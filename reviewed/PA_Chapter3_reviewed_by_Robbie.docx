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DCF86" w14:textId="77777777" w:rsidR="00D7111B" w:rsidRDefault="00802D37" w:rsidP="00D7111B">
      <w:pPr>
        <w:pStyle w:val="2"/>
      </w:pPr>
      <w:del w:id="0" w:author="Robbie Fan" w:date="2013-12-31T07:39:00Z">
        <w:r w:rsidDel="00612E9D">
          <w:rPr>
            <w:rFonts w:hint="eastAsia"/>
          </w:rPr>
          <w:delText>累</w:delText>
        </w:r>
      </w:del>
      <w:commentRangeStart w:id="1"/>
      <w:r>
        <w:rPr>
          <w:rFonts w:hint="eastAsia"/>
        </w:rPr>
        <w:t>计</w:t>
      </w:r>
      <w:ins w:id="2" w:author="Robbie Fan" w:date="2013-12-31T07:39:00Z">
        <w:r w:rsidR="00612E9D">
          <w:rPr>
            <w:rFonts w:hint="eastAsia"/>
          </w:rPr>
          <w:t>数初步</w:t>
        </w:r>
        <w:commentRangeEnd w:id="1"/>
        <w:r w:rsidR="00C324BC">
          <w:rPr>
            <w:rStyle w:val="af5"/>
            <w:rFonts w:ascii="Times New Roman" w:hAnsi="Times New Roman"/>
            <w:kern w:val="2"/>
            <w:lang w:bidi="ar-SA"/>
          </w:rPr>
          <w:commentReference w:id="1"/>
        </w:r>
      </w:ins>
      <w:del w:id="3" w:author="Robbie Fan" w:date="2013-12-31T07:39:00Z">
        <w:r w:rsidR="006B7735" w:rsidDel="00612E9D">
          <w:rPr>
            <w:rFonts w:hint="eastAsia"/>
          </w:rPr>
          <w:delText>1</w:delText>
        </w:r>
        <w:r w:rsidR="006B7735" w:rsidDel="00612E9D">
          <w:delText>01</w:delText>
        </w:r>
      </w:del>
    </w:p>
    <w:p w14:paraId="3E5F2E7B" w14:textId="77777777" w:rsidR="00D7111B" w:rsidRPr="00027B8E" w:rsidRDefault="007D2D61" w:rsidP="00D86631">
      <w:pPr>
        <w:ind w:firstLine="420"/>
        <w:rPr>
          <w:i/>
        </w:rPr>
      </w:pPr>
      <w:r w:rsidRPr="00027B8E">
        <w:rPr>
          <w:rFonts w:hint="eastAsia"/>
          <w:i/>
        </w:rPr>
        <w:t>人类最大</w:t>
      </w:r>
      <w:r w:rsidRPr="00027B8E">
        <w:rPr>
          <w:i/>
        </w:rPr>
        <w:t>的缺点就是不理解指数函数的意义</w:t>
      </w:r>
      <w:r w:rsidR="00200A6F" w:rsidRPr="00027B8E">
        <w:rPr>
          <w:rFonts w:hint="eastAsia"/>
          <w:i/>
        </w:rPr>
        <w:t>。</w:t>
      </w:r>
    </w:p>
    <w:p w14:paraId="6487069D" w14:textId="77777777" w:rsidR="00C3021B" w:rsidRDefault="007D2D61" w:rsidP="007D2D61">
      <w:pPr>
        <w:ind w:right="116" w:firstLine="420"/>
        <w:jc w:val="right"/>
      </w:pPr>
      <w:r w:rsidRPr="00027B8E">
        <w:rPr>
          <w:rFonts w:hint="eastAsia"/>
        </w:rPr>
        <w:t>——</w:t>
      </w:r>
      <w:r>
        <w:t>Albert A. Bartlett</w:t>
      </w:r>
      <w:r w:rsidRPr="00027B8E">
        <w:rPr>
          <w:rFonts w:hint="eastAsia"/>
        </w:rPr>
        <w:t>博士</w:t>
      </w:r>
      <w:r w:rsidRPr="00027B8E">
        <w:t>，</w:t>
      </w:r>
      <w:r w:rsidRPr="00027B8E">
        <w:rPr>
          <w:rFonts w:hint="eastAsia"/>
        </w:rPr>
        <w:t>世界</w:t>
      </w:r>
      <w:r w:rsidRPr="00027B8E">
        <w:t>人口平衡委员会</w:t>
      </w:r>
      <w:r w:rsidR="00200A6F" w:rsidRPr="00027B8E">
        <w:rPr>
          <w:rFonts w:hint="eastAsia"/>
        </w:rPr>
        <w:t>顾问</w:t>
      </w:r>
    </w:p>
    <w:p w14:paraId="2B159E63" w14:textId="77777777" w:rsidR="00D86631" w:rsidRPr="00C3021B" w:rsidRDefault="00D86631" w:rsidP="00D86631">
      <w:pPr>
        <w:ind w:firstLine="420"/>
        <w:jc w:val="right"/>
      </w:pPr>
    </w:p>
    <w:p w14:paraId="7769FE46" w14:textId="77777777" w:rsidR="00200A6F" w:rsidRPr="007F4A08" w:rsidRDefault="00E361B2" w:rsidP="00D86631">
      <w:pPr>
        <w:ind w:firstLine="420"/>
      </w:pPr>
      <w:r>
        <w:rPr>
          <w:rFonts w:hint="eastAsia"/>
        </w:rPr>
        <w:t>从</w:t>
      </w:r>
      <w:r w:rsidR="00154672">
        <w:t>前</w:t>
      </w:r>
      <w:r w:rsidR="00154672">
        <w:rPr>
          <w:rFonts w:hint="eastAsia"/>
        </w:rPr>
        <w:t>，</w:t>
      </w:r>
      <w:r>
        <w:t>当</w:t>
      </w:r>
      <w:r>
        <w:rPr>
          <w:rFonts w:hint="eastAsia"/>
        </w:rPr>
        <w:t>著名</w:t>
      </w:r>
      <w:r>
        <w:t>数学家</w:t>
      </w:r>
      <w:r>
        <w:t>Carl Friedrich Gauss</w:t>
      </w:r>
      <w:r w:rsidR="00154672">
        <w:rPr>
          <w:rStyle w:val="af0"/>
        </w:rPr>
        <w:footnoteReference w:id="1"/>
      </w:r>
      <w:r w:rsidR="00154672">
        <w:rPr>
          <w:rFonts w:hint="eastAsia"/>
        </w:rPr>
        <w:t>还在</w:t>
      </w:r>
      <w:r w:rsidR="00154672">
        <w:t>上小</w:t>
      </w:r>
      <w:r w:rsidR="00154672">
        <w:rPr>
          <w:rFonts w:hint="eastAsia"/>
        </w:rPr>
        <w:t>学</w:t>
      </w:r>
      <w:r w:rsidRPr="007F4A08">
        <w:t>时，</w:t>
      </w:r>
      <w:r w:rsidR="007300A7" w:rsidRPr="007F4A08">
        <w:rPr>
          <w:rFonts w:hint="eastAsia"/>
        </w:rPr>
        <w:t>他</w:t>
      </w:r>
      <w:r w:rsidR="007300A7" w:rsidRPr="007F4A08">
        <w:t>的</w:t>
      </w:r>
      <w:r w:rsidR="007300A7" w:rsidRPr="007F4A08">
        <w:rPr>
          <w:rFonts w:hint="eastAsia"/>
        </w:rPr>
        <w:t>老师</w:t>
      </w:r>
      <w:r w:rsidR="00C10399">
        <w:rPr>
          <w:rFonts w:hint="eastAsia"/>
        </w:rPr>
        <w:t>曾要求</w:t>
      </w:r>
      <w:r w:rsidR="007300A7" w:rsidRPr="007F4A08">
        <w:t>学生</w:t>
      </w:r>
      <w:r w:rsidR="00C10399">
        <w:rPr>
          <w:rFonts w:hint="eastAsia"/>
        </w:rPr>
        <w:t>们</w:t>
      </w:r>
      <w:r w:rsidR="007300A7" w:rsidRPr="007F4A08">
        <w:rPr>
          <w:rFonts w:hint="eastAsia"/>
        </w:rPr>
        <w:t>进行</w:t>
      </w:r>
      <w:r w:rsidR="00C10399">
        <w:rPr>
          <w:rFonts w:hint="eastAsia"/>
        </w:rPr>
        <w:t>一次</w:t>
      </w:r>
      <w:r w:rsidR="007300A7" w:rsidRPr="007F4A08">
        <w:t>从</w:t>
      </w:r>
      <w:r w:rsidR="007300A7" w:rsidRPr="007F4A08">
        <w:t>1</w:t>
      </w:r>
      <w:r w:rsidR="007300A7" w:rsidRPr="007F4A08">
        <w:rPr>
          <w:rFonts w:hint="eastAsia"/>
        </w:rPr>
        <w:t>到</w:t>
      </w:r>
      <w:r w:rsidR="007300A7" w:rsidRPr="007F4A08">
        <w:rPr>
          <w:rFonts w:hint="eastAsia"/>
        </w:rPr>
        <w:t>100</w:t>
      </w:r>
      <w:r w:rsidR="007300A7" w:rsidRPr="007F4A08">
        <w:rPr>
          <w:rFonts w:hint="eastAsia"/>
        </w:rPr>
        <w:t>的</w:t>
      </w:r>
      <w:r w:rsidR="007300A7" w:rsidRPr="007F4A08">
        <w:t>整数</w:t>
      </w:r>
      <w:r w:rsidR="00154672">
        <w:rPr>
          <w:rFonts w:hint="eastAsia"/>
        </w:rPr>
        <w:t>累加</w:t>
      </w:r>
      <w:r w:rsidR="007300A7" w:rsidRPr="007F4A08">
        <w:rPr>
          <w:rFonts w:hint="eastAsia"/>
        </w:rPr>
        <w:t>运算</w:t>
      </w:r>
      <w:r w:rsidR="007300A7" w:rsidRPr="007F4A08">
        <w:t>（</w:t>
      </w:r>
      <w:r w:rsidR="007300A7" w:rsidRPr="007F4A08">
        <w:rPr>
          <w:rFonts w:hint="eastAsia"/>
        </w:rPr>
        <w:t>至少故事</w:t>
      </w:r>
      <w:r w:rsidR="00154672">
        <w:rPr>
          <w:rFonts w:hint="eastAsia"/>
        </w:rPr>
        <w:t>最</w:t>
      </w:r>
      <w:r w:rsidR="00EA064B">
        <w:t>常见</w:t>
      </w:r>
      <w:r w:rsidR="007300A7" w:rsidRPr="007F4A08">
        <w:t>的版本</w:t>
      </w:r>
      <w:r w:rsidR="00154672">
        <w:rPr>
          <w:rFonts w:hint="eastAsia"/>
        </w:rPr>
        <w:t>是</w:t>
      </w:r>
      <w:r w:rsidR="00154672">
        <w:t>这样的</w:t>
      </w:r>
      <w:r w:rsidR="007300A7" w:rsidRPr="007F4A08">
        <w:t>）</w:t>
      </w:r>
      <w:r w:rsidR="007300A7" w:rsidRPr="007F4A08">
        <w:rPr>
          <w:rFonts w:hint="eastAsia"/>
        </w:rPr>
        <w:t>。毫无疑问</w:t>
      </w:r>
      <w:r w:rsidR="007300A7" w:rsidRPr="007F4A08">
        <w:t>，这位</w:t>
      </w:r>
      <w:r w:rsidR="007300A7" w:rsidRPr="007F4A08">
        <w:rPr>
          <w:rFonts w:hint="eastAsia"/>
        </w:rPr>
        <w:t>老师原本</w:t>
      </w:r>
      <w:r w:rsidR="00EA064B">
        <w:rPr>
          <w:rFonts w:hint="eastAsia"/>
        </w:rPr>
        <w:t>以为</w:t>
      </w:r>
      <w:r w:rsidR="00154672">
        <w:rPr>
          <w:rFonts w:hint="eastAsia"/>
        </w:rPr>
        <w:t>这</w:t>
      </w:r>
      <w:r w:rsidR="00154672">
        <w:t>足以打发</w:t>
      </w:r>
      <w:r w:rsidR="007300A7" w:rsidRPr="007F4A08">
        <w:rPr>
          <w:rFonts w:hint="eastAsia"/>
        </w:rPr>
        <w:t>学生</w:t>
      </w:r>
      <w:r w:rsidR="004C5875">
        <w:rPr>
          <w:rFonts w:hint="eastAsia"/>
        </w:rPr>
        <w:t>一阵子</w:t>
      </w:r>
      <w:r w:rsidR="00154672">
        <w:rPr>
          <w:rFonts w:hint="eastAsia"/>
        </w:rPr>
        <w:t>时间</w:t>
      </w:r>
      <w:r w:rsidR="00154672">
        <w:t>了</w:t>
      </w:r>
      <w:r w:rsidR="007300A7" w:rsidRPr="007F4A08">
        <w:t>，但</w:t>
      </w:r>
      <w:r w:rsidR="007300A7" w:rsidRPr="007F4A08">
        <w:t>Gauss</w:t>
      </w:r>
      <w:r w:rsidR="00EA064B">
        <w:rPr>
          <w:rFonts w:hint="eastAsia"/>
        </w:rPr>
        <w:t>似乎</w:t>
      </w:r>
      <w:r w:rsidR="00154672">
        <w:t>立刻就</w:t>
      </w:r>
      <w:r w:rsidR="00154672">
        <w:rPr>
          <w:rFonts w:hint="eastAsia"/>
        </w:rPr>
        <w:t>算</w:t>
      </w:r>
      <w:r w:rsidR="007300A7" w:rsidRPr="007F4A08">
        <w:t>出了结果。</w:t>
      </w:r>
      <w:r w:rsidR="00EA064B">
        <w:rPr>
          <w:rFonts w:hint="eastAsia"/>
        </w:rPr>
        <w:t>看上去好像</w:t>
      </w:r>
      <w:r w:rsidR="00956551">
        <w:rPr>
          <w:rFonts w:hint="eastAsia"/>
        </w:rPr>
        <w:t>这</w:t>
      </w:r>
      <w:r w:rsidR="004C5875">
        <w:rPr>
          <w:rFonts w:hint="eastAsia"/>
        </w:rPr>
        <w:t>需要</w:t>
      </w:r>
      <w:r w:rsidR="00956551">
        <w:rPr>
          <w:rFonts w:hint="eastAsia"/>
        </w:rPr>
        <w:t>拥有</w:t>
      </w:r>
      <w:r w:rsidR="00956551">
        <w:t>闪电</w:t>
      </w:r>
      <w:r w:rsidR="006D1046" w:rsidRPr="007F4A08">
        <w:t>般</w:t>
      </w:r>
      <w:r w:rsidR="006D1046" w:rsidRPr="007F4A08">
        <w:rPr>
          <w:rFonts w:hint="eastAsia"/>
        </w:rPr>
        <w:t>的</w:t>
      </w:r>
      <w:r w:rsidR="006D1046" w:rsidRPr="007F4A08">
        <w:t>心</w:t>
      </w:r>
      <w:r w:rsidR="006D1046" w:rsidRPr="007F4A08">
        <w:rPr>
          <w:rFonts w:hint="eastAsia"/>
        </w:rPr>
        <w:t>算速度</w:t>
      </w:r>
      <w:r w:rsidR="00956551">
        <w:rPr>
          <w:rFonts w:hint="eastAsia"/>
        </w:rPr>
        <w:t>才行</w:t>
      </w:r>
      <w:r w:rsidR="006D1046" w:rsidRPr="007F4A08">
        <w:rPr>
          <w:rFonts w:hint="eastAsia"/>
        </w:rPr>
        <w:t>，</w:t>
      </w:r>
      <w:r w:rsidR="004C5875">
        <w:t>但</w:t>
      </w:r>
      <w:r w:rsidR="008932E6">
        <w:rPr>
          <w:rFonts w:hint="eastAsia"/>
        </w:rPr>
        <w:t>实际</w:t>
      </w:r>
      <w:r w:rsidR="00EA064B">
        <w:rPr>
          <w:rFonts w:hint="eastAsia"/>
        </w:rPr>
        <w:t>上</w:t>
      </w:r>
      <w:r w:rsidR="00956551">
        <w:rPr>
          <w:rFonts w:hint="eastAsia"/>
        </w:rPr>
        <w:t>这类</w:t>
      </w:r>
      <w:r w:rsidR="00956551">
        <w:t>计算</w:t>
      </w:r>
      <w:del w:id="4" w:author="Robbie Fan" w:date="2013-12-31T07:39:00Z">
        <w:r w:rsidR="00956551" w:rsidDel="00C324BC">
          <w:delText>表</w:delText>
        </w:r>
      </w:del>
      <w:r w:rsidR="006D1046" w:rsidRPr="007F4A08">
        <w:t>非常简单，</w:t>
      </w:r>
      <w:r w:rsidR="006D1046" w:rsidRPr="007F4A08">
        <w:rPr>
          <w:rFonts w:hint="eastAsia"/>
        </w:rPr>
        <w:t>关键</w:t>
      </w:r>
      <w:r w:rsidR="00956551">
        <w:rPr>
          <w:rFonts w:hint="eastAsia"/>
        </w:rPr>
        <w:t>在于</w:t>
      </w:r>
      <w:r w:rsidR="00EA064B">
        <w:t>我们能不能</w:t>
      </w:r>
      <w:r w:rsidR="006D1046" w:rsidRPr="007F4A08">
        <w:t>真正理解</w:t>
      </w:r>
      <w:r w:rsidR="00C10399">
        <w:t>问题</w:t>
      </w:r>
      <w:r w:rsidR="00C10399">
        <w:rPr>
          <w:rFonts w:hint="eastAsia"/>
        </w:rPr>
        <w:t>。</w:t>
      </w:r>
    </w:p>
    <w:p w14:paraId="384CBA1E" w14:textId="77777777" w:rsidR="002C7F72" w:rsidRPr="007F4A08" w:rsidRDefault="006D1046" w:rsidP="002C7F72">
      <w:pPr>
        <w:ind w:firstLine="420"/>
      </w:pPr>
      <w:r w:rsidRPr="007F4A08">
        <w:rPr>
          <w:rFonts w:hint="eastAsia"/>
        </w:rPr>
        <w:t>或许</w:t>
      </w:r>
      <w:r w:rsidR="004C5875">
        <w:rPr>
          <w:rFonts w:hint="eastAsia"/>
        </w:rPr>
        <w:t>在</w:t>
      </w:r>
      <w:r w:rsidRPr="007F4A08">
        <w:t>经历了上一章的长篇累牍之后，您</w:t>
      </w:r>
      <w:r w:rsidR="004C5875">
        <w:rPr>
          <w:rFonts w:hint="eastAsia"/>
        </w:rPr>
        <w:t>已经</w:t>
      </w:r>
      <w:r w:rsidR="004C5875">
        <w:t>对这类问题</w:t>
      </w:r>
      <w:r w:rsidR="00882B97">
        <w:rPr>
          <w:rFonts w:hint="eastAsia"/>
        </w:rPr>
        <w:t>已经</w:t>
      </w:r>
      <w:r w:rsidR="00956551">
        <w:t>有</w:t>
      </w:r>
      <w:r w:rsidR="00956551">
        <w:rPr>
          <w:rFonts w:hint="eastAsia"/>
        </w:rPr>
        <w:t>些</w:t>
      </w:r>
      <w:r w:rsidR="00882B97">
        <w:rPr>
          <w:rFonts w:hint="eastAsia"/>
        </w:rPr>
        <w:t>厌烦</w:t>
      </w:r>
      <w:r w:rsidRPr="007F4A08">
        <w:t>了。您会说</w:t>
      </w:r>
      <w:r w:rsidRPr="007F4A08">
        <w:rPr>
          <w:rFonts w:hint="eastAsia"/>
        </w:rPr>
        <w:t>：</w:t>
      </w:r>
      <w:r w:rsidRPr="007F4A08">
        <w:t>“</w:t>
      </w:r>
      <w:r w:rsidR="00956551">
        <w:rPr>
          <w:rFonts w:hint="eastAsia"/>
        </w:rPr>
        <w:t>显然</w:t>
      </w:r>
      <w:r w:rsidR="002C7F72" w:rsidRPr="007F4A08">
        <w:rPr>
          <w:rFonts w:hint="eastAsia"/>
        </w:rPr>
        <w:t>答案</w:t>
      </w:r>
      <w:r w:rsidR="002C7F72" w:rsidRPr="007F4A08">
        <w:t>又是</w:t>
      </w:r>
      <w:r>
        <w:t>Θ(1)</w:t>
      </w:r>
      <w:r w:rsidRPr="007F4A08">
        <w:t>！</w:t>
      </w:r>
      <w:r w:rsidRPr="007F4A08">
        <w:t>”</w:t>
      </w:r>
      <w:r w:rsidR="002C7F72" w:rsidRPr="007F4A08">
        <w:rPr>
          <w:rFonts w:hint="eastAsia"/>
        </w:rPr>
        <w:t>好吧，的确</w:t>
      </w:r>
      <w:r w:rsidR="002C7F72" w:rsidRPr="007F4A08">
        <w:t>如此</w:t>
      </w:r>
      <w:r w:rsidR="002C7F72" w:rsidRPr="007F4A08">
        <w:t>……</w:t>
      </w:r>
      <w:r w:rsidR="002C7F72" w:rsidRPr="007F4A08">
        <w:rPr>
          <w:rFonts w:hint="eastAsia"/>
        </w:rPr>
        <w:t>但</w:t>
      </w:r>
      <w:r w:rsidR="00552278">
        <w:t>我们现</w:t>
      </w:r>
      <w:r w:rsidR="00552278">
        <w:rPr>
          <w:rFonts w:hint="eastAsia"/>
        </w:rPr>
        <w:t>在所</w:t>
      </w:r>
      <w:r w:rsidR="00552278">
        <w:t>讨论</w:t>
      </w:r>
      <w:r w:rsidR="002C7F72" w:rsidRPr="007F4A08">
        <w:t>的</w:t>
      </w:r>
      <w:r w:rsidR="002C7F72" w:rsidRPr="007F4A08">
        <w:rPr>
          <w:rFonts w:hint="eastAsia"/>
        </w:rPr>
        <w:t>是</w:t>
      </w:r>
      <w:r w:rsidR="002C7F72" w:rsidRPr="007F4A08">
        <w:t>从</w:t>
      </w:r>
      <w:r w:rsidR="002C7F72" w:rsidRPr="007F4A08">
        <w:rPr>
          <w:rFonts w:hint="eastAsia"/>
        </w:rPr>
        <w:t>1</w:t>
      </w:r>
      <w:r w:rsidR="002C7F72" w:rsidRPr="007F4A08">
        <w:rPr>
          <w:rFonts w:hint="eastAsia"/>
        </w:rPr>
        <w:t>到</w:t>
      </w:r>
      <w:r w:rsidR="002C7F72" w:rsidRPr="007F4A08">
        <w:rPr>
          <w:i/>
        </w:rPr>
        <w:t>n</w:t>
      </w:r>
      <w:r w:rsidR="002C7F72" w:rsidRPr="007F4A08">
        <w:t>的</w:t>
      </w:r>
      <w:r w:rsidR="002C7F72" w:rsidRPr="007F4A08">
        <w:rPr>
          <w:rFonts w:hint="eastAsia"/>
        </w:rPr>
        <w:t>整数</w:t>
      </w:r>
      <w:r w:rsidR="00552278">
        <w:rPr>
          <w:rFonts w:hint="eastAsia"/>
        </w:rPr>
        <w:t>求和问题</w:t>
      </w:r>
      <w:r w:rsidR="002C7F72" w:rsidRPr="007F4A08">
        <w:rPr>
          <w:rFonts w:hint="eastAsia"/>
        </w:rPr>
        <w:t>。</w:t>
      </w:r>
      <w:r w:rsidR="00805A77">
        <w:rPr>
          <w:rFonts w:hint="eastAsia"/>
        </w:rPr>
        <w:t>而且</w:t>
      </w:r>
      <w:r w:rsidR="002C7F72" w:rsidRPr="007F4A08">
        <w:rPr>
          <w:rFonts w:hint="eastAsia"/>
        </w:rPr>
        <w:t>在</w:t>
      </w:r>
      <w:r w:rsidR="00552278">
        <w:rPr>
          <w:rFonts w:hint="eastAsia"/>
        </w:rPr>
        <w:t>后续</w:t>
      </w:r>
      <w:r w:rsidR="007500A0">
        <w:t>各节</w:t>
      </w:r>
      <w:r w:rsidR="00552278">
        <w:rPr>
          <w:rFonts w:hint="eastAsia"/>
        </w:rPr>
        <w:t>所</w:t>
      </w:r>
      <w:r w:rsidR="00552278">
        <w:t>涉及的</w:t>
      </w:r>
      <w:r w:rsidR="00552278">
        <w:rPr>
          <w:rFonts w:hint="eastAsia"/>
        </w:rPr>
        <w:t>一些</w:t>
      </w:r>
      <w:r w:rsidR="002C7F72" w:rsidRPr="007F4A08">
        <w:t>重要问题</w:t>
      </w:r>
      <w:r w:rsidR="00552278">
        <w:rPr>
          <w:rFonts w:hint="eastAsia"/>
        </w:rPr>
        <w:t>中</w:t>
      </w:r>
      <w:r w:rsidR="002C7F72" w:rsidRPr="007F4A08">
        <w:rPr>
          <w:rFonts w:hint="eastAsia"/>
        </w:rPr>
        <w:t>，</w:t>
      </w:r>
      <w:r w:rsidR="00552278">
        <w:rPr>
          <w:rFonts w:hint="eastAsia"/>
        </w:rPr>
        <w:t>这样</w:t>
      </w:r>
      <w:r w:rsidR="00552278">
        <w:t>的求和</w:t>
      </w:r>
      <w:r w:rsidR="00B01C7A">
        <w:rPr>
          <w:rFonts w:hint="eastAsia"/>
        </w:rPr>
        <w:t>式</w:t>
      </w:r>
      <w:r w:rsidR="00552278">
        <w:t>还</w:t>
      </w:r>
      <w:r w:rsidR="002C7F72" w:rsidRPr="007F4A08">
        <w:t>会一次又一次</w:t>
      </w:r>
      <w:r w:rsidR="002C7F72" w:rsidRPr="007F4A08">
        <w:rPr>
          <w:rFonts w:hint="eastAsia"/>
        </w:rPr>
        <w:t>地</w:t>
      </w:r>
      <w:r w:rsidR="002C7F72" w:rsidRPr="007F4A08">
        <w:t>出现</w:t>
      </w:r>
      <w:r w:rsidR="00552278">
        <w:rPr>
          <w:rFonts w:hint="eastAsia"/>
        </w:rPr>
        <w:t>在我们</w:t>
      </w:r>
      <w:r w:rsidR="00552278">
        <w:t>的算法分析中</w:t>
      </w:r>
      <w:r w:rsidR="00823118" w:rsidRPr="007F4A08">
        <w:rPr>
          <w:rFonts w:hint="eastAsia"/>
        </w:rPr>
        <w:t>。</w:t>
      </w:r>
      <w:r w:rsidR="00823118" w:rsidRPr="007F4A08">
        <w:t>尽管</w:t>
      </w:r>
      <w:r w:rsidR="00823118" w:rsidRPr="007F4A08">
        <w:rPr>
          <w:rFonts w:hint="eastAsia"/>
        </w:rPr>
        <w:t>本章</w:t>
      </w:r>
      <w:r w:rsidR="00552278">
        <w:rPr>
          <w:rFonts w:hint="eastAsia"/>
        </w:rPr>
        <w:t>的</w:t>
      </w:r>
      <w:r w:rsidR="00552278">
        <w:t>内容</w:t>
      </w:r>
      <w:r w:rsidR="00552278">
        <w:rPr>
          <w:rFonts w:hint="eastAsia"/>
        </w:rPr>
        <w:t>会给我们</w:t>
      </w:r>
      <w:r w:rsidR="00552278">
        <w:t>带来一些挑战</w:t>
      </w:r>
      <w:r w:rsidR="00823118" w:rsidRPr="007F4A08">
        <w:rPr>
          <w:rFonts w:hint="eastAsia"/>
        </w:rPr>
        <w:t>，</w:t>
      </w:r>
      <w:r w:rsidR="00823118" w:rsidRPr="007F4A08">
        <w:t>但</w:t>
      </w:r>
      <w:r w:rsidR="00823118" w:rsidRPr="007F4A08">
        <w:rPr>
          <w:rFonts w:hint="eastAsia"/>
        </w:rPr>
        <w:t>其所</w:t>
      </w:r>
      <w:r w:rsidR="00552278">
        <w:t>提出观点</w:t>
      </w:r>
      <w:r w:rsidR="00552278">
        <w:rPr>
          <w:rFonts w:hint="eastAsia"/>
        </w:rPr>
        <w:t>也</w:t>
      </w:r>
      <w:r w:rsidR="00552278">
        <w:t>较为</w:t>
      </w:r>
      <w:r w:rsidR="00823118" w:rsidRPr="007F4A08">
        <w:rPr>
          <w:rFonts w:hint="eastAsia"/>
        </w:rPr>
        <w:t>关键</w:t>
      </w:r>
      <w:r w:rsidR="007922C0">
        <w:t>，</w:t>
      </w:r>
      <w:r w:rsidR="00552278">
        <w:rPr>
          <w:rFonts w:hint="eastAsia"/>
        </w:rPr>
        <w:t>也</w:t>
      </w:r>
      <w:r w:rsidR="007922C0">
        <w:rPr>
          <w:rFonts w:hint="eastAsia"/>
        </w:rPr>
        <w:t>值得我们</w:t>
      </w:r>
      <w:r w:rsidR="00552278">
        <w:rPr>
          <w:rFonts w:hint="eastAsia"/>
        </w:rPr>
        <w:t>去</w:t>
      </w:r>
      <w:r w:rsidR="007922C0">
        <w:t>研究</w:t>
      </w:r>
      <w:r w:rsidR="00823118" w:rsidRPr="007F4A08">
        <w:t>。</w:t>
      </w:r>
      <w:r w:rsidR="00CE7164">
        <w:rPr>
          <w:rFonts w:hint="eastAsia"/>
        </w:rPr>
        <w:t>因为</w:t>
      </w:r>
      <w:r w:rsidR="00213B68">
        <w:t>它们</w:t>
      </w:r>
      <w:r w:rsidR="00552278">
        <w:rPr>
          <w:rFonts w:hint="eastAsia"/>
        </w:rPr>
        <w:t>可以</w:t>
      </w:r>
      <w:r w:rsidR="007922C0">
        <w:rPr>
          <w:rFonts w:hint="eastAsia"/>
        </w:rPr>
        <w:t>让</w:t>
      </w:r>
      <w:r w:rsidR="007922C0">
        <w:t>后面的</w:t>
      </w:r>
      <w:r w:rsidR="007922C0">
        <w:rPr>
          <w:rFonts w:hint="eastAsia"/>
        </w:rPr>
        <w:t>章节</w:t>
      </w:r>
      <w:r w:rsidR="00552278">
        <w:rPr>
          <w:rFonts w:hint="eastAsia"/>
        </w:rPr>
        <w:t>变得</w:t>
      </w:r>
      <w:r w:rsidR="00CE7164">
        <w:t>更</w:t>
      </w:r>
      <w:r w:rsidR="007500A0">
        <w:rPr>
          <w:rFonts w:hint="eastAsia"/>
        </w:rPr>
        <w:t>浅显易懂</w:t>
      </w:r>
      <w:r w:rsidR="00CE7164">
        <w:t>。首</w:t>
      </w:r>
      <w:r w:rsidR="00CE7164">
        <w:rPr>
          <w:rFonts w:hint="eastAsia"/>
        </w:rPr>
        <w:t>先</w:t>
      </w:r>
      <w:r w:rsidR="00CE7164">
        <w:t>，</w:t>
      </w:r>
      <w:r w:rsidR="007922C0">
        <w:rPr>
          <w:rFonts w:hint="eastAsia"/>
        </w:rPr>
        <w:t>我们</w:t>
      </w:r>
      <w:r w:rsidR="00552278">
        <w:rPr>
          <w:rFonts w:hint="eastAsia"/>
        </w:rPr>
        <w:t>会</w:t>
      </w:r>
      <w:r w:rsidR="00CE7164">
        <w:rPr>
          <w:rFonts w:hint="eastAsia"/>
        </w:rPr>
        <w:t>对</w:t>
      </w:r>
      <w:r w:rsidR="00552278">
        <w:rPr>
          <w:rFonts w:hint="eastAsia"/>
        </w:rPr>
        <w:t>求和式</w:t>
      </w:r>
      <w:r w:rsidR="00552278">
        <w:t>的概念做一个简</w:t>
      </w:r>
      <w:r w:rsidR="00552278">
        <w:rPr>
          <w:rFonts w:hint="eastAsia"/>
        </w:rPr>
        <w:t>要</w:t>
      </w:r>
      <w:r w:rsidR="00CE7164">
        <w:t>说明，并介绍一些</w:t>
      </w:r>
      <w:r w:rsidR="00CE7164">
        <w:rPr>
          <w:rFonts w:hint="eastAsia"/>
        </w:rPr>
        <w:t>相关</w:t>
      </w:r>
      <w:r w:rsidR="00CE7164">
        <w:t>的基本操作</w:t>
      </w:r>
      <w:r w:rsidR="00552278">
        <w:rPr>
          <w:rFonts w:hint="eastAsia"/>
        </w:rPr>
        <w:t>方式</w:t>
      </w:r>
      <w:r w:rsidR="00CE7164">
        <w:t>。</w:t>
      </w:r>
      <w:r w:rsidR="007500A0">
        <w:rPr>
          <w:rFonts w:hint="eastAsia"/>
        </w:rPr>
        <w:t>然后在</w:t>
      </w:r>
      <w:r w:rsidR="00552278">
        <w:rPr>
          <w:rFonts w:hint="eastAsia"/>
        </w:rPr>
        <w:t>接下来</w:t>
      </w:r>
      <w:r w:rsidR="00552278">
        <w:t>的两个主要</w:t>
      </w:r>
      <w:r w:rsidR="00552278">
        <w:rPr>
          <w:rFonts w:hint="eastAsia"/>
        </w:rPr>
        <w:t>小</w:t>
      </w:r>
      <w:r w:rsidR="007500A0">
        <w:t>节中</w:t>
      </w:r>
      <w:r w:rsidR="007500A0">
        <w:rPr>
          <w:rFonts w:hint="eastAsia"/>
        </w:rPr>
        <w:t>，我们</w:t>
      </w:r>
      <w:r w:rsidR="00552278">
        <w:rPr>
          <w:rFonts w:hint="eastAsia"/>
        </w:rPr>
        <w:t>将</w:t>
      </w:r>
      <w:r w:rsidR="00CE7164">
        <w:t>分别介绍</w:t>
      </w:r>
      <w:r w:rsidR="000B5D11">
        <w:rPr>
          <w:rFonts w:hint="eastAsia"/>
        </w:rPr>
        <w:t>两种基本</w:t>
      </w:r>
      <w:r w:rsidR="007500A0">
        <w:rPr>
          <w:rFonts w:hint="eastAsia"/>
        </w:rPr>
        <w:t>的</w:t>
      </w:r>
      <w:r w:rsidR="000B5D11">
        <w:t>求和</w:t>
      </w:r>
      <w:r w:rsidR="007500A0">
        <w:rPr>
          <w:rFonts w:hint="eastAsia"/>
        </w:rPr>
        <w:t>问题</w:t>
      </w:r>
      <w:r w:rsidR="000B5D11">
        <w:rPr>
          <w:rFonts w:hint="eastAsia"/>
        </w:rPr>
        <w:t>（或者</w:t>
      </w:r>
      <w:r w:rsidR="000B5D11">
        <w:t>，您也可以</w:t>
      </w:r>
      <w:r w:rsidR="006E2955">
        <w:rPr>
          <w:rFonts w:hint="eastAsia"/>
        </w:rPr>
        <w:t>按照</w:t>
      </w:r>
      <w:r w:rsidR="007922C0">
        <w:t>自己</w:t>
      </w:r>
      <w:r w:rsidR="007922C0">
        <w:rPr>
          <w:rFonts w:hint="eastAsia"/>
        </w:rPr>
        <w:t>的</w:t>
      </w:r>
      <w:r w:rsidR="007922C0">
        <w:t>习惯</w:t>
      </w:r>
      <w:r w:rsidR="000B5D11">
        <w:t>称</w:t>
      </w:r>
      <w:r w:rsidR="006E2955">
        <w:rPr>
          <w:rFonts w:hint="eastAsia"/>
        </w:rPr>
        <w:t>其</w:t>
      </w:r>
      <w:r w:rsidR="000B5D11">
        <w:t>为组合问题</w:t>
      </w:r>
      <w:r w:rsidR="000B5D11">
        <w:rPr>
          <w:rFonts w:hint="eastAsia"/>
        </w:rPr>
        <w:t>）以及</w:t>
      </w:r>
      <w:del w:id="5" w:author="Robbie Fan" w:date="2013-12-31T21:26:00Z">
        <w:r w:rsidR="000B5D11" w:rsidDel="004D523B">
          <w:rPr>
            <w:rFonts w:hint="eastAsia"/>
          </w:rPr>
          <w:delText>其它</w:delText>
        </w:r>
      </w:del>
      <w:r w:rsidR="000B5D11">
        <w:t>所谓的</w:t>
      </w:r>
      <w:ins w:id="6" w:author="Robbie Fan" w:date="2013-12-31T21:23:00Z">
        <w:r w:rsidR="00CC1FEB">
          <w:rPr>
            <w:rFonts w:hint="eastAsia"/>
          </w:rPr>
          <w:t>“</w:t>
        </w:r>
      </w:ins>
      <w:commentRangeStart w:id="7"/>
      <w:r w:rsidR="000B5D11">
        <w:t>递归</w:t>
      </w:r>
      <w:del w:id="8" w:author="Robbie Fan" w:date="2013-12-31T07:45:00Z">
        <w:r w:rsidR="000B5D11" w:rsidDel="00DA4776">
          <w:delText>问题</w:delText>
        </w:r>
      </w:del>
      <w:ins w:id="9" w:author="Robbie Fan" w:date="2013-12-31T07:45:00Z">
        <w:r w:rsidR="00DA4776">
          <w:rPr>
            <w:rFonts w:hint="eastAsia"/>
          </w:rPr>
          <w:t>式</w:t>
        </w:r>
        <w:commentRangeEnd w:id="7"/>
        <w:r w:rsidR="00DA4776">
          <w:rPr>
            <w:rStyle w:val="af5"/>
          </w:rPr>
          <w:commentReference w:id="7"/>
        </w:r>
      </w:ins>
      <w:ins w:id="10" w:author="Robbie Fan" w:date="2013-12-31T21:23:00Z">
        <w:r w:rsidR="00CC1FEB">
          <w:rPr>
            <w:rFonts w:hint="eastAsia"/>
          </w:rPr>
          <w:t>”</w:t>
        </w:r>
      </w:ins>
      <w:r w:rsidR="000B5D11">
        <w:rPr>
          <w:rFonts w:hint="eastAsia"/>
        </w:rPr>
        <w:t>。</w:t>
      </w:r>
      <w:r w:rsidR="000B5D11">
        <w:t>后者</w:t>
      </w:r>
      <w:del w:id="11" w:author="Robbie Fan" w:date="2013-12-31T21:26:00Z">
        <w:r w:rsidR="000B5D11" w:rsidDel="004D523B">
          <w:rPr>
            <w:rFonts w:hint="eastAsia"/>
          </w:rPr>
          <w:delText>还</w:delText>
        </w:r>
      </w:del>
      <w:r w:rsidR="000B5D11">
        <w:rPr>
          <w:rFonts w:hint="eastAsia"/>
        </w:rPr>
        <w:t>会</w:t>
      </w:r>
      <w:ins w:id="12" w:author="Robbie Fan" w:date="2013-12-31T21:26:00Z">
        <w:r w:rsidR="004D523B">
          <w:rPr>
            <w:rFonts w:hint="eastAsia"/>
          </w:rPr>
          <w:t>被用</w:t>
        </w:r>
      </w:ins>
      <w:ins w:id="13" w:author="Robbie Fan" w:date="2013-12-31T21:29:00Z">
        <w:r w:rsidR="00DD4872">
          <w:rPr>
            <w:rFonts w:hint="eastAsia"/>
          </w:rPr>
          <w:t>于</w:t>
        </w:r>
      </w:ins>
      <w:del w:id="14" w:author="Robbie Fan" w:date="2013-12-31T21:26:00Z">
        <w:r w:rsidR="000B5D11" w:rsidDel="004D523B">
          <w:rPr>
            <w:rFonts w:hint="eastAsia"/>
          </w:rPr>
          <w:delText>涉及</w:delText>
        </w:r>
        <w:r w:rsidR="000B5D11" w:rsidDel="004D523B">
          <w:delText>到</w:delText>
        </w:r>
      </w:del>
      <w:r w:rsidR="000B5D11">
        <w:t>一些</w:t>
      </w:r>
      <w:r w:rsidR="007500A0">
        <w:rPr>
          <w:rFonts w:hint="eastAsia"/>
        </w:rPr>
        <w:t>递归</w:t>
      </w:r>
      <w:r w:rsidR="000B5D11">
        <w:t>算法</w:t>
      </w:r>
      <w:r w:rsidR="007922C0">
        <w:rPr>
          <w:rFonts w:hint="eastAsia"/>
        </w:rPr>
        <w:t>的</w:t>
      </w:r>
      <w:r w:rsidR="000B5D11">
        <w:t>分析</w:t>
      </w:r>
      <w:r w:rsidR="000B5D11">
        <w:rPr>
          <w:rFonts w:hint="eastAsia"/>
        </w:rPr>
        <w:t>。另外</w:t>
      </w:r>
      <w:r w:rsidR="000B5D11">
        <w:t>，我们还会</w:t>
      </w:r>
      <w:del w:id="15" w:author="Robbie Fan" w:date="2013-12-31T21:29:00Z">
        <w:r w:rsidR="000B5D11" w:rsidDel="00D62F00">
          <w:delText>谈及</w:delText>
        </w:r>
      </w:del>
      <w:ins w:id="16" w:author="Robbie Fan" w:date="2013-12-31T21:29:00Z">
        <w:r w:rsidR="00D62F00">
          <w:rPr>
            <w:rFonts w:hint="eastAsia"/>
          </w:rPr>
          <w:t>在</w:t>
        </w:r>
      </w:ins>
      <w:r w:rsidR="000B5D11">
        <w:rPr>
          <w:rFonts w:hint="eastAsia"/>
        </w:rPr>
        <w:t>这</w:t>
      </w:r>
      <w:r w:rsidR="000B5D11">
        <w:t>两节内容</w:t>
      </w:r>
      <w:r w:rsidR="007500A0">
        <w:t>之间</w:t>
      </w:r>
      <w:ins w:id="17" w:author="Robbie Fan" w:date="2013-12-31T21:30:00Z">
        <w:r w:rsidR="00D62F00">
          <w:rPr>
            <w:rFonts w:hint="eastAsia"/>
          </w:rPr>
          <w:t>插入</w:t>
        </w:r>
      </w:ins>
      <w:ins w:id="18" w:author="Robbie Fan" w:date="2013-12-31T21:29:00Z">
        <w:r w:rsidR="00D62F00">
          <w:rPr>
            <w:rFonts w:hint="eastAsia"/>
          </w:rPr>
          <w:t>一</w:t>
        </w:r>
      </w:ins>
      <w:ins w:id="19" w:author="Robbie Fan" w:date="2013-12-31T21:30:00Z">
        <w:r w:rsidR="00856812">
          <w:rPr>
            <w:rFonts w:hint="eastAsia"/>
          </w:rPr>
          <w:t>个</w:t>
        </w:r>
      </w:ins>
      <w:ins w:id="20" w:author="Robbie Fan" w:date="2013-12-31T21:29:00Z">
        <w:r w:rsidR="00D62F00">
          <w:rPr>
            <w:rFonts w:hint="eastAsia"/>
          </w:rPr>
          <w:t>小节</w:t>
        </w:r>
      </w:ins>
      <w:ins w:id="21" w:author="Robbie Fan" w:date="2013-12-31T21:30:00Z">
        <w:r w:rsidR="00D62F00">
          <w:rPr>
            <w:rFonts w:hint="eastAsia"/>
          </w:rPr>
          <w:t>，谈论</w:t>
        </w:r>
      </w:ins>
      <w:commentRangeStart w:id="22"/>
      <w:del w:id="23" w:author="Robbie Fan" w:date="2013-12-31T21:29:00Z">
        <w:r w:rsidR="007500A0" w:rsidDel="00D62F00">
          <w:rPr>
            <w:rFonts w:hint="eastAsia"/>
          </w:rPr>
          <w:delText>一个</w:delText>
        </w:r>
        <w:r w:rsidR="007500A0" w:rsidDel="00D62F00">
          <w:delText>共同的</w:delText>
        </w:r>
      </w:del>
      <w:ins w:id="24" w:author="Robbie Fan" w:date="2013-12-31T21:29:00Z">
        <w:r w:rsidR="00D62F00">
          <w:rPr>
            <w:rFonts w:hint="eastAsia"/>
          </w:rPr>
          <w:t>子集</w:t>
        </w:r>
      </w:ins>
      <w:commentRangeEnd w:id="22"/>
      <w:ins w:id="25" w:author="Robbie Fan" w:date="2013-12-31T21:30:00Z">
        <w:r w:rsidR="00856812">
          <w:rPr>
            <w:rStyle w:val="af5"/>
          </w:rPr>
          <w:commentReference w:id="22"/>
        </w:r>
      </w:ins>
      <w:del w:id="26" w:author="Robbie Fan" w:date="2013-12-31T21:29:00Z">
        <w:r w:rsidR="007500A0" w:rsidDel="00D62F00">
          <w:delText>子话题</w:delText>
        </w:r>
        <w:r w:rsidR="000B5D11" w:rsidDel="00D62F00">
          <w:rPr>
            <w:rFonts w:hint="eastAsia"/>
          </w:rPr>
          <w:delText>：</w:delText>
        </w:r>
        <w:r w:rsidR="000B5D11" w:rsidDel="00D62F00">
          <w:delText>即</w:delText>
        </w:r>
      </w:del>
      <w:ins w:id="27" w:author="Robbie Fan" w:date="2013-12-31T21:29:00Z">
        <w:r w:rsidR="00D62F00">
          <w:rPr>
            <w:rFonts w:hint="eastAsia"/>
          </w:rPr>
          <w:t>和</w:t>
        </w:r>
      </w:ins>
      <w:r w:rsidR="000B5D11">
        <w:t>排列组合问题。</w:t>
      </w:r>
    </w:p>
    <w:p w14:paraId="728CDFF2" w14:textId="77777777" w:rsidR="00D7111B" w:rsidRDefault="00C10399" w:rsidP="00CB61B4">
      <w:pPr>
        <w:pStyle w:val="ab"/>
        <w:ind w:left="420" w:firstLineChars="0" w:firstLine="0"/>
      </w:pPr>
      <w:r w:rsidRPr="00BC2234">
        <w:rPr>
          <w:rFonts w:hint="eastAsia"/>
          <w:b/>
        </w:rPr>
        <w:t>提示</w:t>
      </w:r>
      <w:r w:rsidRPr="00BC2234">
        <w:rPr>
          <w:b/>
        </w:rPr>
        <w:t>：</w:t>
      </w:r>
      <w:r w:rsidR="00BC2234">
        <w:rPr>
          <w:rFonts w:hint="eastAsia"/>
        </w:rPr>
        <w:t>本章</w:t>
      </w:r>
      <w:r w:rsidR="009E05F1">
        <w:rPr>
          <w:rFonts w:hint="eastAsia"/>
        </w:rPr>
        <w:t>将</w:t>
      </w:r>
      <w:r w:rsidR="00BC2234">
        <w:t>会</w:t>
      </w:r>
      <w:r w:rsidR="00BC2234">
        <w:rPr>
          <w:rFonts w:hint="eastAsia"/>
        </w:rPr>
        <w:t>涉及</w:t>
      </w:r>
      <w:r w:rsidR="00BC2234">
        <w:t>相当</w:t>
      </w:r>
      <w:r w:rsidR="007922C0">
        <w:rPr>
          <w:rFonts w:hint="eastAsia"/>
        </w:rPr>
        <w:t>多的</w:t>
      </w:r>
      <w:r w:rsidR="00BC2234">
        <w:t>数学内容。</w:t>
      </w:r>
      <w:r w:rsidR="00BC2234">
        <w:rPr>
          <w:rFonts w:hint="eastAsia"/>
        </w:rPr>
        <w:t>如果</w:t>
      </w:r>
      <w:r w:rsidR="00BC2234">
        <w:t>您</w:t>
      </w:r>
      <w:r w:rsidR="00CB61B4">
        <w:rPr>
          <w:rFonts w:hint="eastAsia"/>
        </w:rPr>
        <w:t>当下</w:t>
      </w:r>
      <w:r w:rsidR="00BC2234">
        <w:t>对</w:t>
      </w:r>
      <w:r w:rsidR="00CB61B4">
        <w:rPr>
          <w:rFonts w:hint="eastAsia"/>
        </w:rPr>
        <w:t>这些</w:t>
      </w:r>
      <w:r w:rsidR="00CB61B4">
        <w:t>东西</w:t>
      </w:r>
      <w:r w:rsidR="00BC2234">
        <w:t>不感兴趣，也可以</w:t>
      </w:r>
      <w:r w:rsidR="009E05F1">
        <w:rPr>
          <w:rFonts w:hint="eastAsia"/>
        </w:rPr>
        <w:t>先</w:t>
      </w:r>
      <w:r w:rsidR="00BC2234">
        <w:rPr>
          <w:rFonts w:hint="eastAsia"/>
        </w:rPr>
        <w:t>暂时略过</w:t>
      </w:r>
      <w:r w:rsidR="009E05F1">
        <w:rPr>
          <w:rFonts w:hint="eastAsia"/>
        </w:rPr>
        <w:t>它们</w:t>
      </w:r>
      <w:r w:rsidR="00BC2234">
        <w:rPr>
          <w:rFonts w:hint="eastAsia"/>
        </w:rPr>
        <w:t>，</w:t>
      </w:r>
      <w:r w:rsidR="00CB61B4">
        <w:rPr>
          <w:rFonts w:hint="eastAsia"/>
        </w:rPr>
        <w:t>继续</w:t>
      </w:r>
      <w:r w:rsidR="00CB61B4">
        <w:t>读本书其余部分的内容，</w:t>
      </w:r>
      <w:r w:rsidR="00CB61B4">
        <w:rPr>
          <w:rFonts w:hint="eastAsia"/>
        </w:rPr>
        <w:t>待</w:t>
      </w:r>
      <w:r w:rsidR="00BC2234">
        <w:t>需要</w:t>
      </w:r>
      <w:r w:rsidR="00CB61B4">
        <w:rPr>
          <w:rFonts w:hint="eastAsia"/>
        </w:rPr>
        <w:t>时</w:t>
      </w:r>
      <w:r w:rsidR="00CB61B4">
        <w:t>再</w:t>
      </w:r>
      <w:r w:rsidR="00BC2234">
        <w:t>回头</w:t>
      </w:r>
      <w:r w:rsidR="00CB61B4">
        <w:rPr>
          <w:rFonts w:hint="eastAsia"/>
        </w:rPr>
        <w:t>来</w:t>
      </w:r>
      <w:r w:rsidR="00BC2234">
        <w:t>看这些</w:t>
      </w:r>
      <w:r w:rsidR="00CB61B4">
        <w:rPr>
          <w:rFonts w:hint="eastAsia"/>
        </w:rPr>
        <w:t>内容</w:t>
      </w:r>
      <w:r w:rsidR="00CB61B4">
        <w:t>。</w:t>
      </w:r>
      <w:r w:rsidR="00BC2234">
        <w:t>（</w:t>
      </w:r>
      <w:r w:rsidR="00BC2234">
        <w:rPr>
          <w:rFonts w:hint="eastAsia"/>
        </w:rPr>
        <w:t>尽管</w:t>
      </w:r>
      <w:r w:rsidR="00CB61B4">
        <w:rPr>
          <w:rFonts w:hint="eastAsia"/>
        </w:rPr>
        <w:t>，</w:t>
      </w:r>
      <w:r w:rsidR="00BC2234">
        <w:rPr>
          <w:rFonts w:hint="eastAsia"/>
        </w:rPr>
        <w:t>本章</w:t>
      </w:r>
      <w:r w:rsidR="00CB61B4">
        <w:rPr>
          <w:rFonts w:hint="eastAsia"/>
        </w:rPr>
        <w:t>所提出</w:t>
      </w:r>
      <w:r w:rsidR="00BC2234">
        <w:t>的</w:t>
      </w:r>
      <w:r w:rsidR="00CB61B4">
        <w:rPr>
          <w:rFonts w:hint="eastAsia"/>
        </w:rPr>
        <w:t>若干</w:t>
      </w:r>
      <w:r w:rsidR="009E05F1">
        <w:rPr>
          <w:rFonts w:hint="eastAsia"/>
        </w:rPr>
        <w:t>思维</w:t>
      </w:r>
      <w:r w:rsidR="00CB61B4">
        <w:rPr>
          <w:rFonts w:hint="eastAsia"/>
        </w:rPr>
        <w:t>能</w:t>
      </w:r>
      <w:r w:rsidR="00CB61B4">
        <w:t>让</w:t>
      </w:r>
      <w:r w:rsidR="00BC2234">
        <w:t>本书其余部分的内容变得更</w:t>
      </w:r>
      <w:r w:rsidR="00BC2234">
        <w:rPr>
          <w:rFonts w:hint="eastAsia"/>
        </w:rPr>
        <w:t>浅显易懂</w:t>
      </w:r>
      <w:r w:rsidR="00CB61B4">
        <w:rPr>
          <w:rFonts w:hint="eastAsia"/>
        </w:rPr>
        <w:t>。</w:t>
      </w:r>
      <w:r w:rsidR="00BC2234">
        <w:t>）</w:t>
      </w:r>
      <w:r w:rsidR="00D7111B">
        <w:t xml:space="preserve"> </w:t>
      </w:r>
    </w:p>
    <w:p w14:paraId="217838F5" w14:textId="77777777" w:rsidR="00D7111B" w:rsidRDefault="00154672" w:rsidP="00D7111B">
      <w:pPr>
        <w:pStyle w:val="3"/>
      </w:pPr>
      <w:r>
        <w:rPr>
          <w:rFonts w:hint="eastAsia"/>
        </w:rPr>
        <w:t>求和式</w:t>
      </w:r>
      <w:r w:rsidR="00A374BE">
        <w:t>的含义</w:t>
      </w:r>
    </w:p>
    <w:p w14:paraId="1C2DD42A" w14:textId="77777777" w:rsidR="00A374BE" w:rsidRPr="0011394F" w:rsidRDefault="00805A77" w:rsidP="00D86631">
      <w:pPr>
        <w:ind w:firstLine="420"/>
      </w:pPr>
      <w:r>
        <w:rPr>
          <w:rFonts w:hint="eastAsia"/>
        </w:rPr>
        <w:t>我们</w:t>
      </w:r>
      <w:r w:rsidR="00A374BE" w:rsidRPr="0011394F">
        <w:rPr>
          <w:rFonts w:hint="eastAsia"/>
        </w:rPr>
        <w:t>在</w:t>
      </w:r>
      <w:r w:rsidR="00A374BE" w:rsidRPr="0011394F">
        <w:t>第</w:t>
      </w:r>
      <w:r w:rsidR="00A374BE" w:rsidRPr="0011394F">
        <w:rPr>
          <w:rFonts w:hint="eastAsia"/>
        </w:rPr>
        <w:t>2</w:t>
      </w:r>
      <w:r w:rsidR="00A374BE" w:rsidRPr="0011394F">
        <w:rPr>
          <w:rFonts w:hint="eastAsia"/>
        </w:rPr>
        <w:t>章</w:t>
      </w:r>
      <w:r w:rsidR="00A374BE" w:rsidRPr="0011394F">
        <w:t>中曾经说过，当两个循环</w:t>
      </w:r>
      <w:r w:rsidR="00A374BE" w:rsidRPr="0011394F">
        <w:rPr>
          <w:rFonts w:hint="eastAsia"/>
        </w:rPr>
        <w:t>嵌套</w:t>
      </w:r>
      <w:del w:id="28" w:author="Robbie Fan" w:date="2013-12-31T07:44:00Z">
        <w:r w:rsidR="00A374BE" w:rsidRPr="0011394F" w:rsidDel="00C324BC">
          <w:delText>时</w:delText>
        </w:r>
      </w:del>
      <w:r w:rsidR="00A374BE" w:rsidRPr="0011394F">
        <w:t>，</w:t>
      </w:r>
      <w:commentRangeStart w:id="29"/>
      <w:del w:id="30" w:author="Robbie Fan" w:date="2013-12-31T07:43:00Z">
        <w:r w:rsidR="009E05F1" w:rsidDel="00C324BC">
          <w:rPr>
            <w:rFonts w:hint="eastAsia"/>
          </w:rPr>
          <w:delText>它们</w:delText>
        </w:r>
      </w:del>
      <w:ins w:id="31" w:author="Robbie Fan" w:date="2013-12-31T07:43:00Z">
        <w:r w:rsidR="00C324BC">
          <w:rPr>
            <w:rFonts w:hint="eastAsia"/>
          </w:rPr>
          <w:t>内层循环</w:t>
        </w:r>
      </w:ins>
      <w:r w:rsidR="009E05F1">
        <w:t>的</w:t>
      </w:r>
      <w:r w:rsidR="00A374BE" w:rsidRPr="0011394F">
        <w:t>复杂度</w:t>
      </w:r>
      <w:del w:id="32" w:author="Robbie Fan" w:date="2013-12-31T07:43:00Z">
        <w:r w:rsidR="00C92450" w:rsidRPr="0011394F" w:rsidDel="00C324BC">
          <w:rPr>
            <w:rFonts w:hint="eastAsia"/>
          </w:rPr>
          <w:delText>就</w:delText>
        </w:r>
        <w:r w:rsidR="00A374BE" w:rsidRPr="0011394F" w:rsidDel="00C324BC">
          <w:delText>等于</w:delText>
        </w:r>
        <w:r w:rsidR="009E05F1" w:rsidDel="00C324BC">
          <w:rPr>
            <w:rFonts w:hint="eastAsia"/>
          </w:rPr>
          <w:delText>其</w:delText>
        </w:r>
        <w:r w:rsidR="00C92450" w:rsidRPr="0011394F" w:rsidDel="00C324BC">
          <w:delText>内外</w:delText>
        </w:r>
        <w:r w:rsidR="00A374BE" w:rsidRPr="0011394F" w:rsidDel="00C324BC">
          <w:rPr>
            <w:rFonts w:hint="eastAsia"/>
          </w:rPr>
          <w:delText>迭代数</w:delText>
        </w:r>
        <w:r w:rsidR="009E05F1" w:rsidDel="00C324BC">
          <w:rPr>
            <w:rFonts w:hint="eastAsia"/>
          </w:rPr>
          <w:delText>之</w:delText>
        </w:r>
        <w:r w:rsidR="00C92450" w:rsidRPr="0011394F" w:rsidDel="00C324BC">
          <w:delText>积</w:delText>
        </w:r>
      </w:del>
      <w:ins w:id="33" w:author="Robbie Fan" w:date="2013-12-31T07:43:00Z">
        <w:r w:rsidR="00C324BC">
          <w:rPr>
            <w:rFonts w:hint="eastAsia"/>
          </w:rPr>
          <w:t>在每轮外层迭代</w:t>
        </w:r>
      </w:ins>
      <w:ins w:id="34" w:author="Robbie Fan" w:date="2013-12-31T07:44:00Z">
        <w:r w:rsidR="00C324BC">
          <w:rPr>
            <w:rFonts w:hint="eastAsia"/>
          </w:rPr>
          <w:t>下</w:t>
        </w:r>
      </w:ins>
      <w:ins w:id="35" w:author="Robbie Fan" w:date="2013-12-31T07:43:00Z">
        <w:r w:rsidR="00C324BC">
          <w:rPr>
            <w:rFonts w:hint="eastAsia"/>
          </w:rPr>
          <w:t>各不相同时</w:t>
        </w:r>
      </w:ins>
      <w:commentRangeEnd w:id="29"/>
      <w:ins w:id="36" w:author="Robbie Fan" w:date="2013-12-31T07:44:00Z">
        <w:r w:rsidR="00F86CF1">
          <w:rPr>
            <w:rStyle w:val="af5"/>
          </w:rPr>
          <w:commentReference w:id="29"/>
        </w:r>
      </w:ins>
      <w:r w:rsidR="00A374BE" w:rsidRPr="0011394F">
        <w:rPr>
          <w:rFonts w:hint="eastAsia"/>
        </w:rPr>
        <w:t>，这里</w:t>
      </w:r>
      <w:r w:rsidR="00E15C04">
        <w:rPr>
          <w:rFonts w:hint="eastAsia"/>
        </w:rPr>
        <w:t>所</w:t>
      </w:r>
      <w:r w:rsidR="00C92450" w:rsidRPr="0011394F">
        <w:rPr>
          <w:rFonts w:hint="eastAsia"/>
        </w:rPr>
        <w:t>开始</w:t>
      </w:r>
      <w:r w:rsidR="0084492A">
        <w:rPr>
          <w:rFonts w:hint="eastAsia"/>
        </w:rPr>
        <w:t>形成</w:t>
      </w:r>
      <w:r w:rsidR="0084492A">
        <w:t>的就是求和式</w:t>
      </w:r>
      <w:r w:rsidR="00A374BE" w:rsidRPr="0011394F">
        <w:t>。</w:t>
      </w:r>
      <w:r w:rsidR="00C92450" w:rsidRPr="0011394F">
        <w:rPr>
          <w:rFonts w:hint="eastAsia"/>
        </w:rPr>
        <w:t>事实上</w:t>
      </w:r>
      <w:r w:rsidR="00C92450" w:rsidRPr="0011394F">
        <w:t>，求和</w:t>
      </w:r>
      <w:r w:rsidR="0084492A">
        <w:rPr>
          <w:rFonts w:hint="eastAsia"/>
        </w:rPr>
        <w:t>式</w:t>
      </w:r>
      <w:r w:rsidR="00C92450" w:rsidRPr="0011394F">
        <w:t>在算法中是无处不在的</w:t>
      </w:r>
      <w:r w:rsidR="00C92450" w:rsidRPr="0011394F">
        <w:rPr>
          <w:rFonts w:hint="eastAsia"/>
        </w:rPr>
        <w:t>，</w:t>
      </w:r>
      <w:r w:rsidR="00C92450" w:rsidRPr="0011394F">
        <w:t>所以我们很有</w:t>
      </w:r>
      <w:r w:rsidR="00C92450" w:rsidRPr="0011394F">
        <w:rPr>
          <w:rFonts w:hint="eastAsia"/>
        </w:rPr>
        <w:t>必要</w:t>
      </w:r>
      <w:r w:rsidR="00E15C04">
        <w:rPr>
          <w:rFonts w:hint="eastAsia"/>
        </w:rPr>
        <w:t>学会</w:t>
      </w:r>
      <w:r w:rsidR="00E06617" w:rsidRPr="0011394F">
        <w:rPr>
          <w:rFonts w:hint="eastAsia"/>
        </w:rPr>
        <w:t>习惯于</w:t>
      </w:r>
      <w:r w:rsidR="00E06617" w:rsidRPr="0011394F">
        <w:t>运用</w:t>
      </w:r>
      <w:r w:rsidR="009E05F1">
        <w:t>这种运算</w:t>
      </w:r>
      <w:r w:rsidR="009E05F1">
        <w:rPr>
          <w:rFonts w:hint="eastAsia"/>
        </w:rPr>
        <w:t>思维</w:t>
      </w:r>
      <w:r w:rsidR="00C92450" w:rsidRPr="0011394F">
        <w:t>。下面</w:t>
      </w:r>
      <w:r w:rsidR="009E05F1">
        <w:rPr>
          <w:rFonts w:hint="eastAsia"/>
        </w:rPr>
        <w:t>就</w:t>
      </w:r>
      <w:r w:rsidR="00C92450" w:rsidRPr="0011394F">
        <w:rPr>
          <w:rFonts w:hint="eastAsia"/>
        </w:rPr>
        <w:t>让</w:t>
      </w:r>
      <w:r w:rsidR="00C92450" w:rsidRPr="0011394F">
        <w:t>我们</w:t>
      </w:r>
      <w:r w:rsidR="009E05F1">
        <w:rPr>
          <w:rFonts w:hint="eastAsia"/>
        </w:rPr>
        <w:t>先</w:t>
      </w:r>
      <w:r w:rsidR="00C92450" w:rsidRPr="0011394F">
        <w:t>从一些基本</w:t>
      </w:r>
      <w:r w:rsidR="00C92450" w:rsidRPr="0011394F">
        <w:rPr>
          <w:rFonts w:hint="eastAsia"/>
        </w:rPr>
        <w:t>记法</w:t>
      </w:r>
      <w:r w:rsidR="00C92450" w:rsidRPr="0011394F">
        <w:t>开始吧。</w:t>
      </w:r>
    </w:p>
    <w:p w14:paraId="25311BD6" w14:textId="77777777" w:rsidR="00D7111B" w:rsidRDefault="00C92450" w:rsidP="00D7111B">
      <w:pPr>
        <w:pStyle w:val="4"/>
      </w:pPr>
      <w:r>
        <w:rPr>
          <w:rFonts w:hint="eastAsia"/>
        </w:rPr>
        <w:t>更多</w:t>
      </w:r>
      <w:r w:rsidR="009049E6">
        <w:t>希腊</w:t>
      </w:r>
      <w:r w:rsidR="00FF4213">
        <w:rPr>
          <w:rFonts w:hint="eastAsia"/>
        </w:rPr>
        <w:t>字母</w:t>
      </w:r>
    </w:p>
    <w:p w14:paraId="6805ACA4" w14:textId="77777777" w:rsidR="00C92450" w:rsidRPr="0011394F" w:rsidRDefault="00C92450" w:rsidP="00D86631">
      <w:pPr>
        <w:ind w:firstLine="420"/>
      </w:pPr>
      <w:r w:rsidRPr="0011394F">
        <w:rPr>
          <w:rFonts w:hint="eastAsia"/>
        </w:rPr>
        <w:t>在</w:t>
      </w:r>
      <w:r w:rsidRPr="0011394F">
        <w:rPr>
          <w:rFonts w:hint="eastAsia"/>
        </w:rPr>
        <w:t>Python</w:t>
      </w:r>
      <w:r w:rsidR="00FF4213">
        <w:t>中，求和</w:t>
      </w:r>
      <w:r w:rsidR="00FF4213">
        <w:rPr>
          <w:rFonts w:hint="eastAsia"/>
        </w:rPr>
        <w:t>式</w:t>
      </w:r>
      <w:r w:rsidR="00E15C04">
        <w:rPr>
          <w:rFonts w:hint="eastAsia"/>
        </w:rPr>
        <w:t>通常是</w:t>
      </w:r>
      <w:r w:rsidR="00E06617" w:rsidRPr="0011394F">
        <w:t>这样写</w:t>
      </w:r>
      <w:r w:rsidR="00E15C04">
        <w:rPr>
          <w:rFonts w:hint="eastAsia"/>
        </w:rPr>
        <w:t>的</w:t>
      </w:r>
      <w:r w:rsidRPr="0011394F">
        <w:rPr>
          <w:rFonts w:hint="eastAsia"/>
        </w:rPr>
        <w:t>：</w:t>
      </w:r>
    </w:p>
    <w:p w14:paraId="3CBD0FDB" w14:textId="77777777" w:rsidR="00D7111B" w:rsidRDefault="00D7111B" w:rsidP="00975F7E">
      <w:pPr>
        <w:pStyle w:val="aa"/>
      </w:pPr>
      <w:r>
        <w:t xml:space="preserve">x*sum(S) == sum(x*y for y in S) </w:t>
      </w:r>
    </w:p>
    <w:p w14:paraId="3C161D33" w14:textId="77777777" w:rsidR="00C92450" w:rsidRPr="0011394F" w:rsidRDefault="00C92450" w:rsidP="00D86631">
      <w:pPr>
        <w:ind w:firstLine="420"/>
      </w:pPr>
      <w:r w:rsidRPr="0011394F">
        <w:rPr>
          <w:rFonts w:hint="eastAsia"/>
        </w:rPr>
        <w:t>而</w:t>
      </w:r>
      <w:r w:rsidR="00FF4213">
        <w:rPr>
          <w:rFonts w:hint="eastAsia"/>
        </w:rPr>
        <w:t>如果</w:t>
      </w:r>
      <w:r w:rsidR="00FF4213">
        <w:t>将其转换</w:t>
      </w:r>
      <w:r w:rsidRPr="0011394F">
        <w:t>成数学</w:t>
      </w:r>
      <w:r w:rsidRPr="0011394F">
        <w:rPr>
          <w:rFonts w:hint="eastAsia"/>
        </w:rPr>
        <w:t>记法</w:t>
      </w:r>
      <w:r w:rsidRPr="0011394F">
        <w:t>的话，</w:t>
      </w:r>
      <w:r w:rsidR="00E06617" w:rsidRPr="0011394F">
        <w:rPr>
          <w:rFonts w:hint="eastAsia"/>
        </w:rPr>
        <w:t>就得</w:t>
      </w:r>
      <w:r w:rsidRPr="0011394F">
        <w:rPr>
          <w:rFonts w:hint="eastAsia"/>
        </w:rPr>
        <w:t>这样</w:t>
      </w:r>
      <w:r w:rsidRPr="0011394F">
        <w:t>：</w:t>
      </w:r>
    </w:p>
    <w:p w14:paraId="376B02CC" w14:textId="77777777" w:rsidR="00E06617" w:rsidRPr="0011394F" w:rsidRDefault="00E06617" w:rsidP="00D86631">
      <w:pPr>
        <w:ind w:firstLine="420"/>
        <w:rPr>
          <w:color w:val="C00000"/>
        </w:rPr>
      </w:pPr>
      <w:r w:rsidRPr="0011394F">
        <w:rPr>
          <w:rFonts w:hint="eastAsia"/>
          <w:color w:val="C00000"/>
        </w:rPr>
        <w:t>（公式）</w:t>
      </w:r>
    </w:p>
    <w:p w14:paraId="1F571AB6" w14:textId="77777777" w:rsidR="00D7111B" w:rsidRDefault="00E06617" w:rsidP="002C4E50">
      <w:pPr>
        <w:ind w:firstLine="420"/>
      </w:pPr>
      <w:r w:rsidRPr="0011394F">
        <w:rPr>
          <w:rFonts w:hint="eastAsia"/>
        </w:rPr>
        <w:lastRenderedPageBreak/>
        <w:t>（能明白</w:t>
      </w:r>
      <w:r w:rsidRPr="0011394F">
        <w:t>为什么这个</w:t>
      </w:r>
      <w:r w:rsidRPr="0011394F">
        <w:rPr>
          <w:rFonts w:hint="eastAsia"/>
        </w:rPr>
        <w:t>公式</w:t>
      </w:r>
      <w:r w:rsidRPr="0011394F">
        <w:t>能成立吗？</w:t>
      </w:r>
      <w:r w:rsidRPr="0011394F">
        <w:rPr>
          <w:rFonts w:hint="eastAsia"/>
        </w:rPr>
        <w:t>）如果</w:t>
      </w:r>
      <w:r w:rsidRPr="0011394F">
        <w:t>以前</w:t>
      </w:r>
      <w:r w:rsidRPr="0011394F">
        <w:rPr>
          <w:rFonts w:hint="eastAsia"/>
        </w:rPr>
        <w:t>没有</w:t>
      </w:r>
      <w:r w:rsidRPr="0011394F">
        <w:t>用过的话，我们可能会觉得</w:t>
      </w:r>
      <w:r w:rsidRPr="0011394F">
        <w:rPr>
          <w:rFonts w:hint="eastAsia"/>
        </w:rPr>
        <w:t>这个大写的</w:t>
      </w:r>
      <w:r w:rsidRPr="0011394F">
        <w:t>Σ</w:t>
      </w:r>
      <w:r w:rsidR="00305EE6" w:rsidRPr="0011394F">
        <w:rPr>
          <w:rStyle w:val="af0"/>
        </w:rPr>
        <w:footnoteReference w:id="2"/>
      </w:r>
      <w:r w:rsidRPr="0011394F">
        <w:t>看起来有些吓人</w:t>
      </w:r>
      <w:r w:rsidR="00305EE6" w:rsidRPr="0011394F">
        <w:rPr>
          <w:rFonts w:hint="eastAsia"/>
        </w:rPr>
        <w:t>。</w:t>
      </w:r>
      <w:r w:rsidR="00305EE6" w:rsidRPr="0011394F">
        <w:t>但</w:t>
      </w:r>
      <w:r w:rsidR="00305EE6" w:rsidRPr="0011394F">
        <w:rPr>
          <w:rFonts w:hint="eastAsia"/>
        </w:rPr>
        <w:t>其实</w:t>
      </w:r>
      <w:r w:rsidR="00305EE6" w:rsidRPr="0011394F">
        <w:t>它并</w:t>
      </w:r>
      <w:r w:rsidR="00E15C04">
        <w:rPr>
          <w:rFonts w:hint="eastAsia"/>
        </w:rPr>
        <w:t>不</w:t>
      </w:r>
      <w:r w:rsidR="00305EE6" w:rsidRPr="0011394F">
        <w:rPr>
          <w:rFonts w:hint="eastAsia"/>
        </w:rPr>
        <w:t>比</w:t>
      </w:r>
      <w:r w:rsidR="00305EE6" w:rsidRPr="0011394F">
        <w:t>Python</w:t>
      </w:r>
      <w:r w:rsidR="00305EE6" w:rsidRPr="0011394F">
        <w:t>中的</w:t>
      </w:r>
      <w:r w:rsidR="00305EE6" w:rsidRPr="0011394F">
        <w:t>sum</w:t>
      </w:r>
      <w:r w:rsidR="00305EE6" w:rsidRPr="0011394F">
        <w:t>函数</w:t>
      </w:r>
      <w:r w:rsidR="00305EE6" w:rsidRPr="0011394F">
        <w:rPr>
          <w:rFonts w:hint="eastAsia"/>
        </w:rPr>
        <w:t>可怕</w:t>
      </w:r>
      <w:r w:rsidR="00305EE6" w:rsidRPr="0011394F">
        <w:t>多少</w:t>
      </w:r>
      <w:r w:rsidR="00305EE6" w:rsidRPr="0011394F">
        <w:rPr>
          <w:rFonts w:hint="eastAsia"/>
        </w:rPr>
        <w:t>，只是</w:t>
      </w:r>
      <w:r w:rsidR="00305EE6" w:rsidRPr="0011394F">
        <w:t>语法</w:t>
      </w:r>
      <w:r w:rsidR="00E15C04">
        <w:rPr>
          <w:rFonts w:hint="eastAsia"/>
        </w:rPr>
        <w:t>上</w:t>
      </w:r>
      <w:r w:rsidR="00305EE6" w:rsidRPr="0011394F">
        <w:rPr>
          <w:rFonts w:hint="eastAsia"/>
        </w:rPr>
        <w:t>稍有些</w:t>
      </w:r>
      <w:r w:rsidR="00305EE6" w:rsidRPr="0011394F">
        <w:t>不同而已。</w:t>
      </w:r>
      <w:r w:rsidR="00305EE6" w:rsidRPr="0011394F">
        <w:t>Σ</w:t>
      </w:r>
      <w:r w:rsidR="00305EE6" w:rsidRPr="0011394F">
        <w:rPr>
          <w:rFonts w:hint="eastAsia"/>
        </w:rPr>
        <w:t>本身</w:t>
      </w:r>
      <w:r w:rsidR="00305EE6" w:rsidRPr="0011394F">
        <w:t>所</w:t>
      </w:r>
      <w:r w:rsidR="00305EE6" w:rsidRPr="0011394F">
        <w:rPr>
          <w:rFonts w:hint="eastAsia"/>
        </w:rPr>
        <w:t>代表</w:t>
      </w:r>
      <w:r w:rsidR="00305EE6" w:rsidRPr="0011394F">
        <w:t>的就是我们</w:t>
      </w:r>
      <w:r w:rsidR="00305EE6" w:rsidRPr="0011394F">
        <w:rPr>
          <w:rFonts w:hint="eastAsia"/>
        </w:rPr>
        <w:t>通常</w:t>
      </w:r>
      <w:r w:rsidR="0084492A">
        <w:t>所谓的求和</w:t>
      </w:r>
      <w:r w:rsidR="0084492A">
        <w:rPr>
          <w:rFonts w:hint="eastAsia"/>
        </w:rPr>
        <w:t>式</w:t>
      </w:r>
      <w:r w:rsidR="00305EE6" w:rsidRPr="0011394F">
        <w:rPr>
          <w:rFonts w:hint="eastAsia"/>
        </w:rPr>
        <w:t>。</w:t>
      </w:r>
      <w:r w:rsidR="00435C10" w:rsidRPr="0011394F">
        <w:t>其上</w:t>
      </w:r>
      <w:r w:rsidR="00435C10" w:rsidRPr="0011394F">
        <w:rPr>
          <w:rFonts w:hint="eastAsia"/>
        </w:rPr>
        <w:t>、</w:t>
      </w:r>
      <w:r w:rsidR="00435C10" w:rsidRPr="0011394F">
        <w:t>下方以及右边</w:t>
      </w:r>
      <w:r w:rsidR="0084492A">
        <w:rPr>
          <w:rFonts w:hint="eastAsia"/>
        </w:rPr>
        <w:t>都</w:t>
      </w:r>
      <w:r w:rsidR="00256A59">
        <w:rPr>
          <w:rFonts w:hint="eastAsia"/>
        </w:rPr>
        <w:t>是</w:t>
      </w:r>
      <w:r w:rsidR="00256A59">
        <w:t>一些</w:t>
      </w:r>
      <w:r w:rsidR="00435C10" w:rsidRPr="0011394F">
        <w:t>与</w:t>
      </w:r>
      <w:r w:rsidR="0084492A">
        <w:rPr>
          <w:rFonts w:hint="eastAsia"/>
        </w:rPr>
        <w:t>该</w:t>
      </w:r>
      <w:r w:rsidR="00435C10" w:rsidRPr="0011394F">
        <w:t>求和</w:t>
      </w:r>
      <w:r w:rsidR="0084492A">
        <w:rPr>
          <w:rFonts w:hint="eastAsia"/>
        </w:rPr>
        <w:t>式</w:t>
      </w:r>
      <w:r w:rsidR="00435C10" w:rsidRPr="0011394F">
        <w:t>相关的各种信息。</w:t>
      </w:r>
      <w:r w:rsidR="00256A59">
        <w:rPr>
          <w:rFonts w:hint="eastAsia"/>
        </w:rPr>
        <w:t>该</w:t>
      </w:r>
      <w:r w:rsidR="00181830" w:rsidRPr="0011394F">
        <w:t>符号右边（</w:t>
      </w:r>
      <w:r w:rsidR="00181830" w:rsidRPr="0011394F">
        <w:rPr>
          <w:rFonts w:hint="eastAsia"/>
        </w:rPr>
        <w:t>即</w:t>
      </w:r>
      <w:r w:rsidR="00181830" w:rsidRPr="0011394F">
        <w:t>例子中</w:t>
      </w:r>
      <w:r w:rsidR="00181830" w:rsidRPr="002C4E50">
        <w:rPr>
          <w:i/>
        </w:rPr>
        <w:t>y</w:t>
      </w:r>
      <w:r w:rsidR="00181830" w:rsidRPr="0011394F">
        <w:t>或</w:t>
      </w:r>
      <w:r w:rsidR="00181830" w:rsidRPr="002C4E50">
        <w:rPr>
          <w:i/>
        </w:rPr>
        <w:t>xy</w:t>
      </w:r>
      <w:r w:rsidR="00181830" w:rsidRPr="0011394F">
        <w:t>所在之处）</w:t>
      </w:r>
      <w:del w:id="37" w:author="Robbie Fan" w:date="2013-12-31T21:51:00Z">
        <w:r w:rsidR="00181830" w:rsidRPr="0011394F" w:rsidDel="005B02D2">
          <w:rPr>
            <w:rFonts w:hint="eastAsia"/>
          </w:rPr>
          <w:delText>的</w:delText>
        </w:r>
        <w:r w:rsidR="00181830" w:rsidRPr="0011394F" w:rsidDel="005B02D2">
          <w:delText>值</w:delText>
        </w:r>
      </w:del>
      <w:r w:rsidR="00181830" w:rsidRPr="0011394F">
        <w:t>代表的是</w:t>
      </w:r>
      <w:ins w:id="38" w:author="Robbie Fan" w:date="2013-12-31T21:51:00Z">
        <w:r w:rsidR="005B02D2">
          <w:rPr>
            <w:rFonts w:hint="eastAsia"/>
          </w:rPr>
          <w:t>要</w:t>
        </w:r>
      </w:ins>
      <w:r w:rsidR="00181830" w:rsidRPr="0011394F">
        <w:t>求和</w:t>
      </w:r>
      <w:del w:id="39" w:author="Robbie Fan" w:date="2013-12-31T21:51:00Z">
        <w:r w:rsidR="00181830" w:rsidRPr="0011394F" w:rsidDel="005B02D2">
          <w:rPr>
            <w:rFonts w:hint="eastAsia"/>
          </w:rPr>
          <w:delText>次数</w:delText>
        </w:r>
      </w:del>
      <w:ins w:id="40" w:author="Robbie Fan" w:date="2013-12-31T21:51:00Z">
        <w:r w:rsidR="005B02D2">
          <w:rPr>
            <w:rFonts w:hint="eastAsia"/>
          </w:rPr>
          <w:t>的值</w:t>
        </w:r>
      </w:ins>
      <w:r w:rsidR="00181830" w:rsidRPr="0011394F">
        <w:t>，而</w:t>
      </w:r>
      <w:r w:rsidR="00181830" w:rsidRPr="0011394F">
        <w:t>Σ</w:t>
      </w:r>
      <w:r w:rsidR="00181830" w:rsidRPr="0011394F">
        <w:t>底部</w:t>
      </w:r>
      <w:r w:rsidR="00181830" w:rsidRPr="0011394F">
        <w:rPr>
          <w:rFonts w:hint="eastAsia"/>
        </w:rPr>
        <w:t>描述</w:t>
      </w:r>
      <w:r w:rsidR="00181830" w:rsidRPr="0011394F">
        <w:t>的</w:t>
      </w:r>
      <w:r w:rsidR="00181830" w:rsidRPr="0011394F">
        <w:rPr>
          <w:rFonts w:hint="eastAsia"/>
        </w:rPr>
        <w:t>则是在</w:t>
      </w:r>
      <w:r w:rsidR="00181830" w:rsidRPr="0011394F">
        <w:t>运算</w:t>
      </w:r>
      <w:r w:rsidR="00256A59">
        <w:rPr>
          <w:rFonts w:hint="eastAsia"/>
        </w:rPr>
        <w:t>过程</w:t>
      </w:r>
      <w:r w:rsidR="00181830" w:rsidRPr="0011394F">
        <w:t>中</w:t>
      </w:r>
      <w:r w:rsidR="00FA06F2" w:rsidRPr="0011394F">
        <w:rPr>
          <w:rFonts w:hint="eastAsia"/>
        </w:rPr>
        <w:t>将会</w:t>
      </w:r>
      <w:r w:rsidR="00181830" w:rsidRPr="0011394F">
        <w:rPr>
          <w:rFonts w:hint="eastAsia"/>
        </w:rPr>
        <w:t>被</w:t>
      </w:r>
      <w:r w:rsidR="00181830" w:rsidRPr="0011394F">
        <w:t>遍历</w:t>
      </w:r>
      <w:r w:rsidR="00FA06F2" w:rsidRPr="0011394F">
        <w:rPr>
          <w:rFonts w:hint="eastAsia"/>
        </w:rPr>
        <w:t>到</w:t>
      </w:r>
      <w:r w:rsidR="00181830" w:rsidRPr="0011394F">
        <w:t>的各</w:t>
      </w:r>
      <w:r w:rsidR="00181830" w:rsidRPr="0011394F">
        <w:rPr>
          <w:rFonts w:hint="eastAsia"/>
        </w:rPr>
        <w:t>参与</w:t>
      </w:r>
      <w:r w:rsidR="00AA6B51">
        <w:rPr>
          <w:rFonts w:hint="eastAsia"/>
        </w:rPr>
        <w:t>项。</w:t>
      </w:r>
    </w:p>
    <w:p w14:paraId="6BA88059" w14:textId="77777777" w:rsidR="00FA06F2" w:rsidRPr="0011394F" w:rsidRDefault="00FA06F2" w:rsidP="00D86631">
      <w:pPr>
        <w:ind w:firstLine="420"/>
      </w:pPr>
      <w:r w:rsidRPr="0011394F">
        <w:rPr>
          <w:rFonts w:hint="eastAsia"/>
        </w:rPr>
        <w:t>与</w:t>
      </w:r>
      <w:r w:rsidRPr="0011394F">
        <w:t>单纯</w:t>
      </w:r>
      <w:r w:rsidR="009E05F1">
        <w:rPr>
          <w:rFonts w:hint="eastAsia"/>
        </w:rPr>
        <w:t>的</w:t>
      </w:r>
      <w:r w:rsidRPr="0011394F">
        <w:rPr>
          <w:rFonts w:hint="eastAsia"/>
        </w:rPr>
        <w:t>set</w:t>
      </w:r>
      <w:r w:rsidRPr="0011394F">
        <w:t>（</w:t>
      </w:r>
      <w:r w:rsidRPr="0011394F">
        <w:rPr>
          <w:rFonts w:hint="eastAsia"/>
        </w:rPr>
        <w:t>或</w:t>
      </w:r>
      <w:r w:rsidRPr="0011394F">
        <w:t>其</w:t>
      </w:r>
      <w:r w:rsidRPr="0011394F">
        <w:rPr>
          <w:rFonts w:hint="eastAsia"/>
        </w:rPr>
        <w:t>它</w:t>
      </w:r>
      <w:r w:rsidRPr="0011394F">
        <w:t>集合类型）对象</w:t>
      </w:r>
      <w:r w:rsidR="009E05F1">
        <w:rPr>
          <w:rFonts w:hint="eastAsia"/>
        </w:rPr>
        <w:t>遍历</w:t>
      </w:r>
      <w:r w:rsidR="009E05F1">
        <w:t>操作</w:t>
      </w:r>
      <w:r w:rsidRPr="0011394F">
        <w:t>不同的是，</w:t>
      </w:r>
      <w:r w:rsidR="00281B1A">
        <w:rPr>
          <w:rFonts w:hint="eastAsia"/>
        </w:rPr>
        <w:t>求和式是</w:t>
      </w:r>
      <w:r w:rsidR="00281B1A">
        <w:t>可以</w:t>
      </w:r>
      <w:r w:rsidR="00AA6B51">
        <w:t>直接指定运算</w:t>
      </w:r>
      <w:r w:rsidRPr="0011394F">
        <w:t>边界</w:t>
      </w:r>
      <w:r w:rsidR="00281B1A">
        <w:rPr>
          <w:rFonts w:hint="eastAsia"/>
        </w:rPr>
        <w:t>的</w:t>
      </w:r>
      <w:r w:rsidRPr="0011394F">
        <w:rPr>
          <w:rFonts w:hint="eastAsia"/>
        </w:rPr>
        <w:t>，</w:t>
      </w:r>
      <w:del w:id="41" w:author="Robbie Fan" w:date="2013-12-31T21:56:00Z">
        <w:r w:rsidRPr="0011394F" w:rsidDel="0070777B">
          <w:rPr>
            <w:rFonts w:hint="eastAsia"/>
          </w:rPr>
          <w:delText>例如</w:delText>
        </w:r>
        <w:r w:rsidRPr="0011394F" w:rsidDel="0070777B">
          <w:delText>指定某个</w:delText>
        </w:r>
        <w:r w:rsidRPr="0011394F" w:rsidDel="0070777B">
          <w:rPr>
            <w:rFonts w:hint="eastAsia"/>
          </w:rPr>
          <w:delText>区间</w:delText>
        </w:r>
      </w:del>
      <w:ins w:id="42" w:author="Robbie Fan" w:date="2013-12-31T21:56:00Z">
        <w:r w:rsidR="0070777B">
          <w:rPr>
            <w:rFonts w:hint="eastAsia"/>
          </w:rPr>
          <w:t>类似于</w:t>
        </w:r>
        <w:commentRangeStart w:id="43"/>
        <w:r w:rsidR="0070777B" w:rsidRPr="0070777B">
          <w:rPr>
            <w:rStyle w:val="Char3"/>
            <w:rPrChange w:id="44" w:author="Robbie Fan" w:date="2013-12-31T21:57:00Z">
              <w:rPr/>
            </w:rPrChange>
          </w:rPr>
          <w:t>range</w:t>
        </w:r>
      </w:ins>
      <w:commentRangeEnd w:id="43"/>
      <w:ins w:id="45" w:author="Robbie Fan" w:date="2013-12-31T21:58:00Z">
        <w:r w:rsidR="009A6A48">
          <w:rPr>
            <w:rStyle w:val="af5"/>
          </w:rPr>
          <w:commentReference w:id="43"/>
        </w:r>
      </w:ins>
      <w:r w:rsidRPr="0011394F">
        <w:t>（</w:t>
      </w:r>
      <w:del w:id="46" w:author="Robbie Fan" w:date="2013-12-31T21:56:00Z">
        <w:r w:rsidRPr="0011394F" w:rsidDel="0070777B">
          <w:rPr>
            <w:rFonts w:hint="eastAsia"/>
          </w:rPr>
          <w:delText>不</w:delText>
        </w:r>
      </w:del>
      <w:commentRangeStart w:id="47"/>
      <w:ins w:id="48" w:author="Robbie Fan" w:date="2013-12-31T21:58:00Z">
        <w:r w:rsidR="009A6A48">
          <w:rPr>
            <w:rFonts w:hint="eastAsia"/>
          </w:rPr>
          <w:t>区别</w:t>
        </w:r>
        <w:r w:rsidR="0070777B">
          <w:rPr>
            <w:rFonts w:hint="eastAsia"/>
          </w:rPr>
          <w:t>是</w:t>
        </w:r>
      </w:ins>
      <w:commentRangeEnd w:id="47"/>
      <w:ins w:id="49" w:author="Robbie Fan" w:date="2014-01-01T12:29:00Z">
        <w:r w:rsidR="008B2ECB">
          <w:rPr>
            <w:rStyle w:val="af5"/>
          </w:rPr>
          <w:commentReference w:id="47"/>
        </w:r>
      </w:ins>
      <w:ins w:id="50" w:author="Robbie Fan" w:date="2013-12-31T21:58:00Z">
        <w:r w:rsidR="0070777B">
          <w:rPr>
            <w:rFonts w:hint="eastAsia"/>
          </w:rPr>
          <w:t>，</w:t>
        </w:r>
        <w:r w:rsidR="00417F96">
          <w:rPr>
            <w:rFonts w:hint="eastAsia"/>
          </w:rPr>
          <w:t>求和式</w:t>
        </w:r>
      </w:ins>
      <w:commentRangeStart w:id="51"/>
      <w:r w:rsidRPr="0011394F">
        <w:rPr>
          <w:rFonts w:hint="eastAsia"/>
        </w:rPr>
        <w:t>包括双边界</w:t>
      </w:r>
      <w:commentRangeEnd w:id="51"/>
      <w:r w:rsidR="0070777B">
        <w:rPr>
          <w:rStyle w:val="af5"/>
        </w:rPr>
        <w:commentReference w:id="51"/>
      </w:r>
      <w:r w:rsidRPr="0011394F">
        <w:t>）</w:t>
      </w:r>
      <w:r w:rsidRPr="0011394F">
        <w:rPr>
          <w:rFonts w:hint="eastAsia"/>
        </w:rPr>
        <w:t>。</w:t>
      </w:r>
      <w:r w:rsidR="00E35B0D" w:rsidRPr="0011394F">
        <w:rPr>
          <w:rFonts w:hint="eastAsia"/>
        </w:rPr>
        <w:t>也就是</w:t>
      </w:r>
      <w:r w:rsidR="00E35B0D" w:rsidRPr="0011394F">
        <w:t>说，</w:t>
      </w:r>
      <w:r w:rsidR="00E35B0D" w:rsidRPr="0011394F">
        <w:rPr>
          <w:rFonts w:hint="eastAsia"/>
        </w:rPr>
        <w:t>通常</w:t>
      </w:r>
      <w:r w:rsidR="00AA6B51">
        <w:rPr>
          <w:rFonts w:hint="eastAsia"/>
        </w:rPr>
        <w:t>我们</w:t>
      </w:r>
      <w:r w:rsidR="002C4E50">
        <w:rPr>
          <w:rFonts w:hint="eastAsia"/>
        </w:rPr>
        <w:t>要</w:t>
      </w:r>
      <w:r w:rsidR="00E35B0D" w:rsidRPr="0011394F">
        <w:t>表达</w:t>
      </w:r>
      <w:r w:rsidR="00E35B0D" w:rsidRPr="0011394F">
        <w:t>“</w:t>
      </w:r>
      <w:r w:rsidR="00E35B0D">
        <w:t xml:space="preserve">sum </w:t>
      </w:r>
      <w:r w:rsidR="00E35B0D">
        <w:rPr>
          <w:i/>
        </w:rPr>
        <w:t>f</w:t>
      </w:r>
      <w:r w:rsidR="00E35B0D">
        <w:t>(</w:t>
      </w:r>
      <w:r w:rsidR="00E35B0D">
        <w:rPr>
          <w:i/>
        </w:rPr>
        <w:t>i</w:t>
      </w:r>
      <w:r w:rsidR="00E35B0D">
        <w:t xml:space="preserve">) for </w:t>
      </w:r>
      <w:r w:rsidR="00E35B0D">
        <w:rPr>
          <w:i/>
        </w:rPr>
        <w:t>i</w:t>
      </w:r>
      <w:r w:rsidR="00E35B0D">
        <w:t xml:space="preserve"> = </w:t>
      </w:r>
      <w:r w:rsidR="00E35B0D">
        <w:rPr>
          <w:i/>
        </w:rPr>
        <w:t>m</w:t>
      </w:r>
      <w:r w:rsidR="00E35B0D">
        <w:t xml:space="preserve"> to </w:t>
      </w:r>
      <w:r w:rsidR="00E35B0D">
        <w:rPr>
          <w:i/>
        </w:rPr>
        <w:t>n</w:t>
      </w:r>
      <w:r w:rsidR="00E35B0D" w:rsidRPr="0011394F">
        <w:t>”</w:t>
      </w:r>
      <w:r w:rsidR="00AA6B51">
        <w:rPr>
          <w:rFonts w:hint="eastAsia"/>
        </w:rPr>
        <w:t>的</w:t>
      </w:r>
      <w:r w:rsidR="00AA6B51">
        <w:t>话，</w:t>
      </w:r>
      <w:r w:rsidR="00E35B0D" w:rsidRPr="0011394F">
        <w:rPr>
          <w:rFonts w:hint="eastAsia"/>
        </w:rPr>
        <w:t>就</w:t>
      </w:r>
      <w:r w:rsidR="00E35B0D" w:rsidRPr="0011394F">
        <w:t>应该要这样</w:t>
      </w:r>
      <w:r w:rsidR="00AA6B51">
        <w:rPr>
          <w:rFonts w:hint="eastAsia"/>
        </w:rPr>
        <w:t>写</w:t>
      </w:r>
      <w:r w:rsidR="00E35B0D" w:rsidRPr="0011394F">
        <w:t>：</w:t>
      </w:r>
    </w:p>
    <w:p w14:paraId="3A50B411" w14:textId="77777777" w:rsidR="00E35B0D" w:rsidRPr="0011394F" w:rsidRDefault="00E35B0D" w:rsidP="00D86631">
      <w:pPr>
        <w:ind w:firstLine="420"/>
        <w:rPr>
          <w:color w:val="C00000"/>
        </w:rPr>
      </w:pPr>
      <w:r w:rsidRPr="0011394F">
        <w:rPr>
          <w:rFonts w:hint="eastAsia"/>
          <w:color w:val="C00000"/>
        </w:rPr>
        <w:t>（公式）</w:t>
      </w:r>
    </w:p>
    <w:p w14:paraId="4518D302" w14:textId="77777777" w:rsidR="00D7111B" w:rsidRDefault="00E35B0D" w:rsidP="00D86631">
      <w:pPr>
        <w:ind w:firstLine="420"/>
      </w:pPr>
      <w:r w:rsidRPr="0011394F">
        <w:rPr>
          <w:rFonts w:hint="eastAsia"/>
        </w:rPr>
        <w:t>而其</w:t>
      </w:r>
      <w:r w:rsidR="00DB7140" w:rsidRPr="0011394F">
        <w:rPr>
          <w:rFonts w:hint="eastAsia"/>
        </w:rPr>
        <w:t>在</w:t>
      </w:r>
      <w:r w:rsidRPr="0011394F">
        <w:rPr>
          <w:rFonts w:hint="eastAsia"/>
        </w:rPr>
        <w:t>Python</w:t>
      </w:r>
      <w:r w:rsidR="00DB7140" w:rsidRPr="0011394F">
        <w:rPr>
          <w:rFonts w:hint="eastAsia"/>
        </w:rPr>
        <w:t>中</w:t>
      </w:r>
      <w:r w:rsidRPr="0011394F">
        <w:t>的等效表示则为：</w:t>
      </w:r>
      <w:del w:id="52" w:author="Robbie Fan" w:date="2014-01-01T12:31:00Z">
        <w:r w:rsidR="00D7111B" w:rsidDel="003B3BD7">
          <w:delText xml:space="preserve"> </w:delText>
        </w:r>
      </w:del>
    </w:p>
    <w:p w14:paraId="6463BD9B" w14:textId="77777777" w:rsidR="00D7111B" w:rsidRDefault="00D7111B" w:rsidP="00975F7E">
      <w:pPr>
        <w:pStyle w:val="aa"/>
      </w:pPr>
      <w:r>
        <w:t xml:space="preserve">sum(f(i) for i in range(m, n+1)) </w:t>
      </w:r>
    </w:p>
    <w:p w14:paraId="616DC0E4" w14:textId="77777777" w:rsidR="002C7B7F" w:rsidRPr="003D5C23" w:rsidRDefault="002C7B7F" w:rsidP="002C7B7F">
      <w:pPr>
        <w:ind w:firstLine="420"/>
      </w:pPr>
      <w:r w:rsidRPr="003D5C23">
        <w:rPr>
          <w:rFonts w:hint="eastAsia"/>
        </w:rPr>
        <w:t>或许，</w:t>
      </w:r>
      <w:r w:rsidRPr="003D5C23">
        <w:t>许多</w:t>
      </w:r>
      <w:r w:rsidRPr="003D5C23">
        <w:rPr>
          <w:rFonts w:hint="eastAsia"/>
        </w:rPr>
        <w:t>程序员</w:t>
      </w:r>
      <w:r w:rsidR="00AA6B51">
        <w:t>更</w:t>
      </w:r>
      <w:r w:rsidR="00AA6B51">
        <w:rPr>
          <w:rFonts w:hint="eastAsia"/>
        </w:rPr>
        <w:t>容易</w:t>
      </w:r>
      <w:r w:rsidRPr="003D5C23">
        <w:t>将</w:t>
      </w:r>
      <w:r w:rsidRPr="003D5C23">
        <w:rPr>
          <w:rFonts w:hint="eastAsia"/>
        </w:rPr>
        <w:t>这些</w:t>
      </w:r>
      <w:r w:rsidR="00AA6B51">
        <w:t>求和</w:t>
      </w:r>
      <w:r w:rsidR="00AA6B51">
        <w:rPr>
          <w:rFonts w:hint="eastAsia"/>
        </w:rPr>
        <w:t>式</w:t>
      </w:r>
      <w:r w:rsidRPr="003D5C23">
        <w:rPr>
          <w:rFonts w:hint="eastAsia"/>
        </w:rPr>
        <w:t>的</w:t>
      </w:r>
      <w:r w:rsidRPr="003D5C23">
        <w:t>数学形式写成循环</w:t>
      </w:r>
      <w:r w:rsidRPr="003D5C23">
        <w:rPr>
          <w:rFonts w:hint="eastAsia"/>
        </w:rPr>
        <w:t>，</w:t>
      </w:r>
      <w:r w:rsidRPr="003D5C23">
        <w:t>例如：</w:t>
      </w:r>
    </w:p>
    <w:p w14:paraId="4A8DE603" w14:textId="77777777" w:rsidR="00773A89" w:rsidRDefault="00D7111B" w:rsidP="00975F7E">
      <w:pPr>
        <w:pStyle w:val="aa"/>
        <w:rPr>
          <w:ins w:id="53" w:author="Robbie Fan" w:date="2013-12-31T21:53:00Z"/>
        </w:rPr>
      </w:pPr>
      <w:commentRangeStart w:id="54"/>
      <w:r>
        <w:t xml:space="preserve">s = 0 </w:t>
      </w:r>
    </w:p>
    <w:p w14:paraId="40BDCC3E" w14:textId="77777777" w:rsidR="00D7111B" w:rsidRDefault="00D7111B" w:rsidP="00975F7E">
      <w:pPr>
        <w:pStyle w:val="aa"/>
      </w:pPr>
      <w:r>
        <w:t xml:space="preserve">for i in range(m, n+1): </w:t>
      </w:r>
    </w:p>
    <w:p w14:paraId="4C51477B" w14:textId="77777777" w:rsidR="00D7111B" w:rsidRDefault="00773A89" w:rsidP="00975F7E">
      <w:pPr>
        <w:pStyle w:val="aa"/>
      </w:pPr>
      <w:ins w:id="55" w:author="Robbie Fan" w:date="2013-12-31T21:53:00Z">
        <w:r>
          <w:t xml:space="preserve">    </w:t>
        </w:r>
      </w:ins>
      <w:r w:rsidR="00D7111B">
        <w:t xml:space="preserve">s += f(i) </w:t>
      </w:r>
      <w:commentRangeEnd w:id="54"/>
      <w:r>
        <w:rPr>
          <w:rStyle w:val="af5"/>
          <w:rFonts w:ascii="Times New Roman" w:hAnsi="Times New Roman" w:cs="Times New Roman"/>
          <w:color w:val="000000"/>
          <w:kern w:val="2"/>
        </w:rPr>
        <w:commentReference w:id="54"/>
      </w:r>
    </w:p>
    <w:p w14:paraId="6530152B" w14:textId="77777777" w:rsidR="002C7B7F" w:rsidRPr="003D5C23" w:rsidRDefault="00AA6B51" w:rsidP="00D86631">
      <w:pPr>
        <w:ind w:firstLine="420"/>
      </w:pPr>
      <w:r>
        <w:rPr>
          <w:rFonts w:hint="eastAsia"/>
        </w:rPr>
        <w:t>很</w:t>
      </w:r>
      <w:r w:rsidR="002C7B7F" w:rsidRPr="003D5C23">
        <w:rPr>
          <w:rFonts w:hint="eastAsia"/>
        </w:rPr>
        <w:t>显然</w:t>
      </w:r>
      <w:r w:rsidR="002C7B7F" w:rsidRPr="003D5C23">
        <w:t>，</w:t>
      </w:r>
      <w:r w:rsidR="00EC08AF" w:rsidRPr="003D5C23">
        <w:rPr>
          <w:rFonts w:hint="eastAsia"/>
        </w:rPr>
        <w:t>数学</w:t>
      </w:r>
      <w:r w:rsidR="00EC08AF" w:rsidRPr="003D5C23">
        <w:t>记号</w:t>
      </w:r>
      <w:r w:rsidR="00EC08AF" w:rsidRPr="003D5C23">
        <w:rPr>
          <w:rFonts w:hint="eastAsia"/>
        </w:rPr>
        <w:t>更为</w:t>
      </w:r>
      <w:r w:rsidR="00EC08AF" w:rsidRPr="003D5C23">
        <w:t>紧凑，它的优势在于</w:t>
      </w:r>
      <w:r w:rsidR="002C7B7F" w:rsidRPr="003D5C23">
        <w:rPr>
          <w:rFonts w:hint="eastAsia"/>
        </w:rPr>
        <w:t>能</w:t>
      </w:r>
      <w:r w:rsidR="00EC08AF" w:rsidRPr="003D5C23">
        <w:rPr>
          <w:rFonts w:hint="eastAsia"/>
        </w:rPr>
        <w:t>帮助我们</w:t>
      </w:r>
      <w:r w:rsidR="002C7B7F" w:rsidRPr="003D5C23">
        <w:rPr>
          <w:rFonts w:hint="eastAsia"/>
        </w:rPr>
        <w:t>更直观地</w:t>
      </w:r>
      <w:r w:rsidR="002C7B7F" w:rsidRPr="003D5C23">
        <w:t>了解它所要做的事</w:t>
      </w:r>
      <w:r w:rsidR="00EC08AF" w:rsidRPr="003D5C23">
        <w:t>。</w:t>
      </w:r>
    </w:p>
    <w:p w14:paraId="00A90A83" w14:textId="77777777" w:rsidR="00D7111B" w:rsidRDefault="00EC08AF" w:rsidP="00D7111B">
      <w:pPr>
        <w:pStyle w:val="4"/>
      </w:pPr>
      <w:r>
        <w:rPr>
          <w:rFonts w:hint="eastAsia"/>
        </w:rPr>
        <w:t>求和</w:t>
      </w:r>
      <w:r w:rsidR="00E868A2">
        <w:rPr>
          <w:rFonts w:hint="eastAsia"/>
        </w:rPr>
        <w:t>式</w:t>
      </w:r>
      <w:r>
        <w:t>的运用</w:t>
      </w:r>
    </w:p>
    <w:p w14:paraId="7004E8AD" w14:textId="77777777" w:rsidR="003D7BD6" w:rsidRPr="003D5C23" w:rsidRDefault="00EC33C3" w:rsidP="00D86631">
      <w:pPr>
        <w:ind w:firstLine="420"/>
      </w:pPr>
      <w:r w:rsidRPr="003D5C23">
        <w:rPr>
          <w:rFonts w:hint="eastAsia"/>
        </w:rPr>
        <w:t>在</w:t>
      </w:r>
      <w:r w:rsidRPr="003D5C23">
        <w:t>上一节</w:t>
      </w:r>
      <w:r w:rsidR="00FA6FE2" w:rsidRPr="003D5C23">
        <w:rPr>
          <w:rFonts w:hint="eastAsia"/>
        </w:rPr>
        <w:t>中</w:t>
      </w:r>
      <w:r w:rsidR="00FA6FE2" w:rsidRPr="003D5C23">
        <w:t>，我们</w:t>
      </w:r>
      <w:r w:rsidR="00FA6FE2" w:rsidRPr="003D5C23">
        <w:rPr>
          <w:rFonts w:hint="eastAsia"/>
        </w:rPr>
        <w:t>曾</w:t>
      </w:r>
      <w:r w:rsidR="00FA6FE2" w:rsidRPr="003D5C23">
        <w:t>列</w:t>
      </w:r>
      <w:r w:rsidR="00FA6FE2" w:rsidRPr="003D5C23">
        <w:rPr>
          <w:rFonts w:hint="eastAsia"/>
        </w:rPr>
        <w:t>过一个</w:t>
      </w:r>
      <w:r w:rsidR="00FA6FE2" w:rsidRPr="003D5C23">
        <w:t>等式</w:t>
      </w:r>
      <w:r w:rsidRPr="003D5C23">
        <w:rPr>
          <w:rFonts w:hint="eastAsia"/>
        </w:rPr>
        <w:t>，</w:t>
      </w:r>
      <w:r w:rsidR="00FA6FE2" w:rsidRPr="003D5C23">
        <w:rPr>
          <w:rFonts w:hint="eastAsia"/>
        </w:rPr>
        <w:t>它的</w:t>
      </w:r>
      <w:r w:rsidRPr="003D5C23">
        <w:rPr>
          <w:rFonts w:hint="eastAsia"/>
          <w:i/>
        </w:rPr>
        <w:t>x</w:t>
      </w:r>
      <w:r w:rsidRPr="003D5C23">
        <w:t>因子被直接</w:t>
      </w:r>
      <w:r w:rsidRPr="003D5C23">
        <w:rPr>
          <w:rFonts w:hint="eastAsia"/>
        </w:rPr>
        <w:t>移到</w:t>
      </w:r>
      <w:r w:rsidRPr="003D5C23">
        <w:t>了求和式中</w:t>
      </w:r>
      <w:r w:rsidR="00FA6FE2" w:rsidRPr="003D5C23">
        <w:rPr>
          <w:rFonts w:hint="eastAsia"/>
        </w:rPr>
        <w:t>。</w:t>
      </w:r>
      <w:r w:rsidR="00C85940">
        <w:rPr>
          <w:rFonts w:hint="eastAsia"/>
        </w:rPr>
        <w:t>很明显</w:t>
      </w:r>
      <w:r w:rsidR="00C85940">
        <w:t>，</w:t>
      </w:r>
      <w:r w:rsidR="00AA6B51">
        <w:rPr>
          <w:rFonts w:hint="eastAsia"/>
        </w:rPr>
        <w:t>这里</w:t>
      </w:r>
      <w:r w:rsidR="00FA6FE2" w:rsidRPr="003D5C23">
        <w:t>使用</w:t>
      </w:r>
      <w:r w:rsidR="00AA6B51">
        <w:rPr>
          <w:rFonts w:hint="eastAsia"/>
        </w:rPr>
        <w:t>了</w:t>
      </w:r>
      <w:r w:rsidR="00C85940">
        <w:rPr>
          <w:rFonts w:hint="eastAsia"/>
        </w:rPr>
        <w:t>一种</w:t>
      </w:r>
      <w:del w:id="56" w:author="Robbie Fan" w:date="2014-01-01T12:33:00Z">
        <w:r w:rsidR="00FA6FE2" w:rsidRPr="003D5C23" w:rsidDel="00CC1406">
          <w:delText>“</w:delText>
        </w:r>
        <w:r w:rsidR="00FA6FE2" w:rsidRPr="003D5C23" w:rsidDel="00CC1406">
          <w:rPr>
            <w:rFonts w:hint="eastAsia"/>
          </w:rPr>
          <w:delText>乘法</w:delText>
        </w:r>
        <w:r w:rsidR="00FA6FE2" w:rsidRPr="003D5C23" w:rsidDel="00CC1406">
          <w:delText>规则</w:delText>
        </w:r>
        <w:r w:rsidR="00FA6FE2" w:rsidRPr="003D5C23" w:rsidDel="00CC1406">
          <w:delText>”</w:delText>
        </w:r>
        <w:r w:rsidR="00FA6FE2" w:rsidRPr="003D5C23" w:rsidDel="00CC1406">
          <w:rPr>
            <w:rFonts w:hint="eastAsia"/>
          </w:rPr>
          <w:delText>，</w:delText>
        </w:r>
      </w:del>
      <w:ins w:id="57" w:author="Robbie Fan" w:date="2014-01-01T12:33:00Z">
        <w:r w:rsidR="00CC1406">
          <w:rPr>
            <w:rFonts w:hint="eastAsia"/>
          </w:rPr>
          <w:t>“</w:t>
        </w:r>
        <w:r w:rsidR="00CC1406" w:rsidRPr="003D5C23">
          <w:rPr>
            <w:rFonts w:hint="eastAsia"/>
          </w:rPr>
          <w:t>乘法</w:t>
        </w:r>
        <w:r w:rsidR="00CC1406" w:rsidRPr="003D5C23">
          <w:t>规则</w:t>
        </w:r>
        <w:commentRangeStart w:id="58"/>
        <w:r w:rsidR="00CC1406">
          <w:rPr>
            <w:rFonts w:hint="eastAsia"/>
          </w:rPr>
          <w:t>”</w:t>
        </w:r>
        <w:commentRangeEnd w:id="58"/>
        <w:r w:rsidR="00CC1406">
          <w:rPr>
            <w:rStyle w:val="af5"/>
          </w:rPr>
          <w:commentReference w:id="58"/>
        </w:r>
        <w:r w:rsidR="00CC1406" w:rsidRPr="003D5C23">
          <w:rPr>
            <w:rFonts w:hint="eastAsia"/>
          </w:rPr>
          <w:t>，</w:t>
        </w:r>
      </w:ins>
      <w:r w:rsidR="00AA6B51">
        <w:rPr>
          <w:rFonts w:hint="eastAsia"/>
        </w:rPr>
        <w:t>这</w:t>
      </w:r>
      <w:r w:rsidR="00AA6B51">
        <w:t>意味着我们可以在</w:t>
      </w:r>
      <w:r w:rsidR="00AA6B51">
        <w:rPr>
          <w:rFonts w:hint="eastAsia"/>
        </w:rPr>
        <w:t>求和式</w:t>
      </w:r>
      <w:r w:rsidR="00AA6B51">
        <w:t>中</w:t>
      </w:r>
      <w:r w:rsidR="00FA6FE2" w:rsidRPr="003D5C23">
        <w:t>使用</w:t>
      </w:r>
      <w:r w:rsidR="00FA6FE2" w:rsidRPr="003D5C23">
        <w:rPr>
          <w:rFonts w:hint="eastAsia"/>
        </w:rPr>
        <w:t>这些</w:t>
      </w:r>
      <w:r w:rsidR="00FA6FE2" w:rsidRPr="003D5C23">
        <w:t>规则。</w:t>
      </w:r>
      <w:r w:rsidR="00C85940">
        <w:rPr>
          <w:rFonts w:hint="eastAsia"/>
        </w:rPr>
        <w:t>这</w:t>
      </w:r>
      <w:r w:rsidR="00C85940">
        <w:t>其中</w:t>
      </w:r>
      <w:r w:rsidR="00883532" w:rsidRPr="003D5C23">
        <w:rPr>
          <w:rFonts w:hint="eastAsia"/>
        </w:rPr>
        <w:t>最重要</w:t>
      </w:r>
      <w:r w:rsidR="00883532" w:rsidRPr="003D5C23">
        <w:t>的规则</w:t>
      </w:r>
      <w:r w:rsidR="00C85940">
        <w:rPr>
          <w:rFonts w:hint="eastAsia"/>
        </w:rPr>
        <w:t>主要</w:t>
      </w:r>
      <w:r w:rsidR="00E868A2" w:rsidRPr="003D5C23">
        <w:t>有两条</w:t>
      </w:r>
      <w:r w:rsidR="00FA6FE2" w:rsidRPr="003D5C23">
        <w:t>（</w:t>
      </w:r>
      <w:r w:rsidR="00FA6FE2" w:rsidRPr="003D5C23">
        <w:rPr>
          <w:rFonts w:hint="eastAsia"/>
        </w:rPr>
        <w:t>就</w:t>
      </w:r>
      <w:r w:rsidR="00FA6FE2" w:rsidRPr="003D5C23">
        <w:t>我们的目标而言）</w:t>
      </w:r>
      <w:r w:rsidR="00FA6FE2" w:rsidRPr="003D5C23">
        <w:rPr>
          <w:rFonts w:hint="eastAsia"/>
        </w:rPr>
        <w:t>：</w:t>
      </w:r>
    </w:p>
    <w:p w14:paraId="075F31AF" w14:textId="77777777" w:rsidR="00D7111B" w:rsidRPr="003D5C23" w:rsidRDefault="003D7BD6" w:rsidP="00D86631">
      <w:pPr>
        <w:ind w:firstLine="420"/>
      </w:pPr>
      <w:r w:rsidRPr="0011394F">
        <w:rPr>
          <w:rFonts w:hint="eastAsia"/>
          <w:color w:val="C00000"/>
        </w:rPr>
        <w:t>（公式）</w:t>
      </w:r>
    </w:p>
    <w:p w14:paraId="6A01B6C0" w14:textId="77777777" w:rsidR="00883532" w:rsidRPr="003D5C23" w:rsidRDefault="00883532" w:rsidP="002C7B7F">
      <w:pPr>
        <w:ind w:firstLine="420"/>
      </w:pPr>
      <w:r w:rsidRPr="003D5C23">
        <w:rPr>
          <w:rFonts w:hint="eastAsia"/>
          <w:i/>
        </w:rPr>
        <w:t>乘数</w:t>
      </w:r>
      <w:r w:rsidRPr="003D5C23">
        <w:rPr>
          <w:i/>
        </w:rPr>
        <w:t>因子可以被直接移入或</w:t>
      </w:r>
      <w:r w:rsidR="00525ABC" w:rsidRPr="003D5C23">
        <w:rPr>
          <w:i/>
        </w:rPr>
        <w:t>移</w:t>
      </w:r>
      <w:r w:rsidR="00525ABC" w:rsidRPr="003D5C23">
        <w:rPr>
          <w:rFonts w:hint="eastAsia"/>
          <w:i/>
        </w:rPr>
        <w:t>出</w:t>
      </w:r>
      <w:r w:rsidRPr="003D5C23">
        <w:rPr>
          <w:i/>
        </w:rPr>
        <w:t>求和式</w:t>
      </w:r>
      <w:r w:rsidRPr="003D5C23">
        <w:t>。这</w:t>
      </w:r>
      <w:r w:rsidR="003C3C70" w:rsidRPr="003D5C23">
        <w:rPr>
          <w:rFonts w:hint="eastAsia"/>
        </w:rPr>
        <w:t>也</w:t>
      </w:r>
      <w:r w:rsidRPr="003D5C23">
        <w:rPr>
          <w:rFonts w:hint="eastAsia"/>
        </w:rPr>
        <w:t>就是</w:t>
      </w:r>
      <w:r w:rsidRPr="003D5C23">
        <w:t>我们在</w:t>
      </w:r>
      <w:r w:rsidR="003C3C70" w:rsidRPr="003D5C23">
        <w:t>上一节</w:t>
      </w:r>
      <w:r w:rsidR="003C3C70" w:rsidRPr="003D5C23">
        <w:rPr>
          <w:rFonts w:hint="eastAsia"/>
        </w:rPr>
        <w:t>中</w:t>
      </w:r>
      <w:r w:rsidR="003C3C70" w:rsidRPr="003D5C23">
        <w:t>最早描述的那个例子。它</w:t>
      </w:r>
      <w:r w:rsidR="003C3C70" w:rsidRPr="003D5C23">
        <w:rPr>
          <w:rFonts w:hint="eastAsia"/>
        </w:rPr>
        <w:t>与我们</w:t>
      </w:r>
      <w:r w:rsidR="003C3C70" w:rsidRPr="003D5C23">
        <w:t>在</w:t>
      </w:r>
      <w:r w:rsidR="003C3C70" w:rsidRPr="003D5C23">
        <w:rPr>
          <w:rFonts w:hint="eastAsia"/>
        </w:rPr>
        <w:t>进行</w:t>
      </w:r>
      <w:r w:rsidR="003C3C70" w:rsidRPr="003D5C23">
        <w:t>简单求和运算时使用的分配</w:t>
      </w:r>
      <w:r w:rsidR="003C3C70" w:rsidRPr="003D5C23">
        <w:rPr>
          <w:rFonts w:hint="eastAsia"/>
        </w:rPr>
        <w:t>律是</w:t>
      </w:r>
      <w:r w:rsidR="003C3C70" w:rsidRPr="003D5C23">
        <w:t>一样的</w:t>
      </w:r>
      <w:r w:rsidR="003C3C70" w:rsidRPr="003D5C23">
        <w:rPr>
          <w:rFonts w:hint="eastAsia"/>
        </w:rPr>
        <w:t>，</w:t>
      </w:r>
      <w:r w:rsidR="003C3C70" w:rsidRPr="003D5C23">
        <w:t>例如</w:t>
      </w:r>
      <w:r w:rsidR="003C3C70" w:rsidRPr="003D5C23">
        <w:rPr>
          <w:rFonts w:hint="eastAsia"/>
        </w:rPr>
        <w:t>：</w:t>
      </w:r>
      <w:r w:rsidR="003C3C70">
        <w:rPr>
          <w:i/>
        </w:rPr>
        <w:t>c</w:t>
      </w:r>
      <w:r w:rsidR="003C3C70">
        <w:t>(</w:t>
      </w:r>
      <w:r w:rsidR="003C3C70">
        <w:rPr>
          <w:i/>
        </w:rPr>
        <w:t>f</w:t>
      </w:r>
      <w:r w:rsidR="003C3C70">
        <w:t>(</w:t>
      </w:r>
      <w:r w:rsidR="003C3C70">
        <w:rPr>
          <w:i/>
        </w:rPr>
        <w:t>m</w:t>
      </w:r>
      <w:r w:rsidR="003C3C70">
        <w:t xml:space="preserve">) + … + </w:t>
      </w:r>
      <w:r w:rsidR="003C3C70">
        <w:rPr>
          <w:i/>
        </w:rPr>
        <w:t>f</w:t>
      </w:r>
      <w:r w:rsidR="003C3C70">
        <w:t>(</w:t>
      </w:r>
      <w:r w:rsidR="003C3C70">
        <w:rPr>
          <w:i/>
        </w:rPr>
        <w:t>n</w:t>
      </w:r>
      <w:r w:rsidR="003C3C70">
        <w:t xml:space="preserve">)) = </w:t>
      </w:r>
      <w:r w:rsidR="003C3C70">
        <w:rPr>
          <w:i/>
        </w:rPr>
        <w:t>cf</w:t>
      </w:r>
      <w:r w:rsidR="003C3C70">
        <w:t>(</w:t>
      </w:r>
      <w:r w:rsidR="003C3C70">
        <w:rPr>
          <w:i/>
        </w:rPr>
        <w:t>m</w:t>
      </w:r>
      <w:r w:rsidR="003C3C70">
        <w:t xml:space="preserve">) + … + </w:t>
      </w:r>
      <w:r w:rsidR="003C3C70">
        <w:rPr>
          <w:i/>
        </w:rPr>
        <w:t>cf</w:t>
      </w:r>
      <w:r w:rsidR="003C3C70">
        <w:t>(</w:t>
      </w:r>
      <w:r w:rsidR="003C3C70">
        <w:rPr>
          <w:i/>
        </w:rPr>
        <w:t>n</w:t>
      </w:r>
      <w:r w:rsidR="003C3C70">
        <w:t>)</w:t>
      </w:r>
      <w:r w:rsidR="003C3C70" w:rsidRPr="003D5C23">
        <w:rPr>
          <w:rFonts w:hint="eastAsia"/>
        </w:rPr>
        <w:t>。</w:t>
      </w:r>
    </w:p>
    <w:p w14:paraId="5ECCDC15" w14:textId="77777777" w:rsidR="002C7B7F" w:rsidRPr="002C7B7F" w:rsidRDefault="002C7B7F" w:rsidP="002C7B7F">
      <w:pPr>
        <w:ind w:firstLine="420"/>
      </w:pPr>
      <w:r w:rsidRPr="0011394F">
        <w:rPr>
          <w:rFonts w:hint="eastAsia"/>
          <w:color w:val="C00000"/>
        </w:rPr>
        <w:t>（公式）</w:t>
      </w:r>
    </w:p>
    <w:p w14:paraId="742406E4" w14:textId="77777777" w:rsidR="003C3C70" w:rsidRPr="003D5C23" w:rsidRDefault="003C3C70" w:rsidP="00D86631">
      <w:pPr>
        <w:ind w:firstLine="420"/>
      </w:pPr>
      <w:del w:id="59" w:author="Robbie Fan" w:date="2013-12-31T21:45:00Z">
        <w:r w:rsidRPr="003D5C23" w:rsidDel="003D4BD1">
          <w:rPr>
            <w:rFonts w:hint="eastAsia"/>
            <w:i/>
          </w:rPr>
          <w:delText>与其</w:delText>
        </w:r>
      </w:del>
      <w:commentRangeStart w:id="60"/>
      <w:ins w:id="61" w:author="Robbie Fan" w:date="2013-12-31T21:47:00Z">
        <w:r w:rsidR="0006348F">
          <w:rPr>
            <w:rFonts w:hint="eastAsia"/>
            <w:i/>
          </w:rPr>
          <w:t>除了</w:t>
        </w:r>
      </w:ins>
      <w:commentRangeEnd w:id="60"/>
      <w:ins w:id="62" w:author="Robbie Fan" w:date="2013-12-31T21:48:00Z">
        <w:r w:rsidR="005B185A">
          <w:rPr>
            <w:rStyle w:val="af5"/>
          </w:rPr>
          <w:commentReference w:id="60"/>
        </w:r>
      </w:ins>
      <w:r w:rsidRPr="003D5C23">
        <w:rPr>
          <w:i/>
        </w:rPr>
        <w:t>将两个求和式</w:t>
      </w:r>
      <w:r w:rsidRPr="003D5C23">
        <w:rPr>
          <w:rFonts w:hint="eastAsia"/>
          <w:i/>
        </w:rPr>
        <w:t>相加</w:t>
      </w:r>
      <w:ins w:id="63" w:author="Robbie Fan" w:date="2013-12-31T21:47:00Z">
        <w:r w:rsidR="0006348F">
          <w:rPr>
            <w:rFonts w:hint="eastAsia"/>
            <w:i/>
          </w:rPr>
          <w:t>之外</w:t>
        </w:r>
      </w:ins>
      <w:r w:rsidRPr="003D5C23">
        <w:rPr>
          <w:i/>
        </w:rPr>
        <w:t>，</w:t>
      </w:r>
      <w:del w:id="64" w:author="Robbie Fan" w:date="2013-12-31T21:45:00Z">
        <w:r w:rsidRPr="003D5C23" w:rsidDel="003D4BD1">
          <w:rPr>
            <w:rFonts w:hint="eastAsia"/>
            <w:i/>
          </w:rPr>
          <w:delText>不如</w:delText>
        </w:r>
      </w:del>
      <w:ins w:id="65" w:author="Robbie Fan" w:date="2013-12-31T21:47:00Z">
        <w:r w:rsidR="0006348F">
          <w:rPr>
            <w:rFonts w:hint="eastAsia"/>
            <w:i/>
          </w:rPr>
          <w:t>你也可以</w:t>
        </w:r>
      </w:ins>
      <w:r w:rsidRPr="003D5C23">
        <w:rPr>
          <w:rFonts w:hint="eastAsia"/>
          <w:i/>
        </w:rPr>
        <w:t>将</w:t>
      </w:r>
      <w:r w:rsidRPr="003D5C23">
        <w:rPr>
          <w:i/>
        </w:rPr>
        <w:t>两式</w:t>
      </w:r>
      <w:r w:rsidR="009C5B4A" w:rsidRPr="003D5C23">
        <w:rPr>
          <w:rFonts w:hint="eastAsia"/>
          <w:i/>
        </w:rPr>
        <w:t>的</w:t>
      </w:r>
      <w:r w:rsidRPr="003D5C23">
        <w:rPr>
          <w:rFonts w:hint="eastAsia"/>
          <w:i/>
        </w:rPr>
        <w:t>内容</w:t>
      </w:r>
      <w:r w:rsidRPr="003D5C23">
        <w:rPr>
          <w:i/>
        </w:rPr>
        <w:t>部分相加</w:t>
      </w:r>
      <w:r w:rsidRPr="003D5C23">
        <w:rPr>
          <w:rFonts w:hint="eastAsia"/>
          <w:i/>
        </w:rPr>
        <w:t>。</w:t>
      </w:r>
      <w:r w:rsidR="009C5B4A" w:rsidRPr="003D5C23">
        <w:rPr>
          <w:rFonts w:hint="eastAsia"/>
        </w:rPr>
        <w:t>这意味着</w:t>
      </w:r>
      <w:r w:rsidR="009C5B4A" w:rsidRPr="003D5C23">
        <w:t>我们</w:t>
      </w:r>
      <w:r w:rsidR="00AA6B51">
        <w:rPr>
          <w:rFonts w:hint="eastAsia"/>
        </w:rPr>
        <w:t>在</w:t>
      </w:r>
      <w:r w:rsidR="009C5B4A" w:rsidRPr="003D5C23">
        <w:rPr>
          <w:rFonts w:hint="eastAsia"/>
        </w:rPr>
        <w:t>对</w:t>
      </w:r>
      <w:r w:rsidR="009C5B4A" w:rsidRPr="003D5C23">
        <w:t>一</w:t>
      </w:r>
      <w:r w:rsidR="009C5B4A" w:rsidRPr="003D5C23">
        <w:rPr>
          <w:rFonts w:hint="eastAsia"/>
        </w:rPr>
        <w:t>堆</w:t>
      </w:r>
      <w:r w:rsidR="009C5B4A" w:rsidRPr="003D5C23">
        <w:t>东西执行求和运算</w:t>
      </w:r>
      <w:r w:rsidR="00AA6B51">
        <w:rPr>
          <w:rFonts w:hint="eastAsia"/>
        </w:rPr>
        <w:t>时</w:t>
      </w:r>
      <w:r w:rsidR="009C5B4A" w:rsidRPr="003D5C23">
        <w:rPr>
          <w:rFonts w:hint="eastAsia"/>
        </w:rPr>
        <w:t>，</w:t>
      </w:r>
      <w:r w:rsidR="009C5B4A" w:rsidRPr="003D5C23">
        <w:t>将不会</w:t>
      </w:r>
      <w:del w:id="66" w:author="Robbie Fan" w:date="2013-12-31T21:50:00Z">
        <w:r w:rsidR="00AA6B51" w:rsidDel="005B02D2">
          <w:rPr>
            <w:rFonts w:hint="eastAsia"/>
          </w:rPr>
          <w:delText>收到</w:delText>
        </w:r>
      </w:del>
      <w:ins w:id="67" w:author="Robbie Fan" w:date="2013-12-31T21:50:00Z">
        <w:r w:rsidR="005B02D2">
          <w:rPr>
            <w:rFonts w:hint="eastAsia"/>
          </w:rPr>
          <w:t>受到</w:t>
        </w:r>
      </w:ins>
      <w:r w:rsidR="00AA6B51">
        <w:t>具体细节的</w:t>
      </w:r>
      <w:r w:rsidR="009C5B4A" w:rsidRPr="003D5C23">
        <w:t>影响</w:t>
      </w:r>
      <w:r w:rsidR="009C5B4A" w:rsidRPr="003D5C23">
        <w:rPr>
          <w:rFonts w:hint="eastAsia"/>
        </w:rPr>
        <w:t>，</w:t>
      </w:r>
      <w:r w:rsidR="009C5B4A" w:rsidRPr="003D5C23">
        <w:t>也就是说</w:t>
      </w:r>
      <w:r w:rsidR="009C5B4A" w:rsidRPr="003D5C23">
        <w:rPr>
          <w:rFonts w:hint="eastAsia"/>
        </w:rPr>
        <w:t>：</w:t>
      </w:r>
      <w:r w:rsidR="009C5B4A" w:rsidRPr="003D5C23">
        <w:t>。</w:t>
      </w:r>
    </w:p>
    <w:p w14:paraId="25293CEF" w14:textId="77777777" w:rsidR="00D7111B" w:rsidRDefault="00D7111B" w:rsidP="00975F7E">
      <w:pPr>
        <w:pStyle w:val="aa"/>
      </w:pPr>
      <w:r>
        <w:t xml:space="preserve"> sum(f(i) for i in seq) + sum(g(i) for i in seq) </w:t>
      </w:r>
    </w:p>
    <w:p w14:paraId="3A136A13" w14:textId="77777777" w:rsidR="009C5B4A" w:rsidRPr="003D5C23" w:rsidRDefault="009C5B4A" w:rsidP="00D86631">
      <w:pPr>
        <w:ind w:firstLine="420"/>
      </w:pPr>
      <w:r w:rsidRPr="003D5C23">
        <w:rPr>
          <w:rFonts w:hint="eastAsia"/>
        </w:rPr>
        <w:t> </w:t>
      </w:r>
      <w:r w:rsidRPr="003D5C23">
        <w:t>与</w:t>
      </w:r>
      <w:r>
        <w:rPr>
          <w:rFonts w:ascii="Calibri" w:eastAsia="Calibri" w:hAnsi="Calibri" w:cs="Calibri"/>
        </w:rPr>
        <w:t>sum(f(i)</w:t>
      </w:r>
      <w:r>
        <w:t xml:space="preserve"> </w:t>
      </w:r>
      <w:r>
        <w:rPr>
          <w:rFonts w:ascii="Calibri" w:eastAsia="Calibri" w:hAnsi="Calibri" w:cs="Calibri"/>
        </w:rPr>
        <w:t>+</w:t>
      </w:r>
      <w:r>
        <w:t xml:space="preserve"> </w:t>
      </w:r>
      <w:r>
        <w:rPr>
          <w:rFonts w:ascii="Calibri" w:eastAsia="Calibri" w:hAnsi="Calibri" w:cs="Calibri"/>
        </w:rPr>
        <w:t>g(i)</w:t>
      </w:r>
      <w:r>
        <w:t xml:space="preserve"> </w:t>
      </w:r>
      <w:r>
        <w:rPr>
          <w:rFonts w:ascii="Calibri" w:eastAsia="Calibri" w:hAnsi="Calibri" w:cs="Calibri"/>
        </w:rPr>
        <w:t>for</w:t>
      </w:r>
      <w:r>
        <w:t xml:space="preserve"> </w:t>
      </w:r>
      <w:r>
        <w:rPr>
          <w:rFonts w:ascii="Calibri" w:eastAsia="Calibri" w:hAnsi="Calibri" w:cs="Calibri"/>
        </w:rPr>
        <w:t>i</w:t>
      </w:r>
      <w:r>
        <w:t xml:space="preserve"> </w:t>
      </w:r>
      <w:r>
        <w:rPr>
          <w:rFonts w:ascii="Calibri" w:eastAsia="Calibri" w:hAnsi="Calibri" w:cs="Calibri"/>
        </w:rPr>
        <w:t>in</w:t>
      </w:r>
      <w:r>
        <w:t xml:space="preserve"> </w:t>
      </w:r>
      <w:r>
        <w:rPr>
          <w:rFonts w:ascii="Calibri" w:eastAsia="Calibri" w:hAnsi="Calibri" w:cs="Calibri"/>
        </w:rPr>
        <w:t>seq)</w:t>
      </w:r>
      <w:r w:rsidRPr="003D5C23">
        <w:rPr>
          <w:rFonts w:ascii="Calibri" w:hAnsi="Calibri" w:cs="Calibri" w:hint="eastAsia"/>
        </w:rPr>
        <w:t>的</w:t>
      </w:r>
      <w:r w:rsidRPr="003D5C23">
        <w:rPr>
          <w:rFonts w:ascii="Calibri" w:hAnsi="Calibri" w:cs="Calibri"/>
        </w:rPr>
        <w:t>结果是完全相同的。</w:t>
      </w:r>
      <w:r w:rsidR="00525ABC" w:rsidRPr="003D5C23">
        <w:rPr>
          <w:rFonts w:ascii="Calibri" w:hAnsi="Calibri" w:cs="Calibri" w:hint="eastAsia"/>
        </w:rPr>
        <w:t>这</w:t>
      </w:r>
      <w:r w:rsidR="00525ABC" w:rsidRPr="003D5C23">
        <w:rPr>
          <w:rFonts w:ascii="Calibri" w:hAnsi="Calibri" w:cs="Calibri"/>
        </w:rPr>
        <w:t>只是</w:t>
      </w:r>
      <w:r w:rsidR="00525ABC" w:rsidRPr="003D5C23">
        <w:rPr>
          <w:rFonts w:ascii="Calibri" w:hAnsi="Calibri" w:cs="Calibri" w:hint="eastAsia"/>
        </w:rPr>
        <w:t>该</w:t>
      </w:r>
      <w:r w:rsidR="00525ABC" w:rsidRPr="003D5C23">
        <w:rPr>
          <w:rFonts w:ascii="Calibri" w:hAnsi="Calibri" w:cs="Calibri"/>
        </w:rPr>
        <w:t>规则</w:t>
      </w:r>
      <w:r w:rsidR="00525ABC" w:rsidRPr="00174E99">
        <w:rPr>
          <w:rFonts w:ascii="Calibri" w:hAnsi="Calibri" w:cs="Calibri" w:hint="eastAsia"/>
          <w:i/>
        </w:rPr>
        <w:t>相关</w:t>
      </w:r>
      <w:r w:rsidR="00525ABC" w:rsidRPr="003D5C23">
        <w:rPr>
          <w:rFonts w:ascii="Calibri" w:hAnsi="Calibri" w:cs="Calibri"/>
        </w:rPr>
        <w:t>实例中的一种。当两个求和式相减时，</w:t>
      </w:r>
      <w:r w:rsidR="00525ABC" w:rsidRPr="003D5C23">
        <w:rPr>
          <w:rFonts w:ascii="Calibri" w:hAnsi="Calibri" w:cs="Calibri" w:hint="eastAsia"/>
        </w:rPr>
        <w:t>我们也</w:t>
      </w:r>
      <w:r w:rsidR="00525ABC" w:rsidRPr="003D5C23">
        <w:rPr>
          <w:rFonts w:ascii="Calibri" w:hAnsi="Calibri" w:cs="Calibri"/>
        </w:rPr>
        <w:t>可以对其</w:t>
      </w:r>
      <w:r w:rsidR="00525ABC" w:rsidRPr="003D5C23">
        <w:rPr>
          <w:rFonts w:ascii="Calibri" w:hAnsi="Calibri" w:cs="Calibri" w:hint="eastAsia"/>
        </w:rPr>
        <w:t>使用同</w:t>
      </w:r>
      <w:r w:rsidR="00525ABC" w:rsidRPr="003D5C23">
        <w:rPr>
          <w:rFonts w:ascii="Calibri" w:hAnsi="Calibri" w:cs="Calibri"/>
        </w:rPr>
        <w:t>一技巧</w:t>
      </w:r>
      <w:r w:rsidR="00525ABC" w:rsidRPr="003D5C23">
        <w:rPr>
          <w:rFonts w:ascii="Calibri" w:hAnsi="Calibri" w:cs="Calibri" w:hint="eastAsia"/>
        </w:rPr>
        <w:t>。</w:t>
      </w:r>
      <w:r w:rsidR="00525ABC" w:rsidRPr="003D5C23">
        <w:rPr>
          <w:rFonts w:ascii="Calibri" w:hAnsi="Calibri" w:cs="Calibri"/>
        </w:rPr>
        <w:t>（</w:t>
      </w:r>
      <w:r w:rsidR="00525ABC" w:rsidRPr="003D5C23">
        <w:rPr>
          <w:rFonts w:ascii="Calibri" w:hAnsi="Calibri" w:cs="Calibri" w:hint="eastAsia"/>
        </w:rPr>
        <w:t>如果愿意</w:t>
      </w:r>
      <w:r w:rsidR="00525ABC" w:rsidRPr="003D5C23">
        <w:rPr>
          <w:rFonts w:ascii="Calibri" w:hAnsi="Calibri" w:cs="Calibri"/>
        </w:rPr>
        <w:t>的话，</w:t>
      </w:r>
      <w:r w:rsidR="00525ABC" w:rsidRPr="003D5C23">
        <w:rPr>
          <w:rFonts w:ascii="Calibri" w:hAnsi="Calibri" w:cs="Calibri" w:hint="eastAsia"/>
        </w:rPr>
        <w:t>您</w:t>
      </w:r>
      <w:r w:rsidR="00525ABC" w:rsidRPr="003D5C23">
        <w:rPr>
          <w:rFonts w:ascii="Calibri" w:hAnsi="Calibri" w:cs="Calibri"/>
        </w:rPr>
        <w:t>可以认为自己是将一个</w:t>
      </w:r>
      <w:r w:rsidR="00525ABC" w:rsidRPr="003D5C23">
        <w:rPr>
          <w:rFonts w:ascii="Calibri" w:hAnsi="Calibri" w:cs="Calibri"/>
        </w:rPr>
        <w:t>-1</w:t>
      </w:r>
      <w:r w:rsidR="00525ABC" w:rsidRPr="003D5C23">
        <w:rPr>
          <w:rFonts w:ascii="Calibri" w:hAnsi="Calibri" w:cs="Calibri"/>
        </w:rPr>
        <w:t>因子移到了第二个求和式中。）</w:t>
      </w:r>
    </w:p>
    <w:p w14:paraId="15D93F29" w14:textId="77777777" w:rsidR="00D7111B" w:rsidRDefault="00C51A39" w:rsidP="00D7111B">
      <w:pPr>
        <w:pStyle w:val="3"/>
      </w:pPr>
      <w:r>
        <w:rPr>
          <w:rFonts w:hint="eastAsia"/>
        </w:rPr>
        <w:t>两种</w:t>
      </w:r>
      <w:r w:rsidR="00A74FA5">
        <w:t>赛</w:t>
      </w:r>
      <w:r>
        <w:rPr>
          <w:rFonts w:hint="eastAsia"/>
        </w:rPr>
        <w:t>制的</w:t>
      </w:r>
      <w:r w:rsidR="00A7751B">
        <w:t>故事</w:t>
      </w:r>
    </w:p>
    <w:p w14:paraId="4A58BCB8" w14:textId="77777777" w:rsidR="00174E99" w:rsidRPr="00116DA2" w:rsidRDefault="00174E99" w:rsidP="00D86631">
      <w:pPr>
        <w:ind w:firstLine="420"/>
      </w:pPr>
      <w:r w:rsidRPr="00116DA2">
        <w:rPr>
          <w:rFonts w:hint="eastAsia"/>
        </w:rPr>
        <w:t>您可能</w:t>
      </w:r>
      <w:r w:rsidRPr="00116DA2">
        <w:t>已经发现了，</w:t>
      </w:r>
      <w:r w:rsidR="007F64A6" w:rsidRPr="00116DA2">
        <w:t>我们</w:t>
      </w:r>
      <w:r w:rsidR="007F64A6" w:rsidRPr="00116DA2">
        <w:rPr>
          <w:rFonts w:hint="eastAsia"/>
        </w:rPr>
        <w:t>在</w:t>
      </w:r>
      <w:r w:rsidRPr="00116DA2">
        <w:t>工作中</w:t>
      </w:r>
      <w:r w:rsidR="00C51A39">
        <w:rPr>
          <w:rFonts w:hint="eastAsia"/>
        </w:rPr>
        <w:t>总是</w:t>
      </w:r>
      <w:r w:rsidR="0087105C">
        <w:t>会</w:t>
      </w:r>
      <w:r w:rsidR="0087105C">
        <w:rPr>
          <w:rFonts w:hint="eastAsia"/>
        </w:rPr>
        <w:t>接触到</w:t>
      </w:r>
      <w:r w:rsidRPr="00116DA2">
        <w:t>大量的</w:t>
      </w:r>
      <w:r w:rsidR="00C51A39">
        <w:rPr>
          <w:rFonts w:hint="eastAsia"/>
        </w:rPr>
        <w:t>求和式</w:t>
      </w:r>
      <w:r w:rsidR="007F64A6" w:rsidRPr="00116DA2">
        <w:t>，</w:t>
      </w:r>
      <w:r w:rsidR="007F64A6" w:rsidRPr="00116DA2">
        <w:rPr>
          <w:rFonts w:hint="eastAsia"/>
        </w:rPr>
        <w:t>而</w:t>
      </w:r>
      <w:r w:rsidR="00C51A39">
        <w:rPr>
          <w:rFonts w:hint="eastAsia"/>
        </w:rPr>
        <w:t>有</w:t>
      </w:r>
      <w:r w:rsidR="002E075D" w:rsidRPr="00116DA2">
        <w:t>一份良好的数学参考</w:t>
      </w:r>
      <w:r w:rsidR="005A24E5">
        <w:rPr>
          <w:rFonts w:hint="eastAsia"/>
        </w:rPr>
        <w:t>也</w:t>
      </w:r>
      <w:r w:rsidR="004F6870" w:rsidRPr="00116DA2">
        <w:rPr>
          <w:rFonts w:hint="eastAsia"/>
        </w:rPr>
        <w:t>许</w:t>
      </w:r>
      <w:r w:rsidR="002E075D" w:rsidRPr="00116DA2">
        <w:t>能</w:t>
      </w:r>
      <w:r w:rsidR="007F64A6" w:rsidRPr="00116DA2">
        <w:rPr>
          <w:rFonts w:hint="eastAsia"/>
        </w:rPr>
        <w:t>帮助</w:t>
      </w:r>
      <w:r w:rsidR="002E075D" w:rsidRPr="00116DA2">
        <w:t>我们</w:t>
      </w:r>
      <w:r w:rsidR="00C51A39">
        <w:rPr>
          <w:rFonts w:hint="eastAsia"/>
        </w:rPr>
        <w:t>找出</w:t>
      </w:r>
      <w:r w:rsidR="00C51A39">
        <w:t>应对这些求和式</w:t>
      </w:r>
      <w:r w:rsidR="007F64A6" w:rsidRPr="00116DA2">
        <w:t>的最佳解决方案</w:t>
      </w:r>
      <w:r w:rsidR="002E075D" w:rsidRPr="00116DA2">
        <w:rPr>
          <w:rFonts w:hint="eastAsia"/>
        </w:rPr>
        <w:t>。</w:t>
      </w:r>
      <w:r w:rsidR="007F64A6" w:rsidRPr="00116DA2">
        <w:rPr>
          <w:rFonts w:hint="eastAsia"/>
        </w:rPr>
        <w:t>其中</w:t>
      </w:r>
      <w:r w:rsidR="00C51A39">
        <w:t>有两种求和</w:t>
      </w:r>
      <w:r w:rsidR="00C51A39">
        <w:rPr>
          <w:rFonts w:hint="eastAsia"/>
        </w:rPr>
        <w:t>式</w:t>
      </w:r>
      <w:r w:rsidR="007F64A6" w:rsidRPr="00116DA2">
        <w:t>，或者</w:t>
      </w:r>
      <w:r w:rsidR="007F64A6" w:rsidRPr="00116DA2">
        <w:lastRenderedPageBreak/>
        <w:t>说</w:t>
      </w:r>
      <w:r w:rsidR="0077267E">
        <w:rPr>
          <w:rFonts w:hint="eastAsia"/>
        </w:rPr>
        <w:t>两种</w:t>
      </w:r>
      <w:r w:rsidR="007F64A6" w:rsidRPr="00116DA2">
        <w:t>组合问题</w:t>
      </w:r>
      <w:r w:rsidR="007F64A6" w:rsidRPr="00116DA2">
        <w:rPr>
          <w:rFonts w:hint="eastAsia"/>
        </w:rPr>
        <w:t>将会涉及到</w:t>
      </w:r>
      <w:r w:rsidR="005A24E5">
        <w:rPr>
          <w:rFonts w:hint="eastAsia"/>
        </w:rPr>
        <w:t>这</w:t>
      </w:r>
      <w:r w:rsidR="007F64A6" w:rsidRPr="00116DA2">
        <w:t>本书</w:t>
      </w:r>
      <w:r w:rsidR="007F64A6" w:rsidRPr="00116DA2">
        <w:rPr>
          <w:rFonts w:hint="eastAsia"/>
        </w:rPr>
        <w:t>半数</w:t>
      </w:r>
      <w:r w:rsidR="007F64A6" w:rsidRPr="00116DA2">
        <w:t>以上的案例</w:t>
      </w:r>
      <w:r w:rsidR="007F64A6" w:rsidRPr="00116DA2">
        <w:t>——</w:t>
      </w:r>
      <w:r w:rsidR="007F64A6" w:rsidRPr="00116DA2">
        <w:t>或者</w:t>
      </w:r>
      <w:r w:rsidR="004F6870" w:rsidRPr="00116DA2">
        <w:rPr>
          <w:rFonts w:hint="eastAsia"/>
        </w:rPr>
        <w:t>换而言之</w:t>
      </w:r>
      <w:r w:rsidR="007F64A6" w:rsidRPr="00116DA2">
        <w:t>，</w:t>
      </w:r>
      <w:r w:rsidR="0077267E">
        <w:rPr>
          <w:rFonts w:hint="eastAsia"/>
        </w:rPr>
        <w:t>它们</w:t>
      </w:r>
      <w:r w:rsidR="0077267E">
        <w:t>是</w:t>
      </w:r>
      <w:r w:rsidR="00C51A39">
        <w:rPr>
          <w:rFonts w:hint="eastAsia"/>
        </w:rPr>
        <w:t>我们</w:t>
      </w:r>
      <w:r w:rsidR="005A24E5">
        <w:t>工作中</w:t>
      </w:r>
      <w:r w:rsidR="007F64A6" w:rsidRPr="00116DA2">
        <w:t>最</w:t>
      </w:r>
      <w:r w:rsidR="004F6870" w:rsidRPr="00116DA2">
        <w:rPr>
          <w:rFonts w:hint="eastAsia"/>
        </w:rPr>
        <w:t>为基础</w:t>
      </w:r>
      <w:r w:rsidR="005A24E5">
        <w:t>的算法</w:t>
      </w:r>
      <w:r w:rsidR="007F64A6" w:rsidRPr="00116DA2">
        <w:rPr>
          <w:rFonts w:hint="eastAsia"/>
        </w:rPr>
        <w:t>。</w:t>
      </w:r>
    </w:p>
    <w:p w14:paraId="494CBADB" w14:textId="77777777" w:rsidR="004F6870" w:rsidRPr="00116DA2" w:rsidRDefault="00515076" w:rsidP="00D86631">
      <w:pPr>
        <w:ind w:firstLine="420"/>
      </w:pPr>
      <w:r w:rsidRPr="00116DA2">
        <w:rPr>
          <w:rFonts w:hint="eastAsia"/>
        </w:rPr>
        <w:t>这些年</w:t>
      </w:r>
      <w:r w:rsidRPr="00116DA2">
        <w:t>来，我一直在</w:t>
      </w:r>
      <w:r w:rsidR="0077267E">
        <w:t>许多不同的</w:t>
      </w:r>
      <w:r w:rsidR="0077267E">
        <w:rPr>
          <w:rFonts w:hint="eastAsia"/>
        </w:rPr>
        <w:t>实例或</w:t>
      </w:r>
      <w:r w:rsidR="0077267E">
        <w:t>比喻场景</w:t>
      </w:r>
      <w:r w:rsidR="005A24E5">
        <w:rPr>
          <w:rFonts w:hint="eastAsia"/>
        </w:rPr>
        <w:t>中</w:t>
      </w:r>
      <w:r w:rsidR="0077267E">
        <w:t>反复</w:t>
      </w:r>
      <w:r w:rsidR="0077267E">
        <w:rPr>
          <w:rFonts w:hint="eastAsia"/>
        </w:rPr>
        <w:t>诠释</w:t>
      </w:r>
      <w:r w:rsidR="00C51A39">
        <w:rPr>
          <w:rFonts w:hint="eastAsia"/>
        </w:rPr>
        <w:t>这</w:t>
      </w:r>
      <w:r w:rsidR="0077267E">
        <w:t>两种</w:t>
      </w:r>
      <w:r w:rsidRPr="00116DA2">
        <w:t>思想，但</w:t>
      </w:r>
      <w:r w:rsidRPr="00116DA2">
        <w:rPr>
          <w:rFonts w:hint="eastAsia"/>
        </w:rPr>
        <w:t>其中</w:t>
      </w:r>
      <w:r w:rsidRPr="00116DA2">
        <w:t>最</w:t>
      </w:r>
      <w:r w:rsidR="005A24E5">
        <w:rPr>
          <w:rFonts w:hint="eastAsia"/>
        </w:rPr>
        <w:t>令人</w:t>
      </w:r>
      <w:r w:rsidR="005A24E5">
        <w:t>印象深刻</w:t>
      </w:r>
      <w:r w:rsidR="003C29A6" w:rsidRPr="00116DA2">
        <w:t>（我希望</w:t>
      </w:r>
      <w:r w:rsidR="005A24E5">
        <w:rPr>
          <w:rFonts w:hint="eastAsia"/>
        </w:rPr>
        <w:t>同时</w:t>
      </w:r>
      <w:r w:rsidR="000309AB">
        <w:rPr>
          <w:rFonts w:hint="eastAsia"/>
        </w:rPr>
        <w:t>也</w:t>
      </w:r>
      <w:r w:rsidR="000309AB">
        <w:t>是</w:t>
      </w:r>
      <w:r w:rsidR="000309AB">
        <w:rPr>
          <w:rFonts w:hint="eastAsia"/>
        </w:rPr>
        <w:t>最能被</w:t>
      </w:r>
      <w:r w:rsidR="003C29A6" w:rsidRPr="00116DA2">
        <w:t>理解的）</w:t>
      </w:r>
      <w:r w:rsidRPr="00116DA2">
        <w:t>的体现</w:t>
      </w:r>
      <w:r w:rsidR="00383D36" w:rsidRPr="00116DA2">
        <w:rPr>
          <w:rFonts w:hint="eastAsia"/>
        </w:rPr>
        <w:t>方式</w:t>
      </w:r>
      <w:r w:rsidR="00C27D8C" w:rsidRPr="00116DA2">
        <w:rPr>
          <w:rFonts w:hint="eastAsia"/>
        </w:rPr>
        <w:t>还是</w:t>
      </w:r>
      <w:r w:rsidR="00C51A39">
        <w:rPr>
          <w:rFonts w:hint="eastAsia"/>
        </w:rPr>
        <w:t>下面</w:t>
      </w:r>
      <w:r w:rsidR="00C51A39">
        <w:t>这</w:t>
      </w:r>
      <w:r w:rsidR="00C27D8C" w:rsidRPr="00116DA2">
        <w:rPr>
          <w:rFonts w:hint="eastAsia"/>
        </w:rPr>
        <w:t>两种</w:t>
      </w:r>
      <w:r w:rsidR="005A24E5">
        <w:rPr>
          <w:rFonts w:hint="eastAsia"/>
          <w:i/>
        </w:rPr>
        <w:t>竞</w:t>
      </w:r>
      <w:r w:rsidR="00C27D8C" w:rsidRPr="00116DA2">
        <w:rPr>
          <w:i/>
        </w:rPr>
        <w:t>赛</w:t>
      </w:r>
      <w:r w:rsidR="00C51A39">
        <w:rPr>
          <w:rFonts w:hint="eastAsia"/>
        </w:rPr>
        <w:t>形式</w:t>
      </w:r>
      <w:r w:rsidRPr="00116DA2">
        <w:t>。</w:t>
      </w:r>
    </w:p>
    <w:p w14:paraId="1FA93F7F" w14:textId="77777777" w:rsidR="004F6870" w:rsidRDefault="00C27D8C" w:rsidP="00A11E37">
      <w:pPr>
        <w:pStyle w:val="ab"/>
        <w:ind w:left="420" w:firstLineChars="0" w:firstLine="0"/>
      </w:pPr>
      <w:r w:rsidRPr="00C27D8C">
        <w:rPr>
          <w:rFonts w:hint="eastAsia"/>
          <w:b/>
        </w:rPr>
        <w:t>请注意：</w:t>
      </w:r>
      <w:r>
        <w:t>事实上，</w:t>
      </w:r>
      <w:r>
        <w:rPr>
          <w:rFonts w:hint="eastAsia"/>
        </w:rPr>
        <w:t>图论中</w:t>
      </w:r>
      <w:r>
        <w:t>也有</w:t>
      </w:r>
      <w:r w:rsidR="00383D36">
        <w:rPr>
          <w:rFonts w:hint="eastAsia"/>
        </w:rPr>
        <w:t>一个</w:t>
      </w:r>
      <w:r w:rsidR="00383D36">
        <w:t>叫做</w:t>
      </w:r>
      <w:r w:rsidR="00383D36">
        <w:rPr>
          <w:rFonts w:hint="eastAsia"/>
        </w:rPr>
        <w:t>竞赛</w:t>
      </w:r>
      <w:r w:rsidR="00383D36">
        <w:t>（</w:t>
      </w:r>
      <w:r w:rsidR="00383D36">
        <w:t>tournament</w:t>
      </w:r>
      <w:r w:rsidR="00383D36">
        <w:t>）</w:t>
      </w:r>
      <w:r w:rsidR="00383D36">
        <w:rPr>
          <w:rFonts w:hint="eastAsia"/>
        </w:rPr>
        <w:t>的</w:t>
      </w:r>
      <w:r w:rsidR="00383D36">
        <w:t>技术</w:t>
      </w:r>
      <w:r w:rsidR="000309AB">
        <w:rPr>
          <w:rFonts w:hint="eastAsia"/>
        </w:rPr>
        <w:t>名词</w:t>
      </w:r>
      <w:r>
        <w:rPr>
          <w:rFonts w:hint="eastAsia"/>
        </w:rPr>
        <w:t>（这是</w:t>
      </w:r>
      <w:r>
        <w:t>一种完全图，其</w:t>
      </w:r>
      <w:r>
        <w:rPr>
          <w:rFonts w:hint="eastAsia"/>
        </w:rPr>
        <w:t>每一条</w:t>
      </w:r>
      <w:r>
        <w:t>边都被赋予了一个方向</w:t>
      </w:r>
      <w:r>
        <w:rPr>
          <w:rFonts w:hint="eastAsia"/>
        </w:rPr>
        <w:t>）</w:t>
      </w:r>
      <w:r>
        <w:t>，但那</w:t>
      </w:r>
      <w:r w:rsidR="000309AB">
        <w:rPr>
          <w:rFonts w:hint="eastAsia"/>
        </w:rPr>
        <w:t>并</w:t>
      </w:r>
      <w:r>
        <w:t>不是我们现在要谈的东西（</w:t>
      </w:r>
      <w:r>
        <w:rPr>
          <w:rFonts w:hint="eastAsia"/>
        </w:rPr>
        <w:t>尽管</w:t>
      </w:r>
      <w:r>
        <w:t>它们在概念上有些相关性）</w:t>
      </w:r>
      <w:r>
        <w:rPr>
          <w:rFonts w:hint="eastAsia"/>
        </w:rPr>
        <w:t>。</w:t>
      </w:r>
    </w:p>
    <w:p w14:paraId="3AF5C01B" w14:textId="77777777" w:rsidR="00C27D8C" w:rsidRPr="00116DA2" w:rsidRDefault="00383D36" w:rsidP="00D86631">
      <w:pPr>
        <w:ind w:firstLine="420"/>
      </w:pPr>
      <w:r w:rsidRPr="00116DA2">
        <w:rPr>
          <w:rFonts w:hint="eastAsia"/>
        </w:rPr>
        <w:t>尽管</w:t>
      </w:r>
      <w:r w:rsidRPr="00116DA2">
        <w:t>竞赛</w:t>
      </w:r>
      <w:r w:rsidR="00C51A39">
        <w:rPr>
          <w:rFonts w:hint="eastAsia"/>
        </w:rPr>
        <w:t>的</w:t>
      </w:r>
      <w:r w:rsidRPr="00116DA2">
        <w:t>类型</w:t>
      </w:r>
      <w:r w:rsidR="00C51A39">
        <w:rPr>
          <w:rFonts w:hint="eastAsia"/>
        </w:rPr>
        <w:t>很多</w:t>
      </w:r>
      <w:r w:rsidRPr="00116DA2">
        <w:t>，</w:t>
      </w:r>
      <w:r w:rsidR="006442B6" w:rsidRPr="00116DA2">
        <w:rPr>
          <w:rFonts w:hint="eastAsia"/>
        </w:rPr>
        <w:t>但</w:t>
      </w:r>
      <w:r w:rsidR="006442B6" w:rsidRPr="00116DA2">
        <w:t>我们现在只</w:t>
      </w:r>
      <w:r w:rsidR="001F7A1C">
        <w:rPr>
          <w:rFonts w:hint="eastAsia"/>
        </w:rPr>
        <w:t>考虑</w:t>
      </w:r>
      <w:r w:rsidR="006442B6" w:rsidRPr="00116DA2">
        <w:t>既常见又</w:t>
      </w:r>
      <w:r w:rsidR="006442B6" w:rsidRPr="00116DA2">
        <w:rPr>
          <w:rFonts w:hint="eastAsia"/>
        </w:rPr>
        <w:t>引人注意</w:t>
      </w:r>
      <w:r w:rsidR="006442B6" w:rsidRPr="00116DA2">
        <w:t>的</w:t>
      </w:r>
      <w:r w:rsidR="001F7A1C">
        <w:rPr>
          <w:rFonts w:hint="eastAsia"/>
        </w:rPr>
        <w:t>那</w:t>
      </w:r>
      <w:r w:rsidR="001F7A1C">
        <w:t>两种</w:t>
      </w:r>
      <w:r w:rsidR="006442B6" w:rsidRPr="00116DA2">
        <w:t>形式，它们分别是</w:t>
      </w:r>
      <w:r w:rsidR="006442B6" w:rsidRPr="00116DA2">
        <w:rPr>
          <w:i/>
        </w:rPr>
        <w:t>循环赛</w:t>
      </w:r>
      <w:r w:rsidR="006442B6" w:rsidRPr="00116DA2">
        <w:t>和</w:t>
      </w:r>
      <w:r w:rsidR="006442B6" w:rsidRPr="00116DA2">
        <w:rPr>
          <w:i/>
        </w:rPr>
        <w:t>淘汰赛</w:t>
      </w:r>
      <w:r w:rsidR="006442B6" w:rsidRPr="00116DA2">
        <w:rPr>
          <w:rFonts w:hint="eastAsia"/>
        </w:rPr>
        <w:t>。</w:t>
      </w:r>
    </w:p>
    <w:p w14:paraId="00D7A4E7" w14:textId="77777777" w:rsidR="00C47C8D" w:rsidRPr="00116DA2" w:rsidRDefault="00C47C8D" w:rsidP="00D86631">
      <w:pPr>
        <w:ind w:firstLine="420"/>
      </w:pPr>
      <w:r w:rsidRPr="00116DA2">
        <w:rPr>
          <w:rFonts w:hint="eastAsia"/>
        </w:rPr>
        <w:t>在</w:t>
      </w:r>
      <w:r w:rsidRPr="00116DA2">
        <w:t>循环赛中（</w:t>
      </w:r>
      <w:r w:rsidRPr="00116DA2">
        <w:rPr>
          <w:rFonts w:hint="eastAsia"/>
        </w:rPr>
        <w:t>或者</w:t>
      </w:r>
      <w:r w:rsidRPr="00116DA2">
        <w:t>说得更确切一点，在</w:t>
      </w:r>
      <w:r w:rsidRPr="00116DA2">
        <w:rPr>
          <w:i/>
        </w:rPr>
        <w:t>单</w:t>
      </w:r>
      <w:r w:rsidR="00C51A39">
        <w:rPr>
          <w:rFonts w:hint="eastAsia"/>
          <w:i/>
        </w:rPr>
        <w:t>轮</w:t>
      </w:r>
      <w:r w:rsidRPr="00116DA2">
        <w:t>循环赛中）</w:t>
      </w:r>
      <w:r w:rsidRPr="00116DA2">
        <w:rPr>
          <w:rFonts w:hint="eastAsia"/>
        </w:rPr>
        <w:t>，</w:t>
      </w:r>
      <w:r w:rsidRPr="00116DA2">
        <w:t>每</w:t>
      </w:r>
      <w:r w:rsidR="00D00C9D">
        <w:rPr>
          <w:rFonts w:hint="eastAsia"/>
        </w:rPr>
        <w:t>一个选手</w:t>
      </w:r>
      <w:r w:rsidRPr="00116DA2">
        <w:rPr>
          <w:rFonts w:hint="eastAsia"/>
        </w:rPr>
        <w:t>都</w:t>
      </w:r>
      <w:r w:rsidRPr="00116DA2">
        <w:t>会被</w:t>
      </w:r>
      <w:r w:rsidR="00D00C9D">
        <w:rPr>
          <w:rFonts w:hint="eastAsia"/>
        </w:rPr>
        <w:t>安排轮流</w:t>
      </w:r>
      <w:r w:rsidRPr="00116DA2">
        <w:t>与其他人比上一</w:t>
      </w:r>
      <w:r w:rsidRPr="00116DA2">
        <w:rPr>
          <w:rFonts w:hint="eastAsia"/>
        </w:rPr>
        <w:t>回</w:t>
      </w:r>
      <w:r w:rsidRPr="00116DA2">
        <w:t>。</w:t>
      </w:r>
      <w:r w:rsidR="00C85940">
        <w:rPr>
          <w:rFonts w:hint="eastAsia"/>
        </w:rPr>
        <w:t>然后</w:t>
      </w:r>
      <w:r w:rsidRPr="00116DA2">
        <w:rPr>
          <w:rFonts w:hint="eastAsia"/>
        </w:rPr>
        <w:t>问题就</w:t>
      </w:r>
      <w:r w:rsidR="00D00C9D">
        <w:rPr>
          <w:rFonts w:hint="eastAsia"/>
        </w:rPr>
        <w:t>产生</w:t>
      </w:r>
      <w:r w:rsidRPr="00116DA2">
        <w:t>了</w:t>
      </w:r>
      <w:r w:rsidR="00D00C9D">
        <w:rPr>
          <w:rFonts w:hint="eastAsia"/>
        </w:rPr>
        <w:t>，</w:t>
      </w:r>
      <w:r w:rsidR="00B926AC">
        <w:rPr>
          <w:rFonts w:hint="eastAsia"/>
        </w:rPr>
        <w:t>例如</w:t>
      </w:r>
      <w:r w:rsidR="00D00C9D">
        <w:rPr>
          <w:rFonts w:hint="eastAsia"/>
        </w:rPr>
        <w:t>在</w:t>
      </w:r>
      <w:r w:rsidR="00D00C9D">
        <w:t>一个具有</w:t>
      </w:r>
      <w:r w:rsidR="00D00C9D" w:rsidRPr="0077267E">
        <w:rPr>
          <w:i/>
        </w:rPr>
        <w:t>n</w:t>
      </w:r>
      <w:r w:rsidR="00D00C9D">
        <w:rPr>
          <w:rFonts w:hint="eastAsia"/>
        </w:rPr>
        <w:t>个骑士</w:t>
      </w:r>
      <w:r w:rsidR="00D00C9D">
        <w:t>的格斗游戏中，我们</w:t>
      </w:r>
      <w:r w:rsidR="00D00C9D">
        <w:rPr>
          <w:rFonts w:hint="eastAsia"/>
        </w:rPr>
        <w:t>究竟</w:t>
      </w:r>
      <w:r w:rsidR="00D00C9D">
        <w:t>需要</w:t>
      </w:r>
      <w:r w:rsidR="00D00C9D">
        <w:rPr>
          <w:rFonts w:hint="eastAsia"/>
        </w:rPr>
        <w:t>安排</w:t>
      </w:r>
      <w:r w:rsidR="00D00C9D">
        <w:t>多少</w:t>
      </w:r>
      <w:r w:rsidR="00D00C9D">
        <w:rPr>
          <w:rFonts w:hint="eastAsia"/>
        </w:rPr>
        <w:t>配对或</w:t>
      </w:r>
      <w:r w:rsidR="00D00C9D">
        <w:t>赛程呢</w:t>
      </w:r>
      <w:r w:rsidR="00B926AC">
        <w:rPr>
          <w:rFonts w:hint="eastAsia"/>
        </w:rPr>
        <w:t>？</w:t>
      </w:r>
      <w:r w:rsidR="00E52186">
        <w:rPr>
          <w:rFonts w:hint="eastAsia"/>
        </w:rPr>
        <w:t>（只要</w:t>
      </w:r>
      <w:r w:rsidR="00E52186">
        <w:t>您愿意，</w:t>
      </w:r>
      <w:r w:rsidR="00E52186">
        <w:rPr>
          <w:rFonts w:hint="eastAsia"/>
        </w:rPr>
        <w:t>也</w:t>
      </w:r>
      <w:r w:rsidR="00E52186">
        <w:t>可以</w:t>
      </w:r>
      <w:r w:rsidR="00742371">
        <w:rPr>
          <w:rFonts w:hint="eastAsia"/>
        </w:rPr>
        <w:t>将其</w:t>
      </w:r>
      <w:r w:rsidR="00E52186">
        <w:rPr>
          <w:rFonts w:hint="eastAsia"/>
        </w:rPr>
        <w:t>换成</w:t>
      </w:r>
      <w:r w:rsidR="00E52186">
        <w:t>任何一种</w:t>
      </w:r>
      <w:r w:rsidR="00E52186">
        <w:rPr>
          <w:rFonts w:hint="eastAsia"/>
        </w:rPr>
        <w:t>您</w:t>
      </w:r>
      <w:r w:rsidR="00E52186">
        <w:t>喜欢的竞技</w:t>
      </w:r>
      <w:r w:rsidR="00B926AC">
        <w:rPr>
          <w:rFonts w:hint="eastAsia"/>
        </w:rPr>
        <w:t>活动。）</w:t>
      </w:r>
      <w:r w:rsidR="00D00C9D">
        <w:rPr>
          <w:rFonts w:hint="eastAsia"/>
        </w:rPr>
        <w:t>而在</w:t>
      </w:r>
      <w:r w:rsidR="00B926AC">
        <w:t>淘汰赛</w:t>
      </w:r>
      <w:r w:rsidR="00B926AC">
        <w:rPr>
          <w:rFonts w:hint="eastAsia"/>
        </w:rPr>
        <w:t>中，</w:t>
      </w:r>
      <w:r w:rsidR="00B926AC">
        <w:t>参赛者</w:t>
      </w:r>
      <w:r w:rsidR="00C85940">
        <w:rPr>
          <w:rFonts w:hint="eastAsia"/>
        </w:rPr>
        <w:t>则</w:t>
      </w:r>
      <w:r w:rsidR="00D00C9D">
        <w:rPr>
          <w:rFonts w:hint="eastAsia"/>
        </w:rPr>
        <w:t>通常</w:t>
      </w:r>
      <w:r w:rsidR="00D00C9D">
        <w:t>是被</w:t>
      </w:r>
      <w:r w:rsidR="00D00C9D">
        <w:rPr>
          <w:rFonts w:hint="eastAsia"/>
        </w:rPr>
        <w:t>安排</w:t>
      </w:r>
      <w:r w:rsidR="00D00C9D">
        <w:t>成对比赛的</w:t>
      </w:r>
      <w:r w:rsidR="00B926AC">
        <w:t>，只有</w:t>
      </w:r>
      <w:r w:rsidR="00D00C9D">
        <w:rPr>
          <w:rFonts w:hint="eastAsia"/>
        </w:rPr>
        <w:t>每</w:t>
      </w:r>
      <w:r w:rsidR="00D00C9D">
        <w:t>对当</w:t>
      </w:r>
      <w:r w:rsidR="00D00C9D">
        <w:rPr>
          <w:rFonts w:hint="eastAsia"/>
        </w:rPr>
        <w:t>中</w:t>
      </w:r>
      <w:r w:rsidR="00D00C9D">
        <w:t>的</w:t>
      </w:r>
      <w:r w:rsidR="00B926AC">
        <w:rPr>
          <w:rFonts w:hint="eastAsia"/>
        </w:rPr>
        <w:t>赢者</w:t>
      </w:r>
      <w:r w:rsidR="00B926AC">
        <w:t>才能进入下一轮</w:t>
      </w:r>
      <w:r w:rsidR="0077267E">
        <w:rPr>
          <w:rFonts w:hint="eastAsia"/>
        </w:rPr>
        <w:t>比赛</w:t>
      </w:r>
      <w:r w:rsidR="00B926AC">
        <w:rPr>
          <w:rFonts w:hint="eastAsia"/>
        </w:rPr>
        <w:t>。</w:t>
      </w:r>
      <w:r w:rsidR="00B926AC">
        <w:t>这里面</w:t>
      </w:r>
      <w:r w:rsidR="0077267E">
        <w:rPr>
          <w:rFonts w:hint="eastAsia"/>
        </w:rPr>
        <w:t>能</w:t>
      </w:r>
      <w:r w:rsidR="00B926AC">
        <w:t>产生</w:t>
      </w:r>
      <w:r w:rsidR="0077267E">
        <w:rPr>
          <w:rFonts w:hint="eastAsia"/>
        </w:rPr>
        <w:t>的</w:t>
      </w:r>
      <w:r w:rsidR="0077267E">
        <w:t>问题就</w:t>
      </w:r>
      <w:r w:rsidR="00B926AC">
        <w:t>更多</w:t>
      </w:r>
      <w:r w:rsidR="0077267E">
        <w:rPr>
          <w:rFonts w:hint="eastAsia"/>
        </w:rPr>
        <w:t>了</w:t>
      </w:r>
      <w:r w:rsidR="00B926AC">
        <w:t>，例如</w:t>
      </w:r>
      <w:r w:rsidR="00C85940">
        <w:rPr>
          <w:rFonts w:hint="eastAsia"/>
        </w:rPr>
        <w:t>对于</w:t>
      </w:r>
      <w:r w:rsidR="00B926AC" w:rsidRPr="0077267E">
        <w:rPr>
          <w:i/>
        </w:rPr>
        <w:t>n</w:t>
      </w:r>
      <w:r w:rsidR="00B926AC">
        <w:t>个骑士</w:t>
      </w:r>
      <w:r w:rsidR="00C85940">
        <w:rPr>
          <w:rFonts w:hint="eastAsia"/>
        </w:rPr>
        <w:t>来说</w:t>
      </w:r>
      <w:r w:rsidR="00B926AC">
        <w:rPr>
          <w:rFonts w:hint="eastAsia"/>
        </w:rPr>
        <w:t>，</w:t>
      </w:r>
      <w:r w:rsidR="00B926AC">
        <w:t>我们</w:t>
      </w:r>
      <w:r w:rsidR="0077267E">
        <w:rPr>
          <w:rFonts w:hint="eastAsia"/>
        </w:rPr>
        <w:t>究竟</w:t>
      </w:r>
      <w:r w:rsidR="00B926AC">
        <w:t>需要多少轮比赛？总共</w:t>
      </w:r>
      <w:r w:rsidR="00B926AC">
        <w:rPr>
          <w:rFonts w:hint="eastAsia"/>
        </w:rPr>
        <w:t>要</w:t>
      </w:r>
      <w:r w:rsidR="00B926AC">
        <w:t>进行多少场比赛</w:t>
      </w:r>
      <w:r w:rsidR="001F7A1C">
        <w:rPr>
          <w:rFonts w:hint="eastAsia"/>
        </w:rPr>
        <w:t>？</w:t>
      </w:r>
    </w:p>
    <w:p w14:paraId="6BDDE444" w14:textId="77777777" w:rsidR="00D7111B" w:rsidRDefault="001F7A1C" w:rsidP="00D7111B">
      <w:pPr>
        <w:pStyle w:val="4"/>
      </w:pPr>
      <w:r>
        <w:rPr>
          <w:rFonts w:hint="eastAsia"/>
        </w:rPr>
        <w:t>握手</w:t>
      </w:r>
      <w:r w:rsidR="00A93355">
        <w:rPr>
          <w:rFonts w:hint="eastAsia"/>
        </w:rPr>
        <w:t>问题</w:t>
      </w:r>
    </w:p>
    <w:p w14:paraId="3A8B074E" w14:textId="77777777" w:rsidR="00D7111B" w:rsidRPr="0013489E" w:rsidRDefault="00A33C87" w:rsidP="00D86631">
      <w:pPr>
        <w:ind w:firstLine="420"/>
      </w:pPr>
      <w:r w:rsidRPr="0013489E">
        <w:rPr>
          <w:rFonts w:hint="eastAsia"/>
        </w:rPr>
        <w:t>循环赛</w:t>
      </w:r>
      <w:r w:rsidR="00C16792" w:rsidRPr="0013489E">
        <w:t>问题</w:t>
      </w:r>
      <w:r w:rsidR="00C16792" w:rsidRPr="0013489E">
        <w:rPr>
          <w:rFonts w:hint="eastAsia"/>
        </w:rPr>
        <w:t>完全</w:t>
      </w:r>
      <w:r w:rsidR="00C16792" w:rsidRPr="0013489E">
        <w:t>等价于</w:t>
      </w:r>
      <w:r w:rsidRPr="0013489E">
        <w:rPr>
          <w:rFonts w:hint="eastAsia"/>
        </w:rPr>
        <w:t>另一个</w:t>
      </w:r>
      <w:r w:rsidR="00C16792" w:rsidRPr="0013489E">
        <w:t>著名</w:t>
      </w:r>
      <w:r w:rsidR="00C16792" w:rsidRPr="0013489E">
        <w:rPr>
          <w:rFonts w:hint="eastAsia"/>
        </w:rPr>
        <w:t>难题</w:t>
      </w:r>
      <w:r w:rsidRPr="0013489E">
        <w:rPr>
          <w:rFonts w:hint="eastAsia"/>
        </w:rPr>
        <w:t>；</w:t>
      </w:r>
      <w:r w:rsidR="00C16792" w:rsidRPr="0013489E">
        <w:rPr>
          <w:rFonts w:hint="eastAsia"/>
        </w:rPr>
        <w:t>即</w:t>
      </w:r>
      <w:r w:rsidR="00C16792" w:rsidRPr="0013489E">
        <w:t>如果</w:t>
      </w:r>
      <w:r w:rsidRPr="0013489E">
        <w:rPr>
          <w:rFonts w:hint="eastAsia"/>
        </w:rPr>
        <w:t>在</w:t>
      </w:r>
      <w:r w:rsidRPr="0013489E">
        <w:t>一个</w:t>
      </w:r>
      <w:r w:rsidRPr="0013489E">
        <w:rPr>
          <w:rFonts w:hint="eastAsia"/>
        </w:rPr>
        <w:t>有</w:t>
      </w:r>
      <w:r w:rsidRPr="0013489E">
        <w:t>n</w:t>
      </w:r>
      <w:r w:rsidRPr="0013489E">
        <w:t>个算法专家参加的</w:t>
      </w:r>
      <w:r w:rsidRPr="0013489E">
        <w:rPr>
          <w:rFonts w:hint="eastAsia"/>
        </w:rPr>
        <w:t>会议</w:t>
      </w:r>
      <w:r w:rsidRPr="0013489E">
        <w:t>中，</w:t>
      </w:r>
      <w:r w:rsidRPr="0013489E">
        <w:rPr>
          <w:rFonts w:hint="eastAsia"/>
        </w:rPr>
        <w:t>您</w:t>
      </w:r>
      <w:r w:rsidRPr="0013489E">
        <w:t>需要</w:t>
      </w:r>
      <w:ins w:id="68" w:author="Robbie Fan" w:date="2014-01-01T12:40:00Z">
        <w:r w:rsidR="003F7493">
          <w:rPr>
            <w:rFonts w:hint="eastAsia"/>
          </w:rPr>
          <w:t>他们之间</w:t>
        </w:r>
      </w:ins>
      <w:del w:id="69" w:author="Robbie Fan" w:date="2014-01-01T12:40:00Z">
        <w:r w:rsidRPr="0013489E" w:rsidDel="003F7493">
          <w:delText>跟</w:delText>
        </w:r>
      </w:del>
      <w:r w:rsidRPr="0013489E">
        <w:rPr>
          <w:rFonts w:hint="eastAsia"/>
        </w:rPr>
        <w:t>所有人</w:t>
      </w:r>
      <w:ins w:id="70" w:author="Robbie Fan" w:date="2014-01-01T12:40:00Z">
        <w:r w:rsidR="003F7493">
          <w:rPr>
            <w:rFonts w:hint="eastAsia"/>
          </w:rPr>
          <w:t>互相</w:t>
        </w:r>
      </w:ins>
      <w:r w:rsidRPr="0013489E">
        <w:t>握手，那么</w:t>
      </w:r>
      <w:r w:rsidRPr="0013489E">
        <w:rPr>
          <w:rFonts w:hint="eastAsia"/>
        </w:rPr>
        <w:t>您</w:t>
      </w:r>
      <w:ins w:id="71" w:author="Robbie Fan" w:date="2014-01-01T12:40:00Z">
        <w:r w:rsidR="003F7493">
          <w:rPr>
            <w:rFonts w:hint="eastAsia"/>
          </w:rPr>
          <w:t>会得到</w:t>
        </w:r>
      </w:ins>
      <w:del w:id="72" w:author="Robbie Fan" w:date="2014-01-01T12:40:00Z">
        <w:r w:rsidRPr="0013489E" w:rsidDel="003F7493">
          <w:delText>要</w:delText>
        </w:r>
      </w:del>
      <w:ins w:id="73" w:author="Robbie Fan" w:date="2014-01-01T12:40:00Z">
        <w:r w:rsidR="003F7493">
          <w:rPr>
            <w:rFonts w:hint="eastAsia"/>
          </w:rPr>
          <w:t>多少次</w:t>
        </w:r>
      </w:ins>
      <w:r w:rsidRPr="0013489E">
        <w:t>握</w:t>
      </w:r>
      <w:del w:id="74" w:author="Robbie Fan" w:date="2014-01-01T12:40:00Z">
        <w:r w:rsidRPr="0013489E" w:rsidDel="003F7493">
          <w:rPr>
            <w:rFonts w:hint="eastAsia"/>
          </w:rPr>
          <w:delText>多少次</w:delText>
        </w:r>
      </w:del>
      <w:r w:rsidRPr="0013489E">
        <w:t>手</w:t>
      </w:r>
      <w:r w:rsidRPr="0013489E">
        <w:rPr>
          <w:rFonts w:hint="eastAsia"/>
        </w:rPr>
        <w:t>呢</w:t>
      </w:r>
      <w:r w:rsidRPr="0013489E">
        <w:t>？</w:t>
      </w:r>
      <w:r w:rsidR="00C16792" w:rsidRPr="0013489E">
        <w:rPr>
          <w:rFonts w:hint="eastAsia"/>
        </w:rPr>
        <w:t>或者该问题</w:t>
      </w:r>
      <w:r w:rsidR="009F32A7">
        <w:t>又等</w:t>
      </w:r>
      <w:r w:rsidR="009F32A7">
        <w:rPr>
          <w:rFonts w:hint="eastAsia"/>
        </w:rPr>
        <w:t>同</w:t>
      </w:r>
      <w:r w:rsidR="009F32A7">
        <w:t>于</w:t>
      </w:r>
      <w:r w:rsidR="00BA7B9B">
        <w:rPr>
          <w:rFonts w:hint="eastAsia"/>
        </w:rPr>
        <w:t>：</w:t>
      </w:r>
      <w:r w:rsidR="00C16792" w:rsidRPr="0013489E">
        <w:t>一个含</w:t>
      </w:r>
      <w:r w:rsidR="00C16792" w:rsidRPr="0013489E">
        <w:t>n</w:t>
      </w:r>
      <w:r w:rsidR="00C16792" w:rsidRPr="0013489E">
        <w:t>个节点的完全图</w:t>
      </w:r>
      <w:r w:rsidR="00C16792" w:rsidRPr="0013489E">
        <w:rPr>
          <w:rFonts w:hint="eastAsia"/>
        </w:rPr>
        <w:t>（见</w:t>
      </w:r>
      <w:r w:rsidR="00C16792" w:rsidRPr="0013489E">
        <w:t>图</w:t>
      </w:r>
      <w:r w:rsidR="00C16792" w:rsidRPr="0013489E">
        <w:rPr>
          <w:rFonts w:hint="eastAsia"/>
        </w:rPr>
        <w:t>3</w:t>
      </w:r>
      <w:r w:rsidR="00C16792" w:rsidRPr="0013489E">
        <w:t>-1</w:t>
      </w:r>
      <w:r w:rsidR="00C16792" w:rsidRPr="0013489E">
        <w:rPr>
          <w:rFonts w:hint="eastAsia"/>
        </w:rPr>
        <w:t>）中究竟应该</w:t>
      </w:r>
      <w:r w:rsidR="00C16792" w:rsidRPr="0013489E">
        <w:t>有多少条边？</w:t>
      </w:r>
      <w:r w:rsidR="0027133A" w:rsidRPr="0013489E">
        <w:rPr>
          <w:rFonts w:hint="eastAsia"/>
        </w:rPr>
        <w:t>这里所</w:t>
      </w:r>
      <w:r w:rsidR="0027133A" w:rsidRPr="0013489E">
        <w:t>涉及</w:t>
      </w:r>
      <w:r w:rsidR="0027133A" w:rsidRPr="0013489E">
        <w:rPr>
          <w:rFonts w:hint="eastAsia"/>
        </w:rPr>
        <w:t>的</w:t>
      </w:r>
      <w:r w:rsidR="0027133A" w:rsidRPr="0013489E">
        <w:t>都是</w:t>
      </w:r>
      <w:r w:rsidR="0027133A" w:rsidRPr="0013489E">
        <w:rPr>
          <w:rFonts w:hint="eastAsia"/>
        </w:rPr>
        <w:t>对于</w:t>
      </w:r>
      <w:r w:rsidR="0027133A" w:rsidRPr="0013489E">
        <w:t>任何一种</w:t>
      </w:r>
      <w:r w:rsidR="0027133A" w:rsidRPr="0013489E">
        <w:rPr>
          <w:rFonts w:hint="eastAsia"/>
        </w:rPr>
        <w:t>“整体</w:t>
      </w:r>
      <w:r w:rsidR="0027133A" w:rsidRPr="0013489E">
        <w:t>对整体</w:t>
      </w:r>
      <w:r w:rsidR="0027133A" w:rsidRPr="0013489E">
        <w:rPr>
          <w:rFonts w:hint="eastAsia"/>
        </w:rPr>
        <w:t>”的</w:t>
      </w:r>
      <w:r w:rsidR="0027133A" w:rsidRPr="0013489E">
        <w:t>计数问题。</w:t>
      </w:r>
      <w:r w:rsidR="0027133A" w:rsidRPr="0013489E">
        <w:rPr>
          <w:rFonts w:hint="eastAsia"/>
        </w:rPr>
        <w:t>例如，</w:t>
      </w:r>
      <w:r w:rsidR="0027133A" w:rsidRPr="0013489E">
        <w:t>如果我们</w:t>
      </w:r>
      <w:r w:rsidR="0027133A" w:rsidRPr="0013489E">
        <w:rPr>
          <w:rFonts w:hint="eastAsia"/>
        </w:rPr>
        <w:t>想在</w:t>
      </w:r>
      <w:r w:rsidR="0027133A" w:rsidRPr="0013489E">
        <w:t>某地图</w:t>
      </w:r>
      <w:r w:rsidR="0027133A" w:rsidRPr="0013489E">
        <w:rPr>
          <w:rFonts w:hint="eastAsia"/>
        </w:rPr>
        <w:t>上</w:t>
      </w:r>
      <w:r w:rsidR="0027133A" w:rsidRPr="0013489E">
        <w:t>n</w:t>
      </w:r>
      <w:r w:rsidR="0027133A" w:rsidRPr="0013489E">
        <w:t>个</w:t>
      </w:r>
      <w:r w:rsidR="0027133A" w:rsidRPr="0013489E">
        <w:rPr>
          <w:rFonts w:hint="eastAsia"/>
        </w:rPr>
        <w:t>位置</w:t>
      </w:r>
      <w:r w:rsidR="00AE76A1" w:rsidRPr="0013489E">
        <w:rPr>
          <w:rFonts w:hint="eastAsia"/>
        </w:rPr>
        <w:t>中</w:t>
      </w:r>
      <w:r w:rsidR="00AE76A1" w:rsidRPr="0013489E">
        <w:t>找出</w:t>
      </w:r>
      <w:r w:rsidR="00AE76A1" w:rsidRPr="0013489E">
        <w:rPr>
          <w:rFonts w:hint="eastAsia"/>
        </w:rPr>
        <w:t>彼此</w:t>
      </w:r>
      <w:r w:rsidR="00AE76A1" w:rsidRPr="0013489E">
        <w:t>距离最</w:t>
      </w:r>
      <w:r w:rsidR="00AE76A1" w:rsidRPr="0013489E">
        <w:rPr>
          <w:rFonts w:hint="eastAsia"/>
        </w:rPr>
        <w:t>短</w:t>
      </w:r>
      <w:r w:rsidR="00AE76A1" w:rsidRPr="0013489E">
        <w:t>的</w:t>
      </w:r>
      <w:r w:rsidR="00AE76A1" w:rsidRPr="0013489E">
        <w:rPr>
          <w:rFonts w:hint="eastAsia"/>
        </w:rPr>
        <w:t>两个点</w:t>
      </w:r>
      <w:r w:rsidR="0027133A" w:rsidRPr="0013489E">
        <w:rPr>
          <w:rFonts w:hint="eastAsia"/>
        </w:rPr>
        <w:t>，</w:t>
      </w:r>
      <w:r w:rsidR="0027133A" w:rsidRPr="0013489E">
        <w:t>最</w:t>
      </w:r>
      <w:r w:rsidR="00AE76A1" w:rsidRPr="0013489E">
        <w:rPr>
          <w:rFonts w:hint="eastAsia"/>
        </w:rPr>
        <w:t>简单</w:t>
      </w:r>
      <w:del w:id="75" w:author="Robbie Fan" w:date="2014-01-01T12:42:00Z">
        <w:r w:rsidR="00AE76A1" w:rsidRPr="0013489E" w:rsidDel="005B4070">
          <w:delText>（</w:delText>
        </w:r>
        <w:r w:rsidR="00AE76A1" w:rsidRPr="0013489E" w:rsidDel="005B4070">
          <w:rPr>
            <w:rFonts w:hint="eastAsia"/>
          </w:rPr>
          <w:delText>粗暴</w:delText>
        </w:r>
        <w:r w:rsidR="00AE76A1" w:rsidRPr="0013489E" w:rsidDel="005B4070">
          <w:delText>）</w:delText>
        </w:r>
      </w:del>
      <w:r w:rsidR="0027133A" w:rsidRPr="0013489E">
        <w:t>的</w:t>
      </w:r>
      <w:ins w:id="76" w:author="Robbie Fan" w:date="2014-01-01T12:42:00Z">
        <w:r w:rsidR="005B4070" w:rsidRPr="0013489E">
          <w:t>（</w:t>
        </w:r>
        <w:commentRangeStart w:id="77"/>
        <w:r w:rsidR="005B4070" w:rsidRPr="0013489E">
          <w:rPr>
            <w:rFonts w:hint="eastAsia"/>
          </w:rPr>
          <w:t>暴</w:t>
        </w:r>
        <w:r w:rsidR="005B4070">
          <w:rPr>
            <w:rFonts w:hint="eastAsia"/>
          </w:rPr>
          <w:t>力</w:t>
        </w:r>
        <w:commentRangeEnd w:id="77"/>
        <w:r w:rsidR="005B4070">
          <w:rPr>
            <w:rStyle w:val="af5"/>
          </w:rPr>
          <w:commentReference w:id="77"/>
        </w:r>
        <w:r w:rsidR="005B4070" w:rsidRPr="0013489E">
          <w:t>）</w:t>
        </w:r>
      </w:ins>
      <w:r w:rsidR="0027133A" w:rsidRPr="0013489E">
        <w:t>方法</w:t>
      </w:r>
      <w:r w:rsidR="00AE76A1" w:rsidRPr="0013489E">
        <w:rPr>
          <w:rFonts w:hint="eastAsia"/>
        </w:rPr>
        <w:t>就是比较</w:t>
      </w:r>
      <w:r w:rsidR="00AE76A1" w:rsidRPr="0013489E">
        <w:t>所有点之间</w:t>
      </w:r>
      <w:r w:rsidR="00AE76A1" w:rsidRPr="0013489E">
        <w:rPr>
          <w:rFonts w:hint="eastAsia"/>
        </w:rPr>
        <w:t>的</w:t>
      </w:r>
      <w:r w:rsidR="00AE76A1" w:rsidRPr="0013489E">
        <w:t>距离</w:t>
      </w:r>
      <w:r w:rsidR="00AE76A1" w:rsidRPr="0013489E">
        <w:rPr>
          <w:rFonts w:hint="eastAsia"/>
        </w:rPr>
        <w:t>。想要</w:t>
      </w:r>
      <w:r w:rsidR="00AE76A1" w:rsidRPr="0013489E">
        <w:t>找出该算法的运行时间，我们就必须要解决循环赛问题（</w:t>
      </w:r>
      <w:r w:rsidR="00AE76A1" w:rsidRPr="0013489E">
        <w:rPr>
          <w:rFonts w:hint="eastAsia"/>
        </w:rPr>
        <w:t>对于</w:t>
      </w:r>
      <w:r w:rsidR="00AE76A1" w:rsidRPr="0013489E">
        <w:rPr>
          <w:i/>
        </w:rPr>
        <w:t>最</w:t>
      </w:r>
      <w:r w:rsidR="00111344" w:rsidRPr="0013489E">
        <w:rPr>
          <w:rFonts w:hint="eastAsia"/>
          <w:i/>
        </w:rPr>
        <w:t>近点</w:t>
      </w:r>
      <w:r w:rsidR="00AE76A1" w:rsidRPr="0013489E">
        <w:rPr>
          <w:i/>
        </w:rPr>
        <w:t>问题</w:t>
      </w:r>
      <w:r w:rsidR="00111344" w:rsidRPr="0013489E">
        <w:rPr>
          <w:rFonts w:hint="eastAsia"/>
          <w:i/>
        </w:rPr>
        <w:t>（</w:t>
      </w:r>
      <w:r w:rsidR="00111344">
        <w:rPr>
          <w:i/>
        </w:rPr>
        <w:t>closest pair</w:t>
      </w:r>
      <w:r w:rsidR="00111344" w:rsidRPr="0013489E">
        <w:rPr>
          <w:rFonts w:hint="eastAsia"/>
          <w:i/>
        </w:rPr>
        <w:t>）</w:t>
      </w:r>
      <w:r w:rsidR="00AE76A1" w:rsidRPr="0013489E">
        <w:t>，我们在</w:t>
      </w:r>
      <w:r w:rsidR="00AE76A1" w:rsidRPr="0013489E">
        <w:rPr>
          <w:rFonts w:hint="eastAsia"/>
        </w:rPr>
        <w:t>第</w:t>
      </w:r>
      <w:r w:rsidR="00AE76A1" w:rsidRPr="0013489E">
        <w:rPr>
          <w:rFonts w:hint="eastAsia"/>
        </w:rPr>
        <w:t>6</w:t>
      </w:r>
      <w:r w:rsidR="00AE76A1" w:rsidRPr="0013489E">
        <w:rPr>
          <w:rFonts w:hint="eastAsia"/>
        </w:rPr>
        <w:t>章</w:t>
      </w:r>
      <w:r w:rsidR="00AE76A1" w:rsidRPr="0013489E">
        <w:t>中还</w:t>
      </w:r>
      <w:r w:rsidR="00AE76A1" w:rsidRPr="0013489E">
        <w:rPr>
          <w:rFonts w:hint="eastAsia"/>
        </w:rPr>
        <w:t>会</w:t>
      </w:r>
      <w:r w:rsidR="00E868A2">
        <w:rPr>
          <w:rFonts w:hint="eastAsia"/>
        </w:rPr>
        <w:t>介绍</w:t>
      </w:r>
      <w:r w:rsidR="00AE76A1" w:rsidRPr="0013489E">
        <w:t>一种更</w:t>
      </w:r>
      <w:r w:rsidR="00072E7D" w:rsidRPr="0013489E">
        <w:rPr>
          <w:rFonts w:hint="eastAsia"/>
        </w:rPr>
        <w:t>为</w:t>
      </w:r>
      <w:r w:rsidR="00AE76A1" w:rsidRPr="0013489E">
        <w:t>有效</w:t>
      </w:r>
      <w:r w:rsidR="00072E7D" w:rsidRPr="0013489E">
        <w:rPr>
          <w:rFonts w:hint="eastAsia"/>
        </w:rPr>
        <w:t>的</w:t>
      </w:r>
      <w:r w:rsidR="00AE76A1" w:rsidRPr="0013489E">
        <w:t>解决方案）</w:t>
      </w:r>
      <w:r w:rsidR="00111344" w:rsidRPr="0013489E">
        <w:rPr>
          <w:rFonts w:hint="eastAsia"/>
        </w:rPr>
        <w:t>。</w:t>
      </w:r>
    </w:p>
    <w:p w14:paraId="02A4116F" w14:textId="77777777" w:rsidR="00D7111B" w:rsidRPr="00BE03B7" w:rsidRDefault="00C16792" w:rsidP="00D86631">
      <w:pPr>
        <w:ind w:firstLine="420"/>
        <w:rPr>
          <w:color w:val="FF0000"/>
        </w:rPr>
      </w:pPr>
      <w:r w:rsidRPr="00BE03B7">
        <w:rPr>
          <w:rFonts w:hint="eastAsia"/>
          <w:color w:val="FF0000"/>
        </w:rPr>
        <w:t>（图）</w:t>
      </w:r>
    </w:p>
    <w:p w14:paraId="6B3D777C" w14:textId="77777777" w:rsidR="00D7111B" w:rsidRDefault="00072E7D" w:rsidP="001503BE">
      <w:pPr>
        <w:ind w:firstLine="422"/>
      </w:pPr>
      <w:r w:rsidRPr="0013489E">
        <w:rPr>
          <w:rFonts w:hint="eastAsia"/>
          <w:b/>
        </w:rPr>
        <w:t>图</w:t>
      </w:r>
      <w:r w:rsidR="00D7111B">
        <w:rPr>
          <w:b/>
        </w:rPr>
        <w:t>3-1.</w:t>
      </w:r>
      <w:r w:rsidR="00D7111B">
        <w:t xml:space="preserve"> </w:t>
      </w:r>
      <w:r w:rsidR="00B00DC4" w:rsidRPr="0013489E">
        <w:rPr>
          <w:rFonts w:hint="eastAsia"/>
        </w:rPr>
        <w:t>一个用于</w:t>
      </w:r>
      <w:r w:rsidR="00B00DC4" w:rsidRPr="0013489E">
        <w:t>诠释循环赛或握手问题的完全图</w:t>
      </w:r>
      <w:r w:rsidR="00D7111B">
        <w:t xml:space="preserve"> </w:t>
      </w:r>
    </w:p>
    <w:p w14:paraId="301DB7AD" w14:textId="77777777" w:rsidR="00111344" w:rsidRPr="0013489E" w:rsidRDefault="00111344" w:rsidP="00D86631">
      <w:pPr>
        <w:ind w:firstLine="420"/>
      </w:pPr>
      <w:r w:rsidRPr="0013489E">
        <w:rPr>
          <w:rFonts w:hint="eastAsia"/>
        </w:rPr>
        <w:t>您很可能</w:t>
      </w:r>
      <w:r w:rsidRPr="0013489E">
        <w:t>已经</w:t>
      </w:r>
      <w:r w:rsidR="0060757A" w:rsidRPr="0013489E">
        <w:rPr>
          <w:rFonts w:hint="eastAsia"/>
        </w:rPr>
        <w:t>在</w:t>
      </w:r>
      <w:r w:rsidR="0098205C">
        <w:t>猜测，比赛</w:t>
      </w:r>
      <w:r w:rsidR="0098205C">
        <w:rPr>
          <w:rFonts w:hint="eastAsia"/>
        </w:rPr>
        <w:t>次</w:t>
      </w:r>
      <w:r w:rsidR="0098205C">
        <w:t>数</w:t>
      </w:r>
      <w:r w:rsidR="00F558C5" w:rsidRPr="0013489E">
        <w:rPr>
          <w:rFonts w:hint="eastAsia"/>
        </w:rPr>
        <w:t>可能</w:t>
      </w:r>
      <w:r w:rsidR="0060757A" w:rsidRPr="0013489E">
        <w:rPr>
          <w:rFonts w:hint="eastAsia"/>
        </w:rPr>
        <w:t>会是</w:t>
      </w:r>
      <w:r w:rsidR="00F558C5" w:rsidRPr="0013489E">
        <w:t>平方级。毕竟</w:t>
      </w:r>
      <w:r w:rsidR="00F558C5" w:rsidRPr="0013489E">
        <w:rPr>
          <w:rFonts w:hint="eastAsia"/>
        </w:rPr>
        <w:t>“整体</w:t>
      </w:r>
      <w:r w:rsidR="00F558C5" w:rsidRPr="0013489E">
        <w:t>对整体</w:t>
      </w:r>
      <w:r w:rsidR="00F558C5" w:rsidRPr="0013489E">
        <w:rPr>
          <w:rFonts w:hint="eastAsia"/>
        </w:rPr>
        <w:t>”听上去</w:t>
      </w:r>
      <w:r w:rsidR="00F558C5" w:rsidRPr="0013489E">
        <w:t>有点像</w:t>
      </w:r>
      <w:r w:rsidR="00F558C5" w:rsidRPr="0013489E">
        <w:rPr>
          <w:rFonts w:hint="eastAsia"/>
        </w:rPr>
        <w:t>“整体</w:t>
      </w:r>
      <w:r w:rsidR="00F558C5" w:rsidRPr="0013489E">
        <w:t>乘</w:t>
      </w:r>
      <w:r w:rsidR="00F558C5" w:rsidRPr="0013489E">
        <w:rPr>
          <w:rFonts w:hint="eastAsia"/>
        </w:rPr>
        <w:t>整体”，</w:t>
      </w:r>
      <w:r w:rsidR="00F558C5" w:rsidRPr="0013489E">
        <w:t>也就是</w:t>
      </w:r>
      <w:r w:rsidR="00F558C5">
        <w:rPr>
          <w:i/>
        </w:rPr>
        <w:t>n</w:t>
      </w:r>
      <w:r w:rsidR="00F558C5">
        <w:rPr>
          <w:sz w:val="16"/>
          <w:vertAlign w:val="superscript"/>
        </w:rPr>
        <w:t>2</w:t>
      </w:r>
      <w:r w:rsidR="00F558C5" w:rsidRPr="0013489E">
        <w:rPr>
          <w:rFonts w:hint="eastAsia"/>
        </w:rPr>
        <w:t>。尽管</w:t>
      </w:r>
      <w:r w:rsidR="00F558C5" w:rsidRPr="0013489E">
        <w:t>从结果来说，</w:t>
      </w:r>
      <w:r w:rsidR="00F25933">
        <w:rPr>
          <w:rFonts w:hint="eastAsia"/>
        </w:rPr>
        <w:t>它</w:t>
      </w:r>
      <w:r w:rsidR="0098205C">
        <w:rPr>
          <w:rFonts w:hint="eastAsia"/>
        </w:rPr>
        <w:t>也</w:t>
      </w:r>
      <w:r w:rsidR="00F558C5" w:rsidRPr="0013489E">
        <w:t>确实是平方级的</w:t>
      </w:r>
      <w:r w:rsidR="00F558C5" w:rsidRPr="0013489E">
        <w:rPr>
          <w:rFonts w:hint="eastAsia"/>
        </w:rPr>
        <w:t>，但</w:t>
      </w:r>
      <w:r w:rsidR="00261894" w:rsidRPr="0013489E">
        <w:rPr>
          <w:rFonts w:hint="eastAsia"/>
        </w:rPr>
        <w:t>要</w:t>
      </w:r>
      <w:r w:rsidR="0008165C">
        <w:rPr>
          <w:rFonts w:hint="eastAsia"/>
        </w:rPr>
        <w:t>将</w:t>
      </w:r>
      <w:r w:rsidR="0008165C">
        <w:t>这里的比赛</w:t>
      </w:r>
      <w:r w:rsidR="0008165C">
        <w:rPr>
          <w:rFonts w:hint="eastAsia"/>
        </w:rPr>
        <w:t>次数</w:t>
      </w:r>
      <w:r w:rsidR="00261894" w:rsidRPr="0013489E">
        <w:t>精确到</w:t>
      </w:r>
      <w:r w:rsidR="00F558C5">
        <w:rPr>
          <w:i/>
        </w:rPr>
        <w:t>n</w:t>
      </w:r>
      <w:r w:rsidR="00F558C5">
        <w:rPr>
          <w:sz w:val="16"/>
          <w:vertAlign w:val="superscript"/>
        </w:rPr>
        <w:t>2</w:t>
      </w:r>
      <w:r w:rsidR="00F558C5" w:rsidRPr="0013489E">
        <w:rPr>
          <w:rFonts w:hint="eastAsia"/>
        </w:rPr>
        <w:t>的</w:t>
      </w:r>
      <w:r w:rsidR="00F558C5" w:rsidRPr="0013489E">
        <w:t>话，就</w:t>
      </w:r>
      <w:r w:rsidR="00261894" w:rsidRPr="0013489E">
        <w:rPr>
          <w:rFonts w:hint="eastAsia"/>
        </w:rPr>
        <w:t>未必</w:t>
      </w:r>
      <w:r w:rsidR="0008165C">
        <w:rPr>
          <w:rFonts w:hint="eastAsia"/>
        </w:rPr>
        <w:t>完全</w:t>
      </w:r>
      <w:r w:rsidR="0008165C">
        <w:t>正确</w:t>
      </w:r>
      <w:r w:rsidR="00261894" w:rsidRPr="0013489E">
        <w:t>了。</w:t>
      </w:r>
      <w:r w:rsidR="0008165C">
        <w:rPr>
          <w:rFonts w:hint="eastAsia"/>
        </w:rPr>
        <w:t>您要</w:t>
      </w:r>
      <w:r w:rsidR="00EB5CDC" w:rsidRPr="0013489E">
        <w:rPr>
          <w:rFonts w:hint="eastAsia"/>
        </w:rPr>
        <w:t>想想看</w:t>
      </w:r>
      <w:r w:rsidR="00EB5CDC" w:rsidRPr="0013489E">
        <w:t>，</w:t>
      </w:r>
      <w:r w:rsidR="00EB5CDC" w:rsidRPr="0013489E">
        <w:rPr>
          <w:rFonts w:hint="eastAsia"/>
        </w:rPr>
        <w:t>只有</w:t>
      </w:r>
      <w:r w:rsidR="00EB5CDC" w:rsidRPr="0013489E">
        <w:t>想死的骑士才会跟他</w:t>
      </w:r>
      <w:r w:rsidR="00EB5CDC" w:rsidRPr="0013489E">
        <w:t>/</w:t>
      </w:r>
      <w:r w:rsidR="00040636">
        <w:t>她自己</w:t>
      </w:r>
      <w:r w:rsidR="00040636">
        <w:rPr>
          <w:rFonts w:hint="eastAsia"/>
        </w:rPr>
        <w:t>交手</w:t>
      </w:r>
      <w:r w:rsidR="0008165C">
        <w:rPr>
          <w:rFonts w:hint="eastAsia"/>
        </w:rPr>
        <w:t>吧</w:t>
      </w:r>
      <w:r w:rsidR="0008165C">
        <w:t>？</w:t>
      </w:r>
      <w:r w:rsidR="0008165C">
        <w:rPr>
          <w:rFonts w:hint="eastAsia"/>
        </w:rPr>
        <w:t>而且</w:t>
      </w:r>
      <w:r w:rsidR="00EB5CDC" w:rsidRPr="0013489E">
        <w:rPr>
          <w:rFonts w:hint="eastAsia"/>
        </w:rPr>
        <w:t>，</w:t>
      </w:r>
      <w:r w:rsidR="00EB5CDC">
        <w:t>Galahad</w:t>
      </w:r>
      <w:r w:rsidR="00EB5CDC" w:rsidRPr="0013489E">
        <w:rPr>
          <w:rFonts w:hint="eastAsia"/>
        </w:rPr>
        <w:t>爵士</w:t>
      </w:r>
      <w:r w:rsidR="00EB5CDC" w:rsidRPr="0013489E">
        <w:t>跟</w:t>
      </w:r>
      <w:r w:rsidR="00EB5CDC">
        <w:t>Lancelot</w:t>
      </w:r>
      <w:r w:rsidR="00EB5CDC" w:rsidRPr="0013489E">
        <w:rPr>
          <w:rFonts w:hint="eastAsia"/>
        </w:rPr>
        <w:t>爵士</w:t>
      </w:r>
      <w:r w:rsidR="00E43E26" w:rsidRPr="0013489E">
        <w:rPr>
          <w:rFonts w:hint="eastAsia"/>
        </w:rPr>
        <w:t>交锋</w:t>
      </w:r>
      <w:r w:rsidR="00EB5CDC" w:rsidRPr="0013489E">
        <w:t>之后</w:t>
      </w:r>
      <w:r w:rsidR="00EB5CDC" w:rsidRPr="0013489E">
        <w:rPr>
          <w:rFonts w:hint="eastAsia"/>
        </w:rPr>
        <w:t>，</w:t>
      </w:r>
      <w:r w:rsidR="00EB5CDC">
        <w:t>Lancelot</w:t>
      </w:r>
      <w:r w:rsidR="00EB5CDC" w:rsidRPr="0013489E">
        <w:rPr>
          <w:rFonts w:hint="eastAsia"/>
        </w:rPr>
        <w:t>爵士就</w:t>
      </w:r>
      <w:r w:rsidR="00EB5CDC" w:rsidRPr="0013489E">
        <w:t>没有必要</w:t>
      </w:r>
      <w:r w:rsidR="00EB5CDC" w:rsidRPr="0013489E">
        <w:rPr>
          <w:rFonts w:hint="eastAsia"/>
        </w:rPr>
        <w:t>再</w:t>
      </w:r>
      <w:r w:rsidR="00EB5CDC" w:rsidRPr="0013489E">
        <w:t>回头</w:t>
      </w:r>
      <w:r w:rsidR="00E43E26" w:rsidRPr="0013489E">
        <w:t>来一次</w:t>
      </w:r>
      <w:r w:rsidR="00E43E26" w:rsidRPr="0013489E">
        <w:rPr>
          <w:rFonts w:hint="eastAsia"/>
        </w:rPr>
        <w:t>，</w:t>
      </w:r>
      <w:r w:rsidR="00E43E26" w:rsidRPr="0013489E">
        <w:t>因为</w:t>
      </w:r>
      <w:r w:rsidR="00E43E26" w:rsidRPr="0013489E">
        <w:rPr>
          <w:rFonts w:hint="eastAsia"/>
        </w:rPr>
        <w:t>他们</w:t>
      </w:r>
      <w:r w:rsidR="00E43E26" w:rsidRPr="0013489E">
        <w:t>确定已经彼此交过手了，所以</w:t>
      </w:r>
      <w:r w:rsidR="00E43E26" w:rsidRPr="0013489E">
        <w:rPr>
          <w:rFonts w:hint="eastAsia"/>
        </w:rPr>
        <w:t>我们所要</w:t>
      </w:r>
      <w:r w:rsidR="0008165C">
        <w:t>安排的都是单</w:t>
      </w:r>
      <w:r w:rsidR="0008165C">
        <w:rPr>
          <w:rFonts w:hint="eastAsia"/>
        </w:rPr>
        <w:t>场比赛</w:t>
      </w:r>
      <w:r w:rsidR="00E43E26" w:rsidRPr="0013489E">
        <w:rPr>
          <w:rFonts w:hint="eastAsia"/>
        </w:rPr>
        <w:t>。</w:t>
      </w:r>
      <w:r w:rsidR="00E43E26" w:rsidRPr="0013489E">
        <w:t>而</w:t>
      </w:r>
      <w:r w:rsidR="00E43E26" w:rsidRPr="0013489E">
        <w:rPr>
          <w:rFonts w:hint="eastAsia"/>
        </w:rPr>
        <w:t>简单</w:t>
      </w:r>
      <w:r w:rsidR="00E43E26" w:rsidRPr="0013489E">
        <w:t>的</w:t>
      </w:r>
      <w:r w:rsidR="00E43E26" w:rsidRPr="0013489E">
        <w:rPr>
          <w:rFonts w:hint="eastAsia"/>
        </w:rPr>
        <w:t>“</w:t>
      </w:r>
      <w:r w:rsidR="00E43E26" w:rsidRPr="004E5609">
        <w:rPr>
          <w:rFonts w:hint="eastAsia"/>
          <w:i/>
        </w:rPr>
        <w:t>n</w:t>
      </w:r>
      <w:r w:rsidR="00E43E26" w:rsidRPr="0013489E">
        <w:t>乘</w:t>
      </w:r>
      <w:r w:rsidR="00E43E26" w:rsidRPr="004E5609">
        <w:rPr>
          <w:rFonts w:hint="eastAsia"/>
          <w:i/>
        </w:rPr>
        <w:t>n</w:t>
      </w:r>
      <w:r w:rsidR="00E43E26" w:rsidRPr="0013489E">
        <w:rPr>
          <w:rFonts w:hint="eastAsia"/>
        </w:rPr>
        <w:t>”的</w:t>
      </w:r>
      <w:r w:rsidR="00E43E26" w:rsidRPr="0013489E">
        <w:t>解决方案会忽略掉这些因素</w:t>
      </w:r>
      <w:r w:rsidR="00E43E26" w:rsidRPr="0013489E">
        <w:rPr>
          <w:rFonts w:hint="eastAsia"/>
        </w:rPr>
        <w:t>，</w:t>
      </w:r>
      <w:r w:rsidR="00E43E26" w:rsidRPr="0013489E">
        <w:t>它设定每</w:t>
      </w:r>
      <w:r w:rsidR="00A93355" w:rsidRPr="0013489E">
        <w:rPr>
          <w:rFonts w:hint="eastAsia"/>
        </w:rPr>
        <w:t>位</w:t>
      </w:r>
      <w:r w:rsidR="00E43E26" w:rsidRPr="0013489E">
        <w:t>骑士都会</w:t>
      </w:r>
      <w:r w:rsidR="00A93355" w:rsidRPr="0013489E">
        <w:rPr>
          <w:rFonts w:hint="eastAsia"/>
        </w:rPr>
        <w:t>被单独</w:t>
      </w:r>
      <w:r w:rsidR="00A93355" w:rsidRPr="0013489E">
        <w:t>安排</w:t>
      </w:r>
      <w:r w:rsidR="00A93355" w:rsidRPr="0013489E">
        <w:rPr>
          <w:rFonts w:hint="eastAsia"/>
        </w:rPr>
        <w:t>跟</w:t>
      </w:r>
      <w:r w:rsidR="00A93355" w:rsidRPr="0013489E">
        <w:rPr>
          <w:rFonts w:hint="eastAsia"/>
          <w:i/>
        </w:rPr>
        <w:t>这些</w:t>
      </w:r>
      <w:r w:rsidR="00A93355" w:rsidRPr="0013489E">
        <w:rPr>
          <w:i/>
        </w:rPr>
        <w:t>骑士中的每一个人</w:t>
      </w:r>
      <w:r w:rsidR="00A93355" w:rsidRPr="0013489E">
        <w:t>交手</w:t>
      </w:r>
      <w:r w:rsidR="00E43E26" w:rsidRPr="0013489E">
        <w:t>（</w:t>
      </w:r>
      <w:r w:rsidR="00E43E26" w:rsidRPr="0013489E">
        <w:rPr>
          <w:rFonts w:hint="eastAsia"/>
        </w:rPr>
        <w:t>包括</w:t>
      </w:r>
      <w:r w:rsidR="00E43E26" w:rsidRPr="0013489E">
        <w:t>跟自己）</w:t>
      </w:r>
      <w:r w:rsidR="00A93355" w:rsidRPr="0013489E">
        <w:rPr>
          <w:rFonts w:hint="eastAsia"/>
        </w:rPr>
        <w:t>。修改</w:t>
      </w:r>
      <w:r w:rsidR="00A93355" w:rsidRPr="0013489E">
        <w:t>方法很</w:t>
      </w:r>
      <w:r w:rsidR="00A93355" w:rsidRPr="0013489E">
        <w:rPr>
          <w:rFonts w:hint="eastAsia"/>
        </w:rPr>
        <w:t>简单</w:t>
      </w:r>
      <w:r w:rsidR="00A93355" w:rsidRPr="0013489E">
        <w:t>：就是让</w:t>
      </w:r>
      <w:r w:rsidR="00A93355" w:rsidRPr="0013489E">
        <w:rPr>
          <w:rFonts w:hint="eastAsia"/>
        </w:rPr>
        <w:t>每位</w:t>
      </w:r>
      <w:r w:rsidR="00A93355" w:rsidRPr="0013489E">
        <w:t>其实都得到一次跟其他所有人交锋的机会</w:t>
      </w:r>
      <w:r w:rsidR="0060757A" w:rsidRPr="0013489E">
        <w:rPr>
          <w:rFonts w:hint="eastAsia"/>
        </w:rPr>
        <w:t>，</w:t>
      </w:r>
      <w:r w:rsidR="0060757A" w:rsidRPr="0013489E">
        <w:t>也就是</w:t>
      </w:r>
      <w:r w:rsidR="0060757A">
        <w:rPr>
          <w:i/>
        </w:rPr>
        <w:t>n</w:t>
      </w:r>
      <w:r w:rsidR="0060757A">
        <w:t>(</w:t>
      </w:r>
      <w:r w:rsidR="0060757A">
        <w:rPr>
          <w:i/>
        </w:rPr>
        <w:t>n</w:t>
      </w:r>
      <w:r w:rsidR="0060757A">
        <w:t>–1)</w:t>
      </w:r>
      <w:r w:rsidR="0060757A" w:rsidRPr="0013489E">
        <w:rPr>
          <w:rFonts w:hint="eastAsia"/>
        </w:rPr>
        <w:t>。</w:t>
      </w:r>
      <w:r w:rsidR="0060757A" w:rsidRPr="0013489E">
        <w:t>然后</w:t>
      </w:r>
      <w:r w:rsidR="0060757A" w:rsidRPr="0013489E">
        <w:rPr>
          <w:rFonts w:hint="eastAsia"/>
        </w:rPr>
        <w:t>，</w:t>
      </w:r>
      <w:r w:rsidR="0060757A" w:rsidRPr="0013489E">
        <w:t>由于他们每个人都被安排交锋了两次</w:t>
      </w:r>
      <w:r w:rsidR="0060757A" w:rsidRPr="0013489E">
        <w:rPr>
          <w:rFonts w:hint="eastAsia"/>
        </w:rPr>
        <w:t>（因为</w:t>
      </w:r>
      <w:r w:rsidR="0060757A" w:rsidRPr="0013489E">
        <w:t>一次只能为一</w:t>
      </w:r>
      <w:r w:rsidR="0060757A" w:rsidRPr="0013489E">
        <w:rPr>
          <w:rFonts w:hint="eastAsia"/>
        </w:rPr>
        <w:t>位</w:t>
      </w:r>
      <w:r w:rsidR="0060757A" w:rsidRPr="0013489E">
        <w:t>骑士安排</w:t>
      </w:r>
      <w:r w:rsidR="0060757A" w:rsidRPr="0013489E">
        <w:rPr>
          <w:rFonts w:hint="eastAsia"/>
        </w:rPr>
        <w:t>），</w:t>
      </w:r>
      <w:r w:rsidR="0060757A" w:rsidRPr="0013489E">
        <w:t>所以我们还要对其除以</w:t>
      </w:r>
      <w:r w:rsidR="0060757A" w:rsidRPr="0013489E">
        <w:rPr>
          <w:rFonts w:hint="eastAsia"/>
        </w:rPr>
        <w:t>2</w:t>
      </w:r>
      <w:r w:rsidR="0060757A" w:rsidRPr="0013489E">
        <w:rPr>
          <w:rFonts w:hint="eastAsia"/>
        </w:rPr>
        <w:t>，</w:t>
      </w:r>
      <w:r w:rsidR="0060757A" w:rsidRPr="0013489E">
        <w:t>于是其最终答案为</w:t>
      </w:r>
      <w:r w:rsidR="0060757A">
        <w:rPr>
          <w:i/>
        </w:rPr>
        <w:t>n</w:t>
      </w:r>
      <w:r w:rsidR="0060757A">
        <w:t>(</w:t>
      </w:r>
      <w:r w:rsidR="0060757A">
        <w:rPr>
          <w:i/>
        </w:rPr>
        <w:t>n</w:t>
      </w:r>
      <w:r w:rsidR="0060757A">
        <w:t>–1)/2</w:t>
      </w:r>
      <w:r w:rsidR="0060757A" w:rsidRPr="0013489E">
        <w:rPr>
          <w:rFonts w:hint="eastAsia"/>
        </w:rPr>
        <w:t>，</w:t>
      </w:r>
      <w:r w:rsidR="0060757A" w:rsidRPr="0013489E">
        <w:t>它确实是</w:t>
      </w:r>
      <w:r w:rsidR="0060757A">
        <w:t>Θ(</w:t>
      </w:r>
      <w:r w:rsidR="0060757A">
        <w:rPr>
          <w:i/>
        </w:rPr>
        <w:t>n</w:t>
      </w:r>
      <w:r w:rsidR="0060757A">
        <w:rPr>
          <w:sz w:val="16"/>
          <w:vertAlign w:val="superscript"/>
        </w:rPr>
        <w:t>2</w:t>
      </w:r>
      <w:r w:rsidR="0060757A">
        <w:t>)</w:t>
      </w:r>
      <w:r w:rsidR="0060757A" w:rsidRPr="0013489E">
        <w:rPr>
          <w:rFonts w:hint="eastAsia"/>
        </w:rPr>
        <w:t>。</w:t>
      </w:r>
    </w:p>
    <w:p w14:paraId="7F1C3A57" w14:textId="77777777" w:rsidR="00F25933" w:rsidRPr="00E01662" w:rsidRDefault="00BE03B7" w:rsidP="002F1C52">
      <w:pPr>
        <w:ind w:firstLine="420"/>
      </w:pPr>
      <w:r w:rsidRPr="00E01662">
        <w:rPr>
          <w:rFonts w:hint="eastAsia"/>
        </w:rPr>
        <w:t>现在</w:t>
      </w:r>
      <w:r w:rsidRPr="00E01662">
        <w:t>，我们已经用一种相对简单易懂的方式合计</w:t>
      </w:r>
      <w:r w:rsidRPr="00E01662">
        <w:rPr>
          <w:rFonts w:hint="eastAsia"/>
        </w:rPr>
        <w:t>出</w:t>
      </w:r>
      <w:r w:rsidRPr="00E01662">
        <w:t>了</w:t>
      </w:r>
      <w:r w:rsidR="0098205C" w:rsidRPr="00E01662">
        <w:rPr>
          <w:rFonts w:hint="eastAsia"/>
        </w:rPr>
        <w:t>比赛次</w:t>
      </w:r>
      <w:r w:rsidRPr="00E01662">
        <w:t>数</w:t>
      </w:r>
      <w:r w:rsidRPr="00E01662">
        <w:rPr>
          <w:rFonts w:hint="eastAsia"/>
        </w:rPr>
        <w:t>（或者说</w:t>
      </w:r>
      <w:r w:rsidRPr="00E01662">
        <w:t>握手次数</w:t>
      </w:r>
      <w:r w:rsidR="004866EA" w:rsidRPr="00E01662">
        <w:rPr>
          <w:rFonts w:hint="eastAsia"/>
        </w:rPr>
        <w:t>、</w:t>
      </w:r>
      <w:r w:rsidRPr="00E01662">
        <w:t>地图</w:t>
      </w:r>
      <w:r w:rsidR="004866EA" w:rsidRPr="00E01662">
        <w:rPr>
          <w:rFonts w:hint="eastAsia"/>
        </w:rPr>
        <w:t>上</w:t>
      </w:r>
      <w:r w:rsidR="004866EA" w:rsidRPr="00E01662">
        <w:t>各</w:t>
      </w:r>
      <w:r w:rsidRPr="00E01662">
        <w:t>点距离</w:t>
      </w:r>
      <w:r w:rsidR="004866EA" w:rsidRPr="00E01662">
        <w:rPr>
          <w:rFonts w:hint="eastAsia"/>
        </w:rPr>
        <w:t>的</w:t>
      </w:r>
      <w:r w:rsidRPr="00E01662">
        <w:t>比较数</w:t>
      </w:r>
      <w:r w:rsidRPr="00E01662">
        <w:rPr>
          <w:rFonts w:hint="eastAsia"/>
        </w:rPr>
        <w:t>）</w:t>
      </w:r>
      <w:r w:rsidR="00AE69AB" w:rsidRPr="00E01662">
        <w:rPr>
          <w:rFonts w:hint="eastAsia"/>
        </w:rPr>
        <w:t>——</w:t>
      </w:r>
      <w:r w:rsidR="00AE69AB" w:rsidRPr="00E01662">
        <w:t>并且答案</w:t>
      </w:r>
      <w:r w:rsidR="004866EA" w:rsidRPr="00E01662">
        <w:rPr>
          <w:rFonts w:hint="eastAsia"/>
        </w:rPr>
        <w:t>也</w:t>
      </w:r>
      <w:r w:rsidR="00AE69AB" w:rsidRPr="00E01662">
        <w:rPr>
          <w:rFonts w:hint="eastAsia"/>
        </w:rPr>
        <w:t>似乎</w:t>
      </w:r>
      <w:r w:rsidR="00AE69AB" w:rsidRPr="00E01662">
        <w:t>是显而易见的。</w:t>
      </w:r>
      <w:r w:rsidR="00AE69AB" w:rsidRPr="00E01662">
        <w:rPr>
          <w:rFonts w:hint="eastAsia"/>
        </w:rPr>
        <w:t>嗯，</w:t>
      </w:r>
      <w:r w:rsidR="002F1C52" w:rsidRPr="00E01662">
        <w:rPr>
          <w:rFonts w:hint="eastAsia"/>
        </w:rPr>
        <w:t>尽管</w:t>
      </w:r>
      <w:r w:rsidR="00AE69AB" w:rsidRPr="00E01662">
        <w:t>不能</w:t>
      </w:r>
      <w:r w:rsidR="004866EA" w:rsidRPr="00E01662">
        <w:rPr>
          <w:rFonts w:hint="eastAsia"/>
        </w:rPr>
        <w:t>完全</w:t>
      </w:r>
      <w:r w:rsidR="004866EA" w:rsidRPr="00E01662">
        <w:t>等同于</w:t>
      </w:r>
      <w:r w:rsidR="00AE69AB" w:rsidRPr="00E01662">
        <w:t>火箭技术，但</w:t>
      </w:r>
      <w:r w:rsidR="002F1C52" w:rsidRPr="00E01662">
        <w:rPr>
          <w:rFonts w:hint="eastAsia"/>
        </w:rPr>
        <w:t>在</w:t>
      </w:r>
      <w:r w:rsidR="002F1C52" w:rsidRPr="00E01662">
        <w:t>所有的这一切当</w:t>
      </w:r>
      <w:r w:rsidR="002F1C52" w:rsidRPr="00E01662">
        <w:rPr>
          <w:rFonts w:hint="eastAsia"/>
        </w:rPr>
        <w:t>中</w:t>
      </w:r>
      <w:r w:rsidR="00AE69AB" w:rsidRPr="00E01662">
        <w:t>，</w:t>
      </w:r>
      <w:r w:rsidR="004866EA" w:rsidRPr="00E01662">
        <w:rPr>
          <w:rFonts w:hint="eastAsia"/>
        </w:rPr>
        <w:t>至少</w:t>
      </w:r>
      <w:r w:rsidR="00AE69AB" w:rsidRPr="00E01662">
        <w:rPr>
          <w:rFonts w:hint="eastAsia"/>
        </w:rPr>
        <w:t>有</w:t>
      </w:r>
      <w:r w:rsidR="00AE69AB" w:rsidRPr="00E01662">
        <w:t>一点是可以放心的</w:t>
      </w:r>
      <w:r w:rsidR="00AE69AB" w:rsidRPr="00E01662">
        <w:t>……</w:t>
      </w:r>
      <w:r w:rsidR="004866EA" w:rsidRPr="00E01662">
        <w:rPr>
          <w:rFonts w:hint="eastAsia"/>
        </w:rPr>
        <w:t>即</w:t>
      </w:r>
      <w:r w:rsidR="00A233DD" w:rsidRPr="00E01662">
        <w:rPr>
          <w:rFonts w:hint="eastAsia"/>
        </w:rPr>
        <w:t>对于</w:t>
      </w:r>
      <w:r w:rsidR="004866EA" w:rsidRPr="00E01662">
        <w:rPr>
          <w:rFonts w:hint="eastAsia"/>
        </w:rPr>
        <w:t>我们</w:t>
      </w:r>
      <w:r w:rsidR="00A233DD" w:rsidRPr="00E01662">
        <w:rPr>
          <w:rFonts w:hint="eastAsia"/>
        </w:rPr>
        <w:t>现在</w:t>
      </w:r>
      <w:r w:rsidR="00A233DD" w:rsidRPr="00E01662">
        <w:t>所</w:t>
      </w:r>
      <w:r w:rsidR="00A233DD" w:rsidRPr="00E01662">
        <w:rPr>
          <w:rFonts w:hint="eastAsia"/>
        </w:rPr>
        <w:t>用来</w:t>
      </w:r>
      <w:r w:rsidR="004866EA" w:rsidRPr="00E01662">
        <w:t>合计这些东西的</w:t>
      </w:r>
      <w:r w:rsidR="002F1C52" w:rsidRPr="00E01662">
        <w:rPr>
          <w:i/>
        </w:rPr>
        <w:t>不同</w:t>
      </w:r>
      <w:r w:rsidR="002F1C52" w:rsidRPr="00E01662">
        <w:t>方法</w:t>
      </w:r>
      <w:r w:rsidR="00A233DD" w:rsidRPr="00E01662">
        <w:rPr>
          <w:rFonts w:hint="eastAsia"/>
        </w:rPr>
        <w:t>来说</w:t>
      </w:r>
      <w:r w:rsidR="004866EA" w:rsidRPr="00E01662">
        <w:rPr>
          <w:rFonts w:hint="eastAsia"/>
        </w:rPr>
        <w:t>，</w:t>
      </w:r>
      <w:r w:rsidR="00A233DD" w:rsidRPr="00E01662">
        <w:rPr>
          <w:rFonts w:hint="eastAsia"/>
        </w:rPr>
        <w:t>结果</w:t>
      </w:r>
      <w:r w:rsidR="00A233DD" w:rsidRPr="00E01662">
        <w:t>都必须是相同</w:t>
      </w:r>
      <w:r w:rsidR="00A233DD" w:rsidRPr="00E01662">
        <w:rPr>
          <w:rFonts w:hint="eastAsia"/>
        </w:rPr>
        <w:t>的</w:t>
      </w:r>
      <w:r w:rsidR="002F1C52" w:rsidRPr="00E01662">
        <w:t>。</w:t>
      </w:r>
    </w:p>
    <w:p w14:paraId="78F71B48" w14:textId="77777777" w:rsidR="00D7111B" w:rsidRPr="001D7CA6" w:rsidRDefault="0098205C" w:rsidP="00D86631">
      <w:pPr>
        <w:ind w:firstLine="420"/>
      </w:pPr>
      <w:r w:rsidRPr="00E01662">
        <w:rPr>
          <w:rFonts w:hint="eastAsia"/>
        </w:rPr>
        <w:lastRenderedPageBreak/>
        <w:t>这里</w:t>
      </w:r>
      <w:r w:rsidRPr="00E01662">
        <w:t>所谓的其它合计方法是</w:t>
      </w:r>
      <w:r w:rsidRPr="00E01662">
        <w:rPr>
          <w:rFonts w:hint="eastAsia"/>
        </w:rPr>
        <w:t>这样</w:t>
      </w:r>
      <w:r w:rsidRPr="00E01662">
        <w:t>的：第一</w:t>
      </w:r>
      <w:r w:rsidRPr="00E01662">
        <w:rPr>
          <w:rFonts w:hint="eastAsia"/>
        </w:rPr>
        <w:t>位骑士的对手</w:t>
      </w:r>
      <w:r w:rsidRPr="00E01662">
        <w:t>数应该是</w:t>
      </w:r>
      <w:r w:rsidRPr="00E01662">
        <w:rPr>
          <w:i/>
        </w:rPr>
        <w:t>n</w:t>
      </w:r>
      <w:r w:rsidRPr="00E01662">
        <w:t>-1</w:t>
      </w:r>
      <w:r w:rsidRPr="00E01662">
        <w:rPr>
          <w:rFonts w:hint="eastAsia"/>
        </w:rPr>
        <w:t>，</w:t>
      </w:r>
      <w:r w:rsidRPr="00E01662">
        <w:t>接下来，第二</w:t>
      </w:r>
      <w:r w:rsidRPr="00E01662">
        <w:rPr>
          <w:rFonts w:hint="eastAsia"/>
        </w:rPr>
        <w:t>位骑士的对手数</w:t>
      </w:r>
      <w:r w:rsidRPr="00E01662">
        <w:t>就是</w:t>
      </w:r>
      <w:r w:rsidRPr="00E01662">
        <w:t>n-2</w:t>
      </w:r>
      <w:r w:rsidRPr="00E01662">
        <w:rPr>
          <w:rFonts w:hint="eastAsia"/>
        </w:rPr>
        <w:t>了</w:t>
      </w:r>
      <w:r w:rsidRPr="00E01662">
        <w:t>。这样</w:t>
      </w:r>
      <w:r w:rsidRPr="00E01662">
        <w:rPr>
          <w:rFonts w:hint="eastAsia"/>
        </w:rPr>
        <w:t>一直</w:t>
      </w:r>
      <w:r w:rsidRPr="00E01662">
        <w:t>推下去</w:t>
      </w:r>
      <w:r w:rsidR="000215D5">
        <w:rPr>
          <w:rFonts w:hint="eastAsia"/>
        </w:rPr>
        <w:t>，一直到</w:t>
      </w:r>
      <w:r w:rsidR="00824400">
        <w:rPr>
          <w:rFonts w:hint="eastAsia"/>
        </w:rPr>
        <w:t>与</w:t>
      </w:r>
      <w:r w:rsidR="000215D5">
        <w:t>最后</w:t>
      </w:r>
      <w:r w:rsidR="00824400">
        <w:rPr>
          <w:rFonts w:hint="eastAsia"/>
        </w:rPr>
        <w:t>那位</w:t>
      </w:r>
      <w:r w:rsidR="000215D5">
        <w:t>骑士</w:t>
      </w:r>
      <w:r w:rsidR="00824400">
        <w:rPr>
          <w:rFonts w:hint="eastAsia"/>
        </w:rPr>
        <w:t>（而</w:t>
      </w:r>
      <w:r w:rsidR="00824400">
        <w:t>他只</w:t>
      </w:r>
      <w:r w:rsidR="00824400">
        <w:rPr>
          <w:rFonts w:hint="eastAsia"/>
        </w:rPr>
        <w:t>剩下</w:t>
      </w:r>
      <w:r w:rsidR="00824400">
        <w:rPr>
          <w:rFonts w:hint="eastAsia"/>
        </w:rPr>
        <w:t>0</w:t>
      </w:r>
      <w:r w:rsidR="00824400">
        <w:rPr>
          <w:rFonts w:hint="eastAsia"/>
        </w:rPr>
        <w:t>场</w:t>
      </w:r>
      <w:r w:rsidR="00824400">
        <w:t>比赛和</w:t>
      </w:r>
      <w:r w:rsidR="00824400">
        <w:rPr>
          <w:rFonts w:hint="eastAsia"/>
        </w:rPr>
        <w:t>0</w:t>
      </w:r>
      <w:r w:rsidR="00824400">
        <w:rPr>
          <w:rFonts w:hint="eastAsia"/>
        </w:rPr>
        <w:t>个骑士</w:t>
      </w:r>
      <w:r w:rsidR="00824400">
        <w:t>对手</w:t>
      </w:r>
      <w:r w:rsidR="00824400">
        <w:rPr>
          <w:rFonts w:hint="eastAsia"/>
        </w:rPr>
        <w:t>了）</w:t>
      </w:r>
      <w:r w:rsidR="000215D5">
        <w:t>的最后那场</w:t>
      </w:r>
      <w:r w:rsidR="000215D5">
        <w:rPr>
          <w:rFonts w:hint="eastAsia"/>
        </w:rPr>
        <w:t>格斗</w:t>
      </w:r>
      <w:r w:rsidR="000215D5">
        <w:t>比赛。</w:t>
      </w:r>
      <w:r w:rsidR="00824400">
        <w:rPr>
          <w:rFonts w:hint="eastAsia"/>
        </w:rPr>
        <w:t>这样</w:t>
      </w:r>
      <w:r w:rsidR="00824400">
        <w:t>，我们就可以</w:t>
      </w:r>
      <w:r w:rsidR="00824400">
        <w:rPr>
          <w:rFonts w:hint="eastAsia"/>
        </w:rPr>
        <w:t>得出</w:t>
      </w:r>
      <w:r w:rsidR="00824400">
        <w:t>它们的求和式：</w:t>
      </w:r>
      <w:r w:rsidR="00824400">
        <w:rPr>
          <w:i/>
        </w:rPr>
        <w:t>n</w:t>
      </w:r>
      <w:r w:rsidR="00824400">
        <w:t xml:space="preserve">–1 + </w:t>
      </w:r>
      <w:r w:rsidR="00824400">
        <w:rPr>
          <w:i/>
        </w:rPr>
        <w:t>n</w:t>
      </w:r>
      <w:r w:rsidR="00824400">
        <w:t>–2 + … + 1 + 0</w:t>
      </w:r>
      <w:r w:rsidR="00824400" w:rsidRPr="001D7CA6">
        <w:rPr>
          <w:rFonts w:hint="eastAsia"/>
        </w:rPr>
        <w:t>，</w:t>
      </w:r>
      <w:r w:rsidR="00824400" w:rsidRPr="001D7CA6">
        <w:t>或者</w:t>
      </w:r>
      <w:r w:rsidR="00824400">
        <w:rPr>
          <w:rFonts w:ascii="Calibri" w:eastAsia="Calibri" w:hAnsi="Calibri" w:cs="Calibri"/>
        </w:rPr>
        <w:t>sum(i</w:t>
      </w:r>
      <w:r w:rsidR="00824400">
        <w:t xml:space="preserve"> </w:t>
      </w:r>
      <w:r w:rsidR="00824400">
        <w:rPr>
          <w:rFonts w:ascii="Calibri" w:eastAsia="Calibri" w:hAnsi="Calibri" w:cs="Calibri"/>
        </w:rPr>
        <w:t>for</w:t>
      </w:r>
      <w:r w:rsidR="00824400">
        <w:t xml:space="preserve"> </w:t>
      </w:r>
      <w:r w:rsidR="00824400">
        <w:rPr>
          <w:rFonts w:ascii="Calibri" w:eastAsia="Calibri" w:hAnsi="Calibri" w:cs="Calibri"/>
        </w:rPr>
        <w:t>i</w:t>
      </w:r>
      <w:r w:rsidR="00824400">
        <w:t xml:space="preserve"> </w:t>
      </w:r>
      <w:r w:rsidR="00824400">
        <w:rPr>
          <w:rFonts w:ascii="Calibri" w:eastAsia="Calibri" w:hAnsi="Calibri" w:cs="Calibri"/>
        </w:rPr>
        <w:t>in</w:t>
      </w:r>
      <w:r w:rsidR="00824400">
        <w:t xml:space="preserve"> </w:t>
      </w:r>
      <w:r w:rsidR="00824400">
        <w:rPr>
          <w:rFonts w:ascii="Calibri" w:eastAsia="Calibri" w:hAnsi="Calibri" w:cs="Calibri"/>
        </w:rPr>
        <w:t>range(n))</w:t>
      </w:r>
      <w:r w:rsidR="00824400" w:rsidRPr="001D7CA6">
        <w:rPr>
          <w:rFonts w:ascii="Calibri" w:hAnsi="Calibri" w:cs="Calibri" w:hint="eastAsia"/>
        </w:rPr>
        <w:t>。</w:t>
      </w:r>
      <w:r w:rsidR="00824400" w:rsidRPr="001D7CA6">
        <w:rPr>
          <w:rFonts w:ascii="Calibri" w:hAnsi="Calibri" w:cs="Calibri"/>
        </w:rPr>
        <w:t>我们</w:t>
      </w:r>
      <w:r w:rsidR="00824400" w:rsidRPr="001D7CA6">
        <w:rPr>
          <w:rFonts w:ascii="Calibri" w:hAnsi="Calibri" w:cs="Calibri" w:hint="eastAsia"/>
        </w:rPr>
        <w:t>之前</w:t>
      </w:r>
      <w:r w:rsidR="00824400" w:rsidRPr="001D7CA6">
        <w:rPr>
          <w:rFonts w:ascii="Calibri" w:hAnsi="Calibri" w:cs="Calibri"/>
        </w:rPr>
        <w:t>是一次性合计了每一场比赛的次数，所以</w:t>
      </w:r>
      <w:r w:rsidR="00824400" w:rsidRPr="001D7CA6">
        <w:rPr>
          <w:rFonts w:ascii="Calibri" w:hAnsi="Calibri" w:cs="Calibri" w:hint="eastAsia"/>
        </w:rPr>
        <w:t>该</w:t>
      </w:r>
      <w:r w:rsidR="00824400" w:rsidRPr="001D7CA6">
        <w:rPr>
          <w:rFonts w:ascii="Calibri" w:hAnsi="Calibri" w:cs="Calibri"/>
        </w:rPr>
        <w:t>求和式的结果必</w:t>
      </w:r>
      <w:r w:rsidR="00824400" w:rsidRPr="001D7CA6">
        <w:rPr>
          <w:rFonts w:ascii="Calibri" w:hAnsi="Calibri" w:cs="Calibri" w:hint="eastAsia"/>
        </w:rPr>
        <w:t>然</w:t>
      </w:r>
      <w:r w:rsidR="00824400" w:rsidRPr="001D7CA6">
        <w:rPr>
          <w:rFonts w:ascii="Calibri" w:hAnsi="Calibri" w:cs="Calibri"/>
        </w:rPr>
        <w:t>与之前相同</w:t>
      </w:r>
      <w:r w:rsidR="005A5235" w:rsidRPr="001D7CA6">
        <w:rPr>
          <w:rFonts w:ascii="Calibri" w:hAnsi="Calibri" w:cs="Calibri" w:hint="eastAsia"/>
        </w:rPr>
        <w:t>：</w:t>
      </w:r>
    </w:p>
    <w:p w14:paraId="3ADE86C7" w14:textId="77777777" w:rsidR="00A233DD" w:rsidRPr="00E01662" w:rsidRDefault="00A233DD" w:rsidP="00D86631">
      <w:pPr>
        <w:ind w:firstLine="420"/>
        <w:rPr>
          <w:color w:val="FF0000"/>
        </w:rPr>
      </w:pPr>
      <w:r w:rsidRPr="00E01662">
        <w:rPr>
          <w:rFonts w:hint="eastAsia"/>
          <w:color w:val="FF0000"/>
        </w:rPr>
        <w:t>（公式）</w:t>
      </w:r>
    </w:p>
    <w:p w14:paraId="05E5503F" w14:textId="77777777" w:rsidR="00E5151A" w:rsidRPr="00A4161B" w:rsidRDefault="00F3014A" w:rsidP="00D86631">
      <w:pPr>
        <w:ind w:firstLine="420"/>
      </w:pPr>
      <w:r w:rsidRPr="00A4161B">
        <w:rPr>
          <w:rFonts w:hint="eastAsia"/>
        </w:rPr>
        <w:t>当然</w:t>
      </w:r>
      <w:r w:rsidR="000D4733">
        <w:rPr>
          <w:rFonts w:hint="eastAsia"/>
        </w:rPr>
        <w:t>在</w:t>
      </w:r>
      <w:r w:rsidR="000D4733">
        <w:t>这里</w:t>
      </w:r>
      <w:r w:rsidR="000D4733">
        <w:rPr>
          <w:rFonts w:hint="eastAsia"/>
        </w:rPr>
        <w:t>，</w:t>
      </w:r>
      <w:commentRangeStart w:id="78"/>
      <w:r w:rsidR="000D4733">
        <w:rPr>
          <w:rFonts w:hint="eastAsia"/>
        </w:rPr>
        <w:t>我</w:t>
      </w:r>
      <w:ins w:id="79" w:author="Robbie Fan" w:date="2014-01-01T12:55:00Z">
        <w:r w:rsidR="00896760">
          <w:rPr>
            <w:rFonts w:hint="eastAsia"/>
          </w:rPr>
          <w:t>可以直接</w:t>
        </w:r>
      </w:ins>
      <w:del w:id="80" w:author="Robbie Fan" w:date="2014-01-01T12:55:00Z">
        <w:r w:rsidR="000D4733" w:rsidDel="00896760">
          <w:rPr>
            <w:rFonts w:hint="eastAsia"/>
          </w:rPr>
          <w:delText>们只能</w:delText>
        </w:r>
      </w:del>
      <w:r w:rsidR="000D4733">
        <w:t>提</w:t>
      </w:r>
      <w:commentRangeEnd w:id="78"/>
      <w:r w:rsidR="00896760">
        <w:rPr>
          <w:rStyle w:val="af5"/>
        </w:rPr>
        <w:commentReference w:id="78"/>
      </w:r>
      <w:r w:rsidR="000D4733">
        <w:t>供</w:t>
      </w:r>
      <w:r w:rsidR="000D4733">
        <w:rPr>
          <w:rFonts w:hint="eastAsia"/>
        </w:rPr>
        <w:t>这样</w:t>
      </w:r>
      <w:r w:rsidR="00A74FA5">
        <w:t>一个</w:t>
      </w:r>
      <w:r w:rsidR="00A74FA5">
        <w:rPr>
          <w:rFonts w:hint="eastAsia"/>
        </w:rPr>
        <w:t>方程</w:t>
      </w:r>
      <w:r w:rsidRPr="00A4161B">
        <w:t>式，</w:t>
      </w:r>
      <w:ins w:id="81" w:author="Robbie Fan" w:date="2014-01-01T12:55:00Z">
        <w:r w:rsidR="00896760">
          <w:rPr>
            <w:rFonts w:hint="eastAsia"/>
          </w:rPr>
          <w:t>但是，</w:t>
        </w:r>
      </w:ins>
      <w:r w:rsidR="00366693">
        <w:rPr>
          <w:rFonts w:hint="eastAsia"/>
        </w:rPr>
        <w:t>我</w:t>
      </w:r>
      <w:r w:rsidRPr="00A4161B">
        <w:t>希望</w:t>
      </w:r>
      <w:r w:rsidR="00366693">
        <w:rPr>
          <w:rFonts w:hint="eastAsia"/>
        </w:rPr>
        <w:t>通过</w:t>
      </w:r>
      <w:commentRangeStart w:id="82"/>
      <w:ins w:id="83" w:author="Robbie Fan" w:date="2014-01-01T12:57:00Z">
        <w:r w:rsidR="00896760">
          <w:rPr>
            <w:rFonts w:hint="eastAsia"/>
          </w:rPr>
          <w:t>前面</w:t>
        </w:r>
      </w:ins>
      <w:r w:rsidRPr="00A4161B">
        <w:t>这种</w:t>
      </w:r>
      <w:ins w:id="84" w:author="Robbie Fan" w:date="2014-01-01T12:57:00Z">
        <w:r w:rsidR="00896760">
          <w:rPr>
            <w:rFonts w:hint="eastAsia"/>
          </w:rPr>
          <w:t>解释</w:t>
        </w:r>
      </w:ins>
      <w:commentRangeEnd w:id="82"/>
      <w:ins w:id="85" w:author="Robbie Fan" w:date="2014-01-01T12:58:00Z">
        <w:r w:rsidR="00896760">
          <w:rPr>
            <w:rStyle w:val="af5"/>
          </w:rPr>
          <w:commentReference w:id="82"/>
        </w:r>
      </w:ins>
      <w:del w:id="86" w:author="Robbie Fan" w:date="2014-01-01T12:58:00Z">
        <w:r w:rsidRPr="00A4161B" w:rsidDel="00896760">
          <w:delText>额外的包装</w:delText>
        </w:r>
      </w:del>
      <w:r w:rsidRPr="00A4161B">
        <w:t>能</w:t>
      </w:r>
      <w:r w:rsidR="00366693">
        <w:rPr>
          <w:rFonts w:hint="eastAsia"/>
        </w:rPr>
        <w:t>帮助</w:t>
      </w:r>
      <w:r w:rsidRPr="00A4161B">
        <w:rPr>
          <w:rFonts w:hint="eastAsia"/>
        </w:rPr>
        <w:t>人们</w:t>
      </w:r>
      <w:r w:rsidRPr="00A4161B">
        <w:t>更好地理解其中</w:t>
      </w:r>
      <w:r w:rsidRPr="00A4161B">
        <w:rPr>
          <w:rFonts w:hint="eastAsia"/>
        </w:rPr>
        <w:t>的</w:t>
      </w:r>
      <w:r w:rsidRPr="00A4161B">
        <w:t>含义</w:t>
      </w:r>
      <w:r w:rsidR="00BB34B6" w:rsidRPr="00A4161B">
        <w:rPr>
          <w:rFonts w:hint="eastAsia"/>
        </w:rPr>
        <w:t>。</w:t>
      </w:r>
      <w:r w:rsidR="00043810">
        <w:rPr>
          <w:rFonts w:hint="eastAsia"/>
        </w:rPr>
        <w:t>当然了</w:t>
      </w:r>
      <w:r w:rsidR="00043810">
        <w:t>，</w:t>
      </w:r>
      <w:r w:rsidR="000D4733">
        <w:rPr>
          <w:rFonts w:hint="eastAsia"/>
        </w:rPr>
        <w:t>我们</w:t>
      </w:r>
      <w:r w:rsidR="00366693">
        <w:rPr>
          <w:rFonts w:hint="eastAsia"/>
        </w:rPr>
        <w:t>也</w:t>
      </w:r>
      <w:r w:rsidR="000D4733">
        <w:t>可以</w:t>
      </w:r>
      <w:r w:rsidR="00366693">
        <w:rPr>
          <w:rFonts w:hint="eastAsia"/>
        </w:rPr>
        <w:t>随时</w:t>
      </w:r>
      <w:r w:rsidR="000D4733">
        <w:t>用其它方式</w:t>
      </w:r>
      <w:r w:rsidR="000D4733">
        <w:rPr>
          <w:rFonts w:hint="eastAsia"/>
        </w:rPr>
        <w:t>来</w:t>
      </w:r>
      <w:r w:rsidR="00A74FA5">
        <w:t>诠释该</w:t>
      </w:r>
      <w:r w:rsidR="00A74FA5">
        <w:rPr>
          <w:rFonts w:hint="eastAsia"/>
        </w:rPr>
        <w:t>方程</w:t>
      </w:r>
      <w:r w:rsidR="00043810">
        <w:rPr>
          <w:rFonts w:hint="eastAsia"/>
        </w:rPr>
        <w:t>（或者</w:t>
      </w:r>
      <w:r w:rsidR="00366693">
        <w:rPr>
          <w:rFonts w:hint="eastAsia"/>
        </w:rPr>
        <w:t>其它</w:t>
      </w:r>
      <w:r w:rsidR="00043810">
        <w:t>贯穿本书的</w:t>
      </w:r>
      <w:r w:rsidR="00366693">
        <w:rPr>
          <w:rFonts w:hint="eastAsia"/>
        </w:rPr>
        <w:t>概念</w:t>
      </w:r>
      <w:r w:rsidR="00043810">
        <w:rPr>
          <w:rFonts w:hint="eastAsia"/>
        </w:rPr>
        <w:t>）。</w:t>
      </w:r>
      <w:r w:rsidR="00043810">
        <w:t>例如</w:t>
      </w:r>
      <w:r w:rsidR="00043810">
        <w:rPr>
          <w:rFonts w:hint="eastAsia"/>
        </w:rPr>
        <w:t>在</w:t>
      </w:r>
      <w:r w:rsidR="00043810">
        <w:t>本章开头的那个故事中，</w:t>
      </w:r>
      <w:r w:rsidR="00043810">
        <w:rPr>
          <w:rFonts w:hint="eastAsia"/>
        </w:rPr>
        <w:t>如果</w:t>
      </w:r>
      <w:r w:rsidR="00043810">
        <w:t>具有</w:t>
      </w:r>
      <w:r w:rsidR="00043810">
        <w:t>Gauss</w:t>
      </w:r>
      <w:r w:rsidR="00043810">
        <w:rPr>
          <w:rFonts w:hint="eastAsia"/>
        </w:rPr>
        <w:t>那样</w:t>
      </w:r>
      <w:r w:rsidR="00043810">
        <w:t>的洞察力</w:t>
      </w:r>
      <w:r w:rsidR="00540145">
        <w:rPr>
          <w:rFonts w:hint="eastAsia"/>
        </w:rPr>
        <w:t>，</w:t>
      </w:r>
      <w:r w:rsidR="00540145">
        <w:t>我们就会</w:t>
      </w:r>
      <w:r w:rsidR="00233B48">
        <w:rPr>
          <w:rFonts w:hint="eastAsia"/>
        </w:rPr>
        <w:t>先</w:t>
      </w:r>
      <w:r w:rsidR="00540145">
        <w:t>将从</w:t>
      </w:r>
      <w:r w:rsidR="00540145">
        <w:rPr>
          <w:rFonts w:hint="eastAsia"/>
        </w:rPr>
        <w:t>1</w:t>
      </w:r>
      <w:r w:rsidR="00233B48">
        <w:rPr>
          <w:rFonts w:hint="eastAsia"/>
        </w:rPr>
        <w:t>加</w:t>
      </w:r>
      <w:r w:rsidR="00540145">
        <w:rPr>
          <w:rFonts w:hint="eastAsia"/>
        </w:rPr>
        <w:t>到</w:t>
      </w:r>
      <w:r w:rsidR="00540145">
        <w:rPr>
          <w:rFonts w:hint="eastAsia"/>
        </w:rPr>
        <w:t>100</w:t>
      </w:r>
      <w:r w:rsidR="00233B48">
        <w:rPr>
          <w:rFonts w:hint="eastAsia"/>
        </w:rPr>
        <w:t>这种</w:t>
      </w:r>
      <w:r w:rsidR="00540145">
        <w:rPr>
          <w:rFonts w:hint="eastAsia"/>
        </w:rPr>
        <w:t>求和</w:t>
      </w:r>
      <w:r w:rsidR="00540145">
        <w:t>运算</w:t>
      </w:r>
      <w:r w:rsidR="00233B48">
        <w:rPr>
          <w:rFonts w:hint="eastAsia"/>
        </w:rPr>
        <w:t>的“</w:t>
      </w:r>
      <w:r w:rsidR="00256A59">
        <w:rPr>
          <w:rFonts w:hint="eastAsia"/>
        </w:rPr>
        <w:t>字</w:t>
      </w:r>
      <w:r w:rsidR="00233B48">
        <w:rPr>
          <w:rFonts w:hint="eastAsia"/>
        </w:rPr>
        <w:t>面形式”</w:t>
      </w:r>
      <w:r w:rsidR="00540145">
        <w:rPr>
          <w:rFonts w:hint="eastAsia"/>
        </w:rPr>
        <w:t>，</w:t>
      </w:r>
      <w:r w:rsidR="00233B48">
        <w:rPr>
          <w:rFonts w:hint="eastAsia"/>
        </w:rPr>
        <w:t>转换</w:t>
      </w:r>
      <w:r w:rsidR="00540145">
        <w:rPr>
          <w:rFonts w:hint="eastAsia"/>
        </w:rPr>
        <w:t>成</w:t>
      </w:r>
      <w:r w:rsidR="00540145">
        <w:rPr>
          <w:rFonts w:hint="eastAsia"/>
        </w:rPr>
        <w:t>1</w:t>
      </w:r>
      <w:r w:rsidR="00233B48">
        <w:rPr>
          <w:rFonts w:hint="eastAsia"/>
        </w:rPr>
        <w:t>加</w:t>
      </w:r>
      <w:r w:rsidR="00540145">
        <w:rPr>
          <w:rFonts w:hint="eastAsia"/>
        </w:rPr>
        <w:t>100</w:t>
      </w:r>
      <w:r w:rsidR="00540145">
        <w:rPr>
          <w:rFonts w:hint="eastAsia"/>
        </w:rPr>
        <w:t>、</w:t>
      </w:r>
      <w:r w:rsidR="00540145">
        <w:rPr>
          <w:rFonts w:hint="eastAsia"/>
        </w:rPr>
        <w:t>2</w:t>
      </w:r>
      <w:r w:rsidR="00233B48">
        <w:rPr>
          <w:rFonts w:hint="eastAsia"/>
        </w:rPr>
        <w:t>加</w:t>
      </w:r>
      <w:r w:rsidR="00540145">
        <w:rPr>
          <w:rFonts w:hint="eastAsia"/>
        </w:rPr>
        <w:t>99</w:t>
      </w:r>
      <w:r w:rsidR="00233B48">
        <w:rPr>
          <w:rFonts w:hint="eastAsia"/>
        </w:rPr>
        <w:t>（以此类推）</w:t>
      </w:r>
      <w:r w:rsidR="00540145">
        <w:rPr>
          <w:rFonts w:hint="eastAsia"/>
        </w:rPr>
        <w:t>等</w:t>
      </w:r>
      <w:r w:rsidR="00233B48">
        <w:rPr>
          <w:rFonts w:hint="eastAsia"/>
        </w:rPr>
        <w:t>这样</w:t>
      </w:r>
      <w:r w:rsidR="00540145">
        <w:rPr>
          <w:rFonts w:hint="eastAsia"/>
        </w:rPr>
        <w:t>值</w:t>
      </w:r>
      <w:r w:rsidR="00540145">
        <w:t>为</w:t>
      </w:r>
      <w:r w:rsidR="00540145">
        <w:rPr>
          <w:rFonts w:hint="eastAsia"/>
        </w:rPr>
        <w:t>101</w:t>
      </w:r>
      <w:r w:rsidR="00540145">
        <w:rPr>
          <w:rFonts w:hint="eastAsia"/>
        </w:rPr>
        <w:t>的</w:t>
      </w:r>
      <w:r w:rsidR="00540145">
        <w:t>对</w:t>
      </w:r>
      <w:r w:rsidR="00540145">
        <w:rPr>
          <w:rFonts w:hint="eastAsia"/>
        </w:rPr>
        <w:t>组</w:t>
      </w:r>
      <w:r w:rsidR="00540145">
        <w:t>，然后</w:t>
      </w:r>
      <w:r w:rsidR="00233B48">
        <w:rPr>
          <w:rFonts w:hint="eastAsia"/>
        </w:rPr>
        <w:t>再</w:t>
      </w:r>
      <w:r w:rsidR="00540145">
        <w:t>求这</w:t>
      </w:r>
      <w:r w:rsidR="00540145">
        <w:rPr>
          <w:rFonts w:hint="eastAsia"/>
        </w:rPr>
        <w:t>50</w:t>
      </w:r>
      <w:r w:rsidR="00540145">
        <w:rPr>
          <w:rFonts w:hint="eastAsia"/>
        </w:rPr>
        <w:t>个</w:t>
      </w:r>
      <w:r w:rsidR="00233B48">
        <w:rPr>
          <w:rFonts w:hint="eastAsia"/>
        </w:rPr>
        <w:t>对</w:t>
      </w:r>
      <w:r w:rsidR="00540145">
        <w:t>组之和</w:t>
      </w:r>
      <w:r w:rsidR="00233B48">
        <w:rPr>
          <w:rFonts w:hint="eastAsia"/>
        </w:rPr>
        <w:t>。</w:t>
      </w:r>
      <w:r w:rsidR="00366693">
        <w:rPr>
          <w:rFonts w:hint="eastAsia"/>
        </w:rPr>
        <w:t>如果我们</w:t>
      </w:r>
      <w:r w:rsidR="00366693">
        <w:t>继续将这种求和方式推广到</w:t>
      </w:r>
      <w:r w:rsidR="00366693">
        <w:rPr>
          <w:rFonts w:hint="eastAsia"/>
        </w:rPr>
        <w:t>0</w:t>
      </w:r>
      <w:r w:rsidR="00366693">
        <w:rPr>
          <w:rFonts w:hint="eastAsia"/>
        </w:rPr>
        <w:t>到</w:t>
      </w:r>
      <w:r w:rsidR="00366693" w:rsidRPr="00366693">
        <w:rPr>
          <w:rFonts w:hint="eastAsia"/>
          <w:i/>
        </w:rPr>
        <w:t>n</w:t>
      </w:r>
      <w:r w:rsidR="00366693">
        <w:rPr>
          <w:rFonts w:hint="eastAsia"/>
        </w:rPr>
        <w:t>-1</w:t>
      </w:r>
      <w:r w:rsidR="00366693">
        <w:rPr>
          <w:rFonts w:hint="eastAsia"/>
        </w:rPr>
        <w:t>的</w:t>
      </w:r>
      <w:r w:rsidR="00366693">
        <w:t>情况，</w:t>
      </w:r>
      <w:r w:rsidR="00366693">
        <w:rPr>
          <w:rFonts w:hint="eastAsia"/>
        </w:rPr>
        <w:t>您</w:t>
      </w:r>
      <w:r w:rsidR="00366693">
        <w:t>机会得到一个与</w:t>
      </w:r>
      <w:r w:rsidR="00366693">
        <w:rPr>
          <w:rFonts w:hint="eastAsia"/>
        </w:rPr>
        <w:t>之前</w:t>
      </w:r>
      <w:r w:rsidR="00366693">
        <w:t>完全相同的</w:t>
      </w:r>
      <w:r w:rsidR="00366693">
        <w:rPr>
          <w:rFonts w:hint="eastAsia"/>
        </w:rPr>
        <w:t>公式</w:t>
      </w:r>
      <w:r w:rsidR="003F2844">
        <w:rPr>
          <w:rStyle w:val="af0"/>
        </w:rPr>
        <w:footnoteReference w:id="3"/>
      </w:r>
      <w:r w:rsidR="00366693">
        <w:t>。</w:t>
      </w:r>
      <w:r w:rsidR="00B739AF">
        <w:rPr>
          <w:rFonts w:hint="eastAsia"/>
        </w:rPr>
        <w:t>（另外</w:t>
      </w:r>
      <w:r w:rsidR="00B739AF">
        <w:t>，</w:t>
      </w:r>
      <w:r w:rsidR="00B739AF">
        <w:rPr>
          <w:rFonts w:hint="eastAsia"/>
        </w:rPr>
        <w:t>您能</w:t>
      </w:r>
      <w:r w:rsidR="00B739AF">
        <w:t>看出</w:t>
      </w:r>
      <w:r w:rsidR="00B739AF">
        <w:rPr>
          <w:rFonts w:hint="eastAsia"/>
        </w:rPr>
        <w:t>这些</w:t>
      </w:r>
      <w:r w:rsidR="00B739AF">
        <w:t>东西</w:t>
      </w:r>
      <w:r w:rsidR="00B739AF">
        <w:rPr>
          <w:rFonts w:hint="eastAsia"/>
        </w:rPr>
        <w:t>与</w:t>
      </w:r>
      <w:r w:rsidR="00B739AF">
        <w:t>邻接矩阵左下半</w:t>
      </w:r>
      <w:r w:rsidR="00B739AF">
        <w:rPr>
          <w:rFonts w:hint="eastAsia"/>
        </w:rPr>
        <w:t>部分</w:t>
      </w:r>
      <w:r w:rsidR="00B739AF">
        <w:t>，</w:t>
      </w:r>
      <w:r w:rsidR="00B739AF">
        <w:rPr>
          <w:rFonts w:hint="eastAsia"/>
        </w:rPr>
        <w:t>也就是</w:t>
      </w:r>
      <w:r w:rsidR="00B739AF">
        <w:t>对角线以下部分</w:t>
      </w:r>
      <w:r w:rsidR="00B739AF">
        <w:rPr>
          <w:rFonts w:hint="eastAsia"/>
        </w:rPr>
        <w:t>之间的关联性吗</w:t>
      </w:r>
      <w:r w:rsidR="00B739AF">
        <w:t>？</w:t>
      </w:r>
      <w:r w:rsidR="00B739AF">
        <w:rPr>
          <w:rFonts w:hint="eastAsia"/>
        </w:rPr>
        <w:t>）</w:t>
      </w:r>
    </w:p>
    <w:p w14:paraId="49442D18" w14:textId="77777777" w:rsidR="00D7111B" w:rsidRPr="002A1154" w:rsidRDefault="00E419DB" w:rsidP="003F2844">
      <w:pPr>
        <w:pStyle w:val="ab"/>
        <w:ind w:left="420" w:firstLineChars="0" w:firstLine="0"/>
      </w:pPr>
      <w:r w:rsidRPr="002A1154">
        <w:rPr>
          <w:rFonts w:hint="eastAsia"/>
          <w:b/>
        </w:rPr>
        <w:t>提示：</w:t>
      </w:r>
      <w:r w:rsidR="003F2844" w:rsidRPr="002A1154">
        <w:rPr>
          <w:rFonts w:hint="eastAsia"/>
        </w:rPr>
        <w:t>等差</w:t>
      </w:r>
      <w:commentRangeStart w:id="87"/>
      <w:r w:rsidR="003F2844" w:rsidRPr="002A1154">
        <w:t>级数</w:t>
      </w:r>
      <w:commentRangeEnd w:id="87"/>
      <w:r w:rsidR="00960171">
        <w:rPr>
          <w:rStyle w:val="af5"/>
          <w:rFonts w:ascii="Times New Roman" w:hAnsi="Times New Roman"/>
          <w:i w:val="0"/>
          <w:color w:val="000000"/>
        </w:rPr>
        <w:commentReference w:id="87"/>
      </w:r>
      <w:r w:rsidR="003F2844" w:rsidRPr="002A1154">
        <w:rPr>
          <w:rFonts w:hint="eastAsia"/>
        </w:rPr>
        <w:t>（</w:t>
      </w:r>
      <w:r w:rsidR="003F2844" w:rsidRPr="003F2844">
        <w:t>arithmetic series</w:t>
      </w:r>
      <w:r w:rsidR="003F2844" w:rsidRPr="002A1154">
        <w:rPr>
          <w:rFonts w:hint="eastAsia"/>
        </w:rPr>
        <w:t>）</w:t>
      </w:r>
      <w:r w:rsidR="00256A59">
        <w:rPr>
          <w:rFonts w:hint="eastAsia"/>
        </w:rPr>
        <w:t>本身</w:t>
      </w:r>
      <w:r w:rsidR="00A74FA5" w:rsidRPr="002A1154">
        <w:rPr>
          <w:rFonts w:hint="eastAsia"/>
        </w:rPr>
        <w:t>也</w:t>
      </w:r>
      <w:r w:rsidR="003F2844" w:rsidRPr="002A1154">
        <w:t>是</w:t>
      </w:r>
      <w:r w:rsidR="003F2844" w:rsidRPr="002A1154">
        <w:rPr>
          <w:rFonts w:hint="eastAsia"/>
        </w:rPr>
        <w:t>一种</w:t>
      </w:r>
      <w:r w:rsidR="00256A59">
        <w:t>求和</w:t>
      </w:r>
      <w:r w:rsidR="00256A59">
        <w:rPr>
          <w:rFonts w:hint="eastAsia"/>
        </w:rPr>
        <w:t>式</w:t>
      </w:r>
      <w:r w:rsidR="003F2844" w:rsidRPr="002A1154">
        <w:rPr>
          <w:rFonts w:hint="eastAsia"/>
        </w:rPr>
        <w:t>，</w:t>
      </w:r>
      <w:r w:rsidR="00256A59">
        <w:t>在</w:t>
      </w:r>
      <w:r w:rsidR="00256A59">
        <w:rPr>
          <w:rFonts w:hint="eastAsia"/>
        </w:rPr>
        <w:t>求和式</w:t>
      </w:r>
      <w:r w:rsidR="003F2844" w:rsidRPr="002A1154">
        <w:t>中，任何两个相邻数字</w:t>
      </w:r>
      <w:r w:rsidR="00256A59">
        <w:rPr>
          <w:rFonts w:hint="eastAsia"/>
        </w:rPr>
        <w:t>项</w:t>
      </w:r>
      <w:r w:rsidR="003F2844" w:rsidRPr="002A1154">
        <w:t>之间的差距都是一个常数。假设</w:t>
      </w:r>
      <w:r w:rsidR="003F2844" w:rsidRPr="002A1154">
        <w:rPr>
          <w:rFonts w:hint="eastAsia"/>
        </w:rPr>
        <w:t>该</w:t>
      </w:r>
      <w:r w:rsidR="003F2844" w:rsidRPr="002A1154">
        <w:t>常数为正的话，</w:t>
      </w:r>
      <w:r w:rsidR="003F2844" w:rsidRPr="002A1154">
        <w:rPr>
          <w:rFonts w:hint="eastAsia"/>
        </w:rPr>
        <w:t>这种</w:t>
      </w:r>
      <w:r w:rsidR="00256A59">
        <w:t>求和</w:t>
      </w:r>
      <w:r w:rsidR="00256A59">
        <w:rPr>
          <w:rFonts w:hint="eastAsia"/>
        </w:rPr>
        <w:t>式</w:t>
      </w:r>
      <w:r w:rsidR="003F2844" w:rsidRPr="002A1154">
        <w:t>的复杂度将始终是平方级的。</w:t>
      </w:r>
      <w:del w:id="88" w:author="Robbie Fan" w:date="2014-01-01T13:15:00Z">
        <w:r w:rsidR="003F2844" w:rsidRPr="002A1154" w:rsidDel="00CF706A">
          <w:delText>具体</w:delText>
        </w:r>
        <w:r w:rsidR="003F2844" w:rsidRPr="002A1154" w:rsidDel="00CF706A">
          <w:rPr>
            <w:rFonts w:hint="eastAsia"/>
          </w:rPr>
          <w:delText>来说</w:delText>
        </w:r>
        <w:r w:rsidR="003F2844" w:rsidRPr="002A1154" w:rsidDel="00CF706A">
          <w:delText>就是</w:delText>
        </w:r>
      </w:del>
      <w:commentRangeStart w:id="89"/>
      <w:ins w:id="90" w:author="Robbie Fan" w:date="2014-01-01T13:15:00Z">
        <w:r w:rsidR="00CF706A">
          <w:rPr>
            <w:rFonts w:hint="eastAsia"/>
          </w:rPr>
          <w:t>事实上</w:t>
        </w:r>
        <w:commentRangeEnd w:id="89"/>
        <w:r w:rsidR="00F91618">
          <w:rPr>
            <w:rStyle w:val="af5"/>
            <w:rFonts w:ascii="Times New Roman" w:hAnsi="Times New Roman"/>
            <w:i w:val="0"/>
            <w:color w:val="000000"/>
          </w:rPr>
          <w:commentReference w:id="89"/>
        </w:r>
      </w:ins>
      <w:r w:rsidR="003F2844" w:rsidRPr="002A1154">
        <w:t>，</w:t>
      </w:r>
      <w:r w:rsidR="003F2844" w:rsidRPr="002A1154">
        <w:rPr>
          <w:rFonts w:hint="eastAsia"/>
        </w:rPr>
        <w:t>数列</w:t>
      </w:r>
      <w:r w:rsidR="003F2844">
        <w:t xml:space="preserve">i </w:t>
      </w:r>
      <w:r w:rsidR="003F2844">
        <w:rPr>
          <w:vertAlign w:val="superscript"/>
        </w:rPr>
        <w:t>k</w:t>
      </w:r>
      <w:r w:rsidR="003F2844">
        <w:rPr>
          <w:rFonts w:hint="eastAsia"/>
        </w:rPr>
        <w:t>（</w:t>
      </w:r>
      <w:r w:rsidR="003F2844">
        <w:t>i = 1…n</w:t>
      </w:r>
      <w:r w:rsidR="003F2844">
        <w:rPr>
          <w:rFonts w:hint="eastAsia"/>
        </w:rPr>
        <w:t>，</w:t>
      </w:r>
      <w:r w:rsidR="003F2844">
        <w:t>且</w:t>
      </w:r>
      <w:r w:rsidR="003F2844">
        <w:t>k &gt; 0</w:t>
      </w:r>
      <w:r w:rsidR="003F2844">
        <w:rPr>
          <w:rFonts w:hint="eastAsia"/>
        </w:rPr>
        <w:t>）的求和复杂度应</w:t>
      </w:r>
      <w:r w:rsidR="003F2844">
        <w:t>始终为</w:t>
      </w:r>
      <w:r w:rsidR="003F2844">
        <w:t xml:space="preserve">Θ(n </w:t>
      </w:r>
      <w:r w:rsidR="003F2844">
        <w:rPr>
          <w:vertAlign w:val="superscript"/>
        </w:rPr>
        <w:t>k+</w:t>
      </w:r>
      <w:ins w:id="91" w:author="Robbie Fan" w:date="2014-01-01T13:14:00Z">
        <w:r w:rsidR="00395E8A">
          <w:rPr>
            <w:rFonts w:hint="eastAsia"/>
            <w:vertAlign w:val="superscript"/>
          </w:rPr>
          <w:t>1</w:t>
        </w:r>
      </w:ins>
      <w:r w:rsidR="003F2844">
        <w:t>)</w:t>
      </w:r>
      <w:r w:rsidR="004E5609">
        <w:rPr>
          <w:rStyle w:val="af0"/>
        </w:rPr>
        <w:footnoteReference w:id="4"/>
      </w:r>
      <w:r w:rsidR="003F2844">
        <w:rPr>
          <w:rFonts w:hint="eastAsia"/>
        </w:rPr>
        <w:t>。握手问题</w:t>
      </w:r>
      <w:r w:rsidR="004502D4">
        <w:t>的求和</w:t>
      </w:r>
      <w:r w:rsidR="004502D4">
        <w:rPr>
          <w:rFonts w:hint="eastAsia"/>
        </w:rPr>
        <w:t>式</w:t>
      </w:r>
      <w:r w:rsidR="003F2844">
        <w:rPr>
          <w:rFonts w:hint="eastAsia"/>
        </w:rPr>
        <w:t>只是</w:t>
      </w:r>
      <w:r w:rsidR="003F2844">
        <w:t>其中</w:t>
      </w:r>
      <w:r w:rsidR="003F2844">
        <w:rPr>
          <w:rFonts w:hint="eastAsia"/>
        </w:rPr>
        <w:t>的</w:t>
      </w:r>
      <w:r w:rsidR="003F2844">
        <w:t>一个特例</w:t>
      </w:r>
      <w:r w:rsidR="003F2844">
        <w:rPr>
          <w:rFonts w:hint="eastAsia"/>
        </w:rPr>
        <w:t>。</w:t>
      </w:r>
    </w:p>
    <w:p w14:paraId="5782D200" w14:textId="77777777" w:rsidR="00D7111B" w:rsidRDefault="00A74FA5" w:rsidP="00D7111B">
      <w:pPr>
        <w:pStyle w:val="4"/>
      </w:pPr>
      <w:r>
        <w:rPr>
          <w:rFonts w:hint="eastAsia"/>
        </w:rPr>
        <w:t>龟兔赛跑</w:t>
      </w:r>
    </w:p>
    <w:p w14:paraId="50BF3380" w14:textId="77777777" w:rsidR="003F2844" w:rsidRPr="00472E1C" w:rsidRDefault="00B811F8" w:rsidP="00D86631">
      <w:pPr>
        <w:ind w:firstLine="420"/>
      </w:pPr>
      <w:r>
        <w:rPr>
          <w:rFonts w:hint="eastAsia"/>
        </w:rPr>
        <w:t>假设</w:t>
      </w:r>
      <w:r w:rsidR="00080DCE" w:rsidRPr="002A1154">
        <w:t>我们</w:t>
      </w:r>
      <w:r>
        <w:rPr>
          <w:rFonts w:hint="eastAsia"/>
        </w:rPr>
        <w:t>的</w:t>
      </w:r>
      <w:r w:rsidR="00080DCE" w:rsidRPr="002A1154">
        <w:t>骑士数量</w:t>
      </w:r>
      <w:r>
        <w:rPr>
          <w:rFonts w:hint="eastAsia"/>
        </w:rPr>
        <w:t>为</w:t>
      </w:r>
      <w:r w:rsidR="00080DCE" w:rsidRPr="002A1154">
        <w:rPr>
          <w:rFonts w:hint="eastAsia"/>
        </w:rPr>
        <w:t>1</w:t>
      </w:r>
      <w:r w:rsidR="00080DCE" w:rsidRPr="002A1154">
        <w:t>00</w:t>
      </w:r>
      <w:r w:rsidR="00080DCE" w:rsidRPr="002A1154">
        <w:rPr>
          <w:rFonts w:hint="eastAsia"/>
        </w:rPr>
        <w:t>，并且</w:t>
      </w:r>
      <w:del w:id="92" w:author="Robbie Fan" w:date="2014-01-01T13:15:00Z">
        <w:r w:rsidR="00F81DDF" w:rsidDel="00F91618">
          <w:rPr>
            <w:rFonts w:hint="eastAsia"/>
          </w:rPr>
          <w:delText xml:space="preserve"> </w:delText>
        </w:r>
      </w:del>
      <w:r>
        <w:rPr>
          <w:rFonts w:hint="eastAsia"/>
        </w:rPr>
        <w:t>对于</w:t>
      </w:r>
      <w:r>
        <w:t>去年所经历的循环赛制</w:t>
      </w:r>
      <w:r w:rsidR="00080DCE" w:rsidRPr="002A1154">
        <w:rPr>
          <w:rFonts w:hint="eastAsia"/>
        </w:rPr>
        <w:t>，</w:t>
      </w:r>
      <w:r w:rsidR="00C82068">
        <w:rPr>
          <w:rFonts w:hint="eastAsia"/>
        </w:rPr>
        <w:t>选手</w:t>
      </w:r>
      <w:r w:rsidR="00C82068">
        <w:t>和工作人员</w:t>
      </w:r>
      <w:r>
        <w:rPr>
          <w:rFonts w:hint="eastAsia"/>
        </w:rPr>
        <w:t>都</w:t>
      </w:r>
      <w:r w:rsidR="0037269A" w:rsidRPr="002A1154">
        <w:rPr>
          <w:rFonts w:hint="eastAsia"/>
        </w:rPr>
        <w:t>觉得</w:t>
      </w:r>
      <w:r w:rsidR="00080DCE" w:rsidRPr="002A1154">
        <w:t>有点</w:t>
      </w:r>
      <w:r>
        <w:rPr>
          <w:rFonts w:hint="eastAsia"/>
        </w:rPr>
        <w:t>太累</w:t>
      </w:r>
      <w:r>
        <w:t>了</w:t>
      </w:r>
      <w:r w:rsidR="00080DCE" w:rsidRPr="002A1154">
        <w:rPr>
          <w:rFonts w:hint="eastAsia"/>
        </w:rPr>
        <w:t>。</w:t>
      </w:r>
      <w:r w:rsidR="00080DCE" w:rsidRPr="002A1154">
        <w:t>（</w:t>
      </w:r>
      <w:r w:rsidR="00080DCE" w:rsidRPr="002A1154">
        <w:rPr>
          <w:rFonts w:hint="eastAsia"/>
        </w:rPr>
        <w:t>这</w:t>
      </w:r>
      <w:r w:rsidR="00C82068">
        <w:rPr>
          <w:rFonts w:hint="eastAsia"/>
        </w:rPr>
        <w:t>其实</w:t>
      </w:r>
      <w:r w:rsidR="00080DCE" w:rsidRPr="002A1154">
        <w:rPr>
          <w:rFonts w:hint="eastAsia"/>
        </w:rPr>
        <w:t>很好</w:t>
      </w:r>
      <w:r w:rsidR="00080DCE" w:rsidRPr="002A1154">
        <w:t>理解，毕竟</w:t>
      </w:r>
      <w:r>
        <w:rPr>
          <w:rFonts w:hint="eastAsia"/>
        </w:rPr>
        <w:t>那意味着</w:t>
      </w:r>
      <w:r w:rsidR="00080DCE" w:rsidRPr="002A1154">
        <w:rPr>
          <w:rFonts w:hint="eastAsia"/>
        </w:rPr>
        <w:t>4950</w:t>
      </w:r>
      <w:r w:rsidR="00080DCE" w:rsidRPr="002A1154">
        <w:rPr>
          <w:rFonts w:hint="eastAsia"/>
        </w:rPr>
        <w:t>场</w:t>
      </w:r>
      <w:r w:rsidR="00080DCE" w:rsidRPr="002A1154">
        <w:t>比赛</w:t>
      </w:r>
      <w:r w:rsidR="0037269A" w:rsidRPr="002A1154">
        <w:rPr>
          <w:rFonts w:hint="eastAsia"/>
        </w:rPr>
        <w:t>。</w:t>
      </w:r>
      <w:r w:rsidR="00080DCE" w:rsidRPr="002A1154">
        <w:t>）</w:t>
      </w:r>
      <w:r w:rsidR="0037269A" w:rsidRPr="002A1154">
        <w:rPr>
          <w:rFonts w:hint="eastAsia"/>
        </w:rPr>
        <w:t>于是他们</w:t>
      </w:r>
      <w:r w:rsidR="002D7518">
        <w:rPr>
          <w:rFonts w:hint="eastAsia"/>
        </w:rPr>
        <w:t>这次</w:t>
      </w:r>
      <w:r>
        <w:t>决定</w:t>
      </w:r>
      <w:r>
        <w:rPr>
          <w:rFonts w:hint="eastAsia"/>
        </w:rPr>
        <w:t>引入</w:t>
      </w:r>
      <w:r w:rsidR="0037269A" w:rsidRPr="002A1154">
        <w:rPr>
          <w:rFonts w:hint="eastAsia"/>
        </w:rPr>
        <w:t>（更有效率的）淘汰赛制，</w:t>
      </w:r>
      <w:r w:rsidR="00401B4E">
        <w:rPr>
          <w:rFonts w:hint="eastAsia"/>
        </w:rPr>
        <w:t>并且</w:t>
      </w:r>
      <w:r>
        <w:t>重新</w:t>
      </w:r>
      <w:r w:rsidR="00401B4E">
        <w:rPr>
          <w:rFonts w:hint="eastAsia"/>
        </w:rPr>
        <w:t>计算出</w:t>
      </w:r>
      <w:r w:rsidR="00401B4E">
        <w:t>他们</w:t>
      </w:r>
      <w:r w:rsidR="00C82068">
        <w:rPr>
          <w:rFonts w:hint="eastAsia"/>
        </w:rPr>
        <w:t>所</w:t>
      </w:r>
      <w:r w:rsidR="00401B4E">
        <w:t>需要进行</w:t>
      </w:r>
      <w:r w:rsidR="00C82068">
        <w:rPr>
          <w:rFonts w:hint="eastAsia"/>
        </w:rPr>
        <w:t>的</w:t>
      </w:r>
      <w:r w:rsidR="00401B4E">
        <w:t>比赛</w:t>
      </w:r>
      <w:r>
        <w:rPr>
          <w:rFonts w:hint="eastAsia"/>
        </w:rPr>
        <w:t>场次</w:t>
      </w:r>
      <w:r w:rsidR="0037269A" w:rsidRPr="002A1154">
        <w:rPr>
          <w:rFonts w:hint="eastAsia"/>
        </w:rPr>
        <w:t>。</w:t>
      </w:r>
      <w:r>
        <w:rPr>
          <w:rFonts w:hint="eastAsia"/>
        </w:rPr>
        <w:t>想要找出</w:t>
      </w:r>
      <w:r w:rsidR="00401B4E">
        <w:t>这样的解决方案</w:t>
      </w:r>
      <w:r w:rsidR="00C60C82">
        <w:rPr>
          <w:rFonts w:hint="eastAsia"/>
        </w:rPr>
        <w:t>可能</w:t>
      </w:r>
      <w:r w:rsidR="00401B4E">
        <w:t>会</w:t>
      </w:r>
      <w:r w:rsidR="00401B4E">
        <w:rPr>
          <w:rFonts w:hint="eastAsia"/>
        </w:rPr>
        <w:t>有点</w:t>
      </w:r>
      <w:r w:rsidR="00401B4E">
        <w:t>困难</w:t>
      </w:r>
      <w:r w:rsidR="00401B4E">
        <w:t>……</w:t>
      </w:r>
      <w:r w:rsidR="00C60C82">
        <w:rPr>
          <w:rFonts w:hint="eastAsia"/>
        </w:rPr>
        <w:t>或者也</w:t>
      </w:r>
      <w:r w:rsidR="00C60C82">
        <w:t>可以</w:t>
      </w:r>
      <w:r w:rsidR="00C60C82">
        <w:rPr>
          <w:rFonts w:hint="eastAsia"/>
        </w:rPr>
        <w:t>说</w:t>
      </w:r>
      <w:r w:rsidR="00C60C82">
        <w:t>它非常显而易见</w:t>
      </w:r>
      <w:r w:rsidR="00401B4E">
        <w:t>，</w:t>
      </w:r>
      <w:r w:rsidR="00C60C82">
        <w:rPr>
          <w:rFonts w:hint="eastAsia"/>
        </w:rPr>
        <w:t>这</w:t>
      </w:r>
      <w:r w:rsidR="00C60C82">
        <w:t>取决于</w:t>
      </w:r>
      <w:r w:rsidR="00401B4E">
        <w:t>您</w:t>
      </w:r>
      <w:r w:rsidR="00401B4E">
        <w:rPr>
          <w:rFonts w:hint="eastAsia"/>
        </w:rPr>
        <w:t>对这个</w:t>
      </w:r>
      <w:r w:rsidR="00401B4E">
        <w:t>问题的</w:t>
      </w:r>
      <w:r w:rsidR="00E37FFA">
        <w:rPr>
          <w:rFonts w:hint="eastAsia"/>
        </w:rPr>
        <w:t>具体</w:t>
      </w:r>
      <w:r w:rsidR="00401B4E">
        <w:t>考虑</w:t>
      </w:r>
      <w:r w:rsidR="00E37FFA">
        <w:rPr>
          <w:rFonts w:hint="eastAsia"/>
        </w:rPr>
        <w:t>。下面，</w:t>
      </w:r>
      <w:r w:rsidR="00775E41">
        <w:t>就让我们</w:t>
      </w:r>
      <w:r w:rsidR="00775E41">
        <w:rPr>
          <w:rFonts w:hint="eastAsia"/>
        </w:rPr>
        <w:t>先从</w:t>
      </w:r>
      <w:r w:rsidR="00F127C5">
        <w:rPr>
          <w:rFonts w:hint="eastAsia"/>
        </w:rPr>
        <w:t>较为</w:t>
      </w:r>
      <w:r w:rsidR="00775E41">
        <w:t>困难</w:t>
      </w:r>
      <w:r w:rsidR="00775E41">
        <w:rPr>
          <w:rFonts w:hint="eastAsia"/>
        </w:rPr>
        <w:t>的</w:t>
      </w:r>
      <w:r w:rsidR="00775E41">
        <w:t>角度来考虑</w:t>
      </w:r>
      <w:r w:rsidR="00C82068">
        <w:rPr>
          <w:rFonts w:hint="eastAsia"/>
        </w:rPr>
        <w:t>吧</w:t>
      </w:r>
      <w:r w:rsidR="00C82068">
        <w:t>。</w:t>
      </w:r>
      <w:r w:rsidR="00F127C5">
        <w:t>在首轮比赛中，</w:t>
      </w:r>
      <w:r w:rsidR="00B210C4">
        <w:rPr>
          <w:rFonts w:hint="eastAsia"/>
        </w:rPr>
        <w:t>由于</w:t>
      </w:r>
      <w:r w:rsidR="00E9662B">
        <w:rPr>
          <w:rFonts w:hint="eastAsia"/>
        </w:rPr>
        <w:t>所有骑士</w:t>
      </w:r>
      <w:r w:rsidR="00B210C4">
        <w:t>都</w:t>
      </w:r>
      <w:r w:rsidR="00B210C4">
        <w:rPr>
          <w:rFonts w:hint="eastAsia"/>
        </w:rPr>
        <w:t>要</w:t>
      </w:r>
      <w:r w:rsidR="00B210C4">
        <w:t>参与</w:t>
      </w:r>
      <w:r w:rsidR="00B210C4">
        <w:rPr>
          <w:rFonts w:hint="eastAsia"/>
        </w:rPr>
        <w:t>配对</w:t>
      </w:r>
      <w:r w:rsidR="00E9662B">
        <w:t>，</w:t>
      </w:r>
      <w:r w:rsidR="00E9662B">
        <w:rPr>
          <w:rFonts w:hint="eastAsia"/>
        </w:rPr>
        <w:t>所以</w:t>
      </w:r>
      <w:r w:rsidR="00E9662B">
        <w:t>应该</w:t>
      </w:r>
      <w:r w:rsidR="00B210C4">
        <w:rPr>
          <w:rFonts w:hint="eastAsia"/>
        </w:rPr>
        <w:t>会</w:t>
      </w:r>
      <w:r w:rsidR="00E9662B">
        <w:t>有</w:t>
      </w:r>
      <w:r w:rsidR="00B210C4" w:rsidRPr="00C82068">
        <w:rPr>
          <w:rFonts w:hint="eastAsia"/>
          <w:i/>
        </w:rPr>
        <w:t>n</w:t>
      </w:r>
      <w:r w:rsidR="00B210C4">
        <w:t>/2</w:t>
      </w:r>
      <w:r w:rsidR="00B210C4">
        <w:rPr>
          <w:rFonts w:hint="eastAsia"/>
        </w:rPr>
        <w:t>场</w:t>
      </w:r>
      <w:r w:rsidR="00B210C4">
        <w:t>比赛</w:t>
      </w:r>
      <w:r w:rsidR="00B210C4">
        <w:rPr>
          <w:rFonts w:hint="eastAsia"/>
        </w:rPr>
        <w:t>。而进入</w:t>
      </w:r>
      <w:r w:rsidR="00B210C4">
        <w:t>第二轮比赛的人数只有原来的一半，</w:t>
      </w:r>
      <w:r w:rsidR="00B210C4">
        <w:rPr>
          <w:rFonts w:hint="eastAsia"/>
        </w:rPr>
        <w:t>因而</w:t>
      </w:r>
      <w:r w:rsidR="00B210C4">
        <w:t>这一轮的比赛场次应该为</w:t>
      </w:r>
      <w:r w:rsidR="00B210C4" w:rsidRPr="00C82068">
        <w:rPr>
          <w:rFonts w:hint="eastAsia"/>
          <w:i/>
        </w:rPr>
        <w:t>n</w:t>
      </w:r>
      <w:r w:rsidR="00B210C4">
        <w:rPr>
          <w:rFonts w:hint="eastAsia"/>
        </w:rPr>
        <w:t>/4</w:t>
      </w:r>
      <w:r w:rsidR="00BF2B2A">
        <w:rPr>
          <w:rFonts w:hint="eastAsia"/>
        </w:rPr>
        <w:t>。</w:t>
      </w:r>
      <w:r w:rsidR="00BF2B2A">
        <w:t>如果以此类推下去，一直到</w:t>
      </w:r>
      <w:r w:rsidR="00BF2B2A">
        <w:rPr>
          <w:rFonts w:hint="eastAsia"/>
        </w:rPr>
        <w:t>最后一轮比赛</w:t>
      </w:r>
      <w:r w:rsidR="00BF2B2A">
        <w:t>，</w:t>
      </w:r>
      <w:r w:rsidR="00C82068">
        <w:rPr>
          <w:rFonts w:hint="eastAsia"/>
        </w:rPr>
        <w:t>比赛</w:t>
      </w:r>
      <w:r w:rsidR="00BF2B2A">
        <w:t>的总场次应该</w:t>
      </w:r>
      <w:r w:rsidR="00BF2B2A">
        <w:rPr>
          <w:rFonts w:hint="eastAsia"/>
        </w:rPr>
        <w:t>合计</w:t>
      </w:r>
      <w:r w:rsidR="00BF2B2A">
        <w:t>为</w:t>
      </w:r>
      <w:r w:rsidR="00BF2B2A">
        <w:rPr>
          <w:i/>
        </w:rPr>
        <w:t>n</w:t>
      </w:r>
      <w:r w:rsidR="00BF2B2A">
        <w:t xml:space="preserve">/2 + </w:t>
      </w:r>
      <w:r w:rsidR="00BF2B2A">
        <w:rPr>
          <w:i/>
        </w:rPr>
        <w:t>n</w:t>
      </w:r>
      <w:r w:rsidR="00BF2B2A">
        <w:t xml:space="preserve">/4 + </w:t>
      </w:r>
      <w:r w:rsidR="00BF2B2A">
        <w:rPr>
          <w:i/>
        </w:rPr>
        <w:t>n</w:t>
      </w:r>
      <w:r w:rsidR="00BF2B2A">
        <w:t>/8 + … + 1</w:t>
      </w:r>
      <w:r w:rsidR="00BF2B2A" w:rsidRPr="00472E1C">
        <w:rPr>
          <w:rFonts w:hint="eastAsia"/>
        </w:rPr>
        <w:t>，</w:t>
      </w:r>
      <w:r w:rsidR="00BF2B2A" w:rsidRPr="00472E1C">
        <w:t>或者</w:t>
      </w:r>
      <w:r w:rsidR="00C82068" w:rsidRPr="00472E1C">
        <w:rPr>
          <w:rFonts w:hint="eastAsia"/>
        </w:rPr>
        <w:t>也</w:t>
      </w:r>
      <w:r w:rsidR="00BF2B2A" w:rsidRPr="00472E1C">
        <w:t>可以等效写成</w:t>
      </w:r>
      <w:r w:rsidR="00BF2B2A">
        <w:t xml:space="preserve">1 + 2 + 4 + … + </w:t>
      </w:r>
      <w:r w:rsidR="00BF2B2A">
        <w:rPr>
          <w:i/>
        </w:rPr>
        <w:t>n</w:t>
      </w:r>
      <w:r w:rsidR="00BF2B2A">
        <w:t>/2</w:t>
      </w:r>
      <w:r w:rsidR="00BF2B2A" w:rsidRPr="00472E1C">
        <w:rPr>
          <w:rFonts w:hint="eastAsia"/>
        </w:rPr>
        <w:t>。</w:t>
      </w:r>
      <w:r w:rsidR="00C82068" w:rsidRPr="00472E1C">
        <w:rPr>
          <w:rFonts w:hint="eastAsia"/>
        </w:rPr>
        <w:t>稍后</w:t>
      </w:r>
      <w:r w:rsidR="00BF2B2A" w:rsidRPr="00472E1C">
        <w:t>我们会看到</w:t>
      </w:r>
      <w:r w:rsidR="00BF2B2A" w:rsidRPr="00472E1C">
        <w:rPr>
          <w:rFonts w:hint="eastAsia"/>
        </w:rPr>
        <w:t>这种</w:t>
      </w:r>
      <w:r w:rsidR="00BF2B2A" w:rsidRPr="00472E1C">
        <w:t>求和式的多种应用，但它的答案是什么呢？</w:t>
      </w:r>
    </w:p>
    <w:p w14:paraId="522785BF" w14:textId="77777777" w:rsidR="00C60C82" w:rsidRPr="00472E1C" w:rsidRDefault="00C60C82" w:rsidP="00D86631">
      <w:pPr>
        <w:ind w:firstLine="420"/>
      </w:pPr>
      <w:r w:rsidRPr="00472E1C">
        <w:rPr>
          <w:rFonts w:hint="eastAsia"/>
        </w:rPr>
        <w:t>现在我们</w:t>
      </w:r>
      <w:r w:rsidRPr="00472E1C">
        <w:t>来看看</w:t>
      </w:r>
      <w:r w:rsidRPr="00472E1C">
        <w:rPr>
          <w:rFonts w:hint="eastAsia"/>
        </w:rPr>
        <w:t>显而易见</w:t>
      </w:r>
      <w:r w:rsidRPr="00472E1C">
        <w:t>的</w:t>
      </w:r>
      <w:r w:rsidRPr="00472E1C">
        <w:rPr>
          <w:rFonts w:hint="eastAsia"/>
        </w:rPr>
        <w:t>那</w:t>
      </w:r>
      <w:r w:rsidRPr="00472E1C">
        <w:t>部分吧</w:t>
      </w:r>
      <w:r w:rsidRPr="00472E1C">
        <w:rPr>
          <w:rFonts w:hint="eastAsia"/>
        </w:rPr>
        <w:t>：</w:t>
      </w:r>
      <w:r w:rsidR="007513E6" w:rsidRPr="00472E1C">
        <w:rPr>
          <w:rFonts w:hint="eastAsia"/>
        </w:rPr>
        <w:t>由于</w:t>
      </w:r>
      <w:r w:rsidRPr="00472E1C">
        <w:t>每一场比赛</w:t>
      </w:r>
      <w:r w:rsidR="0059221F" w:rsidRPr="00472E1C">
        <w:t>都会有一名骑士被淘汰</w:t>
      </w:r>
      <w:r w:rsidR="0059221F" w:rsidRPr="00472E1C">
        <w:rPr>
          <w:rFonts w:hint="eastAsia"/>
        </w:rPr>
        <w:t>。</w:t>
      </w:r>
      <w:r w:rsidR="007513E6" w:rsidRPr="00472E1C">
        <w:rPr>
          <w:rFonts w:hint="eastAsia"/>
        </w:rPr>
        <w:t>所以</w:t>
      </w:r>
      <w:r w:rsidR="0059221F" w:rsidRPr="00472E1C">
        <w:t>最终</w:t>
      </w:r>
      <w:r w:rsidR="0059221F" w:rsidRPr="00472E1C">
        <w:rPr>
          <w:rFonts w:hint="eastAsia"/>
        </w:rPr>
        <w:t>除</w:t>
      </w:r>
      <w:r w:rsidR="0059221F" w:rsidRPr="00472E1C">
        <w:t>冠军以外的所有人都会被</w:t>
      </w:r>
      <w:r w:rsidR="0059221F" w:rsidRPr="00472E1C">
        <w:rPr>
          <w:rFonts w:hint="eastAsia"/>
        </w:rPr>
        <w:t>淘汰（并且</w:t>
      </w:r>
      <w:r w:rsidR="0059221F" w:rsidRPr="00472E1C">
        <w:t>他们</w:t>
      </w:r>
      <w:r w:rsidR="0059221F" w:rsidRPr="00472E1C">
        <w:rPr>
          <w:rFonts w:hint="eastAsia"/>
        </w:rPr>
        <w:t>都是一次性</w:t>
      </w:r>
      <w:r w:rsidR="0059221F" w:rsidRPr="00472E1C">
        <w:t>淘汰</w:t>
      </w:r>
      <w:r w:rsidR="0059221F" w:rsidRPr="00472E1C">
        <w:rPr>
          <w:rFonts w:hint="eastAsia"/>
        </w:rPr>
        <w:t>），</w:t>
      </w:r>
      <w:r w:rsidR="0059221F" w:rsidRPr="00472E1C">
        <w:t>所以</w:t>
      </w:r>
      <w:r w:rsidR="0059221F" w:rsidRPr="00472E1C">
        <w:rPr>
          <w:rFonts w:hint="eastAsia"/>
        </w:rPr>
        <w:t>我们需要</w:t>
      </w:r>
      <w:r w:rsidR="0059221F" w:rsidRPr="00472E1C">
        <w:rPr>
          <w:i/>
        </w:rPr>
        <w:t>n</w:t>
      </w:r>
      <w:r w:rsidR="0059221F" w:rsidRPr="00472E1C">
        <w:t>-1</w:t>
      </w:r>
      <w:r w:rsidR="0059221F" w:rsidRPr="00472E1C">
        <w:rPr>
          <w:rFonts w:hint="eastAsia"/>
        </w:rPr>
        <w:t>场</w:t>
      </w:r>
      <w:r w:rsidR="0059221F" w:rsidRPr="00472E1C">
        <w:t>比赛</w:t>
      </w:r>
      <w:r w:rsidR="0059221F" w:rsidRPr="00472E1C">
        <w:rPr>
          <w:rFonts w:hint="eastAsia"/>
        </w:rPr>
        <w:t>来</w:t>
      </w:r>
      <w:r w:rsidR="0059221F" w:rsidRPr="00472E1C">
        <w:t>决定</w:t>
      </w:r>
      <w:r w:rsidR="0059221F" w:rsidRPr="00472E1C">
        <w:rPr>
          <w:rFonts w:hint="eastAsia"/>
        </w:rPr>
        <w:t>只留下</w:t>
      </w:r>
      <w:r w:rsidR="0059221F" w:rsidRPr="00472E1C">
        <w:t>哪一个男人</w:t>
      </w:r>
      <w:r w:rsidR="0059221F" w:rsidRPr="00472E1C">
        <w:rPr>
          <w:rFonts w:hint="eastAsia"/>
        </w:rPr>
        <w:t>（或</w:t>
      </w:r>
      <w:r w:rsidR="0059221F" w:rsidRPr="00472E1C">
        <w:t>女人</w:t>
      </w:r>
      <w:r w:rsidR="0059221F" w:rsidRPr="00472E1C">
        <w:rPr>
          <w:rFonts w:hint="eastAsia"/>
        </w:rPr>
        <w:t>）。</w:t>
      </w:r>
      <w:r w:rsidR="0059221F" w:rsidRPr="00472E1C">
        <w:t>（</w:t>
      </w:r>
      <w:r w:rsidR="0059221F" w:rsidRPr="00472E1C">
        <w:rPr>
          <w:rFonts w:hint="eastAsia"/>
        </w:rPr>
        <w:t>该</w:t>
      </w:r>
      <w:r w:rsidR="0059221F" w:rsidRPr="00472E1C">
        <w:t>比赛结构如图</w:t>
      </w:r>
      <w:r w:rsidR="0059221F" w:rsidRPr="00472E1C">
        <w:rPr>
          <w:rFonts w:hint="eastAsia"/>
        </w:rPr>
        <w:t>3</w:t>
      </w:r>
      <w:r w:rsidR="0059221F" w:rsidRPr="00472E1C">
        <w:t>-2</w:t>
      </w:r>
      <w:r w:rsidR="0059221F" w:rsidRPr="00472E1C">
        <w:rPr>
          <w:rFonts w:hint="eastAsia"/>
        </w:rPr>
        <w:t>所示，</w:t>
      </w:r>
      <w:r w:rsidR="0059221F" w:rsidRPr="00472E1C">
        <w:t>这是一颗带根的树结构，其</w:t>
      </w:r>
      <w:del w:id="93" w:author="Robbie Fan" w:date="2014-01-01T13:19:00Z">
        <w:r w:rsidR="0059221F" w:rsidRPr="00472E1C" w:rsidDel="005B15C5">
          <w:rPr>
            <w:rFonts w:hint="eastAsia"/>
          </w:rPr>
          <w:delText>其</w:delText>
        </w:r>
      </w:del>
      <w:r w:rsidR="0059221F" w:rsidRPr="00472E1C">
        <w:t>每一片</w:t>
      </w:r>
      <w:r w:rsidR="0059221F" w:rsidRPr="00472E1C">
        <w:rPr>
          <w:rFonts w:hint="eastAsia"/>
        </w:rPr>
        <w:t>叶子</w:t>
      </w:r>
      <w:r w:rsidR="00847F65" w:rsidRPr="00472E1C">
        <w:rPr>
          <w:rFonts w:hint="eastAsia"/>
        </w:rPr>
        <w:t>都</w:t>
      </w:r>
      <w:r w:rsidR="00847F65" w:rsidRPr="00472E1C">
        <w:t>代表了</w:t>
      </w:r>
      <w:r w:rsidR="00847F65" w:rsidRPr="00472E1C">
        <w:rPr>
          <w:rFonts w:hint="eastAsia"/>
        </w:rPr>
        <w:t>一场比赛</w:t>
      </w:r>
      <w:r w:rsidR="0059221F" w:rsidRPr="00472E1C">
        <w:t>）</w:t>
      </w:r>
      <w:r w:rsidR="007513E6" w:rsidRPr="00472E1C">
        <w:rPr>
          <w:rFonts w:hint="eastAsia"/>
        </w:rPr>
        <w:t>。</w:t>
      </w:r>
      <w:r w:rsidR="007513E6" w:rsidRPr="00472E1C">
        <w:t>换而言之</w:t>
      </w:r>
      <w:r w:rsidR="007513E6" w:rsidRPr="00472E1C">
        <w:rPr>
          <w:rFonts w:hint="eastAsia"/>
        </w:rPr>
        <w:t>，</w:t>
      </w:r>
      <w:r w:rsidR="007513E6" w:rsidRPr="00472E1C">
        <w:t>也就是</w:t>
      </w:r>
      <w:r w:rsidR="007513E6" w:rsidRPr="00472E1C">
        <w:rPr>
          <w:rFonts w:hint="eastAsia"/>
        </w:rPr>
        <w:t>：</w:t>
      </w:r>
    </w:p>
    <w:p w14:paraId="5142DED5" w14:textId="77777777" w:rsidR="00C60C82" w:rsidRPr="00472E1C" w:rsidRDefault="00C60C82" w:rsidP="00D86631">
      <w:pPr>
        <w:ind w:firstLine="420"/>
        <w:rPr>
          <w:color w:val="FF0000"/>
        </w:rPr>
      </w:pPr>
      <w:r w:rsidRPr="00472E1C">
        <w:rPr>
          <w:rFonts w:hint="eastAsia"/>
          <w:color w:val="FF0000"/>
        </w:rPr>
        <w:t>（公式）</w:t>
      </w:r>
    </w:p>
    <w:p w14:paraId="0D6B612E" w14:textId="77777777" w:rsidR="00D7111B" w:rsidRPr="00C33472" w:rsidRDefault="00833B6D" w:rsidP="00D86631">
      <w:pPr>
        <w:ind w:firstLine="420"/>
      </w:pPr>
      <w:r w:rsidRPr="00C33472">
        <w:rPr>
          <w:rFonts w:hint="eastAsia"/>
        </w:rPr>
        <w:t>如您所见</w:t>
      </w:r>
      <w:r w:rsidR="008F3864" w:rsidRPr="00C33472">
        <w:t>，</w:t>
      </w:r>
      <w:r w:rsidR="0093703C">
        <w:rPr>
          <w:rFonts w:hint="eastAsia"/>
        </w:rPr>
        <w:t>该</w:t>
      </w:r>
      <w:r w:rsidR="008F3864" w:rsidRPr="00C33472">
        <w:t>比赛轮</w:t>
      </w:r>
      <w:r w:rsidR="00E61326" w:rsidRPr="00C33472">
        <w:rPr>
          <w:rFonts w:hint="eastAsia"/>
        </w:rPr>
        <w:t>次</w:t>
      </w:r>
      <w:r w:rsidR="0093703C">
        <w:rPr>
          <w:rFonts w:hint="eastAsia"/>
        </w:rPr>
        <w:t>的</w:t>
      </w:r>
      <w:r w:rsidR="00590713" w:rsidRPr="00C33472">
        <w:t>上</w:t>
      </w:r>
      <w:r w:rsidR="00590713" w:rsidRPr="00C33472">
        <w:rPr>
          <w:rFonts w:hint="eastAsia"/>
        </w:rPr>
        <w:t>限</w:t>
      </w:r>
      <w:r w:rsidRPr="00C33472">
        <w:rPr>
          <w:rFonts w:hint="eastAsia"/>
        </w:rPr>
        <w:t>应</w:t>
      </w:r>
      <w:r w:rsidR="008F3864" w:rsidRPr="00C33472">
        <w:rPr>
          <w:rFonts w:hint="eastAsia"/>
        </w:rPr>
        <w:t>为</w:t>
      </w:r>
      <w:r w:rsidR="008F3864" w:rsidRPr="00C33472">
        <w:rPr>
          <w:rFonts w:hint="eastAsia"/>
          <w:i/>
        </w:rPr>
        <w:t>h</w:t>
      </w:r>
      <w:r w:rsidR="008F3864" w:rsidRPr="00C33472">
        <w:t>-1</w:t>
      </w:r>
      <w:r w:rsidR="008F3864" w:rsidRPr="00C33472">
        <w:rPr>
          <w:rFonts w:hint="eastAsia"/>
        </w:rPr>
        <w:t>（或者</w:t>
      </w:r>
      <w:r w:rsidR="008F3864" w:rsidRPr="00C33472">
        <w:t>由于该二叉树的高度</w:t>
      </w:r>
      <w:r w:rsidR="008F3864" w:rsidRPr="00C33472">
        <w:rPr>
          <w:rFonts w:hint="eastAsia"/>
        </w:rPr>
        <w:t>为</w:t>
      </w:r>
      <w:r w:rsidR="008F3864" w:rsidRPr="00C33472">
        <w:rPr>
          <w:i/>
        </w:rPr>
        <w:t>h</w:t>
      </w:r>
      <w:r w:rsidR="008F3864" w:rsidRPr="00C33472">
        <w:t>，所以</w:t>
      </w:r>
      <w:r w:rsidR="008F3864">
        <w:t>2</w:t>
      </w:r>
      <w:r w:rsidR="008F3864">
        <w:rPr>
          <w:i/>
          <w:sz w:val="16"/>
          <w:vertAlign w:val="superscript"/>
        </w:rPr>
        <w:t>h</w:t>
      </w:r>
      <w:r w:rsidR="008F3864">
        <w:t xml:space="preserve"> = </w:t>
      </w:r>
      <w:r w:rsidR="008F3864">
        <w:rPr>
          <w:i/>
        </w:rPr>
        <w:t>n</w:t>
      </w:r>
      <w:r w:rsidR="008F3864" w:rsidRPr="00C33472">
        <w:rPr>
          <w:rFonts w:hint="eastAsia"/>
        </w:rPr>
        <w:t>）</w:t>
      </w:r>
      <w:r w:rsidR="00590713" w:rsidRPr="00C33472">
        <w:rPr>
          <w:rFonts w:hint="eastAsia"/>
        </w:rPr>
        <w:t>。</w:t>
      </w:r>
      <w:r w:rsidR="0070065D" w:rsidRPr="00C33472">
        <w:rPr>
          <w:rFonts w:hint="eastAsia"/>
        </w:rPr>
        <w:t>尽管</w:t>
      </w:r>
      <w:r w:rsidR="00966A7C">
        <w:rPr>
          <w:rFonts w:hint="eastAsia"/>
        </w:rPr>
        <w:t>基于</w:t>
      </w:r>
      <w:r w:rsidR="009633F7" w:rsidRPr="00C33472">
        <w:t>这样的</w:t>
      </w:r>
      <w:r w:rsidR="0007354D" w:rsidRPr="00C33472">
        <w:rPr>
          <w:rFonts w:hint="eastAsia"/>
        </w:rPr>
        <w:t>环境</w:t>
      </w:r>
      <w:r w:rsidR="009633F7" w:rsidRPr="00C33472">
        <w:t>设</w:t>
      </w:r>
      <w:r w:rsidR="009633F7" w:rsidRPr="00C33472">
        <w:rPr>
          <w:rFonts w:hint="eastAsia"/>
        </w:rPr>
        <w:t>定</w:t>
      </w:r>
      <w:r w:rsidR="009633F7" w:rsidRPr="00C33472">
        <w:t>，</w:t>
      </w:r>
      <w:r w:rsidR="007C7284" w:rsidRPr="00C33472">
        <w:rPr>
          <w:rFonts w:hint="eastAsia"/>
        </w:rPr>
        <w:t>结果</w:t>
      </w:r>
      <w:r w:rsidR="007C7284" w:rsidRPr="00C33472">
        <w:t>看起</w:t>
      </w:r>
      <w:r w:rsidR="00966A7C">
        <w:rPr>
          <w:rFonts w:hint="eastAsia"/>
        </w:rPr>
        <w:t>来</w:t>
      </w:r>
      <w:r w:rsidR="0070065D" w:rsidRPr="00C33472">
        <w:rPr>
          <w:rFonts w:hint="eastAsia"/>
        </w:rPr>
        <w:t>并</w:t>
      </w:r>
      <w:r w:rsidR="007C7284" w:rsidRPr="00C33472">
        <w:t>没有那么</w:t>
      </w:r>
      <w:r w:rsidR="009633F7" w:rsidRPr="00C33472">
        <w:t>诡异，但</w:t>
      </w:r>
      <w:r w:rsidR="0070065D" w:rsidRPr="00C33472">
        <w:rPr>
          <w:rFonts w:hint="eastAsia"/>
        </w:rPr>
        <w:t>其实还是</w:t>
      </w:r>
      <w:r w:rsidR="0070065D" w:rsidRPr="00C33472">
        <w:t>真有些异样的</w:t>
      </w:r>
      <w:r w:rsidR="009633F7" w:rsidRPr="00C33472">
        <w:t>。</w:t>
      </w:r>
      <w:commentRangeStart w:id="94"/>
      <w:r w:rsidR="0007354D" w:rsidRPr="00C33472">
        <w:rPr>
          <w:rFonts w:hint="eastAsia"/>
        </w:rPr>
        <w:t>因</w:t>
      </w:r>
      <w:r w:rsidR="0007354D" w:rsidRPr="00C33472">
        <w:rPr>
          <w:rFonts w:hint="eastAsia"/>
        </w:rPr>
        <w:lastRenderedPageBreak/>
        <w:t>为</w:t>
      </w:r>
      <w:r w:rsidR="00966A7C">
        <w:rPr>
          <w:rFonts w:hint="eastAsia"/>
        </w:rPr>
        <w:t>毕竟</w:t>
      </w:r>
      <w:r w:rsidR="0007354D" w:rsidRPr="00C33472">
        <w:rPr>
          <w:rFonts w:hint="eastAsia"/>
        </w:rPr>
        <w:t>从</w:t>
      </w:r>
      <w:r w:rsidR="0007354D" w:rsidRPr="00C33472">
        <w:t>某种程度上来说，</w:t>
      </w:r>
      <w:r w:rsidR="00966A7C">
        <w:rPr>
          <w:rFonts w:hint="eastAsia"/>
        </w:rPr>
        <w:t>整</w:t>
      </w:r>
      <w:r w:rsidR="0007354D" w:rsidRPr="00C33472">
        <w:t>件事</w:t>
      </w:r>
      <w:r w:rsidR="00507C7D" w:rsidRPr="00C33472">
        <w:rPr>
          <w:rFonts w:hint="eastAsia"/>
        </w:rPr>
        <w:t>的</w:t>
      </w:r>
      <w:r w:rsidR="00507C7D" w:rsidRPr="00C33472">
        <w:t>基础</w:t>
      </w:r>
      <w:r w:rsidR="00507C7D" w:rsidRPr="00C33472">
        <w:rPr>
          <w:rFonts w:hint="eastAsia"/>
        </w:rPr>
        <w:t>是</w:t>
      </w:r>
      <w:r w:rsidR="00507C7D" w:rsidRPr="00C33472">
        <w:t>一个</w:t>
      </w:r>
      <w:r w:rsidR="0007354D" w:rsidRPr="00C33472">
        <w:t>有很多人</w:t>
      </w:r>
      <w:r w:rsidR="00507C7D" w:rsidRPr="00C33472">
        <w:rPr>
          <w:rFonts w:hint="eastAsia"/>
        </w:rPr>
        <w:t>是</w:t>
      </w:r>
      <w:r w:rsidR="00507C7D" w:rsidRPr="00C33472">
        <w:t>会死而复生的</w:t>
      </w:r>
      <w:r w:rsidR="00507C7D" w:rsidRPr="00C33472">
        <w:rPr>
          <w:rFonts w:hint="eastAsia"/>
        </w:rPr>
        <w:t>神话。</w:t>
      </w:r>
      <w:commentRangeEnd w:id="94"/>
      <w:r w:rsidR="00205C1C">
        <w:rPr>
          <w:rStyle w:val="af5"/>
        </w:rPr>
        <w:commentReference w:id="94"/>
      </w:r>
      <w:r w:rsidR="00966A7C">
        <w:rPr>
          <w:rFonts w:hint="eastAsia"/>
        </w:rPr>
        <w:t>但</w:t>
      </w:r>
      <w:r w:rsidR="00507C7D" w:rsidRPr="00C33472">
        <w:rPr>
          <w:rFonts w:hint="eastAsia"/>
        </w:rPr>
        <w:t>即便</w:t>
      </w:r>
      <w:r w:rsidR="0070065D" w:rsidRPr="00C33472">
        <w:rPr>
          <w:rFonts w:hint="eastAsia"/>
        </w:rPr>
        <w:t>这个</w:t>
      </w:r>
      <w:r w:rsidR="00507C7D" w:rsidRPr="00C33472">
        <w:t>神话是错的，其实</w:t>
      </w:r>
      <w:r w:rsidR="00454A75" w:rsidRPr="00C33472">
        <w:rPr>
          <w:rFonts w:hint="eastAsia"/>
        </w:rPr>
        <w:t>它</w:t>
      </w:r>
      <w:r w:rsidR="00507C7D" w:rsidRPr="00C33472">
        <w:t>也</w:t>
      </w:r>
      <w:r w:rsidR="00507C7D" w:rsidRPr="00C33472">
        <w:rPr>
          <w:rFonts w:hint="eastAsia"/>
        </w:rPr>
        <w:t>并</w:t>
      </w:r>
      <w:r w:rsidR="00507C7D" w:rsidRPr="00C33472">
        <w:t>没有那么</w:t>
      </w:r>
      <w:r w:rsidR="00454A75" w:rsidRPr="00C33472">
        <w:rPr>
          <w:rFonts w:hint="eastAsia"/>
        </w:rPr>
        <w:t>离谱</w:t>
      </w:r>
      <w:r w:rsidR="00454A75" w:rsidRPr="00C33472">
        <w:t>啦</w:t>
      </w:r>
      <w:r w:rsidR="00507C7D" w:rsidRPr="00C33472">
        <w:rPr>
          <w:rFonts w:hint="eastAsia"/>
        </w:rPr>
        <w:t>！毕竟人口</w:t>
      </w:r>
      <w:r w:rsidR="00507C7D" w:rsidRPr="00C33472">
        <w:t>增长</w:t>
      </w:r>
      <w:r w:rsidR="0070065D" w:rsidRPr="00C33472">
        <w:rPr>
          <w:rFonts w:hint="eastAsia"/>
        </w:rPr>
        <w:t>大致上都</w:t>
      </w:r>
      <w:r w:rsidR="00507C7D" w:rsidRPr="00C33472">
        <w:t>是指数</w:t>
      </w:r>
      <w:r w:rsidR="0070065D" w:rsidRPr="00C33472">
        <w:rPr>
          <w:rFonts w:hint="eastAsia"/>
        </w:rPr>
        <w:t>级</w:t>
      </w:r>
      <w:r w:rsidR="00507C7D" w:rsidRPr="00C33472">
        <w:t>的，</w:t>
      </w:r>
      <w:r w:rsidR="0070065D" w:rsidRPr="00C33472">
        <w:rPr>
          <w:rFonts w:hint="eastAsia"/>
        </w:rPr>
        <w:t>而且</w:t>
      </w:r>
      <w:r w:rsidR="00507C7D" w:rsidRPr="00C33472">
        <w:t>每</w:t>
      </w:r>
      <w:r w:rsidR="00507C7D" w:rsidRPr="00C33472">
        <w:rPr>
          <w:rFonts w:hint="eastAsia"/>
        </w:rPr>
        <w:t>50</w:t>
      </w:r>
      <w:r w:rsidR="00507C7D" w:rsidRPr="00C33472">
        <w:rPr>
          <w:rFonts w:hint="eastAsia"/>
        </w:rPr>
        <w:t>年就</w:t>
      </w:r>
      <w:r w:rsidR="00507C7D" w:rsidRPr="00C33472">
        <w:t>会翻一倍。</w:t>
      </w:r>
      <w:r w:rsidR="007C42CA" w:rsidRPr="00C33472">
        <w:rPr>
          <w:rFonts w:hint="eastAsia"/>
        </w:rPr>
        <w:t>假设</w:t>
      </w:r>
      <w:r w:rsidR="007C42CA" w:rsidRPr="00C33472">
        <w:t>我们有一段</w:t>
      </w:r>
      <w:r w:rsidR="007C42CA" w:rsidRPr="00C33472">
        <w:rPr>
          <w:rFonts w:hint="eastAsia"/>
        </w:rPr>
        <w:t>固定</w:t>
      </w:r>
      <w:r w:rsidR="007C42CA" w:rsidRPr="00C33472">
        <w:t>的</w:t>
      </w:r>
      <w:r w:rsidR="007C42CA" w:rsidRPr="00C33472">
        <w:rPr>
          <w:rFonts w:hint="eastAsia"/>
        </w:rPr>
        <w:t>、人口</w:t>
      </w:r>
      <w:r w:rsidR="007C42CA" w:rsidRPr="00C33472">
        <w:t>成倍增长</w:t>
      </w:r>
      <w:r w:rsidR="007C42CA" w:rsidRPr="00C33472">
        <w:rPr>
          <w:rFonts w:hint="eastAsia"/>
        </w:rPr>
        <w:t>的</w:t>
      </w:r>
      <w:r w:rsidR="007C42CA" w:rsidRPr="00C33472">
        <w:t>历史时期</w:t>
      </w:r>
      <w:r w:rsidR="007C42CA" w:rsidRPr="00C33472">
        <w:rPr>
          <w:rFonts w:hint="eastAsia"/>
        </w:rPr>
        <w:t>（</w:t>
      </w:r>
      <w:r w:rsidR="002920B6" w:rsidRPr="00C33472">
        <w:rPr>
          <w:rFonts w:hint="eastAsia"/>
        </w:rPr>
        <w:t>虽然</w:t>
      </w:r>
      <w:r w:rsidR="0023246E">
        <w:rPr>
          <w:rFonts w:hint="eastAsia"/>
        </w:rPr>
        <w:t>未必</w:t>
      </w:r>
      <w:r w:rsidR="0023246E">
        <w:t>真的有</w:t>
      </w:r>
      <w:r w:rsidR="002920B6" w:rsidRPr="00C33472">
        <w:t>，但</w:t>
      </w:r>
      <w:r w:rsidR="0023246E">
        <w:rPr>
          <w:rFonts w:hint="eastAsia"/>
        </w:rPr>
        <w:t>您在</w:t>
      </w:r>
      <w:r w:rsidR="0023246E">
        <w:t>这</w:t>
      </w:r>
      <w:r w:rsidR="0023246E">
        <w:rPr>
          <w:rFonts w:hint="eastAsia"/>
        </w:rPr>
        <w:t>就</w:t>
      </w:r>
      <w:r w:rsidR="0023246E">
        <w:t>当是</w:t>
      </w:r>
      <w:r w:rsidR="0023246E">
        <w:rPr>
          <w:rFonts w:hint="eastAsia"/>
        </w:rPr>
        <w:t>玩个</w:t>
      </w:r>
      <w:r w:rsidR="0023246E">
        <w:t>游戏</w:t>
      </w:r>
      <w:r w:rsidR="0023246E">
        <w:rPr>
          <w:rFonts w:hint="eastAsia"/>
        </w:rPr>
        <w:t>吧</w:t>
      </w:r>
      <w:r w:rsidR="007C42CA" w:rsidRPr="00C33472">
        <w:rPr>
          <w:rFonts w:hint="eastAsia"/>
        </w:rPr>
        <w:t>）</w:t>
      </w:r>
      <w:r w:rsidR="002920B6" w:rsidRPr="00C33472">
        <w:rPr>
          <w:rFonts w:hint="eastAsia"/>
        </w:rPr>
        <w:t>，或者再</w:t>
      </w:r>
      <w:r w:rsidR="002920B6" w:rsidRPr="00C33472">
        <w:t>简化一点，</w:t>
      </w:r>
      <w:r w:rsidR="002920B6" w:rsidRPr="00C33472">
        <w:rPr>
          <w:rFonts w:hint="eastAsia"/>
        </w:rPr>
        <w:t>我们</w:t>
      </w:r>
      <w:r w:rsidR="0070065D" w:rsidRPr="00C33472">
        <w:rPr>
          <w:rFonts w:hint="eastAsia"/>
        </w:rPr>
        <w:t>可以</w:t>
      </w:r>
      <w:r w:rsidR="00966A7C">
        <w:rPr>
          <w:rFonts w:hint="eastAsia"/>
        </w:rPr>
        <w:t>设想</w:t>
      </w:r>
      <w:r w:rsidR="00966A7C">
        <w:t>成</w:t>
      </w:r>
      <w:r w:rsidR="001F3A88" w:rsidRPr="00C33472">
        <w:t>在人口</w:t>
      </w:r>
      <w:r w:rsidR="00966A7C">
        <w:rPr>
          <w:rFonts w:hint="eastAsia"/>
        </w:rPr>
        <w:t>数</w:t>
      </w:r>
      <w:r w:rsidR="001F3A88" w:rsidRPr="00C33472">
        <w:t>达到最多之前</w:t>
      </w:r>
      <w:r w:rsidR="004E5609">
        <w:rPr>
          <w:rStyle w:val="af0"/>
        </w:rPr>
        <w:footnoteReference w:id="5"/>
      </w:r>
      <w:r w:rsidR="0093364F">
        <w:t>，人口</w:t>
      </w:r>
      <w:r w:rsidR="0093364F">
        <w:rPr>
          <w:rFonts w:hint="eastAsia"/>
        </w:rPr>
        <w:t>是</w:t>
      </w:r>
      <w:r w:rsidR="001F3A88" w:rsidRPr="00C33472">
        <w:rPr>
          <w:rFonts w:hint="eastAsia"/>
        </w:rPr>
        <w:t>每一代人</w:t>
      </w:r>
      <w:r w:rsidR="0093364F">
        <w:rPr>
          <w:rFonts w:hint="eastAsia"/>
        </w:rPr>
        <w:t>增长</w:t>
      </w:r>
      <w:r w:rsidR="001F3A88" w:rsidRPr="00C33472">
        <w:rPr>
          <w:rFonts w:hint="eastAsia"/>
        </w:rPr>
        <w:t>一倍。</w:t>
      </w:r>
      <w:r w:rsidR="0093364F">
        <w:rPr>
          <w:rFonts w:hint="eastAsia"/>
        </w:rPr>
        <w:t>如此一来</w:t>
      </w:r>
      <w:r w:rsidR="001F3A88" w:rsidRPr="00C33472">
        <w:rPr>
          <w:rFonts w:hint="eastAsia"/>
        </w:rPr>
        <w:t>，</w:t>
      </w:r>
      <w:r w:rsidR="0093364F">
        <w:rPr>
          <w:rFonts w:hint="eastAsia"/>
        </w:rPr>
        <w:t>假如</w:t>
      </w:r>
      <w:r w:rsidR="001F3A88" w:rsidRPr="00C33472">
        <w:t>当代人口</w:t>
      </w:r>
      <w:r w:rsidR="0093364F">
        <w:rPr>
          <w:rFonts w:hint="eastAsia"/>
        </w:rPr>
        <w:t>结构</w:t>
      </w:r>
      <w:r w:rsidR="001F3A88" w:rsidRPr="00C33472">
        <w:t>是由</w:t>
      </w:r>
      <w:commentRangeStart w:id="95"/>
      <w:r w:rsidR="001F3A88" w:rsidRPr="00C33472">
        <w:t>n</w:t>
      </w:r>
      <w:del w:id="96" w:author="Robbie Fan" w:date="2014-01-01T13:40:00Z">
        <w:r w:rsidR="001F3A88" w:rsidRPr="00C33472" w:rsidDel="00246A16">
          <w:delText>代</w:delText>
        </w:r>
      </w:del>
      <w:ins w:id="97" w:author="Robbie Fan" w:date="2014-01-01T13:40:00Z">
        <w:r w:rsidR="00246A16">
          <w:rPr>
            <w:rFonts w:hint="eastAsia"/>
          </w:rPr>
          <w:t>个</w:t>
        </w:r>
      </w:ins>
      <w:r w:rsidR="001F3A88" w:rsidRPr="00C33472">
        <w:rPr>
          <w:rFonts w:hint="eastAsia"/>
        </w:rPr>
        <w:t>人</w:t>
      </w:r>
      <w:r w:rsidR="0093364F">
        <w:t>组</w:t>
      </w:r>
      <w:commentRangeEnd w:id="95"/>
      <w:r w:rsidR="00246A16">
        <w:rPr>
          <w:rStyle w:val="af5"/>
        </w:rPr>
        <w:commentReference w:id="95"/>
      </w:r>
      <w:r w:rsidR="0093364F">
        <w:t>成的，</w:t>
      </w:r>
      <w:del w:id="98" w:author="Robbie Fan" w:date="2014-01-01T13:40:00Z">
        <w:r w:rsidR="0093364F" w:rsidDel="00246A16">
          <w:rPr>
            <w:rFonts w:hint="eastAsia"/>
          </w:rPr>
          <w:delText>那么其</w:delText>
        </w:r>
      </w:del>
      <w:ins w:id="99" w:author="Robbie Fan" w:date="2014-01-01T13:40:00Z">
        <w:r w:rsidR="00246A16">
          <w:rPr>
            <w:rFonts w:hint="eastAsia"/>
          </w:rPr>
          <w:t>之前各代</w:t>
        </w:r>
      </w:ins>
      <w:r w:rsidR="00E61326" w:rsidRPr="00C33472">
        <w:t>人口</w:t>
      </w:r>
      <w:r w:rsidR="00E61326" w:rsidRPr="00C33472">
        <w:rPr>
          <w:rFonts w:hint="eastAsia"/>
        </w:rPr>
        <w:t>（也就是</w:t>
      </w:r>
      <w:r w:rsidR="00E61326" w:rsidRPr="00C33472">
        <w:t>我们已经看到</w:t>
      </w:r>
      <w:r w:rsidR="00E61326" w:rsidRPr="00C33472">
        <w:rPr>
          <w:rFonts w:hint="eastAsia"/>
        </w:rPr>
        <w:t>）</w:t>
      </w:r>
      <w:ins w:id="100" w:author="Robbie Fan" w:date="2014-01-01T13:41:00Z">
        <w:r w:rsidR="00246A16">
          <w:rPr>
            <w:rFonts w:hint="eastAsia"/>
          </w:rPr>
          <w:t>的</w:t>
        </w:r>
      </w:ins>
      <w:r w:rsidR="00E61326" w:rsidRPr="00C33472">
        <w:rPr>
          <w:rFonts w:hint="eastAsia"/>
        </w:rPr>
        <w:t>数量</w:t>
      </w:r>
      <w:ins w:id="101" w:author="Robbie Fan" w:date="2014-01-01T13:41:00Z">
        <w:r w:rsidR="00246A16">
          <w:rPr>
            <w:rFonts w:hint="eastAsia"/>
          </w:rPr>
          <w:t>总和</w:t>
        </w:r>
      </w:ins>
      <w:r w:rsidR="0093364F">
        <w:rPr>
          <w:rFonts w:hint="eastAsia"/>
        </w:rPr>
        <w:t>就</w:t>
      </w:r>
      <w:r w:rsidR="00E61326" w:rsidRPr="00C33472">
        <w:rPr>
          <w:rFonts w:hint="eastAsia"/>
        </w:rPr>
        <w:t>只</w:t>
      </w:r>
      <w:r w:rsidR="00E61326" w:rsidRPr="00C33472">
        <w:t>是</w:t>
      </w:r>
      <w:del w:id="102" w:author="Robbie Fan" w:date="2014-01-01T13:42:00Z">
        <w:r w:rsidR="00E61326" w:rsidRPr="00C33472" w:rsidDel="00976218">
          <w:rPr>
            <w:rFonts w:hint="eastAsia"/>
          </w:rPr>
          <w:delText>过去</w:delText>
        </w:r>
      </w:del>
      <w:r w:rsidR="00E61326" w:rsidRPr="00C33472">
        <w:rPr>
          <w:i/>
        </w:rPr>
        <w:t>n</w:t>
      </w:r>
      <w:r w:rsidR="00E61326" w:rsidRPr="00C33472">
        <w:t>-1</w:t>
      </w:r>
      <w:del w:id="103" w:author="Robbie Fan" w:date="2014-01-01T13:42:00Z">
        <w:r w:rsidR="00E61326" w:rsidRPr="00C33472" w:rsidDel="00976218">
          <w:rPr>
            <w:rFonts w:hint="eastAsia"/>
          </w:rPr>
          <w:delText>代</w:delText>
        </w:r>
        <w:r w:rsidR="00E61326" w:rsidRPr="00C33472" w:rsidDel="00976218">
          <w:delText>人的总和</w:delText>
        </w:r>
      </w:del>
      <w:r w:rsidR="00E61326" w:rsidRPr="00C33472">
        <w:rPr>
          <w:rFonts w:hint="eastAsia"/>
        </w:rPr>
        <w:t>（当然</w:t>
      </w:r>
      <w:r w:rsidR="00E61326" w:rsidRPr="00C33472">
        <w:t>，</w:t>
      </w:r>
      <w:del w:id="104" w:author="Robbie Fan" w:date="2014-01-01T13:42:00Z">
        <w:r w:rsidR="00E61326" w:rsidRPr="00C33472" w:rsidDel="00976218">
          <w:delText>前提是</w:delText>
        </w:r>
      </w:del>
      <w:r w:rsidR="00E61326" w:rsidRPr="00C33472">
        <w:rPr>
          <w:rFonts w:hint="eastAsia"/>
        </w:rPr>
        <w:t>这些</w:t>
      </w:r>
      <w:r w:rsidR="00E61326" w:rsidRPr="00C33472">
        <w:t>人</w:t>
      </w:r>
      <w:del w:id="105" w:author="Robbie Fan" w:date="2014-01-01T13:42:00Z">
        <w:r w:rsidR="00E61326" w:rsidRPr="00C33472" w:rsidDel="00976218">
          <w:delText>都</w:delText>
        </w:r>
      </w:del>
      <w:ins w:id="106" w:author="Robbie Fan" w:date="2014-01-01T13:42:00Z">
        <w:r w:rsidR="00976218">
          <w:rPr>
            <w:rFonts w:hint="eastAsia"/>
          </w:rPr>
          <w:t>里面有一些</w:t>
        </w:r>
      </w:ins>
      <w:r w:rsidR="00E61326" w:rsidRPr="00C33472">
        <w:t>还</w:t>
      </w:r>
      <w:r w:rsidR="00E61326" w:rsidRPr="00C33472">
        <w:rPr>
          <w:rFonts w:hint="eastAsia"/>
        </w:rPr>
        <w:t>活着）。</w:t>
      </w:r>
    </w:p>
    <w:p w14:paraId="6B7BE658" w14:textId="77777777" w:rsidR="00D7111B" w:rsidRPr="00472E1C" w:rsidRDefault="007A31B7" w:rsidP="00D86631">
      <w:pPr>
        <w:ind w:firstLine="420"/>
        <w:rPr>
          <w:color w:val="FF0000"/>
        </w:rPr>
      </w:pPr>
      <w:r w:rsidRPr="00472E1C">
        <w:rPr>
          <w:rFonts w:hint="eastAsia"/>
          <w:color w:val="FF0000"/>
        </w:rPr>
        <w:t>（图）</w:t>
      </w:r>
    </w:p>
    <w:p w14:paraId="0B40A67F" w14:textId="77777777" w:rsidR="0070065D" w:rsidRDefault="0070065D" w:rsidP="001503BE">
      <w:pPr>
        <w:ind w:firstLine="422"/>
      </w:pPr>
      <w:r w:rsidRPr="003F79C3">
        <w:rPr>
          <w:rFonts w:hint="eastAsia"/>
          <w:b/>
        </w:rPr>
        <w:t>图</w:t>
      </w:r>
      <w:r w:rsidRPr="003F79C3">
        <w:rPr>
          <w:b/>
        </w:rPr>
        <w:t>3-2</w:t>
      </w:r>
      <w:r w:rsidRPr="003F79C3">
        <w:rPr>
          <w:rFonts w:hint="eastAsia"/>
          <w:b/>
        </w:rPr>
        <w:t>.</w:t>
      </w:r>
      <w:r w:rsidR="006F0152">
        <w:t xml:space="preserve"> </w:t>
      </w:r>
      <w:r w:rsidR="006F0152">
        <w:rPr>
          <w:rFonts w:hint="eastAsia"/>
        </w:rPr>
        <w:t>这是</w:t>
      </w:r>
      <w:r w:rsidR="0093703C">
        <w:t>一</w:t>
      </w:r>
      <w:r w:rsidR="0093703C">
        <w:rPr>
          <w:rFonts w:hint="eastAsia"/>
        </w:rPr>
        <w:t>个</w:t>
      </w:r>
      <w:r w:rsidR="006F0152">
        <w:rPr>
          <w:rFonts w:hint="eastAsia"/>
        </w:rPr>
        <w:t>（完全</w:t>
      </w:r>
      <w:r w:rsidR="006F0152">
        <w:t>平衡</w:t>
      </w:r>
      <w:r w:rsidR="006F0152">
        <w:rPr>
          <w:rFonts w:hint="eastAsia"/>
        </w:rPr>
        <w:t>）带根</w:t>
      </w:r>
      <w:r w:rsidR="0093703C">
        <w:rPr>
          <w:rFonts w:hint="eastAsia"/>
        </w:rPr>
        <w:t>节点</w:t>
      </w:r>
      <w:r w:rsidR="006F0152">
        <w:t>的二叉树结构，有</w:t>
      </w:r>
      <w:r w:rsidR="006F0152">
        <w:t>n</w:t>
      </w:r>
      <w:r w:rsidR="006F0152">
        <w:rPr>
          <w:rFonts w:hint="eastAsia"/>
        </w:rPr>
        <w:t>个</w:t>
      </w:r>
      <w:r w:rsidR="006F0152">
        <w:t>叶节点</w:t>
      </w:r>
      <w:r w:rsidR="006F0152">
        <w:rPr>
          <w:rFonts w:hint="eastAsia"/>
        </w:rPr>
        <w:t>及</w:t>
      </w:r>
      <w:r w:rsidR="006F0152">
        <w:t>n-1</w:t>
      </w:r>
      <w:r w:rsidR="006F0152">
        <w:rPr>
          <w:rFonts w:hint="eastAsia"/>
        </w:rPr>
        <w:t>个</w:t>
      </w:r>
      <w:r w:rsidR="006F0152">
        <w:t>内部节点（</w:t>
      </w:r>
      <w:del w:id="107" w:author="Robbie Fan" w:date="2014-01-01T13:44:00Z">
        <w:r w:rsidR="006F0152" w:rsidDel="00FE59DA">
          <w:rPr>
            <w:rFonts w:hint="eastAsia"/>
          </w:rPr>
          <w:delText>即</w:delText>
        </w:r>
      </w:del>
      <w:r w:rsidR="006F0152">
        <w:t>根节点</w:t>
      </w:r>
      <w:del w:id="108" w:author="Robbie Fan" w:date="2014-01-01T13:44:00Z">
        <w:r w:rsidR="006F0152" w:rsidDel="00FE59DA">
          <w:rPr>
            <w:rFonts w:hint="eastAsia"/>
          </w:rPr>
          <w:delText>高度</w:delText>
        </w:r>
      </w:del>
      <w:commentRangeStart w:id="109"/>
      <w:ins w:id="110" w:author="Robbie Fan" w:date="2014-01-01T13:44:00Z">
        <w:r w:rsidR="00FE59DA">
          <w:rPr>
            <w:rFonts w:hint="eastAsia"/>
          </w:rPr>
          <w:t>被突出显示</w:t>
        </w:r>
        <w:commentRangeEnd w:id="109"/>
        <w:r w:rsidR="00FE59DA">
          <w:rPr>
            <w:rStyle w:val="af5"/>
          </w:rPr>
          <w:commentReference w:id="109"/>
        </w:r>
      </w:ins>
      <w:r w:rsidR="006F0152">
        <w:t>）</w:t>
      </w:r>
      <w:r w:rsidR="006F0152">
        <w:rPr>
          <w:rFonts w:hint="eastAsia"/>
        </w:rPr>
        <w:t>。虽然</w:t>
      </w:r>
      <w:r w:rsidR="0093703C">
        <w:rPr>
          <w:rFonts w:hint="eastAsia"/>
        </w:rPr>
        <w:t>该</w:t>
      </w:r>
      <w:r w:rsidR="006F0152">
        <w:rPr>
          <w:rFonts w:hint="eastAsia"/>
        </w:rPr>
        <w:t>树本身</w:t>
      </w:r>
      <w:del w:id="111" w:author="Robbie Fan" w:date="2014-01-01T13:45:00Z">
        <w:r w:rsidR="006F0152" w:rsidDel="000717EC">
          <w:delText>并没有</w:delText>
        </w:r>
      </w:del>
      <w:ins w:id="112" w:author="Robbie Fan" w:date="2014-01-01T13:45:00Z">
        <w:r w:rsidR="000717EC">
          <w:rPr>
            <w:rFonts w:hint="eastAsia"/>
          </w:rPr>
          <w:t>可以</w:t>
        </w:r>
        <w:r w:rsidR="000717EC">
          <w:t>没有</w:t>
        </w:r>
      </w:ins>
      <w:r w:rsidR="006F0152">
        <w:t>方向</w:t>
      </w:r>
      <w:r w:rsidR="006F0152">
        <w:rPr>
          <w:rFonts w:hint="eastAsia"/>
        </w:rPr>
        <w:t>性，</w:t>
      </w:r>
      <w:r w:rsidR="006F0152">
        <w:t>但</w:t>
      </w:r>
      <w:r w:rsidR="006F0152">
        <w:rPr>
          <w:rFonts w:hint="eastAsia"/>
        </w:rPr>
        <w:t>如您所见</w:t>
      </w:r>
      <w:r w:rsidR="006F0152">
        <w:t>，通常</w:t>
      </w:r>
      <w:r w:rsidR="006F0152">
        <w:rPr>
          <w:rFonts w:hint="eastAsia"/>
        </w:rPr>
        <w:t>我们</w:t>
      </w:r>
      <w:r w:rsidR="006F0152">
        <w:t>会（</w:t>
      </w:r>
      <w:r w:rsidR="006F0152">
        <w:rPr>
          <w:rFonts w:hint="eastAsia"/>
        </w:rPr>
        <w:t>隐式地</w:t>
      </w:r>
      <w:r w:rsidR="0093703C">
        <w:t>）认为其</w:t>
      </w:r>
      <w:r w:rsidR="0093703C">
        <w:rPr>
          <w:rFonts w:hint="eastAsia"/>
        </w:rPr>
        <w:t>边线</w:t>
      </w:r>
      <w:r w:rsidR="006F0152">
        <w:t>是向下延伸的</w:t>
      </w:r>
      <w:r w:rsidR="006F0152">
        <w:rPr>
          <w:rFonts w:hint="eastAsia"/>
        </w:rPr>
        <w:t>。</w:t>
      </w:r>
      <w:r w:rsidRPr="00C33472">
        <w:t xml:space="preserve"> </w:t>
      </w: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</w:tblBorders>
        <w:tblLook w:val="04A0" w:firstRow="1" w:lastRow="0" w:firstColumn="1" w:lastColumn="0" w:noHBand="0" w:noVBand="1"/>
      </w:tblPr>
      <w:tblGrid>
        <w:gridCol w:w="8522"/>
      </w:tblGrid>
      <w:tr w:rsidR="00F3372D" w:rsidRPr="00EE7472" w14:paraId="17FC83D8" w14:textId="77777777" w:rsidTr="00EE7472">
        <w:tc>
          <w:tcPr>
            <w:tcW w:w="8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A401899" w14:textId="77777777" w:rsidR="00BF4104" w:rsidRPr="00EE7472" w:rsidRDefault="003F79C3" w:rsidP="004C03F2">
            <w:pPr>
              <w:ind w:left="0" w:firstLineChars="0" w:firstLine="0"/>
              <w:rPr>
                <w:b/>
                <w:bCs/>
                <w:color w:val="E7E6E6"/>
              </w:rPr>
            </w:pPr>
            <w:del w:id="113" w:author="Robbie Fan" w:date="2014-01-01T20:56:00Z">
              <w:r w:rsidDel="004C03F2">
                <w:rPr>
                  <w:rFonts w:hint="eastAsia"/>
                  <w:b/>
                  <w:bCs/>
                  <w:color w:val="E7E6E6"/>
                </w:rPr>
                <w:delText>使用</w:delText>
              </w:r>
            </w:del>
            <w:r>
              <w:rPr>
                <w:b/>
                <w:bCs/>
                <w:color w:val="E7E6E6"/>
              </w:rPr>
              <w:t>二进制的</w:t>
            </w:r>
            <w:ins w:id="114" w:author="Robbie Fan" w:date="2014-01-01T20:57:00Z">
              <w:r w:rsidR="004C03F2">
                <w:rPr>
                  <w:rFonts w:hint="eastAsia"/>
                  <w:b/>
                  <w:bCs/>
                  <w:color w:val="E7E6E6"/>
                </w:rPr>
                <w:t>工作</w:t>
              </w:r>
              <w:commentRangeStart w:id="115"/>
              <w:r w:rsidR="004C03F2">
                <w:rPr>
                  <w:rFonts w:hint="eastAsia"/>
                  <w:b/>
                  <w:bCs/>
                  <w:color w:val="E7E6E6"/>
                </w:rPr>
                <w:t>原理</w:t>
              </w:r>
            </w:ins>
            <w:commentRangeEnd w:id="115"/>
            <w:ins w:id="116" w:author="Robbie Fan" w:date="2014-01-01T20:58:00Z">
              <w:r w:rsidR="007854F6">
                <w:rPr>
                  <w:rStyle w:val="af5"/>
                </w:rPr>
                <w:commentReference w:id="115"/>
              </w:r>
            </w:ins>
            <w:del w:id="117" w:author="Robbie Fan" w:date="2014-01-01T20:57:00Z">
              <w:r w:rsidDel="004C03F2">
                <w:rPr>
                  <w:b/>
                  <w:bCs/>
                  <w:color w:val="E7E6E6"/>
                </w:rPr>
                <w:delText>理由</w:delText>
              </w:r>
            </w:del>
          </w:p>
        </w:tc>
      </w:tr>
      <w:tr w:rsidR="00F3372D" w:rsidRPr="00EE7472" w14:paraId="2CF5BC39" w14:textId="77777777" w:rsidTr="00EE7472">
        <w:tc>
          <w:tcPr>
            <w:tcW w:w="8713" w:type="dxa"/>
            <w:shd w:val="clear" w:color="auto" w:fill="CCCCCC"/>
          </w:tcPr>
          <w:p w14:paraId="4D5ABC47" w14:textId="77777777" w:rsidR="00F3372D" w:rsidRPr="00E80090" w:rsidRDefault="003F79C3" w:rsidP="00E81047">
            <w:pPr>
              <w:ind w:firstLineChars="250" w:firstLine="527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在我们</w:t>
            </w:r>
            <w:r>
              <w:rPr>
                <w:b/>
                <w:bCs/>
              </w:rPr>
              <w:t>刚刚</w:t>
            </w:r>
            <w:r>
              <w:rPr>
                <w:rFonts w:hint="eastAsia"/>
                <w:b/>
                <w:bCs/>
              </w:rPr>
              <w:t>所</w:t>
            </w:r>
            <w:r>
              <w:rPr>
                <w:b/>
                <w:bCs/>
              </w:rPr>
              <w:t>看到的求和</w:t>
            </w:r>
            <w:r w:rsidR="0031063C">
              <w:rPr>
                <w:rFonts w:hint="eastAsia"/>
                <w:b/>
                <w:bCs/>
              </w:rPr>
              <w:t>式</w:t>
            </w:r>
            <w:r w:rsidR="0031063C">
              <w:rPr>
                <w:b/>
                <w:bCs/>
              </w:rPr>
              <w:t>中，参与</w:t>
            </w:r>
            <w:r w:rsidR="0031063C">
              <w:rPr>
                <w:rFonts w:hint="eastAsia"/>
                <w:b/>
                <w:bCs/>
              </w:rPr>
              <w:t>项</w:t>
            </w:r>
            <w:r>
              <w:rPr>
                <w:b/>
                <w:bCs/>
              </w:rPr>
              <w:t>都是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的</w:t>
            </w:r>
            <w:r>
              <w:rPr>
                <w:b/>
                <w:bCs/>
              </w:rPr>
              <w:t>指数</w:t>
            </w:r>
            <w:r w:rsidR="00D65FF0" w:rsidRPr="00EE7472">
              <w:rPr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而其结果总</w:t>
            </w:r>
            <w:r>
              <w:rPr>
                <w:b/>
                <w:bCs/>
              </w:rPr>
              <w:t>是等于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的</w:t>
            </w:r>
            <w:r w:rsidR="0053584C" w:rsidRPr="00EE7472">
              <w:rPr>
                <w:b/>
                <w:bCs/>
                <w:i/>
              </w:rPr>
              <w:t>下一</w:t>
            </w:r>
            <w:r w:rsidR="0053584C" w:rsidRPr="00EE7472">
              <w:rPr>
                <w:rFonts w:hint="eastAsia"/>
                <w:b/>
                <w:bCs/>
                <w:i/>
              </w:rPr>
              <w:t>个</w:t>
            </w:r>
            <w:del w:id="118" w:author="Robbie Fan" w:date="2014-01-01T20:55:00Z">
              <w:r w:rsidDel="0024567F">
                <w:rPr>
                  <w:rFonts w:hint="eastAsia"/>
                  <w:b/>
                  <w:bCs/>
                </w:rPr>
                <w:delText>指数</w:delText>
              </w:r>
              <w:r w:rsidDel="0024567F">
                <w:rPr>
                  <w:b/>
                  <w:bCs/>
                </w:rPr>
                <w:delText>值</w:delText>
              </w:r>
            </w:del>
            <w:commentRangeStart w:id="119"/>
            <w:ins w:id="120" w:author="Robbie Fan" w:date="2014-01-01T20:55:00Z">
              <w:r w:rsidR="0024567F">
                <w:rPr>
                  <w:rFonts w:hint="eastAsia"/>
                  <w:b/>
                  <w:bCs/>
                </w:rPr>
                <w:t>幂</w:t>
              </w:r>
              <w:commentRangeEnd w:id="119"/>
              <w:r w:rsidR="0024567F">
                <w:rPr>
                  <w:rStyle w:val="af5"/>
                </w:rPr>
                <w:commentReference w:id="119"/>
              </w:r>
            </w:ins>
            <w:r>
              <w:rPr>
                <w:rFonts w:hint="eastAsia"/>
                <w:b/>
                <w:bCs/>
              </w:rPr>
              <w:t>减</w:t>
            </w:r>
            <w:r w:rsidR="00D65FF0" w:rsidRPr="00EE7472">
              <w:rPr>
                <w:rFonts w:hint="eastAsia"/>
                <w:b/>
                <w:bCs/>
              </w:rPr>
              <w:t>1</w:t>
            </w:r>
            <w:r w:rsidR="0053584C" w:rsidRPr="00EE7472">
              <w:rPr>
                <w:b/>
                <w:bCs/>
              </w:rPr>
              <w:t>。</w:t>
            </w:r>
            <w:r w:rsidR="00AE4302">
              <w:rPr>
                <w:rFonts w:hint="eastAsia"/>
                <w:b/>
                <w:bCs/>
              </w:rPr>
              <w:t>譬如</w:t>
            </w:r>
            <w:r w:rsidR="0053584C" w:rsidRPr="00EE7472">
              <w:rPr>
                <w:rFonts w:eastAsia="Arial"/>
                <w:b/>
                <w:bCs/>
              </w:rPr>
              <w:t>1 + 2 + 4 = 8 – 1</w:t>
            </w:r>
            <w:r w:rsidR="0053584C" w:rsidRPr="00EE7472">
              <w:rPr>
                <w:rFonts w:hint="eastAsia"/>
                <w:b/>
                <w:bCs/>
              </w:rPr>
              <w:t>、</w:t>
            </w:r>
            <w:r w:rsidR="0053584C" w:rsidRPr="00EE7472">
              <w:rPr>
                <w:rFonts w:eastAsia="Arial"/>
                <w:b/>
                <w:bCs/>
              </w:rPr>
              <w:t>1 + 2 + 4 + 8 = 16 – 1</w:t>
            </w:r>
            <w:r w:rsidR="0053584C" w:rsidRPr="00EE7472">
              <w:rPr>
                <w:rFonts w:hint="eastAsia"/>
                <w:b/>
                <w:bCs/>
              </w:rPr>
              <w:t>等</w:t>
            </w:r>
            <w:r w:rsidR="005755FA" w:rsidRPr="00EE7472">
              <w:rPr>
                <w:rFonts w:hint="eastAsia"/>
                <w:b/>
                <w:bCs/>
              </w:rPr>
              <w:t>等</w:t>
            </w:r>
            <w:r w:rsidR="0053584C" w:rsidRPr="00EE7472">
              <w:rPr>
                <w:rFonts w:hint="eastAsia"/>
                <w:b/>
                <w:bCs/>
              </w:rPr>
              <w:t>以此类推</w:t>
            </w:r>
            <w:r w:rsidR="0053584C" w:rsidRPr="00EE7472">
              <w:rPr>
                <w:b/>
                <w:bCs/>
              </w:rPr>
              <w:t>。</w:t>
            </w:r>
            <w:r w:rsidR="005755FA" w:rsidRPr="00EE7472">
              <w:rPr>
                <w:rFonts w:hint="eastAsia"/>
                <w:b/>
                <w:bCs/>
              </w:rPr>
              <w:t>这</w:t>
            </w:r>
            <w:r w:rsidR="001038F2" w:rsidRPr="00EE7472">
              <w:rPr>
                <w:rFonts w:hint="eastAsia"/>
                <w:b/>
                <w:bCs/>
              </w:rPr>
              <w:t>正好</w:t>
            </w:r>
            <w:r w:rsidR="005755FA" w:rsidRPr="00EE7472">
              <w:rPr>
                <w:b/>
                <w:bCs/>
              </w:rPr>
              <w:t>（</w:t>
            </w:r>
            <w:r w:rsidR="005755FA" w:rsidRPr="00EE7472">
              <w:rPr>
                <w:rFonts w:hint="eastAsia"/>
                <w:b/>
                <w:bCs/>
              </w:rPr>
              <w:t>从</w:t>
            </w:r>
            <w:r w:rsidR="005755FA" w:rsidRPr="00EE7472">
              <w:rPr>
                <w:b/>
                <w:bCs/>
              </w:rPr>
              <w:t>某种角度）</w:t>
            </w:r>
            <w:r w:rsidR="005755FA" w:rsidRPr="00EE7472">
              <w:rPr>
                <w:rFonts w:hint="eastAsia"/>
                <w:b/>
                <w:bCs/>
              </w:rPr>
              <w:t>说明了</w:t>
            </w:r>
            <w:r w:rsidR="005755FA" w:rsidRPr="00EE7472">
              <w:rPr>
                <w:b/>
                <w:bCs/>
              </w:rPr>
              <w:t>为</w:t>
            </w:r>
            <w:r w:rsidR="005755FA" w:rsidRPr="00EE7472">
              <w:rPr>
                <w:rFonts w:hint="eastAsia"/>
                <w:b/>
                <w:bCs/>
              </w:rPr>
              <w:t>什么</w:t>
            </w:r>
            <w:r>
              <w:rPr>
                <w:rFonts w:hint="eastAsia"/>
                <w:b/>
                <w:bCs/>
              </w:rPr>
              <w:t>我们</w:t>
            </w:r>
            <w:r>
              <w:rPr>
                <w:b/>
                <w:bCs/>
              </w:rPr>
              <w:t>可以用</w:t>
            </w:r>
            <w:r w:rsidR="005755FA" w:rsidRPr="00EE7472">
              <w:rPr>
                <w:b/>
                <w:bCs/>
              </w:rPr>
              <w:t>二进制</w:t>
            </w:r>
            <w:r w:rsidR="00D65FF0" w:rsidRPr="00EE7472">
              <w:rPr>
                <w:rFonts w:hint="eastAsia"/>
                <w:b/>
                <w:bCs/>
              </w:rPr>
              <w:t>形式</w:t>
            </w:r>
            <w:r w:rsidR="00D65FF0" w:rsidRPr="00EE7472">
              <w:rPr>
                <w:b/>
                <w:bCs/>
              </w:rPr>
              <w:t>来进行</w:t>
            </w:r>
            <w:r w:rsidR="005755FA" w:rsidRPr="00EE7472">
              <w:rPr>
                <w:rFonts w:hint="eastAsia"/>
                <w:b/>
                <w:bCs/>
              </w:rPr>
              <w:t>计数</w:t>
            </w:r>
            <w:r w:rsidR="005755FA" w:rsidRPr="00EE7472">
              <w:rPr>
                <w:b/>
                <w:bCs/>
              </w:rPr>
              <w:t>。</w:t>
            </w:r>
            <w:r w:rsidR="001038F2" w:rsidRPr="00EE7472">
              <w:rPr>
                <w:rFonts w:hint="eastAsia"/>
                <w:b/>
                <w:bCs/>
              </w:rPr>
              <w:t>通常</w:t>
            </w:r>
            <w:r w:rsidR="001038F2" w:rsidRPr="00EE7472">
              <w:rPr>
                <w:b/>
                <w:bCs/>
              </w:rPr>
              <w:t>一个二进制数就是一个</w:t>
            </w:r>
            <w:r w:rsidR="006C5217" w:rsidRPr="00EE7472">
              <w:rPr>
                <w:rFonts w:hint="eastAsia"/>
                <w:b/>
                <w:bCs/>
              </w:rPr>
              <w:t>由</w:t>
            </w:r>
            <w:r w:rsidR="001038F2" w:rsidRPr="00EE7472">
              <w:rPr>
                <w:rFonts w:hint="eastAsia"/>
                <w:b/>
                <w:bCs/>
              </w:rPr>
              <w:t>0</w:t>
            </w:r>
            <w:r w:rsidR="001038F2" w:rsidRPr="00EE7472">
              <w:rPr>
                <w:rFonts w:hint="eastAsia"/>
                <w:b/>
                <w:bCs/>
              </w:rPr>
              <w:t>和</w:t>
            </w:r>
            <w:r w:rsidR="001038F2" w:rsidRPr="00EE7472">
              <w:rPr>
                <w:rFonts w:hint="eastAsia"/>
                <w:b/>
                <w:bCs/>
              </w:rPr>
              <w:t>1</w:t>
            </w:r>
            <w:r w:rsidR="001038F2" w:rsidRPr="00EE7472">
              <w:rPr>
                <w:rFonts w:hint="eastAsia"/>
                <w:b/>
                <w:bCs/>
              </w:rPr>
              <w:t>组成</w:t>
            </w:r>
            <w:r w:rsidR="001038F2" w:rsidRPr="00EE7472">
              <w:rPr>
                <w:b/>
                <w:bCs/>
              </w:rPr>
              <w:t>的字符串</w:t>
            </w:r>
            <w:r w:rsidR="005F77DB" w:rsidRPr="00EE7472">
              <w:rPr>
                <w:rFonts w:hint="eastAsia"/>
                <w:b/>
                <w:bCs/>
              </w:rPr>
              <w:t>，</w:t>
            </w:r>
            <w:r w:rsidR="00D65FF0" w:rsidRPr="00EE7472">
              <w:rPr>
                <w:rFonts w:hint="eastAsia"/>
                <w:b/>
                <w:bCs/>
              </w:rPr>
              <w:t>它</w:t>
            </w:r>
            <w:r w:rsidR="005F77DB" w:rsidRPr="00EE7472">
              <w:rPr>
                <w:b/>
                <w:bCs/>
              </w:rPr>
              <w:t>的</w:t>
            </w:r>
            <w:r w:rsidR="005F77DB" w:rsidRPr="00EE7472">
              <w:rPr>
                <w:rFonts w:hint="eastAsia"/>
                <w:b/>
                <w:bCs/>
              </w:rPr>
              <w:t>每一位</w:t>
            </w:r>
            <w:r w:rsidR="005F77DB" w:rsidRPr="00EE7472">
              <w:rPr>
                <w:b/>
                <w:bCs/>
              </w:rPr>
              <w:t>都</w:t>
            </w:r>
            <w:r w:rsidR="005F77DB" w:rsidRPr="00EE7472">
              <w:rPr>
                <w:rFonts w:hint="eastAsia"/>
                <w:b/>
                <w:bCs/>
              </w:rPr>
              <w:t>代表</w:t>
            </w:r>
            <w:r w:rsidR="005F77DB" w:rsidRPr="00EE7472">
              <w:rPr>
                <w:b/>
                <w:bCs/>
              </w:rPr>
              <w:t>着求和式中</w:t>
            </w:r>
            <w:r w:rsidR="005F77DB" w:rsidRPr="00EE7472">
              <w:rPr>
                <w:rFonts w:hint="eastAsia"/>
                <w:b/>
                <w:bCs/>
              </w:rPr>
              <w:t>给出</w:t>
            </w:r>
            <w:r w:rsidR="005F77DB" w:rsidRPr="00EE7472">
              <w:rPr>
                <w:b/>
                <w:bCs/>
              </w:rPr>
              <w:t>的二次方数</w:t>
            </w:r>
            <w:r w:rsidR="005F77DB" w:rsidRPr="00EE7472">
              <w:rPr>
                <w:rFonts w:hint="eastAsia"/>
                <w:b/>
                <w:bCs/>
              </w:rPr>
              <w:t>（从最右边</w:t>
            </w:r>
            <w:r w:rsidR="005F77DB" w:rsidRPr="00EE7472">
              <w:rPr>
                <w:b/>
                <w:bCs/>
              </w:rPr>
              <w:t>的</w:t>
            </w:r>
            <w:r w:rsidR="005F77DB" w:rsidRPr="00EE7472">
              <w:rPr>
                <w:rFonts w:eastAsia="Arial"/>
                <w:b/>
                <w:bCs/>
              </w:rPr>
              <w:t>2</w:t>
            </w:r>
            <w:r w:rsidR="005F77DB" w:rsidRPr="00EE7472">
              <w:rPr>
                <w:rFonts w:eastAsia="Arial"/>
                <w:b/>
                <w:bCs/>
                <w:vertAlign w:val="superscript"/>
              </w:rPr>
              <w:t>0</w:t>
            </w:r>
            <w:r w:rsidR="005F77DB" w:rsidRPr="00EE7472">
              <w:rPr>
                <w:rFonts w:eastAsia="Arial"/>
                <w:b/>
                <w:bCs/>
              </w:rPr>
              <w:t xml:space="preserve"> = 1</w:t>
            </w:r>
            <w:r w:rsidR="005F77DB" w:rsidRPr="00EE7472">
              <w:rPr>
                <w:rFonts w:hint="eastAsia"/>
                <w:b/>
                <w:bCs/>
              </w:rPr>
              <w:t>开始）。</w:t>
            </w:r>
            <w:r w:rsidR="005F77DB" w:rsidRPr="00EE7472">
              <w:rPr>
                <w:b/>
                <w:bCs/>
              </w:rPr>
              <w:t>因此</w:t>
            </w:r>
            <w:r w:rsidR="005F77DB" w:rsidRPr="00EE7472">
              <w:rPr>
                <w:rFonts w:hint="eastAsia"/>
                <w:b/>
                <w:bCs/>
              </w:rPr>
              <w:t>，</w:t>
            </w:r>
            <w:r w:rsidR="00D65FF0" w:rsidRPr="00EE7472">
              <w:rPr>
                <w:rFonts w:hint="eastAsia"/>
                <w:b/>
                <w:bCs/>
              </w:rPr>
              <w:t>像</w:t>
            </w:r>
            <w:r w:rsidR="005F77DB" w:rsidRPr="00EE7472">
              <w:rPr>
                <w:rFonts w:hint="eastAsia"/>
                <w:b/>
                <w:bCs/>
              </w:rPr>
              <w:t>11010</w:t>
            </w:r>
            <w:r w:rsidR="005F77DB" w:rsidRPr="00EE7472">
              <w:rPr>
                <w:rFonts w:hint="eastAsia"/>
                <w:b/>
                <w:bCs/>
              </w:rPr>
              <w:t>所</w:t>
            </w:r>
            <w:r w:rsidR="005F77DB" w:rsidRPr="00EE7472">
              <w:rPr>
                <w:b/>
                <w:bCs/>
              </w:rPr>
              <w:t>代表的就是</w:t>
            </w:r>
            <w:r w:rsidR="005F77DB" w:rsidRPr="00EE7472">
              <w:rPr>
                <w:rFonts w:eastAsia="Arial"/>
                <w:b/>
                <w:bCs/>
              </w:rPr>
              <w:t>2 + 8 + 16 = 26</w:t>
            </w:r>
            <w:r w:rsidR="005F77DB" w:rsidRPr="00EE7472">
              <w:rPr>
                <w:rFonts w:hint="eastAsia"/>
                <w:b/>
                <w:bCs/>
              </w:rPr>
              <w:t>。</w:t>
            </w:r>
            <w:r w:rsidR="006C5217" w:rsidRPr="00EE7472">
              <w:rPr>
                <w:rFonts w:hint="eastAsia"/>
                <w:b/>
                <w:bCs/>
              </w:rPr>
              <w:t>因此</w:t>
            </w:r>
            <w:r w:rsidR="006C5217" w:rsidRPr="00EE7472">
              <w:rPr>
                <w:b/>
                <w:bCs/>
              </w:rPr>
              <w:t>，对</w:t>
            </w:r>
            <w:r w:rsidR="006C5217" w:rsidRPr="00EE7472">
              <w:rPr>
                <w:b/>
                <w:bCs/>
              </w:rPr>
              <w:t>h</w:t>
            </w:r>
            <w:r w:rsidR="006C5217" w:rsidRPr="00EE7472">
              <w:rPr>
                <w:rFonts w:hint="eastAsia"/>
                <w:b/>
                <w:bCs/>
              </w:rPr>
              <w:t>个二</w:t>
            </w:r>
            <w:r w:rsidR="006C5217" w:rsidRPr="00EE7472">
              <w:rPr>
                <w:b/>
                <w:bCs/>
              </w:rPr>
              <w:t>次方数</w:t>
            </w:r>
            <w:r w:rsidR="006C5217" w:rsidRPr="00EE7472">
              <w:rPr>
                <w:rFonts w:hint="eastAsia"/>
                <w:b/>
                <w:bCs/>
              </w:rPr>
              <w:t>进行</w:t>
            </w:r>
            <w:r w:rsidR="006C5217" w:rsidRPr="00EE7472">
              <w:rPr>
                <w:b/>
                <w:bCs/>
              </w:rPr>
              <w:t>求和，与</w:t>
            </w:r>
            <w:r w:rsidR="006C5217" w:rsidRPr="00EE7472">
              <w:rPr>
                <w:rFonts w:hint="eastAsia"/>
                <w:b/>
                <w:bCs/>
              </w:rPr>
              <w:t>一个</w:t>
            </w:r>
            <w:r w:rsidR="006C5217" w:rsidRPr="00EE7472">
              <w:rPr>
                <w:b/>
                <w:bCs/>
              </w:rPr>
              <w:t>像</w:t>
            </w:r>
            <w:r w:rsidR="006C5217" w:rsidRPr="00EE7472">
              <w:rPr>
                <w:rFonts w:hint="eastAsia"/>
                <w:b/>
                <w:bCs/>
              </w:rPr>
              <w:t>1111</w:t>
            </w:r>
            <w:r w:rsidR="006C5217" w:rsidRPr="00EE7472">
              <w:rPr>
                <w:rFonts w:hint="eastAsia"/>
                <w:b/>
                <w:bCs/>
              </w:rPr>
              <w:t>（共有</w:t>
            </w:r>
            <w:r w:rsidR="006C5217" w:rsidRPr="00EE7472">
              <w:rPr>
                <w:b/>
                <w:bCs/>
              </w:rPr>
              <w:t>h</w:t>
            </w:r>
            <w:r w:rsidR="006C5217" w:rsidRPr="00EE7472">
              <w:rPr>
                <w:b/>
                <w:bCs/>
              </w:rPr>
              <w:t>位</w:t>
            </w:r>
            <w:r w:rsidR="006C5217" w:rsidRPr="00EE7472">
              <w:rPr>
                <w:rFonts w:hint="eastAsia"/>
                <w:b/>
                <w:bCs/>
              </w:rPr>
              <w:t>）这样的</w:t>
            </w:r>
            <w:r w:rsidR="006C5217" w:rsidRPr="00EE7472">
              <w:rPr>
                <w:b/>
                <w:bCs/>
              </w:rPr>
              <w:t>数字</w:t>
            </w:r>
            <w:r w:rsidR="006C5217" w:rsidRPr="00EE7472">
              <w:rPr>
                <w:rFonts w:hint="eastAsia"/>
                <w:b/>
                <w:bCs/>
              </w:rPr>
              <w:t>是等效</w:t>
            </w:r>
            <w:r w:rsidR="006C5217" w:rsidRPr="00EE7472">
              <w:rPr>
                <w:b/>
                <w:bCs/>
              </w:rPr>
              <w:t>的。</w:t>
            </w:r>
            <w:r w:rsidR="00DC3C80">
              <w:rPr>
                <w:rFonts w:hint="eastAsia"/>
                <w:b/>
                <w:bCs/>
              </w:rPr>
              <w:t>虽然</w:t>
            </w:r>
            <w:r w:rsidR="00E80090">
              <w:rPr>
                <w:rFonts w:hint="eastAsia"/>
                <w:b/>
                <w:bCs/>
              </w:rPr>
              <w:t>这是</w:t>
            </w:r>
            <w:r w:rsidR="00E80090">
              <w:rPr>
                <w:b/>
                <w:bCs/>
              </w:rPr>
              <w:t>我们根据</w:t>
            </w:r>
            <w:r w:rsidR="00E80090">
              <w:rPr>
                <w:b/>
                <w:bCs/>
              </w:rPr>
              <w:t>h</w:t>
            </w:r>
            <w:r w:rsidR="00E80090">
              <w:rPr>
                <w:b/>
                <w:bCs/>
              </w:rPr>
              <w:t>个数位</w:t>
            </w:r>
            <w:r w:rsidR="00DC3C80">
              <w:rPr>
                <w:rFonts w:hint="eastAsia"/>
                <w:b/>
                <w:bCs/>
              </w:rPr>
              <w:t>得出</w:t>
            </w:r>
            <w:r w:rsidR="00E80090">
              <w:rPr>
                <w:b/>
                <w:bCs/>
              </w:rPr>
              <w:t>的结果，但</w:t>
            </w:r>
            <w:r w:rsidR="00DC3C80">
              <w:rPr>
                <w:rFonts w:hint="eastAsia"/>
                <w:b/>
                <w:bCs/>
              </w:rPr>
              <w:t>很</w:t>
            </w:r>
            <w:r w:rsidR="00E80090">
              <w:rPr>
                <w:b/>
                <w:bCs/>
              </w:rPr>
              <w:t>幸运，</w:t>
            </w:r>
            <w:r w:rsidR="00E80090">
              <w:rPr>
                <w:rFonts w:hint="eastAsia"/>
                <w:b/>
                <w:bCs/>
              </w:rPr>
              <w:t>如果</w:t>
            </w:r>
            <w:r w:rsidR="00E80090">
              <w:rPr>
                <w:b/>
                <w:bCs/>
              </w:rPr>
              <w:t>我们</w:t>
            </w:r>
            <w:r w:rsidR="00E80090">
              <w:rPr>
                <w:rFonts w:hint="eastAsia"/>
                <w:b/>
                <w:bCs/>
              </w:rPr>
              <w:t>所</w:t>
            </w:r>
            <w:r w:rsidR="00E80090">
              <w:rPr>
                <w:b/>
                <w:bCs/>
              </w:rPr>
              <w:t>求的</w:t>
            </w:r>
            <w:r w:rsidR="00DC3C80">
              <w:rPr>
                <w:rFonts w:hint="eastAsia"/>
                <w:b/>
                <w:bCs/>
              </w:rPr>
              <w:t>是</w:t>
            </w:r>
            <w:r w:rsidR="00E80090">
              <w:rPr>
                <w:rFonts w:hint="eastAsia"/>
                <w:b/>
                <w:bCs/>
              </w:rPr>
              <w:t>到</w:t>
            </w:r>
            <w:r w:rsidR="00E80090" w:rsidRPr="00B51062">
              <w:rPr>
                <w:b/>
                <w:bCs/>
                <w:i/>
              </w:rPr>
              <w:t>n</w:t>
            </w:r>
            <w:r w:rsidR="00E80090">
              <w:rPr>
                <w:b/>
                <w:bCs/>
              </w:rPr>
              <w:t>-1</w:t>
            </w:r>
            <w:r w:rsidR="00E80090">
              <w:rPr>
                <w:rFonts w:hint="eastAsia"/>
                <w:b/>
                <w:bCs/>
              </w:rPr>
              <w:t>的</w:t>
            </w:r>
            <w:r w:rsidR="00E80090">
              <w:rPr>
                <w:b/>
                <w:bCs/>
              </w:rPr>
              <w:t>和值，那么它下一</w:t>
            </w:r>
            <w:r w:rsidR="00E80090">
              <w:rPr>
                <w:rFonts w:hint="eastAsia"/>
                <w:b/>
                <w:bCs/>
              </w:rPr>
              <w:t>个</w:t>
            </w:r>
            <w:r w:rsidR="00DC3C80">
              <w:rPr>
                <w:rFonts w:hint="eastAsia"/>
                <w:b/>
                <w:bCs/>
              </w:rPr>
              <w:t>加数</w:t>
            </w:r>
            <w:r w:rsidR="00DC3C80">
              <w:rPr>
                <w:b/>
                <w:bCs/>
              </w:rPr>
              <w:t>的</w:t>
            </w:r>
            <w:del w:id="121" w:author="Robbie Fan" w:date="2014-01-01T20:59:00Z">
              <w:r w:rsidR="00E80090" w:rsidDel="00E81047">
                <w:rPr>
                  <w:b/>
                  <w:bCs/>
                </w:rPr>
                <w:delText>指数</w:delText>
              </w:r>
            </w:del>
            <w:ins w:id="122" w:author="Robbie Fan" w:date="2014-01-01T20:59:00Z">
              <w:r w:rsidR="00E81047">
                <w:rPr>
                  <w:rFonts w:hint="eastAsia"/>
                  <w:b/>
                  <w:bCs/>
                </w:rPr>
                <w:t>幂</w:t>
              </w:r>
            </w:ins>
            <w:r w:rsidR="00E80090">
              <w:rPr>
                <w:b/>
                <w:bCs/>
              </w:rPr>
              <w:t>正好</w:t>
            </w:r>
            <w:r w:rsidR="00DC3C80">
              <w:rPr>
                <w:rFonts w:hint="eastAsia"/>
                <w:b/>
                <w:bCs/>
              </w:rPr>
              <w:t>就</w:t>
            </w:r>
            <w:r w:rsidR="00E80090">
              <w:rPr>
                <w:b/>
                <w:bCs/>
              </w:rPr>
              <w:t>是</w:t>
            </w:r>
            <w:r w:rsidR="00E80090" w:rsidRPr="00B51062">
              <w:rPr>
                <w:b/>
                <w:bCs/>
                <w:i/>
              </w:rPr>
              <w:t>n</w:t>
            </w:r>
            <w:r w:rsidR="00E80090">
              <w:rPr>
                <w:b/>
                <w:bCs/>
              </w:rPr>
              <w:t>，例如</w:t>
            </w:r>
            <w:r w:rsidR="00E80090">
              <w:rPr>
                <w:rFonts w:hint="eastAsia"/>
                <w:b/>
                <w:bCs/>
              </w:rPr>
              <w:t>1111</w:t>
            </w:r>
            <w:r w:rsidR="00E80090">
              <w:rPr>
                <w:rFonts w:hint="eastAsia"/>
                <w:b/>
                <w:bCs/>
              </w:rPr>
              <w:t>等于</w:t>
            </w:r>
            <w:r w:rsidR="00E80090">
              <w:rPr>
                <w:rFonts w:hint="eastAsia"/>
                <w:b/>
                <w:bCs/>
              </w:rPr>
              <w:t>15</w:t>
            </w:r>
            <w:r w:rsidR="00E80090">
              <w:rPr>
                <w:rFonts w:hint="eastAsia"/>
                <w:b/>
                <w:bCs/>
              </w:rPr>
              <w:t>，</w:t>
            </w:r>
            <w:r w:rsidR="00B51062" w:rsidRPr="00EE7472">
              <w:rPr>
                <w:rFonts w:eastAsia="Arial"/>
                <w:b/>
                <w:bCs/>
              </w:rPr>
              <w:t>10000</w:t>
            </w:r>
            <w:r w:rsidR="00E80090">
              <w:rPr>
                <w:rFonts w:hint="eastAsia"/>
                <w:b/>
                <w:bCs/>
              </w:rPr>
              <w:t>就</w:t>
            </w:r>
            <w:r w:rsidR="00E80090">
              <w:rPr>
                <w:b/>
                <w:bCs/>
              </w:rPr>
              <w:t>等于</w:t>
            </w:r>
            <w:r w:rsidR="00E80090">
              <w:rPr>
                <w:rFonts w:hint="eastAsia"/>
                <w:b/>
                <w:bCs/>
              </w:rPr>
              <w:t>16</w:t>
            </w:r>
            <w:r w:rsidR="00E80090">
              <w:rPr>
                <w:rFonts w:hint="eastAsia"/>
                <w:b/>
                <w:bCs/>
              </w:rPr>
              <w:t>。（在练习题</w:t>
            </w:r>
            <w:r w:rsidR="00E80090">
              <w:rPr>
                <w:rFonts w:hint="eastAsia"/>
                <w:b/>
                <w:bCs/>
              </w:rPr>
              <w:t>3</w:t>
            </w:r>
            <w:r w:rsidR="00E80090">
              <w:rPr>
                <w:b/>
                <w:bCs/>
              </w:rPr>
              <w:t>-3</w:t>
            </w:r>
            <w:r w:rsidR="00E80090">
              <w:rPr>
                <w:rFonts w:hint="eastAsia"/>
                <w:b/>
                <w:bCs/>
              </w:rPr>
              <w:t>中</w:t>
            </w:r>
            <w:r w:rsidR="00E80090">
              <w:rPr>
                <w:b/>
                <w:bCs/>
              </w:rPr>
              <w:t>，我们将会要求</w:t>
            </w:r>
            <w:r w:rsidR="00E80090">
              <w:rPr>
                <w:rFonts w:hint="eastAsia"/>
                <w:b/>
                <w:bCs/>
              </w:rPr>
              <w:t>您</w:t>
            </w:r>
            <w:r w:rsidR="00566DBC">
              <w:rPr>
                <w:rFonts w:hint="eastAsia"/>
                <w:b/>
                <w:bCs/>
              </w:rPr>
              <w:t>凸显</w:t>
            </w:r>
            <w:r w:rsidR="00566DBC">
              <w:rPr>
                <w:b/>
                <w:bCs/>
              </w:rPr>
              <w:t>出</w:t>
            </w:r>
            <w:r w:rsidR="00566DBC">
              <w:rPr>
                <w:rFonts w:hint="eastAsia"/>
                <w:b/>
                <w:bCs/>
              </w:rPr>
              <w:t>该</w:t>
            </w:r>
            <w:r w:rsidR="00566DBC">
              <w:rPr>
                <w:b/>
                <w:bCs/>
              </w:rPr>
              <w:t>属性，</w:t>
            </w:r>
            <w:r w:rsidR="00566DBC">
              <w:rPr>
                <w:rFonts w:hint="eastAsia"/>
                <w:b/>
                <w:bCs/>
              </w:rPr>
              <w:t>用</w:t>
            </w:r>
            <w:r w:rsidR="00E80090">
              <w:rPr>
                <w:b/>
                <w:bCs/>
              </w:rPr>
              <w:t>二进制</w:t>
            </w:r>
            <w:r w:rsidR="00566DBC">
              <w:rPr>
                <w:rFonts w:hint="eastAsia"/>
                <w:b/>
                <w:bCs/>
              </w:rPr>
              <w:t>的</w:t>
            </w:r>
            <w:r w:rsidR="00E80090">
              <w:rPr>
                <w:b/>
                <w:bCs/>
              </w:rPr>
              <w:t>形式</w:t>
            </w:r>
            <w:r w:rsidR="00566DBC">
              <w:rPr>
                <w:rFonts w:hint="eastAsia"/>
                <w:b/>
                <w:bCs/>
              </w:rPr>
              <w:t>来</w:t>
            </w:r>
            <w:r w:rsidR="00566DBC">
              <w:rPr>
                <w:b/>
                <w:bCs/>
              </w:rPr>
              <w:t>表示任意正整数。</w:t>
            </w:r>
            <w:r w:rsidR="00E80090">
              <w:rPr>
                <w:rFonts w:hint="eastAsia"/>
                <w:b/>
                <w:bCs/>
              </w:rPr>
              <w:t>）</w:t>
            </w:r>
          </w:p>
        </w:tc>
      </w:tr>
    </w:tbl>
    <w:p w14:paraId="6A4294AC" w14:textId="77777777" w:rsidR="00F3372D" w:rsidRPr="006D6DAE" w:rsidRDefault="00254380" w:rsidP="00D86631">
      <w:pPr>
        <w:ind w:firstLine="420"/>
      </w:pPr>
      <w:r w:rsidRPr="006D6DAE">
        <w:rPr>
          <w:rFonts w:hint="eastAsia"/>
        </w:rPr>
        <w:t>上面</w:t>
      </w:r>
      <w:r w:rsidR="0093703C" w:rsidRPr="006D6DAE">
        <w:rPr>
          <w:rFonts w:hint="eastAsia"/>
        </w:rPr>
        <w:t>是</w:t>
      </w:r>
      <w:r w:rsidR="0093703C" w:rsidRPr="006D6DAE">
        <w:t>关于</w:t>
      </w:r>
      <w:r w:rsidRPr="006D6DAE">
        <w:rPr>
          <w:rFonts w:hint="eastAsia"/>
        </w:rPr>
        <w:t>实现</w:t>
      </w:r>
      <w:r w:rsidR="003B4D88">
        <w:rPr>
          <w:rFonts w:hint="eastAsia"/>
        </w:rPr>
        <w:t>倍增</w:t>
      </w:r>
      <w:r w:rsidR="003B4D88">
        <w:t>式操作</w:t>
      </w:r>
      <w:r w:rsidR="0093703C" w:rsidRPr="006D6DAE">
        <w:t>的第一课，</w:t>
      </w:r>
      <w:r w:rsidR="000E4E51">
        <w:rPr>
          <w:rFonts w:hint="eastAsia"/>
        </w:rPr>
        <w:t>其</w:t>
      </w:r>
      <w:r w:rsidR="000E4E51">
        <w:t>操作结构</w:t>
      </w:r>
      <w:r w:rsidR="00F73355">
        <w:rPr>
          <w:rFonts w:hint="eastAsia"/>
        </w:rPr>
        <w:t>就像</w:t>
      </w:r>
      <w:r w:rsidR="0093703C" w:rsidRPr="006D6DAE">
        <w:t>是一</w:t>
      </w:r>
      <w:r w:rsidR="000E4E51">
        <w:rPr>
          <w:rFonts w:hint="eastAsia"/>
        </w:rPr>
        <w:t>颗</w:t>
      </w:r>
      <w:r w:rsidRPr="006D6DAE">
        <w:rPr>
          <w:rFonts w:hint="eastAsia"/>
        </w:rPr>
        <w:t>拥有</w:t>
      </w:r>
      <w:r w:rsidRPr="006D6DAE">
        <w:t>n-1</w:t>
      </w:r>
      <w:r w:rsidRPr="006D6DAE">
        <w:rPr>
          <w:rFonts w:hint="eastAsia"/>
        </w:rPr>
        <w:t>个</w:t>
      </w:r>
      <w:r w:rsidRPr="006D6DAE">
        <w:t>内部节点，且</w:t>
      </w:r>
      <w:r w:rsidR="0093703C" w:rsidRPr="006D6DAE">
        <w:t>完全平衡的二叉树（</w:t>
      </w:r>
      <w:r w:rsidR="0093703C" w:rsidRPr="006D6DAE">
        <w:rPr>
          <w:rFonts w:hint="eastAsia"/>
        </w:rPr>
        <w:t>即</w:t>
      </w:r>
      <w:r w:rsidR="0093703C" w:rsidRPr="006D6DAE">
        <w:t>这是</w:t>
      </w:r>
      <w:r w:rsidR="0093703C" w:rsidRPr="006D6DAE">
        <w:rPr>
          <w:rFonts w:hint="eastAsia"/>
        </w:rPr>
        <w:t>一颗</w:t>
      </w:r>
      <w:r w:rsidR="0093703C" w:rsidRPr="006D6DAE">
        <w:t>带</w:t>
      </w:r>
      <w:r w:rsidRPr="006D6DAE">
        <w:rPr>
          <w:rFonts w:hint="eastAsia"/>
        </w:rPr>
        <w:t>根</w:t>
      </w:r>
      <w:r w:rsidR="0093703C" w:rsidRPr="006D6DAE">
        <w:t>节点的</w:t>
      </w:r>
      <w:r w:rsidR="0093703C" w:rsidRPr="006D6DAE">
        <w:rPr>
          <w:rFonts w:hint="eastAsia"/>
        </w:rPr>
        <w:t>树</w:t>
      </w:r>
      <w:r w:rsidR="0093703C" w:rsidRPr="006D6DAE">
        <w:t>，其所有内部节点都有两个子节点，并且其所有</w:t>
      </w:r>
      <w:r w:rsidR="0093703C" w:rsidRPr="006D6DAE">
        <w:rPr>
          <w:rFonts w:hint="eastAsia"/>
        </w:rPr>
        <w:t>叶子</w:t>
      </w:r>
      <w:r w:rsidR="0093703C" w:rsidRPr="006D6DAE">
        <w:t>节点都</w:t>
      </w:r>
      <w:r w:rsidRPr="006D6DAE">
        <w:rPr>
          <w:rFonts w:hint="eastAsia"/>
        </w:rPr>
        <w:t>具有</w:t>
      </w:r>
      <w:r w:rsidR="0093703C" w:rsidRPr="006D6DAE">
        <w:t>相同的深度）</w:t>
      </w:r>
      <w:r w:rsidRPr="006D6DAE">
        <w:rPr>
          <w:rFonts w:hint="eastAsia"/>
        </w:rPr>
        <w:t>。然而</w:t>
      </w:r>
      <w:r w:rsidRPr="006D6DAE">
        <w:t>在这</w:t>
      </w:r>
      <w:r w:rsidRPr="006D6DAE">
        <w:rPr>
          <w:rFonts w:hint="eastAsia"/>
        </w:rPr>
        <w:t>方面</w:t>
      </w:r>
      <w:r w:rsidRPr="006D6DAE">
        <w:t>的问题上，我们还有更多的课要上。例如</w:t>
      </w:r>
      <w:r w:rsidRPr="006D6DAE">
        <w:rPr>
          <w:rFonts w:hint="eastAsia"/>
        </w:rPr>
        <w:t>我们到</w:t>
      </w:r>
      <w:r w:rsidRPr="006D6DAE">
        <w:t>现在还没有涉及到本节标题所暗示的内容：龟兔赛跑</w:t>
      </w:r>
      <w:r w:rsidRPr="006D6DAE">
        <w:rPr>
          <w:rFonts w:hint="eastAsia"/>
        </w:rPr>
        <w:t>问题</w:t>
      </w:r>
      <w:r w:rsidRPr="006D6DAE">
        <w:t>。</w:t>
      </w:r>
    </w:p>
    <w:p w14:paraId="174E6CA5" w14:textId="77777777" w:rsidR="00D7111B" w:rsidRPr="006D6DAE" w:rsidRDefault="005B6F0B" w:rsidP="00D86631">
      <w:pPr>
        <w:ind w:firstLine="420"/>
      </w:pPr>
      <w:r w:rsidRPr="006D6DAE">
        <w:rPr>
          <w:rFonts w:hint="eastAsia"/>
        </w:rPr>
        <w:t>在</w:t>
      </w:r>
      <w:r w:rsidRPr="006D6DAE">
        <w:t>这里，兔子和乌龟分别代表了树结构的高度和宽度</w:t>
      </w:r>
      <w:r w:rsidR="00CA7C09" w:rsidRPr="006D6DAE">
        <w:rPr>
          <w:rFonts w:hint="eastAsia"/>
        </w:rPr>
        <w:t>。</w:t>
      </w:r>
      <w:r w:rsidR="008826D0" w:rsidRPr="006D6DAE">
        <w:rPr>
          <w:rFonts w:hint="eastAsia"/>
        </w:rPr>
        <w:t>当然由于</w:t>
      </w:r>
      <w:r w:rsidR="00CA7C09" w:rsidRPr="006D6DAE">
        <w:rPr>
          <w:rFonts w:hint="eastAsia"/>
        </w:rPr>
        <w:t>这幅</w:t>
      </w:r>
      <w:r w:rsidR="00CA7C09" w:rsidRPr="006D6DAE">
        <w:t>图像</w:t>
      </w:r>
      <w:r w:rsidR="00CA7C09" w:rsidRPr="006D6DAE">
        <w:rPr>
          <w:rFonts w:hint="eastAsia"/>
        </w:rPr>
        <w:t>中存在</w:t>
      </w:r>
      <w:r w:rsidR="00CA7C09" w:rsidRPr="006D6DAE">
        <w:t>着若干</w:t>
      </w:r>
      <w:r w:rsidR="008826D0" w:rsidRPr="006D6DAE">
        <w:rPr>
          <w:rFonts w:hint="eastAsia"/>
        </w:rPr>
        <w:t>问题</w:t>
      </w:r>
      <w:r w:rsidR="008826D0" w:rsidRPr="006D6DAE">
        <w:t>，</w:t>
      </w:r>
      <w:r w:rsidR="008826D0" w:rsidRPr="006D6DAE">
        <w:rPr>
          <w:rFonts w:hint="eastAsia"/>
        </w:rPr>
        <w:t>所以我们</w:t>
      </w:r>
      <w:r w:rsidR="008826D0" w:rsidRPr="006D6DAE">
        <w:t>不必</w:t>
      </w:r>
      <w:r w:rsidR="008826D0" w:rsidRPr="006D6DAE">
        <w:rPr>
          <w:rFonts w:hint="eastAsia"/>
        </w:rPr>
        <w:t>把它</w:t>
      </w:r>
      <w:r w:rsidR="008826D0" w:rsidRPr="006D6DAE">
        <w:t>看得太严肃</w:t>
      </w:r>
      <w:r w:rsidR="008826D0" w:rsidRPr="006D6DAE">
        <w:rPr>
          <w:rFonts w:hint="eastAsia"/>
        </w:rPr>
        <w:t>，</w:t>
      </w:r>
      <w:r w:rsidR="008826D0" w:rsidRPr="006D6DAE">
        <w:t>但其中</w:t>
      </w:r>
      <w:r w:rsidR="008826D0" w:rsidRPr="006D6DAE">
        <w:rPr>
          <w:rFonts w:hint="eastAsia"/>
        </w:rPr>
        <w:t>的</w:t>
      </w:r>
      <w:del w:id="123" w:author="Robbie Fan" w:date="2014-01-01T21:04:00Z">
        <w:r w:rsidR="008826D0" w:rsidRPr="006D6DAE" w:rsidDel="00E846D7">
          <w:delText>思维</w:delText>
        </w:r>
      </w:del>
      <w:ins w:id="124" w:author="Robbie Fan" w:date="2014-01-01T21:04:00Z">
        <w:r w:rsidR="00E846D7" w:rsidRPr="006D6DAE">
          <w:t>思</w:t>
        </w:r>
        <w:r w:rsidR="00E846D7">
          <w:rPr>
            <w:rFonts w:hint="eastAsia"/>
          </w:rPr>
          <w:t>路</w:t>
        </w:r>
      </w:ins>
      <w:del w:id="125" w:author="Robbie Fan" w:date="2014-01-01T21:05:00Z">
        <w:r w:rsidR="008826D0" w:rsidRPr="006D6DAE" w:rsidDel="00E846D7">
          <w:delText>还</w:delText>
        </w:r>
      </w:del>
      <w:r w:rsidR="008826D0" w:rsidRPr="006D6DAE">
        <w:t>是</w:t>
      </w:r>
      <w:ins w:id="126" w:author="Robbie Fan" w:date="2014-01-01T21:05:00Z">
        <w:r w:rsidR="00E846D7">
          <w:rPr>
            <w:rFonts w:hint="eastAsia"/>
          </w:rPr>
          <w:t>：</w:t>
        </w:r>
      </w:ins>
      <w:ins w:id="127" w:author="Robbie Fan" w:date="2014-01-01T21:06:00Z">
        <w:r w:rsidR="00E846D7">
          <w:rPr>
            <w:rFonts w:hint="eastAsia"/>
          </w:rPr>
          <w:t>这两个</w:t>
        </w:r>
      </w:ins>
      <w:commentRangeStart w:id="128"/>
      <w:del w:id="129" w:author="Robbie Fan" w:date="2014-01-01T21:06:00Z">
        <w:r w:rsidR="008826D0" w:rsidRPr="006D6DAE" w:rsidDel="00E846D7">
          <w:delText>值得</w:delText>
        </w:r>
        <w:r w:rsidR="008826D0" w:rsidRPr="006D6DAE" w:rsidDel="00E846D7">
          <w:rPr>
            <w:rFonts w:hint="eastAsia"/>
          </w:rPr>
          <w:delText>用来</w:delText>
        </w:r>
        <w:r w:rsidR="008826D0" w:rsidRPr="006D6DAE" w:rsidDel="00E846D7">
          <w:delText>做个</w:delText>
        </w:r>
      </w:del>
      <w:r w:rsidR="008826D0" w:rsidRPr="006D6DAE">
        <w:t>比较</w:t>
      </w:r>
      <w:ins w:id="130" w:author="Robbie Fan" w:date="2014-01-01T21:06:00Z">
        <w:r w:rsidR="00E846D7">
          <w:rPr>
            <w:rFonts w:hint="eastAsia"/>
          </w:rPr>
          <w:t>起来</w:t>
        </w:r>
      </w:ins>
      <w:del w:id="131" w:author="Robbie Fan" w:date="2014-01-01T21:06:00Z">
        <w:r w:rsidR="008826D0" w:rsidRPr="006D6DAE" w:rsidDel="00E846D7">
          <w:delText>的</w:delText>
        </w:r>
      </w:del>
      <w:commentRangeEnd w:id="128"/>
      <w:r w:rsidR="00E846D7">
        <w:rPr>
          <w:rStyle w:val="af5"/>
        </w:rPr>
        <w:commentReference w:id="128"/>
      </w:r>
      <w:r w:rsidR="008826D0" w:rsidRPr="006D6DAE">
        <w:t>（</w:t>
      </w:r>
      <w:r w:rsidR="008826D0" w:rsidRPr="006D6DAE">
        <w:rPr>
          <w:rFonts w:hint="eastAsia"/>
        </w:rPr>
        <w:t>事实上</w:t>
      </w:r>
      <w:r w:rsidR="008826D0" w:rsidRPr="006D6DAE">
        <w:t>，可以把</w:t>
      </w:r>
      <w:r w:rsidR="008826D0" w:rsidRPr="006D6DAE">
        <w:rPr>
          <w:rFonts w:hint="eastAsia"/>
        </w:rPr>
        <w:t>它们</w:t>
      </w:r>
      <w:r w:rsidR="008826D0" w:rsidRPr="006D6DAE">
        <w:t>各自看作是</w:t>
      </w:r>
      <w:ins w:id="132" w:author="Robbie Fan" w:date="2014-01-01T21:07:00Z">
        <w:r w:rsidR="00591BB8">
          <w:rPr>
            <w:rFonts w:hint="eastAsia"/>
          </w:rPr>
          <w:t>对方的</w:t>
        </w:r>
      </w:ins>
      <w:r w:rsidR="008826D0" w:rsidRPr="006D6DAE">
        <w:t>一个</w:t>
      </w:r>
      <w:r w:rsidR="008826D0" w:rsidRPr="006D6DAE">
        <w:rPr>
          <w:i/>
        </w:rPr>
        <w:t>函数</w:t>
      </w:r>
      <w:r w:rsidR="008826D0" w:rsidRPr="006D6DAE">
        <w:t>）</w:t>
      </w:r>
      <w:r w:rsidR="008826D0" w:rsidRPr="006D6DAE">
        <w:rPr>
          <w:rFonts w:hint="eastAsia"/>
        </w:rPr>
        <w:t>，其中</w:t>
      </w:r>
      <w:r w:rsidR="008826D0" w:rsidRPr="006D6DAE">
        <w:t>一个增长</w:t>
      </w:r>
      <w:r w:rsidR="008826D0" w:rsidRPr="006D6DAE">
        <w:rPr>
          <w:rFonts w:hint="eastAsia"/>
        </w:rPr>
        <w:t>得</w:t>
      </w:r>
      <w:r w:rsidR="008826D0" w:rsidRPr="006D6DAE">
        <w:t>较慢一些</w:t>
      </w:r>
      <w:r w:rsidR="008826D0" w:rsidRPr="006D6DAE">
        <w:rPr>
          <w:rFonts w:hint="eastAsia"/>
        </w:rPr>
        <w:t>，</w:t>
      </w:r>
      <w:r w:rsidR="008826D0" w:rsidRPr="006D6DAE">
        <w:t>而另一个则</w:t>
      </w:r>
      <w:del w:id="133" w:author="Robbie Fan" w:date="2014-01-01T21:08:00Z">
        <w:r w:rsidR="008826D0" w:rsidRPr="006D6DAE" w:rsidDel="009B7A18">
          <w:delText>相对</w:delText>
        </w:r>
        <w:r w:rsidR="008826D0" w:rsidRPr="006D6DAE" w:rsidDel="005678E6">
          <w:delText>较</w:delText>
        </w:r>
      </w:del>
      <w:r w:rsidR="008826D0" w:rsidRPr="006D6DAE">
        <w:t>快</w:t>
      </w:r>
      <w:ins w:id="134" w:author="Robbie Fan" w:date="2014-01-01T21:08:00Z">
        <w:r w:rsidR="005678E6">
          <w:rPr>
            <w:rFonts w:hint="eastAsia"/>
          </w:rPr>
          <w:t>得多</w:t>
        </w:r>
      </w:ins>
      <w:r w:rsidR="008826D0" w:rsidRPr="006D6DAE">
        <w:t>。</w:t>
      </w:r>
      <w:r w:rsidR="002D353F" w:rsidRPr="006D6DAE">
        <w:rPr>
          <w:rFonts w:hint="eastAsia"/>
        </w:rPr>
        <w:t>我们</w:t>
      </w:r>
      <w:r w:rsidR="002D353F" w:rsidRPr="006D6DAE">
        <w:t>之前已经</w:t>
      </w:r>
      <w:r w:rsidR="002D353F" w:rsidRPr="006D6DAE">
        <w:rPr>
          <w:rFonts w:hint="eastAsia"/>
        </w:rPr>
        <w:t>将</w:t>
      </w:r>
      <w:r w:rsidR="002D353F" w:rsidRPr="006D6DAE">
        <w:t>其状态关系</w:t>
      </w:r>
      <w:r w:rsidR="002D353F" w:rsidRPr="006D6DAE">
        <w:rPr>
          <w:rFonts w:hint="eastAsia"/>
        </w:rPr>
        <w:t>表示</w:t>
      </w:r>
      <w:r w:rsidR="002D353F" w:rsidRPr="006D6DAE">
        <w:t>为</w:t>
      </w:r>
      <w:r w:rsidR="002D353F">
        <w:rPr>
          <w:i/>
        </w:rPr>
        <w:t>n</w:t>
      </w:r>
      <w:r w:rsidR="002D353F">
        <w:t xml:space="preserve"> = 2</w:t>
      </w:r>
      <w:r w:rsidR="002D353F">
        <w:rPr>
          <w:i/>
          <w:sz w:val="16"/>
          <w:vertAlign w:val="superscript"/>
        </w:rPr>
        <w:t>h</w:t>
      </w:r>
      <w:r w:rsidR="002D353F" w:rsidRPr="006D6DAE">
        <w:rPr>
          <w:rFonts w:hint="eastAsia"/>
          <w:i/>
          <w:sz w:val="16"/>
          <w:vertAlign w:val="superscript"/>
        </w:rPr>
        <w:t xml:space="preserve"> </w:t>
      </w:r>
      <w:r w:rsidR="002D353F" w:rsidRPr="006D6DAE">
        <w:rPr>
          <w:rFonts w:hint="eastAsia"/>
        </w:rPr>
        <w:t>，</w:t>
      </w:r>
      <w:r w:rsidR="002D353F" w:rsidRPr="006D6DAE">
        <w:t>但我们可能更容易用到</w:t>
      </w:r>
      <w:r w:rsidR="002D353F" w:rsidRPr="006D6DAE">
        <w:rPr>
          <w:rFonts w:hint="eastAsia"/>
        </w:rPr>
        <w:t>其</w:t>
      </w:r>
      <w:r w:rsidR="002D353F" w:rsidRPr="006D6DAE">
        <w:t>逆关系，该关系可以被定义</w:t>
      </w:r>
      <w:r w:rsidR="002D353F" w:rsidRPr="006D6DAE">
        <w:rPr>
          <w:rFonts w:hint="eastAsia"/>
        </w:rPr>
        <w:t>为</w:t>
      </w:r>
      <w:r w:rsidR="002D353F" w:rsidRPr="006D6DAE">
        <w:t>一个二进制对数</w:t>
      </w:r>
      <w:r w:rsidR="002D353F">
        <w:rPr>
          <w:i/>
        </w:rPr>
        <w:t>h</w:t>
      </w:r>
      <w:r w:rsidR="002D353F">
        <w:t xml:space="preserve"> = lg </w:t>
      </w:r>
      <w:r w:rsidR="002D353F">
        <w:rPr>
          <w:i/>
        </w:rPr>
        <w:t>n</w:t>
      </w:r>
      <w:r w:rsidR="002D353F" w:rsidRPr="006D6DAE">
        <w:rPr>
          <w:rFonts w:hint="eastAsia"/>
        </w:rPr>
        <w:t>（如</w:t>
      </w:r>
      <w:r w:rsidR="002D353F" w:rsidRPr="006D6DAE">
        <w:t>图</w:t>
      </w:r>
      <w:r w:rsidR="002D353F" w:rsidRPr="006D6DAE">
        <w:t>3-3</w:t>
      </w:r>
      <w:r w:rsidR="002D353F" w:rsidRPr="006D6DAE">
        <w:rPr>
          <w:rFonts w:hint="eastAsia"/>
        </w:rPr>
        <w:t>所示）。</w:t>
      </w:r>
    </w:p>
    <w:p w14:paraId="36AAA778" w14:textId="77777777" w:rsidR="00D7111B" w:rsidRPr="006D6DAE" w:rsidRDefault="006F7599" w:rsidP="00D86631">
      <w:pPr>
        <w:ind w:firstLine="420"/>
        <w:rPr>
          <w:color w:val="FF0000"/>
        </w:rPr>
      </w:pPr>
      <w:r w:rsidRPr="006D6DAE">
        <w:rPr>
          <w:rFonts w:hint="eastAsia"/>
          <w:color w:val="FF0000"/>
        </w:rPr>
        <w:t>（图）</w:t>
      </w:r>
    </w:p>
    <w:p w14:paraId="4BE782E8" w14:textId="77777777" w:rsidR="00E9754D" w:rsidRPr="006D6DAE" w:rsidRDefault="00786FC8" w:rsidP="001503BE">
      <w:pPr>
        <w:ind w:firstLine="422"/>
      </w:pPr>
      <w:r w:rsidRPr="006D6DAE">
        <w:rPr>
          <w:rFonts w:hint="eastAsia"/>
          <w:b/>
        </w:rPr>
        <w:t>图</w:t>
      </w:r>
      <w:r w:rsidRPr="006D6DAE">
        <w:rPr>
          <w:rFonts w:hint="eastAsia"/>
          <w:b/>
        </w:rPr>
        <w:t>3</w:t>
      </w:r>
      <w:r w:rsidRPr="006D6DAE">
        <w:rPr>
          <w:b/>
        </w:rPr>
        <w:t>-3.</w:t>
      </w:r>
      <w:r w:rsidRPr="006D6DAE">
        <w:t xml:space="preserve"> </w:t>
      </w:r>
      <w:r w:rsidRPr="006D6DAE">
        <w:rPr>
          <w:rFonts w:hint="eastAsia"/>
        </w:rPr>
        <w:t>一颗</w:t>
      </w:r>
      <w:commentRangeStart w:id="135"/>
      <w:r w:rsidRPr="006D6DAE">
        <w:rPr>
          <w:rFonts w:hint="eastAsia"/>
        </w:rPr>
        <w:t>完全</w:t>
      </w:r>
      <w:commentRangeEnd w:id="135"/>
      <w:r w:rsidR="00DD191B">
        <w:rPr>
          <w:rStyle w:val="af5"/>
        </w:rPr>
        <w:commentReference w:id="135"/>
      </w:r>
      <w:r w:rsidRPr="006D6DAE">
        <w:t>平衡</w:t>
      </w:r>
      <w:r w:rsidRPr="006D6DAE">
        <w:rPr>
          <w:rFonts w:hint="eastAsia"/>
        </w:rPr>
        <w:t>二叉树</w:t>
      </w:r>
      <w:r w:rsidRPr="006D6DAE">
        <w:t>的高度与宽度（</w:t>
      </w:r>
      <w:r w:rsidRPr="006D6DAE">
        <w:rPr>
          <w:rFonts w:hint="eastAsia"/>
        </w:rPr>
        <w:t>即</w:t>
      </w:r>
      <w:r w:rsidRPr="006D6DAE">
        <w:t>叶节点</w:t>
      </w:r>
      <w:r w:rsidRPr="006D6DAE">
        <w:rPr>
          <w:rFonts w:hint="eastAsia"/>
        </w:rPr>
        <w:t>数</w:t>
      </w:r>
      <w:r w:rsidRPr="006D6DAE">
        <w:t>）</w:t>
      </w:r>
    </w:p>
    <w:p w14:paraId="0B95CFBB" w14:textId="77777777" w:rsidR="00C208B1" w:rsidRDefault="00BE335E" w:rsidP="00C208B1">
      <w:pPr>
        <w:ind w:firstLine="420"/>
      </w:pPr>
      <w:r w:rsidRPr="000968C1">
        <w:rPr>
          <w:rFonts w:hint="eastAsia"/>
        </w:rPr>
        <w:t>然而</w:t>
      </w:r>
      <w:r w:rsidR="001503BE">
        <w:rPr>
          <w:rFonts w:hint="eastAsia"/>
        </w:rPr>
        <w:t>，想</w:t>
      </w:r>
      <w:r w:rsidRPr="000968C1">
        <w:rPr>
          <w:rFonts w:hint="eastAsia"/>
        </w:rPr>
        <w:t>要彻底</w:t>
      </w:r>
      <w:r w:rsidRPr="000968C1">
        <w:t>弄清楚这两者之间究竟有多大的差距</w:t>
      </w:r>
      <w:r w:rsidRPr="000968C1">
        <w:rPr>
          <w:rFonts w:hint="eastAsia"/>
        </w:rPr>
        <w:t>也</w:t>
      </w:r>
      <w:r w:rsidRPr="000968C1">
        <w:t>是一件很麻烦的</w:t>
      </w:r>
      <w:r w:rsidRPr="000968C1">
        <w:rPr>
          <w:rFonts w:hint="eastAsia"/>
        </w:rPr>
        <w:t>事</w:t>
      </w:r>
      <w:r w:rsidRPr="000968C1">
        <w:t>。</w:t>
      </w:r>
      <w:r w:rsidRPr="000968C1">
        <w:rPr>
          <w:rFonts w:hint="eastAsia"/>
        </w:rPr>
        <w:t>一种</w:t>
      </w:r>
      <w:r w:rsidRPr="000968C1">
        <w:t>策略就是</w:t>
      </w:r>
      <w:r w:rsidRPr="000968C1">
        <w:rPr>
          <w:rFonts w:hint="eastAsia"/>
        </w:rPr>
        <w:t>直接</w:t>
      </w:r>
      <w:r w:rsidRPr="000968C1">
        <w:t>认为它们之间存在</w:t>
      </w:r>
      <w:r w:rsidRPr="000968C1">
        <w:rPr>
          <w:rFonts w:hint="eastAsia"/>
        </w:rPr>
        <w:t>着</w:t>
      </w:r>
      <w:r w:rsidRPr="000968C1">
        <w:t>巨大差距（</w:t>
      </w:r>
      <w:r w:rsidRPr="000968C1">
        <w:rPr>
          <w:rFonts w:hint="eastAsia"/>
        </w:rPr>
        <w:t>即要么</w:t>
      </w:r>
      <w:r w:rsidRPr="000968C1">
        <w:t>就</w:t>
      </w:r>
      <w:r w:rsidRPr="000968C1">
        <w:rPr>
          <w:rFonts w:hint="eastAsia"/>
        </w:rPr>
        <w:t>是</w:t>
      </w:r>
      <w:r w:rsidRPr="000968C1">
        <w:t>超理想的对数级算法，要么就是完全不行的指数级算法</w:t>
      </w:r>
      <w:r w:rsidR="005111AF" w:rsidRPr="000968C1">
        <w:rPr>
          <w:rFonts w:hint="eastAsia"/>
        </w:rPr>
        <w:t>）</w:t>
      </w:r>
      <w:r w:rsidR="001503BE">
        <w:rPr>
          <w:rFonts w:hint="eastAsia"/>
        </w:rPr>
        <w:t>，然后经我们所能地</w:t>
      </w:r>
      <w:r w:rsidR="00854DF8" w:rsidRPr="000968C1">
        <w:rPr>
          <w:rFonts w:hint="eastAsia"/>
        </w:rPr>
        <w:t>拿出</w:t>
      </w:r>
      <w:r w:rsidR="00854DF8" w:rsidRPr="000968C1">
        <w:t>能</w:t>
      </w:r>
      <w:r w:rsidR="00854DF8" w:rsidRPr="000968C1">
        <w:rPr>
          <w:rFonts w:hint="eastAsia"/>
        </w:rPr>
        <w:t>反映</w:t>
      </w:r>
      <w:r w:rsidR="00854DF8" w:rsidRPr="000968C1">
        <w:t>这些差距的具体实例</w:t>
      </w:r>
      <w:r w:rsidR="005111AF" w:rsidRPr="000968C1">
        <w:rPr>
          <w:rFonts w:hint="eastAsia"/>
        </w:rPr>
        <w:t>。</w:t>
      </w:r>
      <w:r w:rsidR="00FD38E7" w:rsidRPr="000968C1">
        <w:rPr>
          <w:rFonts w:hint="eastAsia"/>
        </w:rPr>
        <w:t>下面，</w:t>
      </w:r>
      <w:r w:rsidR="001503BE">
        <w:rPr>
          <w:rFonts w:hint="eastAsia"/>
        </w:rPr>
        <w:t>我们</w:t>
      </w:r>
      <w:r w:rsidR="001503BE">
        <w:t>就</w:t>
      </w:r>
      <w:r w:rsidR="001503BE">
        <w:rPr>
          <w:rFonts w:hint="eastAsia"/>
        </w:rPr>
        <w:t>来</w:t>
      </w:r>
      <w:r w:rsidR="001503BE">
        <w:t>举一些这方面的入门实例。</w:t>
      </w:r>
      <w:r w:rsidR="001503BE">
        <w:rPr>
          <w:rFonts w:hint="eastAsia"/>
        </w:rPr>
        <w:t>首先</w:t>
      </w:r>
      <w:r w:rsidR="00FD38E7" w:rsidRPr="000968C1">
        <w:rPr>
          <w:rFonts w:hint="eastAsia"/>
        </w:rPr>
        <w:t>来</w:t>
      </w:r>
      <w:r w:rsidR="00972F41" w:rsidRPr="000968C1">
        <w:rPr>
          <w:rFonts w:hint="eastAsia"/>
        </w:rPr>
        <w:t>玩</w:t>
      </w:r>
      <w:r w:rsidR="00972F41" w:rsidRPr="000968C1">
        <w:t>一个</w:t>
      </w:r>
      <w:r w:rsidR="00D63444">
        <w:rPr>
          <w:rFonts w:hint="eastAsia"/>
        </w:rPr>
        <w:t>被</w:t>
      </w:r>
      <w:r w:rsidR="00972F41" w:rsidRPr="000968C1">
        <w:rPr>
          <w:rFonts w:hint="eastAsia"/>
        </w:rPr>
        <w:t>叫做</w:t>
      </w:r>
      <w:r w:rsidR="004E6614" w:rsidRPr="000968C1">
        <w:rPr>
          <w:rFonts w:hint="eastAsia"/>
        </w:rPr>
        <w:t>“</w:t>
      </w:r>
      <w:r w:rsidR="00D63444">
        <w:rPr>
          <w:rFonts w:hint="eastAsia"/>
        </w:rPr>
        <w:t>猜粒子</w:t>
      </w:r>
      <w:r w:rsidR="004E6614" w:rsidRPr="000968C1">
        <w:rPr>
          <w:rFonts w:hint="eastAsia"/>
        </w:rPr>
        <w:t>”</w:t>
      </w:r>
      <w:r w:rsidR="00972F41" w:rsidRPr="000968C1">
        <w:rPr>
          <w:rFonts w:hint="eastAsia"/>
        </w:rPr>
        <w:t>的</w:t>
      </w:r>
      <w:r w:rsidR="00972F41" w:rsidRPr="000968C1">
        <w:t>游戏</w:t>
      </w:r>
      <w:r w:rsidR="004E6614" w:rsidRPr="000968C1">
        <w:rPr>
          <w:rFonts w:hint="eastAsia"/>
        </w:rPr>
        <w:t>。</w:t>
      </w:r>
      <w:r w:rsidR="00972F41" w:rsidRPr="000968C1">
        <w:rPr>
          <w:rFonts w:hint="eastAsia"/>
        </w:rPr>
        <w:t>具体</w:t>
      </w:r>
      <w:r w:rsidR="00972F41" w:rsidRPr="000968C1">
        <w:t>就是我想好</w:t>
      </w:r>
      <w:r w:rsidR="00972F41" w:rsidRPr="000968C1">
        <w:rPr>
          <w:rFonts w:hint="eastAsia"/>
        </w:rPr>
        <w:t>了已知</w:t>
      </w:r>
      <w:r w:rsidR="00972F41" w:rsidRPr="000968C1">
        <w:t>宇宙范围</w:t>
      </w:r>
      <w:r w:rsidR="00972F41" w:rsidRPr="000968C1">
        <w:rPr>
          <w:rFonts w:hint="eastAsia"/>
        </w:rPr>
        <w:t>内的</w:t>
      </w:r>
      <w:r w:rsidR="001503BE">
        <w:rPr>
          <w:rFonts w:hint="eastAsia"/>
        </w:rPr>
        <w:t>某</w:t>
      </w:r>
      <w:r w:rsidR="00972F41" w:rsidRPr="000968C1">
        <w:t>一种</w:t>
      </w:r>
      <w:r w:rsidR="00972F41" w:rsidRPr="000968C1">
        <w:rPr>
          <w:rFonts w:hint="eastAsia"/>
        </w:rPr>
        <w:t>粒子</w:t>
      </w:r>
      <w:r w:rsidR="00972F41" w:rsidRPr="000968C1">
        <w:t>，然后</w:t>
      </w:r>
      <w:r w:rsidR="00D63444">
        <w:rPr>
          <w:rFonts w:hint="eastAsia"/>
        </w:rPr>
        <w:t>由</w:t>
      </w:r>
      <w:r w:rsidR="00972F41" w:rsidRPr="000968C1">
        <w:t>您</w:t>
      </w:r>
      <w:r w:rsidR="00D63444">
        <w:rPr>
          <w:rFonts w:hint="eastAsia"/>
        </w:rPr>
        <w:t>来</w:t>
      </w:r>
      <w:r w:rsidR="001503BE">
        <w:t>猜</w:t>
      </w:r>
      <w:r w:rsidR="00972F41" w:rsidRPr="000968C1">
        <w:t>它</w:t>
      </w:r>
      <w:r w:rsidR="00972F41" w:rsidRPr="000968C1">
        <w:rPr>
          <w:rFonts w:hint="eastAsia"/>
        </w:rPr>
        <w:t>是</w:t>
      </w:r>
      <w:r w:rsidR="00972F41" w:rsidRPr="000968C1">
        <w:t>哪一种</w:t>
      </w:r>
      <w:r w:rsidR="00972F41" w:rsidRPr="000968C1">
        <w:rPr>
          <w:rFonts w:hint="eastAsia"/>
        </w:rPr>
        <w:t>，</w:t>
      </w:r>
      <w:r w:rsidR="00F2683C" w:rsidRPr="000968C1">
        <w:rPr>
          <w:rFonts w:hint="eastAsia"/>
        </w:rPr>
        <w:t>而</w:t>
      </w:r>
      <w:r w:rsidR="001503BE">
        <w:t>我</w:t>
      </w:r>
      <w:r w:rsidR="00F2683C" w:rsidRPr="000968C1">
        <w:rPr>
          <w:rFonts w:hint="eastAsia"/>
        </w:rPr>
        <w:t>就</w:t>
      </w:r>
      <w:r w:rsidR="00F2683C" w:rsidRPr="000968C1">
        <w:t>只</w:t>
      </w:r>
      <w:r w:rsidR="00972F41" w:rsidRPr="000968C1">
        <w:t>回答</w:t>
      </w:r>
      <w:r w:rsidR="001503BE">
        <w:rPr>
          <w:rFonts w:hint="eastAsia"/>
        </w:rPr>
        <w:t>您</w:t>
      </w:r>
      <w:r w:rsidR="00972F41" w:rsidRPr="000968C1">
        <w:t>yes</w:t>
      </w:r>
      <w:r w:rsidR="00972F41" w:rsidRPr="000968C1">
        <w:t>或者</w:t>
      </w:r>
      <w:r w:rsidR="00972F41" w:rsidRPr="000968C1">
        <w:t>no</w:t>
      </w:r>
      <w:r w:rsidR="00F2683C" w:rsidRPr="000968C1">
        <w:rPr>
          <w:rFonts w:hint="eastAsia"/>
        </w:rPr>
        <w:t>，</w:t>
      </w:r>
      <w:r w:rsidR="00972F41" w:rsidRPr="000968C1">
        <w:rPr>
          <w:rFonts w:hint="eastAsia"/>
        </w:rPr>
        <w:t>O</w:t>
      </w:r>
      <w:r w:rsidR="00972F41" w:rsidRPr="000968C1">
        <w:t>K</w:t>
      </w:r>
      <w:r w:rsidR="00972F41" w:rsidRPr="000968C1">
        <w:rPr>
          <w:rFonts w:hint="eastAsia"/>
        </w:rPr>
        <w:t>？</w:t>
      </w:r>
      <w:r w:rsidR="00B360FF">
        <w:rPr>
          <w:rFonts w:hint="eastAsia"/>
        </w:rPr>
        <w:t>成交</w:t>
      </w:r>
      <w:r w:rsidR="00972F41" w:rsidRPr="000968C1">
        <w:t>！</w:t>
      </w:r>
    </w:p>
    <w:p w14:paraId="0D4EFD6C" w14:textId="77777777" w:rsidR="00B360FF" w:rsidRPr="00424780" w:rsidRDefault="00B360FF" w:rsidP="00C208B1">
      <w:pPr>
        <w:ind w:firstLine="420"/>
      </w:pPr>
      <w:r w:rsidRPr="00424780">
        <w:rPr>
          <w:rFonts w:hint="eastAsia"/>
        </w:rPr>
        <w:t>虽然</w:t>
      </w:r>
      <w:r w:rsidR="00D63444" w:rsidRPr="00424780">
        <w:rPr>
          <w:rFonts w:hint="eastAsia"/>
        </w:rPr>
        <w:t>看上去</w:t>
      </w:r>
      <w:r w:rsidRPr="00424780">
        <w:t>，</w:t>
      </w:r>
      <w:r w:rsidR="001503BE">
        <w:rPr>
          <w:rFonts w:hint="eastAsia"/>
        </w:rPr>
        <w:t>玩这种</w:t>
      </w:r>
      <w:r w:rsidRPr="00424780">
        <w:rPr>
          <w:rFonts w:hint="eastAsia"/>
        </w:rPr>
        <w:t>游戏纯粹</w:t>
      </w:r>
      <w:r w:rsidRPr="00424780">
        <w:t>是有点神经错乱</w:t>
      </w:r>
      <w:r w:rsidRPr="00424780">
        <w:rPr>
          <w:rFonts w:hint="eastAsia"/>
        </w:rPr>
        <w:t>，</w:t>
      </w:r>
      <w:r w:rsidRPr="00424780">
        <w:t>但我向您保证</w:t>
      </w:r>
      <w:r w:rsidR="00D63444" w:rsidRPr="00424780">
        <w:rPr>
          <w:rFonts w:hint="eastAsia"/>
        </w:rPr>
        <w:t>，</w:t>
      </w:r>
      <w:r w:rsidR="00D63444" w:rsidRPr="00424780">
        <w:t>它</w:t>
      </w:r>
      <w:del w:id="136" w:author="Robbie Fan" w:date="2014-01-01T21:23:00Z">
        <w:r w:rsidR="00972B46" w:rsidRPr="00424780" w:rsidDel="00E3276C">
          <w:rPr>
            <w:rFonts w:hint="eastAsia"/>
          </w:rPr>
          <w:delText>在</w:delText>
        </w:r>
      </w:del>
      <w:ins w:id="137" w:author="Robbie Fan" w:date="2014-01-01T21:23:00Z">
        <w:r w:rsidR="00E3276C">
          <w:rPr>
            <w:rFonts w:hint="eastAsia"/>
          </w:rPr>
          <w:t>跟</w:t>
        </w:r>
      </w:ins>
      <w:del w:id="138" w:author="Robbie Fan" w:date="2014-01-01T21:20:00Z">
        <w:r w:rsidR="00D63444" w:rsidRPr="00424780" w:rsidDel="006C6E91">
          <w:delText>实用性</w:delText>
        </w:r>
      </w:del>
      <w:ins w:id="139" w:author="Robbie Fan" w:date="2014-01-01T21:20:00Z">
        <w:r w:rsidR="006C6E91">
          <w:rPr>
            <w:rFonts w:hint="eastAsia"/>
          </w:rPr>
          <w:t>可行</w:t>
        </w:r>
        <w:r w:rsidR="006C6E91" w:rsidRPr="00424780">
          <w:t>性</w:t>
        </w:r>
      </w:ins>
      <w:del w:id="140" w:author="Robbie Fan" w:date="2014-01-01T21:23:00Z">
        <w:r w:rsidR="008C774C" w:rsidRPr="00424780" w:rsidDel="00E3276C">
          <w:rPr>
            <w:rFonts w:hint="eastAsia"/>
          </w:rPr>
          <w:delText>上</w:delText>
        </w:r>
      </w:del>
      <w:r w:rsidR="00A16DBC" w:rsidRPr="00424780">
        <w:rPr>
          <w:rFonts w:hint="eastAsia"/>
        </w:rPr>
        <w:lastRenderedPageBreak/>
        <w:t>（</w:t>
      </w:r>
      <w:ins w:id="141" w:author="Robbie Fan" w:date="2014-01-01T21:15:00Z">
        <w:r w:rsidR="00391C15">
          <w:rPr>
            <w:rFonts w:hint="eastAsia"/>
          </w:rPr>
          <w:t>例如</w:t>
        </w:r>
      </w:ins>
      <w:del w:id="142" w:author="Robbie Fan" w:date="2014-01-01T21:15:00Z">
        <w:r w:rsidR="00AE4BCB" w:rsidRPr="00424780" w:rsidDel="00391C15">
          <w:rPr>
            <w:rFonts w:hint="eastAsia"/>
          </w:rPr>
          <w:delText>具有</w:delText>
        </w:r>
      </w:del>
      <w:r w:rsidR="00AE4BCB" w:rsidRPr="00424780">
        <w:t>跟踪</w:t>
      </w:r>
      <w:del w:id="143" w:author="Robbie Fan" w:date="2014-01-01T21:15:00Z">
        <w:r w:rsidR="00AE4BCB" w:rsidRPr="00424780" w:rsidDel="00391C15">
          <w:rPr>
            <w:rFonts w:hint="eastAsia"/>
          </w:rPr>
          <w:delText>能力</w:delText>
        </w:r>
        <w:r w:rsidR="00AE4BCB" w:rsidRPr="00424780" w:rsidDel="00391C15">
          <w:delText>的那</w:delText>
        </w:r>
      </w:del>
      <w:ins w:id="144" w:author="Robbie Fan" w:date="2014-01-01T21:15:00Z">
        <w:r w:rsidR="00391C15">
          <w:rPr>
            <w:rFonts w:hint="eastAsia"/>
          </w:rPr>
          <w:t>哪</w:t>
        </w:r>
      </w:ins>
      <w:r w:rsidR="00AE4BCB" w:rsidRPr="00424780">
        <w:t>种</w:t>
      </w:r>
      <w:r w:rsidR="00AE4BCB" w:rsidRPr="00424780">
        <w:rPr>
          <w:rFonts w:hint="eastAsia"/>
        </w:rPr>
        <w:t>粒子</w:t>
      </w:r>
      <w:del w:id="145" w:author="Robbie Fan" w:date="2014-01-01T21:15:00Z">
        <w:r w:rsidR="00AE4BCB" w:rsidRPr="00424780" w:rsidDel="00391C15">
          <w:delText>将会</w:delText>
        </w:r>
      </w:del>
      <w:ins w:id="146" w:author="Robbie Fan" w:date="2014-01-01T21:15:00Z">
        <w:r w:rsidR="00391C15">
          <w:rPr>
            <w:rFonts w:hint="eastAsia"/>
          </w:rPr>
          <w:t>已经</w:t>
        </w:r>
      </w:ins>
      <w:r w:rsidR="00AE4BCB" w:rsidRPr="00424780">
        <w:rPr>
          <w:rFonts w:hint="eastAsia"/>
        </w:rPr>
        <w:t>被</w:t>
      </w:r>
      <w:r w:rsidR="00AE4BCB" w:rsidRPr="00424780">
        <w:t>排除</w:t>
      </w:r>
      <w:ins w:id="147" w:author="Robbie Fan" w:date="2014-01-01T21:15:00Z">
        <w:r w:rsidR="00391C15">
          <w:rPr>
            <w:rFonts w:hint="eastAsia"/>
          </w:rPr>
          <w:t>过了</w:t>
        </w:r>
      </w:ins>
      <w:r w:rsidR="00A16DBC" w:rsidRPr="00424780">
        <w:rPr>
          <w:rFonts w:hint="eastAsia"/>
        </w:rPr>
        <w:t>）</w:t>
      </w:r>
      <w:ins w:id="148" w:author="Robbie Fan" w:date="2014-01-01T21:20:00Z">
        <w:r w:rsidR="006C6E91">
          <w:rPr>
            <w:rFonts w:hint="eastAsia"/>
          </w:rPr>
          <w:t>的</w:t>
        </w:r>
      </w:ins>
      <w:ins w:id="149" w:author="Robbie Fan" w:date="2014-01-01T21:21:00Z">
        <w:r w:rsidR="008C6206">
          <w:rPr>
            <w:rFonts w:hint="eastAsia"/>
          </w:rPr>
          <w:t>关系</w:t>
        </w:r>
      </w:ins>
      <w:r w:rsidR="00D63444" w:rsidRPr="00424780">
        <w:t>要</w:t>
      </w:r>
      <w:r w:rsidR="00D63444" w:rsidRPr="00424780">
        <w:rPr>
          <w:rFonts w:hint="eastAsia"/>
        </w:rPr>
        <w:t>比</w:t>
      </w:r>
      <w:del w:id="150" w:author="Robbie Fan" w:date="2014-01-01T21:20:00Z">
        <w:r w:rsidR="00D63444" w:rsidRPr="00424780" w:rsidDel="006C6E91">
          <w:rPr>
            <w:rFonts w:hint="eastAsia"/>
          </w:rPr>
          <w:delText>其它</w:delText>
        </w:r>
      </w:del>
      <w:ins w:id="151" w:author="Robbie Fan" w:date="2014-01-01T21:20:00Z">
        <w:r w:rsidR="006C6E91">
          <w:rPr>
            <w:rFonts w:hint="eastAsia"/>
          </w:rPr>
          <w:t>它</w:t>
        </w:r>
      </w:ins>
      <w:ins w:id="152" w:author="Robbie Fan" w:date="2014-01-01T21:23:00Z">
        <w:r w:rsidR="00E3276C">
          <w:rPr>
            <w:rFonts w:hint="eastAsia"/>
          </w:rPr>
          <w:t>跟</w:t>
        </w:r>
      </w:ins>
      <w:ins w:id="153" w:author="Robbie Fan" w:date="2014-01-01T21:20:00Z">
        <w:r w:rsidR="006C6E91">
          <w:rPr>
            <w:rFonts w:hint="eastAsia"/>
          </w:rPr>
          <w:t>选择数量</w:t>
        </w:r>
      </w:ins>
      <w:del w:id="154" w:author="Robbie Fan" w:date="2014-01-01T21:20:00Z">
        <w:r w:rsidR="00D63444" w:rsidRPr="00424780" w:rsidDel="006C6E91">
          <w:delText>替代性</w:delText>
        </w:r>
        <w:r w:rsidR="00972B46" w:rsidRPr="00424780" w:rsidDel="006C6E91">
          <w:rPr>
            <w:rFonts w:hint="eastAsia"/>
          </w:rPr>
          <w:delText>实例</w:delText>
        </w:r>
      </w:del>
      <w:ins w:id="155" w:author="Robbie Fan" w:date="2014-01-01T21:20:00Z">
        <w:r w:rsidR="006C6E91">
          <w:rPr>
            <w:rFonts w:hint="eastAsia"/>
          </w:rPr>
          <w:t>的</w:t>
        </w:r>
      </w:ins>
      <w:ins w:id="156" w:author="Robbie Fan" w:date="2014-01-01T21:21:00Z">
        <w:r w:rsidR="008C6206">
          <w:rPr>
            <w:rFonts w:hint="eastAsia"/>
          </w:rPr>
          <w:t>关系</w:t>
        </w:r>
      </w:ins>
      <w:del w:id="157" w:author="Robbie Fan" w:date="2014-01-01T21:20:00Z">
        <w:r w:rsidR="00D63444" w:rsidRPr="00424780" w:rsidDel="006C6E91">
          <w:delText>要</w:delText>
        </w:r>
        <w:r w:rsidR="008C774C" w:rsidRPr="00424780" w:rsidDel="006C6E91">
          <w:rPr>
            <w:rFonts w:hint="eastAsia"/>
          </w:rPr>
          <w:delText>强</w:delText>
        </w:r>
      </w:del>
      <w:ins w:id="158" w:author="Robbie Fan" w:date="2014-01-01T21:20:00Z">
        <w:r w:rsidR="006C6E91">
          <w:rPr>
            <w:rFonts w:hint="eastAsia"/>
          </w:rPr>
          <w:t>大</w:t>
        </w:r>
      </w:ins>
      <w:r w:rsidR="00D63444" w:rsidRPr="00424780">
        <w:t>得多。</w:t>
      </w:r>
      <w:r w:rsidR="00976361" w:rsidRPr="00424780">
        <w:rPr>
          <w:rFonts w:hint="eastAsia"/>
        </w:rPr>
        <w:t>当然我们</w:t>
      </w:r>
      <w:r w:rsidR="00976361" w:rsidRPr="00424780">
        <w:t>也可以将问题简化得更实际一些</w:t>
      </w:r>
      <w:r w:rsidR="004E0A27" w:rsidRPr="00424780">
        <w:t>，</w:t>
      </w:r>
      <w:r w:rsidR="00976361" w:rsidRPr="00424780">
        <w:t>将</w:t>
      </w:r>
      <w:r w:rsidR="00976361" w:rsidRPr="00424780">
        <w:rPr>
          <w:rFonts w:hint="eastAsia"/>
        </w:rPr>
        <w:t>其</w:t>
      </w:r>
      <w:r w:rsidR="001503BE">
        <w:rPr>
          <w:rFonts w:hint="eastAsia"/>
        </w:rPr>
        <w:t>简化成</w:t>
      </w:r>
      <w:r w:rsidR="00976361" w:rsidRPr="00424780">
        <w:rPr>
          <w:rFonts w:hint="eastAsia"/>
        </w:rPr>
        <w:t>“猜数字”游戏</w:t>
      </w:r>
      <w:r w:rsidR="002124FA" w:rsidRPr="00424780">
        <w:rPr>
          <w:rFonts w:hint="eastAsia"/>
        </w:rPr>
        <w:t>。当然由于</w:t>
      </w:r>
      <w:r w:rsidR="002124FA" w:rsidRPr="00424780">
        <w:t>我们</w:t>
      </w:r>
      <w:r w:rsidR="001503BE">
        <w:rPr>
          <w:rFonts w:hint="eastAsia"/>
        </w:rPr>
        <w:t>原本</w:t>
      </w:r>
      <w:r w:rsidR="002124FA" w:rsidRPr="00424780">
        <w:t>所谈论的是</w:t>
      </w:r>
      <w:r w:rsidR="002124FA" w:rsidRPr="00424780">
        <w:rPr>
          <w:rFonts w:hint="eastAsia"/>
        </w:rPr>
        <w:t>粒子，所以</w:t>
      </w:r>
      <w:r w:rsidR="002124FA" w:rsidRPr="00424780">
        <w:t>预计数量一定</w:t>
      </w:r>
      <w:r w:rsidR="002124FA" w:rsidRPr="00424780">
        <w:rPr>
          <w:rFonts w:hint="eastAsia"/>
        </w:rPr>
        <w:t>会</w:t>
      </w:r>
      <w:r w:rsidR="002124FA" w:rsidRPr="00424780">
        <w:t>很多，但</w:t>
      </w:r>
      <w:r w:rsidR="002124FA">
        <w:t>10</w:t>
      </w:r>
      <w:r w:rsidR="002124FA">
        <w:rPr>
          <w:sz w:val="16"/>
          <w:vertAlign w:val="superscript"/>
        </w:rPr>
        <w:t>90</w:t>
      </w:r>
      <w:r w:rsidR="001503BE">
        <w:rPr>
          <w:rFonts w:hint="eastAsia"/>
        </w:rPr>
        <w:t>（也就是</w:t>
      </w:r>
      <w:r w:rsidR="00972B46" w:rsidRPr="00424780">
        <w:rPr>
          <w:rFonts w:hint="eastAsia"/>
        </w:rPr>
        <w:t>1</w:t>
      </w:r>
      <w:r w:rsidR="00972B46" w:rsidRPr="00424780">
        <w:rPr>
          <w:rFonts w:hint="eastAsia"/>
        </w:rPr>
        <w:t>后面</w:t>
      </w:r>
      <w:r w:rsidR="00972B46" w:rsidRPr="00424780">
        <w:t>跟</w:t>
      </w:r>
      <w:r w:rsidR="00972B46" w:rsidRPr="00424780">
        <w:rPr>
          <w:rFonts w:hint="eastAsia"/>
        </w:rPr>
        <w:t>90</w:t>
      </w:r>
      <w:r w:rsidR="00972B46" w:rsidRPr="00424780">
        <w:rPr>
          <w:rFonts w:hint="eastAsia"/>
        </w:rPr>
        <w:t>个</w:t>
      </w:r>
      <w:r w:rsidR="00972B46" w:rsidRPr="00424780">
        <w:rPr>
          <w:rFonts w:hint="eastAsia"/>
        </w:rPr>
        <w:t>0</w:t>
      </w:r>
      <w:r w:rsidR="00972B46" w:rsidRPr="00424780">
        <w:rPr>
          <w:rFonts w:hint="eastAsia"/>
        </w:rPr>
        <w:t>）也应</w:t>
      </w:r>
      <w:r w:rsidR="002124FA" w:rsidRPr="00424780">
        <w:rPr>
          <w:rFonts w:hint="eastAsia"/>
        </w:rPr>
        <w:t>该</w:t>
      </w:r>
      <w:r w:rsidR="00972B46" w:rsidRPr="00424780">
        <w:rPr>
          <w:rFonts w:hint="eastAsia"/>
        </w:rPr>
        <w:t>是</w:t>
      </w:r>
      <w:r w:rsidR="002124FA" w:rsidRPr="00424780">
        <w:rPr>
          <w:rFonts w:hint="eastAsia"/>
        </w:rPr>
        <w:t>相当</w:t>
      </w:r>
      <w:r w:rsidR="00972B46" w:rsidRPr="00424780">
        <w:rPr>
          <w:rFonts w:hint="eastAsia"/>
        </w:rPr>
        <w:t>宽裕</w:t>
      </w:r>
      <w:r w:rsidR="00972B46" w:rsidRPr="00424780">
        <w:t>了吧</w:t>
      </w:r>
      <w:r w:rsidR="002124FA" w:rsidRPr="00424780">
        <w:t>。我们</w:t>
      </w:r>
      <w:r w:rsidR="002124FA" w:rsidRPr="00424780">
        <w:rPr>
          <w:rFonts w:hint="eastAsia"/>
        </w:rPr>
        <w:t>可以自己</w:t>
      </w:r>
      <w:r w:rsidR="00C208B1">
        <w:rPr>
          <w:rFonts w:hint="eastAsia"/>
        </w:rPr>
        <w:t>在</w:t>
      </w:r>
      <w:r w:rsidR="002124FA" w:rsidRPr="00424780">
        <w:t>Python</w:t>
      </w:r>
      <w:r w:rsidR="002124FA" w:rsidRPr="00424780">
        <w:t>环境中</w:t>
      </w:r>
      <w:r w:rsidR="00C208B1">
        <w:rPr>
          <w:rFonts w:hint="eastAsia"/>
        </w:rPr>
        <w:t>试试看</w:t>
      </w:r>
      <w:r w:rsidR="002124FA" w:rsidRPr="00424780">
        <w:rPr>
          <w:rFonts w:hint="eastAsia"/>
        </w:rPr>
        <w:t>：</w:t>
      </w:r>
    </w:p>
    <w:p w14:paraId="2A5CCC76" w14:textId="77777777" w:rsidR="00D7111B" w:rsidRDefault="00D7111B" w:rsidP="00975F7E">
      <w:pPr>
        <w:pStyle w:val="aa"/>
      </w:pPr>
      <w:r>
        <w:t xml:space="preserve">&gt;&gt;&gt; from random import randrange </w:t>
      </w:r>
    </w:p>
    <w:p w14:paraId="451C957F" w14:textId="77777777" w:rsidR="00D7111B" w:rsidRDefault="00D7111B" w:rsidP="00975F7E">
      <w:pPr>
        <w:pStyle w:val="aa"/>
      </w:pPr>
      <w:r>
        <w:t xml:space="preserve">&gt;&gt;&gt; n = 10**90 </w:t>
      </w:r>
      <w:r w:rsidR="00972B46">
        <w:t xml:space="preserve"> </w:t>
      </w:r>
    </w:p>
    <w:p w14:paraId="749FFFAD" w14:textId="77777777" w:rsidR="00D7111B" w:rsidRDefault="00D7111B" w:rsidP="00975F7E">
      <w:pPr>
        <w:pStyle w:val="aa"/>
      </w:pPr>
      <w:r>
        <w:t xml:space="preserve">&gt;&gt;&gt; p = randrange(10**90) </w:t>
      </w:r>
    </w:p>
    <w:p w14:paraId="3920882F" w14:textId="77777777" w:rsidR="00D7111B" w:rsidRPr="00424780" w:rsidRDefault="00C208B1" w:rsidP="00D86631">
      <w:pPr>
        <w:ind w:firstLine="420"/>
      </w:pPr>
      <w:r>
        <w:rPr>
          <w:rFonts w:hint="eastAsia"/>
        </w:rPr>
        <w:t>现在</w:t>
      </w:r>
      <w:r w:rsidR="00A16DBC" w:rsidRPr="00424780">
        <w:t>，我们</w:t>
      </w:r>
      <w:r w:rsidR="00A16DBC" w:rsidRPr="00424780">
        <w:rPr>
          <w:rFonts w:hint="eastAsia"/>
        </w:rPr>
        <w:t>手里</w:t>
      </w:r>
      <w:r>
        <w:rPr>
          <w:rFonts w:hint="eastAsia"/>
        </w:rPr>
        <w:t>已经</w:t>
      </w:r>
      <w:r w:rsidR="00A16DBC" w:rsidRPr="00424780">
        <w:t>有了一种未知</w:t>
      </w:r>
      <w:r w:rsidR="00A16DBC" w:rsidRPr="00424780">
        <w:rPr>
          <w:rFonts w:hint="eastAsia"/>
        </w:rPr>
        <w:t>粒子</w:t>
      </w:r>
      <w:r w:rsidR="00A16DBC" w:rsidRPr="00424780">
        <w:t>（</w:t>
      </w:r>
      <w:r w:rsidR="00A16DBC" w:rsidRPr="00424780">
        <w:rPr>
          <w:rFonts w:hint="eastAsia"/>
        </w:rPr>
        <w:t>粒子</w:t>
      </w:r>
      <w:r w:rsidR="00A16DBC" w:rsidRPr="00424780">
        <w:t>编号为</w:t>
      </w:r>
      <w:r w:rsidR="00A16DBC" w:rsidRPr="00424780">
        <w:t>p</w:t>
      </w:r>
      <w:r w:rsidR="00A16DBC" w:rsidRPr="00424780">
        <w:t>）</w:t>
      </w:r>
      <w:r w:rsidR="00985192">
        <w:rPr>
          <w:rFonts w:hint="eastAsia"/>
        </w:rPr>
        <w:t>。下面</w:t>
      </w:r>
      <w:r w:rsidR="00E1642B">
        <w:t>，</w:t>
      </w:r>
      <w:r>
        <w:rPr>
          <w:rFonts w:hint="eastAsia"/>
        </w:rPr>
        <w:t>您可以开始研究应该问怎样的</w:t>
      </w:r>
      <w:r w:rsidR="00F504D6" w:rsidRPr="00424780">
        <w:t>yes/no</w:t>
      </w:r>
      <w:r w:rsidR="00F504D6" w:rsidRPr="00424780">
        <w:t>问题</w:t>
      </w:r>
      <w:r w:rsidR="00E1642B">
        <w:rPr>
          <w:rFonts w:hint="eastAsia"/>
        </w:rPr>
        <w:t>了</w:t>
      </w:r>
      <w:r w:rsidR="00111C0F">
        <w:rPr>
          <w:rFonts w:hint="eastAsia"/>
        </w:rPr>
        <w:t>（不许</w:t>
      </w:r>
      <w:r w:rsidR="00F504D6" w:rsidRPr="00424780">
        <w:t>偷</w:t>
      </w:r>
      <w:r w:rsidR="00F504D6" w:rsidRPr="00424780">
        <w:rPr>
          <w:rFonts w:hint="eastAsia"/>
        </w:rPr>
        <w:t>看</w:t>
      </w:r>
      <w:r w:rsidR="00F504D6" w:rsidRPr="00424780">
        <w:t>！</w:t>
      </w:r>
      <w:r w:rsidR="00F504D6" w:rsidRPr="00424780">
        <w:rPr>
          <w:rFonts w:hint="eastAsia"/>
        </w:rPr>
        <w:t>）。</w:t>
      </w:r>
      <w:r w:rsidR="00F504D6" w:rsidRPr="00424780">
        <w:t>例如</w:t>
      </w:r>
      <w:r>
        <w:rPr>
          <w:rFonts w:hint="eastAsia"/>
        </w:rPr>
        <w:t>您</w:t>
      </w:r>
      <w:r w:rsidR="003A3F1F" w:rsidRPr="00424780">
        <w:rPr>
          <w:rFonts w:hint="eastAsia"/>
        </w:rPr>
        <w:t>可能</w:t>
      </w:r>
      <w:r w:rsidR="00985192">
        <w:rPr>
          <w:rFonts w:hint="eastAsia"/>
        </w:rPr>
        <w:t>会问</w:t>
      </w:r>
      <w:r w:rsidR="00F133B3">
        <w:rPr>
          <w:rFonts w:hint="eastAsia"/>
        </w:rPr>
        <w:t>下面</w:t>
      </w:r>
      <w:r w:rsidR="00E1642B">
        <w:rPr>
          <w:rFonts w:hint="eastAsia"/>
        </w:rPr>
        <w:t>这种</w:t>
      </w:r>
      <w:r w:rsidR="00E1642B">
        <w:t>毫无</w:t>
      </w:r>
      <w:r w:rsidR="00E1642B">
        <w:rPr>
          <w:rFonts w:hint="eastAsia"/>
        </w:rPr>
        <w:t>建设性</w:t>
      </w:r>
      <w:r w:rsidR="00E1642B">
        <w:t>的</w:t>
      </w:r>
      <w:r w:rsidR="003A3F1F" w:rsidRPr="00424780">
        <w:t>问题</w:t>
      </w:r>
      <w:r w:rsidR="00F504D6" w:rsidRPr="00424780">
        <w:rPr>
          <w:rFonts w:hint="eastAsia"/>
        </w:rPr>
        <w:t>：</w:t>
      </w:r>
    </w:p>
    <w:p w14:paraId="30154220" w14:textId="77777777" w:rsidR="003A3F1F" w:rsidRDefault="00D7111B" w:rsidP="00975F7E">
      <w:pPr>
        <w:pStyle w:val="aa"/>
      </w:pPr>
      <w:r>
        <w:t xml:space="preserve">&gt;&gt;&gt; p == 52561927548332435090282755894003484804019842420331 </w:t>
      </w:r>
    </w:p>
    <w:p w14:paraId="3A96914E" w14:textId="77777777" w:rsidR="00D7111B" w:rsidRDefault="00D7111B" w:rsidP="00975F7E">
      <w:pPr>
        <w:pStyle w:val="aa"/>
      </w:pPr>
      <w:r>
        <w:t xml:space="preserve">False </w:t>
      </w:r>
    </w:p>
    <w:p w14:paraId="3D512258" w14:textId="77777777" w:rsidR="00D7111B" w:rsidRPr="00F30F46" w:rsidRDefault="0028122C" w:rsidP="00D86631">
      <w:pPr>
        <w:ind w:firstLine="420"/>
      </w:pPr>
      <w:r>
        <w:rPr>
          <w:rFonts w:hint="eastAsia"/>
        </w:rPr>
        <w:t>之前</w:t>
      </w:r>
      <w:r w:rsidR="0095721F">
        <w:rPr>
          <w:rFonts w:hint="eastAsia"/>
        </w:rPr>
        <w:t>有</w:t>
      </w:r>
      <w:r w:rsidR="00F133B3" w:rsidRPr="00F30F46">
        <w:t>玩过</w:t>
      </w:r>
      <w:r w:rsidR="00F133B3" w:rsidRPr="00F30F46">
        <w:rPr>
          <w:rFonts w:hint="eastAsia"/>
        </w:rPr>
        <w:t>“二十个</w:t>
      </w:r>
      <w:r w:rsidR="00F133B3" w:rsidRPr="00F30F46">
        <w:t>问题</w:t>
      </w:r>
      <w:r w:rsidR="00F133B3" w:rsidRPr="00F30F46">
        <w:rPr>
          <w:rFonts w:hint="eastAsia"/>
        </w:rPr>
        <w:t>（</w:t>
      </w:r>
      <w:r w:rsidR="00F133B3" w:rsidRPr="00F133B3">
        <w:t>twenty questions</w:t>
      </w:r>
      <w:r w:rsidR="00F133B3" w:rsidRPr="00F30F46">
        <w:rPr>
          <w:rFonts w:hint="eastAsia"/>
        </w:rPr>
        <w:t>）”</w:t>
      </w:r>
      <w:r w:rsidR="00F133B3" w:rsidRPr="00F133B3">
        <w:rPr>
          <w:rStyle w:val="af0"/>
        </w:rPr>
        <w:footnoteReference w:id="6"/>
      </w:r>
      <w:r w:rsidR="00F133B3" w:rsidRPr="00F30F46">
        <w:rPr>
          <w:rFonts w:hint="eastAsia"/>
        </w:rPr>
        <w:t>这类</w:t>
      </w:r>
      <w:r>
        <w:t>游戏的</w:t>
      </w:r>
      <w:r>
        <w:rPr>
          <w:rFonts w:hint="eastAsia"/>
        </w:rPr>
        <w:t>人肯定明白</w:t>
      </w:r>
      <w:r w:rsidR="00F133B3" w:rsidRPr="00F30F46">
        <w:t>，</w:t>
      </w:r>
      <w:r>
        <w:rPr>
          <w:rFonts w:hint="eastAsia"/>
        </w:rPr>
        <w:t>这样做的</w:t>
      </w:r>
      <w:r w:rsidR="00E1642B" w:rsidRPr="00F30F46">
        <w:t>问题在于：</w:t>
      </w:r>
      <w:r>
        <w:t>我们</w:t>
      </w:r>
      <w:r w:rsidR="00E1642B" w:rsidRPr="00F30F46">
        <w:t>得</w:t>
      </w:r>
      <w:r>
        <w:rPr>
          <w:rFonts w:hint="eastAsia"/>
        </w:rPr>
        <w:t>不</w:t>
      </w:r>
      <w:r w:rsidR="00E1642B" w:rsidRPr="00F30F46">
        <w:t>到足够</w:t>
      </w:r>
      <w:r>
        <w:rPr>
          <w:rFonts w:hint="eastAsia"/>
        </w:rPr>
        <w:t>多</w:t>
      </w:r>
      <w:r w:rsidR="00E1642B" w:rsidRPr="00F30F46">
        <w:t>的</w:t>
      </w:r>
      <w:del w:id="159" w:author="Robbie Fan" w:date="2014-01-01T21:25:00Z">
        <w:r w:rsidR="00E1642B" w:rsidRPr="00F30F46" w:rsidDel="00222272">
          <w:rPr>
            <w:rFonts w:hint="eastAsia"/>
          </w:rPr>
          <w:delText>“反馈</w:delText>
        </w:r>
        <w:r w:rsidR="00E1642B" w:rsidRPr="00F30F46" w:rsidDel="00222272">
          <w:delText>信息</w:delText>
        </w:r>
        <w:r w:rsidR="00E1642B" w:rsidRPr="00F30F46" w:rsidDel="00222272">
          <w:rPr>
            <w:rFonts w:hint="eastAsia"/>
          </w:rPr>
          <w:delText>”</w:delText>
        </w:r>
      </w:del>
      <w:ins w:id="160" w:author="Robbie Fan" w:date="2014-01-01T21:25:00Z">
        <w:r w:rsidR="00222272" w:rsidRPr="00F30F46">
          <w:rPr>
            <w:rFonts w:hint="eastAsia"/>
          </w:rPr>
          <w:t>“</w:t>
        </w:r>
        <w:commentRangeStart w:id="161"/>
        <w:r w:rsidR="00222272">
          <w:rPr>
            <w:rFonts w:hint="eastAsia"/>
          </w:rPr>
          <w:t>回报</w:t>
        </w:r>
        <w:commentRangeEnd w:id="161"/>
        <w:r w:rsidR="00222272">
          <w:rPr>
            <w:rStyle w:val="af5"/>
          </w:rPr>
          <w:commentReference w:id="161"/>
        </w:r>
        <w:r w:rsidR="00222272" w:rsidRPr="00F30F46">
          <w:rPr>
            <w:rFonts w:hint="eastAsia"/>
          </w:rPr>
          <w:t>”</w:t>
        </w:r>
      </w:ins>
      <w:r w:rsidR="00E1642B" w:rsidRPr="00F30F46">
        <w:rPr>
          <w:rFonts w:hint="eastAsia"/>
        </w:rPr>
        <w:t>，</w:t>
      </w:r>
      <w:r>
        <w:t>所以我们</w:t>
      </w:r>
      <w:r>
        <w:rPr>
          <w:rFonts w:hint="eastAsia"/>
        </w:rPr>
        <w:t>最好要问</w:t>
      </w:r>
      <w:r>
        <w:t>一个</w:t>
      </w:r>
      <w:r>
        <w:rPr>
          <w:rFonts w:hint="eastAsia"/>
        </w:rPr>
        <w:t>能</w:t>
      </w:r>
      <w:r w:rsidR="00E1642B" w:rsidRPr="00F30F46">
        <w:t>让数字</w:t>
      </w:r>
      <w:r w:rsidR="0095721F">
        <w:rPr>
          <w:rFonts w:hint="eastAsia"/>
        </w:rPr>
        <w:t>可选</w:t>
      </w:r>
      <w:r w:rsidR="00E1642B" w:rsidRPr="00F30F46">
        <w:rPr>
          <w:rFonts w:hint="eastAsia"/>
        </w:rPr>
        <w:t>范围</w:t>
      </w:r>
      <w:r w:rsidR="00E1642B" w:rsidRPr="00F30F46">
        <w:t>减半的</w:t>
      </w:r>
      <w:r w:rsidR="00E1642B" w:rsidRPr="00F30F46">
        <w:rPr>
          <w:rFonts w:hint="eastAsia"/>
        </w:rPr>
        <w:t>yes</w:t>
      </w:r>
      <w:r w:rsidR="00E1642B" w:rsidRPr="00F30F46">
        <w:t>/no</w:t>
      </w:r>
      <w:r w:rsidR="00E1642B" w:rsidRPr="00F30F46">
        <w:rPr>
          <w:rFonts w:hint="eastAsia"/>
        </w:rPr>
        <w:t>问题，例如</w:t>
      </w:r>
      <w:r w:rsidR="00E1642B" w:rsidRPr="00F30F46">
        <w:t>：</w:t>
      </w:r>
    </w:p>
    <w:p w14:paraId="6C9F6EF8" w14:textId="77777777" w:rsidR="00D7111B" w:rsidRDefault="00D7111B" w:rsidP="00975F7E">
      <w:pPr>
        <w:pStyle w:val="aa"/>
      </w:pPr>
      <w:r>
        <w:t xml:space="preserve">&gt;&gt;&gt; p &lt; n/2 </w:t>
      </w:r>
    </w:p>
    <w:p w14:paraId="3B711A9A" w14:textId="77777777" w:rsidR="00D7111B" w:rsidRDefault="00D7111B" w:rsidP="00975F7E">
      <w:pPr>
        <w:pStyle w:val="aa"/>
      </w:pPr>
      <w:r>
        <w:t xml:space="preserve">True </w:t>
      </w:r>
    </w:p>
    <w:p w14:paraId="7D165F2E" w14:textId="77777777" w:rsidR="00D7111B" w:rsidRPr="005C6F32" w:rsidRDefault="00D352EE" w:rsidP="00D86631">
      <w:pPr>
        <w:ind w:firstLine="420"/>
      </w:pPr>
      <w:r w:rsidRPr="005C6F32">
        <w:rPr>
          <w:rFonts w:hint="eastAsia"/>
        </w:rPr>
        <w:t>现在</w:t>
      </w:r>
      <w:r w:rsidRPr="005C6F32">
        <w:t>我们终于</w:t>
      </w:r>
      <w:r w:rsidR="0028122C">
        <w:rPr>
          <w:rFonts w:hint="eastAsia"/>
        </w:rPr>
        <w:t>有</w:t>
      </w:r>
      <w:r w:rsidRPr="005C6F32">
        <w:rPr>
          <w:rFonts w:hint="eastAsia"/>
        </w:rPr>
        <w:t>了</w:t>
      </w:r>
      <w:r w:rsidRPr="005C6F32">
        <w:t>一些进展！</w:t>
      </w:r>
      <w:r w:rsidRPr="005C6F32">
        <w:rPr>
          <w:rFonts w:hint="eastAsia"/>
        </w:rPr>
        <w:t>事实上</w:t>
      </w:r>
      <w:r w:rsidRPr="005C6F32">
        <w:t>，</w:t>
      </w:r>
      <w:r w:rsidRPr="005C6F32">
        <w:rPr>
          <w:rFonts w:hint="eastAsia"/>
        </w:rPr>
        <w:t>如果</w:t>
      </w:r>
      <w:r w:rsidRPr="005C6F32">
        <w:t>您</w:t>
      </w:r>
      <w:r w:rsidR="00620830" w:rsidRPr="005C6F32">
        <w:rPr>
          <w:rFonts w:hint="eastAsia"/>
        </w:rPr>
        <w:t>牌玩得不错</w:t>
      </w:r>
      <w:r w:rsidRPr="005C6F32">
        <w:t>（</w:t>
      </w:r>
      <w:r w:rsidRPr="005C6F32">
        <w:rPr>
          <w:rFonts w:hint="eastAsia"/>
        </w:rPr>
        <w:t>抱歉</w:t>
      </w:r>
      <w:r w:rsidRPr="005C6F32">
        <w:t>，比喻有点乱</w:t>
      </w:r>
      <w:r w:rsidRPr="005C6F32">
        <w:rPr>
          <w:rFonts w:hint="eastAsia"/>
        </w:rPr>
        <w:t>——</w:t>
      </w:r>
      <w:r w:rsidRPr="005C6F32">
        <w:t>或者说游戏</w:t>
      </w:r>
      <w:r w:rsidR="00620830" w:rsidRPr="005C6F32">
        <w:rPr>
          <w:rFonts w:hint="eastAsia"/>
        </w:rPr>
        <w:t>玩得</w:t>
      </w:r>
      <w:r w:rsidR="00620830" w:rsidRPr="005C6F32">
        <w:t>不错</w:t>
      </w:r>
      <w:r w:rsidRPr="005C6F32">
        <w:t>）</w:t>
      </w:r>
      <w:r w:rsidR="00620830" w:rsidRPr="005C6F32">
        <w:rPr>
          <w:rFonts w:hint="eastAsia"/>
        </w:rPr>
        <w:t>的</w:t>
      </w:r>
      <w:r w:rsidRPr="005C6F32">
        <w:rPr>
          <w:rFonts w:hint="eastAsia"/>
        </w:rPr>
        <w:t>话，</w:t>
      </w:r>
      <w:r w:rsidRPr="005C6F32">
        <w:t>可以</w:t>
      </w:r>
      <w:r w:rsidR="00620830" w:rsidRPr="005C6F32">
        <w:rPr>
          <w:rFonts w:hint="eastAsia"/>
        </w:rPr>
        <w:t>这样持续</w:t>
      </w:r>
      <w:r w:rsidR="00620830" w:rsidRPr="005C6F32">
        <w:t>成倍地缩小</w:t>
      </w:r>
      <w:r w:rsidR="00620830" w:rsidRPr="005C6F32">
        <w:rPr>
          <w:rFonts w:hint="eastAsia"/>
        </w:rPr>
        <w:t>其</w:t>
      </w:r>
      <w:r w:rsidR="0095721F">
        <w:rPr>
          <w:rFonts w:hint="eastAsia"/>
        </w:rPr>
        <w:t>可选</w:t>
      </w:r>
      <w:r w:rsidRPr="005C6F32">
        <w:t>范围，</w:t>
      </w:r>
      <w:r w:rsidRPr="005C6F32">
        <w:rPr>
          <w:rFonts w:hint="eastAsia"/>
        </w:rPr>
        <w:t>大致</w:t>
      </w:r>
      <w:r w:rsidRPr="005C6F32">
        <w:t>在</w:t>
      </w:r>
      <w:r w:rsidRPr="005C6F32">
        <w:rPr>
          <w:rFonts w:hint="eastAsia"/>
        </w:rPr>
        <w:t>300</w:t>
      </w:r>
      <w:r w:rsidRPr="005C6F32">
        <w:rPr>
          <w:rFonts w:hint="eastAsia"/>
        </w:rPr>
        <w:t>个</w:t>
      </w:r>
      <w:r w:rsidRPr="005C6F32">
        <w:t>问题</w:t>
      </w:r>
      <w:r w:rsidR="00620830" w:rsidRPr="005C6F32">
        <w:rPr>
          <w:rFonts w:hint="eastAsia"/>
        </w:rPr>
        <w:t>之</w:t>
      </w:r>
      <w:r w:rsidRPr="005C6F32">
        <w:rPr>
          <w:rFonts w:hint="eastAsia"/>
        </w:rPr>
        <w:t>内就</w:t>
      </w:r>
      <w:r w:rsidRPr="005C6F32">
        <w:t>能</w:t>
      </w:r>
      <w:r w:rsidRPr="005C6F32">
        <w:rPr>
          <w:rFonts w:hint="eastAsia"/>
        </w:rPr>
        <w:t>找到答案。您</w:t>
      </w:r>
      <w:r w:rsidRPr="005C6F32">
        <w:t>可以像下面这样自己算算看：</w:t>
      </w:r>
    </w:p>
    <w:p w14:paraId="5E4E74B9" w14:textId="77777777" w:rsidR="00D7111B" w:rsidRDefault="00D7111B" w:rsidP="00975F7E">
      <w:pPr>
        <w:pStyle w:val="aa"/>
      </w:pPr>
      <w:r>
        <w:t xml:space="preserve">&gt;&gt;&gt; from math import log </w:t>
      </w:r>
    </w:p>
    <w:p w14:paraId="02E0D7B8" w14:textId="77777777" w:rsidR="00D7111B" w:rsidRDefault="00D7111B" w:rsidP="00975F7E">
      <w:pPr>
        <w:pStyle w:val="aa"/>
      </w:pPr>
      <w:r>
        <w:t xml:space="preserve">&gt;&gt;&gt; log(n, 2) # base-two logarithm </w:t>
      </w:r>
    </w:p>
    <w:p w14:paraId="06C060A6" w14:textId="77777777" w:rsidR="00D7111B" w:rsidRDefault="00D7111B" w:rsidP="0095721F">
      <w:pPr>
        <w:pStyle w:val="aa"/>
      </w:pPr>
      <w:r>
        <w:t xml:space="preserve">298.97352853986263 </w:t>
      </w:r>
    </w:p>
    <w:p w14:paraId="1D4879A1" w14:textId="77777777" w:rsidR="004843CE" w:rsidRPr="005C6F32" w:rsidRDefault="00620830" w:rsidP="00D86631">
      <w:pPr>
        <w:ind w:firstLine="420"/>
      </w:pPr>
      <w:r w:rsidRPr="005C6F32">
        <w:rPr>
          <w:rFonts w:hint="eastAsia"/>
        </w:rPr>
        <w:t>如果觉得</w:t>
      </w:r>
      <w:r w:rsidRPr="005C6F32">
        <w:t>这有点平淡无奇</w:t>
      </w:r>
      <w:r w:rsidRPr="005C6F32">
        <w:rPr>
          <w:rFonts w:hint="eastAsia"/>
        </w:rPr>
        <w:t>，</w:t>
      </w:r>
      <w:r w:rsidR="00647EF0" w:rsidRPr="005C6F32">
        <w:rPr>
          <w:rFonts w:hint="eastAsia"/>
        </w:rPr>
        <w:t>那</w:t>
      </w:r>
      <w:r w:rsidR="00647EF0" w:rsidRPr="005C6F32">
        <w:t>就</w:t>
      </w:r>
      <w:r w:rsidR="00647EF0" w:rsidRPr="005C6F32">
        <w:rPr>
          <w:rFonts w:hint="eastAsia"/>
        </w:rPr>
        <w:t>请</w:t>
      </w:r>
      <w:r w:rsidR="0095721F">
        <w:rPr>
          <w:rFonts w:hint="eastAsia"/>
        </w:rPr>
        <w:t>您</w:t>
      </w:r>
      <w:r w:rsidR="00647EF0" w:rsidRPr="005C6F32">
        <w:t>再</w:t>
      </w:r>
      <w:r w:rsidR="00647EF0" w:rsidRPr="005C6F32">
        <w:rPr>
          <w:rFonts w:hint="eastAsia"/>
        </w:rPr>
        <w:t>仔细</w:t>
      </w:r>
      <w:r w:rsidR="00647EF0" w:rsidRPr="005C6F32">
        <w:t>想一</w:t>
      </w:r>
      <w:r w:rsidR="00647EF0" w:rsidRPr="005C6F32">
        <w:rPr>
          <w:rFonts w:hint="eastAsia"/>
        </w:rPr>
        <w:t>想</w:t>
      </w:r>
      <w:r w:rsidRPr="005C6F32">
        <w:rPr>
          <w:rFonts w:hint="eastAsia"/>
        </w:rPr>
        <w:t>。</w:t>
      </w:r>
      <w:r w:rsidRPr="005C6F32">
        <w:t>我们</w:t>
      </w:r>
      <w:r w:rsidR="00D90B8B" w:rsidRPr="005C6F32">
        <w:rPr>
          <w:rFonts w:hint="eastAsia"/>
        </w:rPr>
        <w:t>只凭着</w:t>
      </w:r>
      <w:r w:rsidRPr="005C6F32">
        <w:t>一些</w:t>
      </w:r>
      <w:r w:rsidRPr="005C6F32">
        <w:t>yes/no</w:t>
      </w:r>
      <w:r w:rsidRPr="005C6F32">
        <w:rPr>
          <w:rFonts w:hint="eastAsia"/>
        </w:rPr>
        <w:t>的</w:t>
      </w:r>
      <w:r w:rsidRPr="005C6F32">
        <w:t>问题</w:t>
      </w:r>
      <w:r w:rsidR="00D90B8B" w:rsidRPr="005C6F32">
        <w:rPr>
          <w:rFonts w:hint="eastAsia"/>
        </w:rPr>
        <w:t>，</w:t>
      </w:r>
      <w:r w:rsidR="00D90B8B" w:rsidRPr="005C6F32">
        <w:t>就能</w:t>
      </w:r>
      <w:r w:rsidR="00D90B8B" w:rsidRPr="00225D7E">
        <w:rPr>
          <w:i/>
        </w:rPr>
        <w:t>在五分钟以内</w:t>
      </w:r>
      <w:r w:rsidR="00D90B8B" w:rsidRPr="00225D7E">
        <w:rPr>
          <w:rFonts w:hint="eastAsia"/>
          <w:i/>
        </w:rPr>
        <w:t>猜出宇宙中</w:t>
      </w:r>
      <w:r w:rsidR="00D90B8B" w:rsidRPr="00225D7E">
        <w:rPr>
          <w:i/>
        </w:rPr>
        <w:t>任何一种可见</w:t>
      </w:r>
      <w:r w:rsidR="00D90B8B" w:rsidRPr="00225D7E">
        <w:rPr>
          <w:rFonts w:hint="eastAsia"/>
          <w:i/>
        </w:rPr>
        <w:t>粒子</w:t>
      </w:r>
      <w:r w:rsidR="0095721F">
        <w:rPr>
          <w:rFonts w:hint="eastAsia"/>
          <w:i/>
        </w:rPr>
        <w:t>！</w:t>
      </w:r>
      <w:r w:rsidR="00D90B8B" w:rsidRPr="005C6F32">
        <w:rPr>
          <w:rFonts w:hint="eastAsia"/>
        </w:rPr>
        <w:t>这</w:t>
      </w:r>
      <w:r w:rsidR="00D90B8B" w:rsidRPr="005C6F32">
        <w:t>是所谓</w:t>
      </w:r>
      <w:r w:rsidR="00D90B8B" w:rsidRPr="005C6F32">
        <w:rPr>
          <w:rFonts w:hint="eastAsia"/>
        </w:rPr>
        <w:t>超理想</w:t>
      </w:r>
      <w:r w:rsidR="00D90B8B" w:rsidRPr="005C6F32">
        <w:t>对数算法的一个典型</w:t>
      </w:r>
      <w:r w:rsidR="00D90B8B" w:rsidRPr="005C6F32">
        <w:rPr>
          <w:rFonts w:hint="eastAsia"/>
        </w:rPr>
        <w:t>示例（</w:t>
      </w:r>
      <w:commentRangeStart w:id="162"/>
      <w:r w:rsidR="00D90B8B" w:rsidRPr="005C6F32">
        <w:rPr>
          <w:rFonts w:hint="eastAsia"/>
        </w:rPr>
        <w:t>现在</w:t>
      </w:r>
      <w:del w:id="163" w:author="Robbie Fan" w:date="2014-01-01T21:29:00Z">
        <w:r w:rsidR="00D90B8B" w:rsidRPr="005C6F32" w:rsidDel="001C433F">
          <w:delText>我们</w:delText>
        </w:r>
      </w:del>
      <w:ins w:id="164" w:author="Robbie Fan" w:date="2014-01-01T21:29:00Z">
        <w:r w:rsidR="001C433F">
          <w:rPr>
            <w:rFonts w:hint="eastAsia"/>
          </w:rPr>
          <w:t>，</w:t>
        </w:r>
      </w:ins>
      <w:del w:id="165" w:author="Robbie Fan" w:date="2014-01-01T21:29:00Z">
        <w:r w:rsidR="00D90B8B" w:rsidRPr="005C6F32" w:rsidDel="001C433F">
          <w:delText>可以</w:delText>
        </w:r>
        <w:r w:rsidR="0095721F" w:rsidDel="001C433F">
          <w:rPr>
            <w:rFonts w:hint="eastAsia"/>
          </w:rPr>
          <w:delText>开始</w:delText>
        </w:r>
      </w:del>
      <w:r w:rsidR="00D90B8B" w:rsidRPr="005C6F32">
        <w:t>试着</w:t>
      </w:r>
      <w:ins w:id="166" w:author="Robbie Fan" w:date="2014-01-01T21:29:00Z">
        <w:r w:rsidR="001C433F">
          <w:rPr>
            <w:rFonts w:hint="eastAsia"/>
          </w:rPr>
          <w:t>快速</w:t>
        </w:r>
      </w:ins>
      <w:r w:rsidR="00D90B8B" w:rsidRPr="005C6F32">
        <w:t>说</w:t>
      </w:r>
      <w:del w:id="167" w:author="Robbie Fan" w:date="2014-01-01T21:29:00Z">
        <w:r w:rsidR="00D90B8B" w:rsidRPr="005C6F32" w:rsidDel="001C433F">
          <w:rPr>
            <w:rFonts w:hint="eastAsia"/>
          </w:rPr>
          <w:delText>：</w:delText>
        </w:r>
      </w:del>
      <w:r w:rsidR="00D90B8B" w:rsidRPr="005C6F32">
        <w:rPr>
          <w:rFonts w:hint="eastAsia"/>
        </w:rPr>
        <w:t>“</w:t>
      </w:r>
      <w:ins w:id="168" w:author="Robbie Fan" w:date="2014-01-01T21:29:00Z">
        <w:r w:rsidR="001C433F">
          <w:rPr>
            <w:rFonts w:hint="eastAsia"/>
          </w:rPr>
          <w:t>logarithmic algorithm</w:t>
        </w:r>
      </w:ins>
      <w:del w:id="169" w:author="Robbie Fan" w:date="2014-01-01T21:29:00Z">
        <w:r w:rsidR="00D90B8B" w:rsidRPr="005C6F32" w:rsidDel="001C433F">
          <w:rPr>
            <w:rFonts w:hint="eastAsia"/>
          </w:rPr>
          <w:delText>对数</w:delText>
        </w:r>
        <w:r w:rsidR="00D90B8B" w:rsidRPr="005C6F32" w:rsidDel="001C433F">
          <w:delText>级算法</w:delText>
        </w:r>
      </w:del>
      <w:r w:rsidR="00D90B8B" w:rsidRPr="005C6F32">
        <w:rPr>
          <w:rFonts w:hint="eastAsia"/>
        </w:rPr>
        <w:t>”</w:t>
      </w:r>
      <w:del w:id="170" w:author="Robbie Fan" w:date="2014-01-01T21:29:00Z">
        <w:r w:rsidR="00D90B8B" w:rsidRPr="005C6F32" w:rsidDel="001C433F">
          <w:rPr>
            <w:rFonts w:hint="eastAsia"/>
          </w:rPr>
          <w:delText>要比</w:delText>
        </w:r>
        <w:r w:rsidR="00D90B8B" w:rsidRPr="005C6F32" w:rsidDel="001C433F">
          <w:delText>寻常算法快十倍了</w:delText>
        </w:r>
      </w:del>
      <w:ins w:id="171" w:author="Robbie Fan" w:date="2014-01-01T21:29:00Z">
        <w:r w:rsidR="001C433F">
          <w:rPr>
            <w:rFonts w:hint="eastAsia"/>
          </w:rPr>
          <w:t>十遍</w:t>
        </w:r>
        <w:commentRangeEnd w:id="162"/>
        <w:r w:rsidR="001C433F">
          <w:rPr>
            <w:rStyle w:val="af5"/>
          </w:rPr>
          <w:commentReference w:id="162"/>
        </w:r>
      </w:ins>
      <w:r w:rsidR="0095721F">
        <w:rPr>
          <w:rFonts w:hint="eastAsia"/>
        </w:rPr>
        <w:t>。</w:t>
      </w:r>
      <w:r w:rsidR="00D90B8B" w:rsidRPr="005C6F32">
        <w:rPr>
          <w:rFonts w:hint="eastAsia"/>
        </w:rPr>
        <w:t>）</w:t>
      </w:r>
    </w:p>
    <w:p w14:paraId="006EDE3D" w14:textId="77777777" w:rsidR="00D7111B" w:rsidRDefault="004F20DD" w:rsidP="006F7599">
      <w:pPr>
        <w:pStyle w:val="ab"/>
        <w:ind w:left="420" w:firstLineChars="0" w:firstLine="0"/>
      </w:pPr>
      <w:r w:rsidRPr="00225D7E">
        <w:rPr>
          <w:rFonts w:hint="eastAsia"/>
          <w:b/>
        </w:rPr>
        <w:t>请</w:t>
      </w:r>
      <w:r w:rsidRPr="00225D7E">
        <w:rPr>
          <w:b/>
        </w:rPr>
        <w:t>注意：</w:t>
      </w:r>
      <w:r w:rsidR="0095721F">
        <w:rPr>
          <w:rFonts w:hint="eastAsia"/>
          <w:b/>
        </w:rPr>
        <w:t>这其实</w:t>
      </w:r>
      <w:r w:rsidR="000B5DF7">
        <w:rPr>
          <w:rFonts w:hint="eastAsia"/>
        </w:rPr>
        <w:t>是</w:t>
      </w:r>
      <w:r w:rsidR="000B5DF7">
        <w:t>二分法或二分搜索</w:t>
      </w:r>
      <w:r w:rsidR="0095721F">
        <w:rPr>
          <w:rFonts w:hint="eastAsia"/>
        </w:rPr>
        <w:t>法</w:t>
      </w:r>
      <w:r w:rsidR="0095721F">
        <w:t>的一个</w:t>
      </w:r>
      <w:r w:rsidR="0095721F">
        <w:rPr>
          <w:rFonts w:hint="eastAsia"/>
        </w:rPr>
        <w:t>实例</w:t>
      </w:r>
      <w:r w:rsidR="000B5DF7">
        <w:t>，同时也是最重要</w:t>
      </w:r>
      <w:r w:rsidR="000B5DF7">
        <w:rPr>
          <w:rFonts w:hint="eastAsia"/>
        </w:rPr>
        <w:t>、</w:t>
      </w:r>
      <w:r w:rsidR="000B5DF7">
        <w:t>最知名的一种对数级算法</w:t>
      </w:r>
      <w:r w:rsidR="003776AA">
        <w:rPr>
          <w:rFonts w:hint="eastAsia"/>
        </w:rPr>
        <w:t>。我们</w:t>
      </w:r>
      <w:r w:rsidR="003776AA">
        <w:t>将会在第</w:t>
      </w:r>
      <w:r w:rsidR="003776AA">
        <w:t>6</w:t>
      </w:r>
      <w:r w:rsidR="003776AA">
        <w:t>章</w:t>
      </w:r>
      <w:r w:rsidR="003776AA">
        <w:rPr>
          <w:rFonts w:hint="eastAsia"/>
        </w:rPr>
        <w:t>介绍</w:t>
      </w:r>
      <w:r w:rsidR="003776AA">
        <w:t>bisect</w:t>
      </w:r>
      <w:r w:rsidR="003776AA">
        <w:t>模块的</w:t>
      </w:r>
      <w:r w:rsidR="003776AA">
        <w:rPr>
          <w:rFonts w:hint="eastAsia"/>
        </w:rPr>
        <w:t>专栏</w:t>
      </w:r>
      <w:r w:rsidR="003776AA">
        <w:t>中</w:t>
      </w:r>
      <w:r w:rsidR="003776AA">
        <w:rPr>
          <w:rFonts w:hint="eastAsia"/>
        </w:rPr>
        <w:t>进</w:t>
      </w:r>
      <w:r w:rsidR="003776AA">
        <w:t>一步讨论这个问题</w:t>
      </w:r>
      <w:r w:rsidR="0095721F">
        <w:rPr>
          <w:rFonts w:hint="eastAsia"/>
        </w:rPr>
        <w:t>。</w:t>
      </w:r>
    </w:p>
    <w:p w14:paraId="38507CB3" w14:textId="77777777" w:rsidR="00FE34D7" w:rsidRPr="006D3532" w:rsidRDefault="0095721F" w:rsidP="00D86631">
      <w:pPr>
        <w:ind w:firstLine="420"/>
      </w:pPr>
      <w:r>
        <w:rPr>
          <w:rFonts w:hint="eastAsia"/>
        </w:rPr>
        <w:t>现在</w:t>
      </w:r>
      <w:r w:rsidR="00FE34D7" w:rsidRPr="006D3532">
        <w:rPr>
          <w:rFonts w:hint="eastAsia"/>
        </w:rPr>
        <w:t>我们</w:t>
      </w:r>
      <w:r w:rsidR="000F2C42" w:rsidRPr="006D3532">
        <w:rPr>
          <w:rFonts w:hint="eastAsia"/>
        </w:rPr>
        <w:t>将</w:t>
      </w:r>
      <w:r w:rsidR="000F2C42" w:rsidRPr="006D3532">
        <w:t>注意力</w:t>
      </w:r>
      <w:r w:rsidR="00FE34D7" w:rsidRPr="006D3532">
        <w:rPr>
          <w:rFonts w:hint="eastAsia"/>
        </w:rPr>
        <w:t>转向对数</w:t>
      </w:r>
      <w:r w:rsidR="00FE34D7" w:rsidRPr="006D3532">
        <w:t>级</w:t>
      </w:r>
      <w:r w:rsidR="00FE34D7" w:rsidRPr="006D3532">
        <w:rPr>
          <w:rFonts w:hint="eastAsia"/>
        </w:rPr>
        <w:t>算法</w:t>
      </w:r>
      <w:r w:rsidR="00FE34D7" w:rsidRPr="006D3532">
        <w:t>的伪对立面，</w:t>
      </w:r>
      <w:r w:rsidR="00FE34D7" w:rsidRPr="006D3532">
        <w:rPr>
          <w:rFonts w:hint="eastAsia"/>
        </w:rPr>
        <w:t>来探讨</w:t>
      </w:r>
      <w:r w:rsidR="00FE34D7" w:rsidRPr="006D3532">
        <w:t>一下同样怪异的指数级算法</w:t>
      </w:r>
      <w:r w:rsidR="000F2C42" w:rsidRPr="006D3532">
        <w:rPr>
          <w:rFonts w:hint="eastAsia"/>
        </w:rPr>
        <w:t>。</w:t>
      </w:r>
      <w:r w:rsidR="000F2C42" w:rsidRPr="006D3532">
        <w:t>任何</w:t>
      </w:r>
      <w:r w:rsidR="000F2C42" w:rsidRPr="006D3532">
        <w:rPr>
          <w:rFonts w:hint="eastAsia"/>
        </w:rPr>
        <w:t>一种</w:t>
      </w:r>
      <w:r w:rsidR="000F2C42" w:rsidRPr="006D3532">
        <w:t>示例都可自动</w:t>
      </w:r>
      <w:r w:rsidR="000F2C42" w:rsidRPr="006D3532">
        <w:rPr>
          <w:rFonts w:hint="eastAsia"/>
        </w:rPr>
        <w:t>成为另一方面</w:t>
      </w:r>
      <w:r w:rsidR="000F2C42" w:rsidRPr="006D3532">
        <w:t>的</w:t>
      </w:r>
      <w:r w:rsidR="000F2C42" w:rsidRPr="006D3532">
        <w:rPr>
          <w:rFonts w:hint="eastAsia"/>
        </w:rPr>
        <w:t>示例——</w:t>
      </w:r>
      <w:r w:rsidR="000F2C42" w:rsidRPr="006D3532">
        <w:t>如果我们从单一粒子开始，</w:t>
      </w:r>
      <w:r w:rsidR="000F2C42" w:rsidRPr="006D3532">
        <w:rPr>
          <w:rFonts w:hint="eastAsia"/>
        </w:rPr>
        <w:t>并</w:t>
      </w:r>
      <w:r w:rsidR="000F2C42" w:rsidRPr="006D3532">
        <w:t>让其</w:t>
      </w:r>
      <w:r w:rsidR="00054260" w:rsidRPr="006D3532">
        <w:rPr>
          <w:rFonts w:hint="eastAsia"/>
        </w:rPr>
        <w:t>持续</w:t>
      </w:r>
      <w:r w:rsidR="00054260" w:rsidRPr="006D3532">
        <w:t>翻倍</w:t>
      </w:r>
      <w:r w:rsidR="00054260" w:rsidRPr="006D3532">
        <w:rPr>
          <w:rFonts w:hint="eastAsia"/>
        </w:rPr>
        <w:t>，</w:t>
      </w:r>
      <w:r w:rsidR="00054260" w:rsidRPr="006D3532">
        <w:t>很快您就会填满</w:t>
      </w:r>
      <w:r w:rsidR="00054260" w:rsidRPr="006D3532">
        <w:rPr>
          <w:rFonts w:hint="eastAsia"/>
        </w:rPr>
        <w:t>所有我们</w:t>
      </w:r>
      <w:r w:rsidR="00054260" w:rsidRPr="006D3532">
        <w:t>所能</w:t>
      </w:r>
      <w:r w:rsidR="00054260" w:rsidRPr="006D3532">
        <w:rPr>
          <w:rFonts w:hint="eastAsia"/>
        </w:rPr>
        <w:t>观测</w:t>
      </w:r>
      <w:r w:rsidR="00054260" w:rsidRPr="006D3532">
        <w:t>到</w:t>
      </w:r>
      <w:r w:rsidR="00054260" w:rsidRPr="006D3532">
        <w:rPr>
          <w:rFonts w:hint="eastAsia"/>
        </w:rPr>
        <w:t>的宇宙空间。（我们</w:t>
      </w:r>
      <w:del w:id="172" w:author="Robbie Fan" w:date="2014-01-01T21:33:00Z">
        <w:r w:rsidR="00054260" w:rsidRPr="006D3532" w:rsidDel="009155A1">
          <w:delText>会</w:delText>
        </w:r>
      </w:del>
      <w:commentRangeStart w:id="173"/>
      <w:ins w:id="174" w:author="Robbie Fan" w:date="2014-01-01T21:33:00Z">
        <w:r w:rsidR="009155A1">
          <w:rPr>
            <w:rFonts w:hint="eastAsia"/>
          </w:rPr>
          <w:t>已经</w:t>
        </w:r>
        <w:commentRangeEnd w:id="173"/>
        <w:r w:rsidR="009155A1">
          <w:rPr>
            <w:rStyle w:val="af5"/>
          </w:rPr>
          <w:commentReference w:id="173"/>
        </w:r>
      </w:ins>
      <w:r w:rsidR="00054260" w:rsidRPr="006D3532">
        <w:t>看到，这大约</w:t>
      </w:r>
      <w:r w:rsidR="00523E82">
        <w:rPr>
          <w:rFonts w:hint="eastAsia"/>
        </w:rPr>
        <w:t>只</w:t>
      </w:r>
      <w:r w:rsidR="00523E82">
        <w:t>需</w:t>
      </w:r>
      <w:r w:rsidR="00523E82">
        <w:rPr>
          <w:rFonts w:hint="eastAsia"/>
        </w:rPr>
        <w:t>要进行</w:t>
      </w:r>
      <w:r w:rsidR="00054260" w:rsidRPr="006D3532">
        <w:rPr>
          <w:rFonts w:hint="eastAsia"/>
        </w:rPr>
        <w:t>299</w:t>
      </w:r>
      <w:r w:rsidR="00054260" w:rsidRPr="006D3532">
        <w:rPr>
          <w:rFonts w:hint="eastAsia"/>
        </w:rPr>
        <w:t>次</w:t>
      </w:r>
      <w:r w:rsidR="00054260" w:rsidRPr="006D3532">
        <w:t>的翻倍</w:t>
      </w:r>
      <w:r w:rsidR="00054260" w:rsidRPr="006D3532">
        <w:rPr>
          <w:rFonts w:hint="eastAsia"/>
        </w:rPr>
        <w:t>。）</w:t>
      </w:r>
      <w:r w:rsidR="004572C4" w:rsidRPr="006D3532">
        <w:rPr>
          <w:rFonts w:hint="eastAsia"/>
        </w:rPr>
        <w:t>其实</w:t>
      </w:r>
      <w:r w:rsidR="004572C4" w:rsidRPr="006D3532">
        <w:t>这只是</w:t>
      </w:r>
      <w:r w:rsidR="00110DA2" w:rsidRPr="006D3532">
        <w:rPr>
          <w:rFonts w:hint="eastAsia"/>
          <w:i/>
        </w:rPr>
        <w:t>小麦</w:t>
      </w:r>
      <w:r w:rsidR="004572C4" w:rsidRPr="006D3532">
        <w:rPr>
          <w:i/>
        </w:rPr>
        <w:t>与棋盘</w:t>
      </w:r>
      <w:r w:rsidR="00225D7E">
        <w:rPr>
          <w:rStyle w:val="af0"/>
          <w:i/>
        </w:rPr>
        <w:footnoteReference w:id="7"/>
      </w:r>
      <w:r w:rsidR="004572C4" w:rsidRPr="006D3532">
        <w:rPr>
          <w:rFonts w:hint="eastAsia"/>
        </w:rPr>
        <w:t>这个</w:t>
      </w:r>
      <w:r w:rsidR="004572C4" w:rsidRPr="006D3532">
        <w:t>老问题的一个</w:t>
      </w:r>
      <w:r w:rsidR="004572C4" w:rsidRPr="006D3532">
        <w:rPr>
          <w:rFonts w:hint="eastAsia"/>
        </w:rPr>
        <w:t>更为</w:t>
      </w:r>
      <w:r w:rsidR="004572C4" w:rsidRPr="006D3532">
        <w:t>极端的</w:t>
      </w:r>
      <w:r w:rsidR="004572C4" w:rsidRPr="006D3532">
        <w:rPr>
          <w:rFonts w:hint="eastAsia"/>
        </w:rPr>
        <w:t>版本。即</w:t>
      </w:r>
      <w:r w:rsidR="004572C4" w:rsidRPr="006D3532">
        <w:t>如果您在棋盘的第一个方格</w:t>
      </w:r>
      <w:r w:rsidR="004572C4" w:rsidRPr="006D3532">
        <w:rPr>
          <w:rFonts w:hint="eastAsia"/>
        </w:rPr>
        <w:t>放一颗</w:t>
      </w:r>
      <w:r w:rsidR="004572C4" w:rsidRPr="006D3532">
        <w:t>小麦</w:t>
      </w:r>
      <w:r w:rsidR="004572C4" w:rsidRPr="006D3532">
        <w:rPr>
          <w:rFonts w:hint="eastAsia"/>
        </w:rPr>
        <w:t>，</w:t>
      </w:r>
      <w:r w:rsidR="004572C4" w:rsidRPr="006D3532">
        <w:t>第二个</w:t>
      </w:r>
      <w:r w:rsidR="004572C4" w:rsidRPr="006D3532">
        <w:rPr>
          <w:rFonts w:hint="eastAsia"/>
        </w:rPr>
        <w:t>方格</w:t>
      </w:r>
      <w:r w:rsidR="004572C4" w:rsidRPr="006D3532">
        <w:t>中</w:t>
      </w:r>
      <w:r w:rsidR="004572C4" w:rsidRPr="006D3532">
        <w:rPr>
          <w:rFonts w:hint="eastAsia"/>
        </w:rPr>
        <w:t>放</w:t>
      </w:r>
      <w:r w:rsidR="004572C4" w:rsidRPr="006D3532">
        <w:t>两颗</w:t>
      </w:r>
      <w:r w:rsidR="00110DA2" w:rsidRPr="006D3532">
        <w:rPr>
          <w:rFonts w:hint="eastAsia"/>
        </w:rPr>
        <w:t>，</w:t>
      </w:r>
      <w:r w:rsidR="00110DA2" w:rsidRPr="006D3532">
        <w:t>第三</w:t>
      </w:r>
      <w:r w:rsidR="00110DA2" w:rsidRPr="006D3532">
        <w:rPr>
          <w:rFonts w:hint="eastAsia"/>
        </w:rPr>
        <w:t>个</w:t>
      </w:r>
      <w:r w:rsidR="00110DA2" w:rsidRPr="006D3532">
        <w:t>方格中</w:t>
      </w:r>
      <w:r w:rsidR="00110DA2" w:rsidRPr="006D3532">
        <w:rPr>
          <w:rFonts w:hint="eastAsia"/>
        </w:rPr>
        <w:t>放四颗，</w:t>
      </w:r>
      <w:r w:rsidR="00110DA2" w:rsidRPr="006D3532">
        <w:t>以此类推下去，</w:t>
      </w:r>
      <w:r w:rsidR="00110DA2" w:rsidRPr="006D3532">
        <w:rPr>
          <w:rFonts w:hint="eastAsia"/>
        </w:rPr>
        <w:t>最后</w:t>
      </w:r>
      <w:r w:rsidR="001727FD">
        <w:t>会有多少</w:t>
      </w:r>
      <w:r w:rsidR="00110DA2" w:rsidRPr="006D3532">
        <w:t>小麦呢？</w:t>
      </w:r>
      <w:r w:rsidR="001727FD">
        <w:rPr>
          <w:rStyle w:val="af0"/>
        </w:rPr>
        <w:footnoteReference w:id="8"/>
      </w:r>
      <w:r w:rsidR="00110DA2" w:rsidRPr="006D3532">
        <w:rPr>
          <w:rFonts w:hint="eastAsia"/>
        </w:rPr>
        <w:t>棋盘上</w:t>
      </w:r>
      <w:r w:rsidR="00110DA2" w:rsidRPr="006D3532">
        <w:t>最后一个方格中的小麦</w:t>
      </w:r>
      <w:r w:rsidR="00110DA2" w:rsidRPr="006D3532">
        <w:rPr>
          <w:rFonts w:hint="eastAsia"/>
        </w:rPr>
        <w:t>数应该</w:t>
      </w:r>
      <w:r w:rsidR="00110DA2" w:rsidRPr="006D3532">
        <w:t>是</w:t>
      </w:r>
      <w:r w:rsidR="00110DA2">
        <w:t>2</w:t>
      </w:r>
      <w:r w:rsidR="00110DA2">
        <w:rPr>
          <w:sz w:val="16"/>
          <w:vertAlign w:val="superscript"/>
        </w:rPr>
        <w:t>63</w:t>
      </w:r>
      <w:r w:rsidR="00110DA2" w:rsidRPr="006D3532">
        <w:rPr>
          <w:rFonts w:hint="eastAsia"/>
        </w:rPr>
        <w:t>（我们</w:t>
      </w:r>
      <w:r w:rsidR="00110DA2" w:rsidRPr="006D3532">
        <w:t>是从</w:t>
      </w:r>
      <w:r w:rsidR="00110DA2">
        <w:t>2</w:t>
      </w:r>
      <w:r w:rsidR="00110DA2">
        <w:rPr>
          <w:sz w:val="16"/>
          <w:vertAlign w:val="superscript"/>
        </w:rPr>
        <w:t xml:space="preserve">0 </w:t>
      </w:r>
      <w:r w:rsidR="00110DA2" w:rsidRPr="006D3532">
        <w:rPr>
          <w:rFonts w:hint="eastAsia"/>
        </w:rPr>
        <w:t>=</w:t>
      </w:r>
      <w:r w:rsidR="00110DA2" w:rsidRPr="006D3532">
        <w:t xml:space="preserve"> 1</w:t>
      </w:r>
      <w:r w:rsidR="00110DA2" w:rsidRPr="006D3532">
        <w:rPr>
          <w:rFonts w:hint="eastAsia"/>
        </w:rPr>
        <w:t>开始算</w:t>
      </w:r>
      <w:r w:rsidR="00110DA2" w:rsidRPr="006D3532">
        <w:t>的）</w:t>
      </w:r>
      <w:r w:rsidR="00110DA2" w:rsidRPr="006D3532">
        <w:rPr>
          <w:rFonts w:hint="eastAsia"/>
        </w:rPr>
        <w:t>。</w:t>
      </w:r>
      <w:r w:rsidR="00BC687E" w:rsidRPr="006D3532">
        <w:rPr>
          <w:rFonts w:hint="eastAsia"/>
        </w:rPr>
        <w:t>如果按</w:t>
      </w:r>
      <w:r w:rsidR="00BC687E" w:rsidRPr="006D3532">
        <w:t>图</w:t>
      </w:r>
      <w:r w:rsidR="00BC687E" w:rsidRPr="006D3532">
        <w:rPr>
          <w:rFonts w:hint="eastAsia"/>
        </w:rPr>
        <w:t>3</w:t>
      </w:r>
      <w:r w:rsidR="00BC687E" w:rsidRPr="006D3532">
        <w:t>-2</w:t>
      </w:r>
      <w:r w:rsidR="00BC687E" w:rsidRPr="006D3532">
        <w:rPr>
          <w:rFonts w:hint="eastAsia"/>
        </w:rPr>
        <w:t>所示</w:t>
      </w:r>
      <w:r w:rsidR="00BC687E" w:rsidRPr="006D3532">
        <w:t>的求和式</w:t>
      </w:r>
      <w:r w:rsidR="00BC687E" w:rsidRPr="006D3532">
        <w:rPr>
          <w:rFonts w:hint="eastAsia"/>
        </w:rPr>
        <w:t>来</w:t>
      </w:r>
      <w:r w:rsidR="00BC687E" w:rsidRPr="006D3532">
        <w:t>计算，</w:t>
      </w:r>
      <w:r w:rsidR="00CC673A" w:rsidRPr="006D3532">
        <w:rPr>
          <w:rFonts w:hint="eastAsia"/>
        </w:rPr>
        <w:t>这就</w:t>
      </w:r>
      <w:r w:rsidR="00BC687E" w:rsidRPr="006D3532">
        <w:rPr>
          <w:rFonts w:hint="eastAsia"/>
        </w:rPr>
        <w:t>意味着棋盘上</w:t>
      </w:r>
      <w:r w:rsidR="00BC687E" w:rsidRPr="006D3532">
        <w:t>应该</w:t>
      </w:r>
      <w:r w:rsidR="00BC687E" w:rsidRPr="006D3532">
        <w:rPr>
          <w:rFonts w:hint="eastAsia"/>
        </w:rPr>
        <w:t>一共有</w:t>
      </w:r>
      <w:r w:rsidR="00BC687E">
        <w:t>2</w:t>
      </w:r>
      <w:r w:rsidR="00BC687E">
        <w:rPr>
          <w:sz w:val="16"/>
          <w:vertAlign w:val="superscript"/>
        </w:rPr>
        <w:t>64</w:t>
      </w:r>
      <w:r w:rsidR="00BC687E">
        <w:t>–1 = 18446744073709551615</w:t>
      </w:r>
      <w:r w:rsidR="00BC687E" w:rsidRPr="006D3532">
        <w:rPr>
          <w:rFonts w:hint="eastAsia"/>
        </w:rPr>
        <w:t>颗小麦</w:t>
      </w:r>
      <w:r w:rsidR="00BC687E" w:rsidRPr="006D3532">
        <w:t>，或者</w:t>
      </w:r>
      <w:r w:rsidR="00BC687E" w:rsidRPr="006D3532">
        <w:rPr>
          <w:rFonts w:hint="eastAsia"/>
        </w:rPr>
        <w:t>一共</w:t>
      </w:r>
      <w:r w:rsidR="00BC687E" w:rsidRPr="006D3532">
        <w:t>有</w:t>
      </w:r>
      <w:r w:rsidR="00BC687E">
        <w:t>5 · 10</w:t>
      </w:r>
      <w:r w:rsidR="00BC687E">
        <w:rPr>
          <w:sz w:val="16"/>
          <w:vertAlign w:val="superscript"/>
        </w:rPr>
        <w:t xml:space="preserve">14 </w:t>
      </w:r>
      <w:r w:rsidR="00BC687E">
        <w:t>kg</w:t>
      </w:r>
      <w:r w:rsidR="00BC687E" w:rsidRPr="006D3532">
        <w:rPr>
          <w:rFonts w:hint="eastAsia"/>
        </w:rPr>
        <w:t>的</w:t>
      </w:r>
      <w:r w:rsidR="00BC687E" w:rsidRPr="006D3532">
        <w:t>小麦</w:t>
      </w:r>
      <w:r w:rsidR="00CC673A" w:rsidRPr="006D3532">
        <w:rPr>
          <w:rFonts w:hint="eastAsia"/>
        </w:rPr>
        <w:t>。这可是</w:t>
      </w:r>
      <w:r w:rsidR="00CC673A" w:rsidRPr="006D3532">
        <w:t>一个很大的量</w:t>
      </w:r>
      <w:r w:rsidR="00CC673A" w:rsidRPr="006D3532">
        <w:rPr>
          <w:rFonts w:hint="eastAsia"/>
        </w:rPr>
        <w:t>——</w:t>
      </w:r>
      <w:r w:rsidR="00CC673A" w:rsidRPr="006D3532">
        <w:t>相当于世界粮食年产量总和的</w:t>
      </w:r>
      <w:del w:id="192" w:author="Robbie Fan" w:date="2014-01-01T21:36:00Z">
        <w:r w:rsidR="00CC673A" w:rsidRPr="006D3532" w:rsidDel="001C54A7">
          <w:rPr>
            <w:rFonts w:hint="eastAsia"/>
          </w:rPr>
          <w:delText>一百倍</w:delText>
        </w:r>
      </w:del>
      <w:commentRangeStart w:id="193"/>
      <w:ins w:id="194" w:author="Robbie Fan" w:date="2014-01-01T21:36:00Z">
        <w:r w:rsidR="001C54A7">
          <w:rPr>
            <w:rFonts w:hint="eastAsia"/>
          </w:rPr>
          <w:t>几</w:t>
        </w:r>
        <w:r w:rsidR="001C54A7" w:rsidRPr="006D3532">
          <w:rPr>
            <w:rFonts w:hint="eastAsia"/>
          </w:rPr>
          <w:t>百倍</w:t>
        </w:r>
      </w:ins>
      <w:commentRangeEnd w:id="193"/>
      <w:ins w:id="195" w:author="Robbie Fan" w:date="2014-01-01T21:37:00Z">
        <w:r w:rsidR="00E24C48">
          <w:rPr>
            <w:rStyle w:val="af5"/>
          </w:rPr>
          <w:commentReference w:id="193"/>
        </w:r>
      </w:ins>
      <w:r w:rsidR="00CC673A" w:rsidRPr="006D3532">
        <w:rPr>
          <w:rFonts w:hint="eastAsia"/>
        </w:rPr>
        <w:t>！现在</w:t>
      </w:r>
      <w:r w:rsidR="00BA3117" w:rsidRPr="006D3532">
        <w:rPr>
          <w:rFonts w:hint="eastAsia"/>
        </w:rPr>
        <w:t>再来设想</w:t>
      </w:r>
      <w:r w:rsidR="00BA3117" w:rsidRPr="006D3532">
        <w:t>一下，如果</w:t>
      </w:r>
      <w:r w:rsidR="00BA3117" w:rsidRPr="006D3532">
        <w:rPr>
          <w:rFonts w:hint="eastAsia"/>
        </w:rPr>
        <w:t>我</w:t>
      </w:r>
      <w:r w:rsidR="00BA3117" w:rsidRPr="006D3532">
        <w:rPr>
          <w:rFonts w:hint="eastAsia"/>
        </w:rPr>
        <w:lastRenderedPageBreak/>
        <w:t>们要</w:t>
      </w:r>
      <w:r w:rsidR="00BA3117" w:rsidRPr="006D3532">
        <w:t>处理不是</w:t>
      </w:r>
      <w:r w:rsidR="00CC673A" w:rsidRPr="006D3532">
        <w:t>粮食</w:t>
      </w:r>
      <w:r w:rsidR="00BA3117" w:rsidRPr="006D3532">
        <w:rPr>
          <w:rFonts w:hint="eastAsia"/>
        </w:rPr>
        <w:t>而是</w:t>
      </w:r>
      <w:r w:rsidR="00CC673A" w:rsidRPr="006D3532">
        <w:rPr>
          <w:i/>
        </w:rPr>
        <w:t>时间</w:t>
      </w:r>
      <w:r w:rsidR="00CC673A" w:rsidRPr="006D3532">
        <w:rPr>
          <w:rFonts w:hint="eastAsia"/>
        </w:rPr>
        <w:t>。</w:t>
      </w:r>
      <w:r w:rsidR="00DD2471" w:rsidRPr="006D3532">
        <w:rPr>
          <w:rFonts w:hint="eastAsia"/>
        </w:rPr>
        <w:t>即</w:t>
      </w:r>
      <w:r w:rsidR="00CC673A" w:rsidRPr="006D3532">
        <w:t>对于</w:t>
      </w:r>
      <w:r w:rsidR="00CC673A" w:rsidRPr="006D3532">
        <w:rPr>
          <w:rFonts w:hint="eastAsia"/>
        </w:rPr>
        <w:t>一个</w:t>
      </w:r>
      <w:r w:rsidR="00CC673A" w:rsidRPr="006D3532">
        <w:rPr>
          <w:i/>
        </w:rPr>
        <w:t>n</w:t>
      </w:r>
      <w:r w:rsidR="00CC673A" w:rsidRPr="006D3532">
        <w:t>规模的问题</w:t>
      </w:r>
      <w:r w:rsidR="00DD2471" w:rsidRPr="006D3532">
        <w:rPr>
          <w:rFonts w:hint="eastAsia"/>
        </w:rPr>
        <w:t>而言</w:t>
      </w:r>
      <w:r w:rsidR="00CC673A" w:rsidRPr="006D3532">
        <w:t>，我们程序需要的时间为</w:t>
      </w:r>
      <w:r w:rsidR="00B15770">
        <w:t>2</w:t>
      </w:r>
      <w:r w:rsidR="00B15770">
        <w:rPr>
          <w:i/>
          <w:sz w:val="16"/>
          <w:vertAlign w:val="superscript"/>
        </w:rPr>
        <w:t>n</w:t>
      </w:r>
      <w:r w:rsidR="00B15770" w:rsidRPr="006D3532">
        <w:rPr>
          <w:rFonts w:hint="eastAsia"/>
        </w:rPr>
        <w:t>毫秒。</w:t>
      </w:r>
      <w:r w:rsidR="00DD2471" w:rsidRPr="006D3532">
        <w:rPr>
          <w:rFonts w:hint="eastAsia"/>
        </w:rPr>
        <w:t>那么当</w:t>
      </w:r>
      <w:r w:rsidR="00B15770" w:rsidRPr="006D3532">
        <w:t>n = 64</w:t>
      </w:r>
      <w:r w:rsidR="00DD2471" w:rsidRPr="006D3532">
        <w:rPr>
          <w:rFonts w:hint="eastAsia"/>
        </w:rPr>
        <w:t>时</w:t>
      </w:r>
      <w:r w:rsidR="00DD2471" w:rsidRPr="006D3532">
        <w:rPr>
          <w:rFonts w:hint="eastAsia"/>
        </w:rPr>
        <w:t xml:space="preserve"> </w:t>
      </w:r>
      <w:r w:rsidR="00B15770" w:rsidRPr="006D3532">
        <w:t>，该程序将需要运行</w:t>
      </w:r>
      <w:r w:rsidR="00B15770">
        <w:t>584542046</w:t>
      </w:r>
      <w:r w:rsidR="00B15770" w:rsidRPr="006D3532">
        <w:rPr>
          <w:rFonts w:hint="eastAsia"/>
          <w:i/>
        </w:rPr>
        <w:t>年</w:t>
      </w:r>
      <w:r w:rsidR="00B15770" w:rsidRPr="006D3532">
        <w:t>！</w:t>
      </w:r>
      <w:r w:rsidR="00BA3117" w:rsidRPr="006D3532">
        <w:rPr>
          <w:rFonts w:hint="eastAsia"/>
        </w:rPr>
        <w:t>即</w:t>
      </w:r>
      <w:r w:rsidR="00B15770" w:rsidRPr="006D3532">
        <w:rPr>
          <w:rFonts w:hint="eastAsia"/>
        </w:rPr>
        <w:t>要</w:t>
      </w:r>
      <w:r w:rsidR="00B15770" w:rsidRPr="006D3532">
        <w:t>让它今天</w:t>
      </w:r>
      <w:r w:rsidR="00B15770" w:rsidRPr="006D3532">
        <w:rPr>
          <w:rFonts w:hint="eastAsia"/>
        </w:rPr>
        <w:t>完成</w:t>
      </w:r>
      <w:r w:rsidR="00B15770" w:rsidRPr="006D3532">
        <w:t>的话，</w:t>
      </w:r>
      <w:r w:rsidR="00B15770" w:rsidRPr="006D3532">
        <w:rPr>
          <w:rFonts w:hint="eastAsia"/>
        </w:rPr>
        <w:t>该</w:t>
      </w:r>
      <w:r w:rsidR="00B15770" w:rsidRPr="006D3532">
        <w:t>程序不得不在很久之前就开始运行，</w:t>
      </w:r>
      <w:r w:rsidR="00523E82">
        <w:rPr>
          <w:rFonts w:hint="eastAsia"/>
        </w:rPr>
        <w:t>恐怕我们</w:t>
      </w:r>
      <w:r w:rsidR="00B15770" w:rsidRPr="006D3532">
        <w:t>写该代码</w:t>
      </w:r>
      <w:r w:rsidR="00B15770" w:rsidRPr="006D3532">
        <w:rPr>
          <w:rFonts w:hint="eastAsia"/>
        </w:rPr>
        <w:t>的</w:t>
      </w:r>
      <w:r w:rsidR="00523E82">
        <w:t>时候</w:t>
      </w:r>
      <w:r w:rsidR="00B15770" w:rsidRPr="006D3532">
        <w:t>周围</w:t>
      </w:r>
      <w:r w:rsidR="00BA3117" w:rsidRPr="006D3532">
        <w:rPr>
          <w:rFonts w:hint="eastAsia"/>
        </w:rPr>
        <w:t>还没有</w:t>
      </w:r>
      <w:r w:rsidR="00BA3117" w:rsidRPr="006D3532">
        <w:t>任何</w:t>
      </w:r>
      <w:r w:rsidR="00B15770" w:rsidRPr="006D3532">
        <w:t>脊椎动物</w:t>
      </w:r>
      <w:r w:rsidR="00B15770" w:rsidRPr="006D3532">
        <w:rPr>
          <w:rFonts w:hint="eastAsia"/>
        </w:rPr>
        <w:t>吧。</w:t>
      </w:r>
      <w:r w:rsidR="00B15770" w:rsidRPr="006D3532">
        <w:t>指数级</w:t>
      </w:r>
      <w:r w:rsidR="00BA3117" w:rsidRPr="006D3532">
        <w:rPr>
          <w:rFonts w:hint="eastAsia"/>
        </w:rPr>
        <w:t>增长是</w:t>
      </w:r>
      <w:r w:rsidR="00BA3117" w:rsidRPr="006D3532">
        <w:t>非常</w:t>
      </w:r>
      <w:r w:rsidR="00BA3117" w:rsidRPr="006D3532">
        <w:rPr>
          <w:rFonts w:hint="eastAsia"/>
        </w:rPr>
        <w:t>可怕</w:t>
      </w:r>
      <w:r w:rsidR="00BA3117" w:rsidRPr="006D3532">
        <w:t>的</w:t>
      </w:r>
      <w:r w:rsidR="00BA3117" w:rsidRPr="006D3532">
        <w:rPr>
          <w:rFonts w:hint="eastAsia"/>
        </w:rPr>
        <w:t>。</w:t>
      </w:r>
    </w:p>
    <w:p w14:paraId="02CCB982" w14:textId="77777777" w:rsidR="00053B59" w:rsidRPr="00F70F56" w:rsidRDefault="004438A9" w:rsidP="00D86631">
      <w:pPr>
        <w:ind w:firstLine="420"/>
      </w:pPr>
      <w:r w:rsidRPr="00F70F56">
        <w:rPr>
          <w:rFonts w:hint="eastAsia"/>
        </w:rPr>
        <w:t>到了</w:t>
      </w:r>
      <w:r w:rsidRPr="00F70F56">
        <w:t>这一步，我希望您对指数</w:t>
      </w:r>
      <w:r w:rsidRPr="00F70F56">
        <w:rPr>
          <w:rFonts w:hint="eastAsia"/>
        </w:rPr>
        <w:t>级算法</w:t>
      </w:r>
      <w:r w:rsidRPr="00F70F56">
        <w:t>与对数级算法之间</w:t>
      </w:r>
      <w:r w:rsidR="00523E82">
        <w:rPr>
          <w:rFonts w:hint="eastAsia"/>
        </w:rPr>
        <w:t>所谓</w:t>
      </w:r>
      <w:r w:rsidR="00523E82">
        <w:t>的互逆关系已经有</w:t>
      </w:r>
      <w:r w:rsidRPr="00F70F56">
        <w:t>了</w:t>
      </w:r>
      <w:r w:rsidR="00523E82">
        <w:rPr>
          <w:rFonts w:hint="eastAsia"/>
        </w:rPr>
        <w:t>一个初步的认识</w:t>
      </w:r>
      <w:r w:rsidRPr="00F70F56">
        <w:t>。</w:t>
      </w:r>
      <w:r w:rsidRPr="00F70F56">
        <w:rPr>
          <w:rFonts w:hint="eastAsia"/>
        </w:rPr>
        <w:t>但在</w:t>
      </w:r>
      <w:r w:rsidR="00557AE7" w:rsidRPr="00F70F56">
        <w:rPr>
          <w:rFonts w:hint="eastAsia"/>
        </w:rPr>
        <w:t>本</w:t>
      </w:r>
      <w:r w:rsidRPr="00F70F56">
        <w:rPr>
          <w:rFonts w:hint="eastAsia"/>
        </w:rPr>
        <w:t>节</w:t>
      </w:r>
      <w:r w:rsidRPr="00F70F56">
        <w:t>结束之前，我还想</w:t>
      </w:r>
      <w:r w:rsidRPr="00F70F56">
        <w:rPr>
          <w:rFonts w:hint="eastAsia"/>
        </w:rPr>
        <w:t>谈谈</w:t>
      </w:r>
      <w:r w:rsidR="00557AE7" w:rsidRPr="00F70F56">
        <w:rPr>
          <w:rFonts w:hint="eastAsia"/>
        </w:rPr>
        <w:t>另一对</w:t>
      </w:r>
      <w:r w:rsidR="00557AE7" w:rsidRPr="00F70F56">
        <w:t>我们在</w:t>
      </w:r>
      <w:r w:rsidRPr="00F70F56">
        <w:t>处理龟兔赛跑</w:t>
      </w:r>
      <w:r w:rsidR="00557AE7" w:rsidRPr="00F70F56">
        <w:t>问题</w:t>
      </w:r>
      <w:r w:rsidR="00557AE7" w:rsidRPr="00F70F56">
        <w:rPr>
          <w:rFonts w:hint="eastAsia"/>
        </w:rPr>
        <w:t>时经常</w:t>
      </w:r>
      <w:r w:rsidR="00557AE7" w:rsidRPr="00F70F56">
        <w:t>会遇到</w:t>
      </w:r>
      <w:r w:rsidR="00557AE7" w:rsidRPr="00F70F56">
        <w:rPr>
          <w:rFonts w:hint="eastAsia"/>
        </w:rPr>
        <w:t>出现</w:t>
      </w:r>
      <w:r w:rsidR="00557AE7" w:rsidRPr="00F70F56">
        <w:t>的对称关系</w:t>
      </w:r>
      <w:r w:rsidR="00557AE7" w:rsidRPr="00F70F56">
        <w:rPr>
          <w:rFonts w:hint="eastAsia"/>
        </w:rPr>
        <w:t>：</w:t>
      </w:r>
      <w:r w:rsidR="00557AE7" w:rsidRPr="00F70F56">
        <w:t>当然</w:t>
      </w:r>
      <w:r w:rsidR="00557AE7" w:rsidRPr="00F70F56">
        <w:rPr>
          <w:rFonts w:hint="eastAsia"/>
        </w:rPr>
        <w:t>在</w:t>
      </w:r>
      <w:r w:rsidR="00557AE7" w:rsidRPr="00F70F56">
        <w:t>这里，</w:t>
      </w:r>
      <w:r w:rsidR="00557AE7" w:rsidRPr="00F70F56">
        <w:rPr>
          <w:rFonts w:hint="eastAsia"/>
        </w:rPr>
        <w:t>从</w:t>
      </w:r>
      <w:r w:rsidR="00557AE7" w:rsidRPr="00F70F56">
        <w:rPr>
          <w:rFonts w:hint="eastAsia"/>
        </w:rPr>
        <w:t>1</w:t>
      </w:r>
      <w:r w:rsidR="00557AE7" w:rsidRPr="00F70F56">
        <w:rPr>
          <w:rFonts w:hint="eastAsia"/>
        </w:rPr>
        <w:t>到</w:t>
      </w:r>
      <w:r w:rsidR="00557AE7" w:rsidRPr="00F70F56">
        <w:rPr>
          <w:i/>
        </w:rPr>
        <w:t>n</w:t>
      </w:r>
      <w:r w:rsidR="00557AE7" w:rsidRPr="00F70F56">
        <w:rPr>
          <w:rFonts w:hint="eastAsia"/>
        </w:rPr>
        <w:t>的翻倍</w:t>
      </w:r>
      <w:r w:rsidR="00557AE7" w:rsidRPr="00F70F56">
        <w:t>数</w:t>
      </w:r>
      <w:r w:rsidR="00557AE7" w:rsidRPr="00F70F56">
        <w:rPr>
          <w:rFonts w:hint="eastAsia"/>
        </w:rPr>
        <w:t>与</w:t>
      </w:r>
      <w:r w:rsidR="00557AE7" w:rsidRPr="00F70F56">
        <w:t>从</w:t>
      </w:r>
      <w:r w:rsidR="00557AE7" w:rsidRPr="00F70F56">
        <w:rPr>
          <w:i/>
        </w:rPr>
        <w:t>n</w:t>
      </w:r>
      <w:r w:rsidR="00557AE7" w:rsidRPr="00F70F56">
        <w:t>到</w:t>
      </w:r>
      <w:r w:rsidR="00557AE7" w:rsidRPr="00F70F56">
        <w:rPr>
          <w:rFonts w:hint="eastAsia"/>
        </w:rPr>
        <w:t>1</w:t>
      </w:r>
      <w:r w:rsidR="00557AE7" w:rsidRPr="00F70F56">
        <w:rPr>
          <w:rFonts w:hint="eastAsia"/>
        </w:rPr>
        <w:t>的</w:t>
      </w:r>
      <w:r w:rsidR="00557AE7" w:rsidRPr="00F70F56">
        <w:t>减半数是相同的</w:t>
      </w:r>
      <w:r w:rsidRPr="00F70F56">
        <w:t>。</w:t>
      </w:r>
      <w:r w:rsidR="00557AE7" w:rsidRPr="00F70F56">
        <w:rPr>
          <w:rFonts w:hint="eastAsia"/>
        </w:rPr>
        <w:t>虽然</w:t>
      </w:r>
      <w:r w:rsidR="00557AE7" w:rsidRPr="00F70F56">
        <w:t>事情非常</w:t>
      </w:r>
      <w:r w:rsidR="00557AE7" w:rsidRPr="00F70F56">
        <w:rPr>
          <w:rFonts w:hint="eastAsia"/>
        </w:rPr>
        <w:t>明显</w:t>
      </w:r>
      <w:r w:rsidR="00523E82">
        <w:t>，但</w:t>
      </w:r>
      <w:ins w:id="196" w:author="Robbie Fan" w:date="2014-01-01T21:39:00Z">
        <w:r w:rsidR="000154F0">
          <w:rPr>
            <w:rFonts w:hint="eastAsia"/>
          </w:rPr>
          <w:t>当我们</w:t>
        </w:r>
      </w:ins>
      <w:ins w:id="197" w:author="Robbie Fan" w:date="2014-01-01T21:40:00Z">
        <w:r w:rsidR="000154F0">
          <w:rPr>
            <w:rFonts w:hint="eastAsia"/>
          </w:rPr>
          <w:t>将来</w:t>
        </w:r>
      </w:ins>
      <w:ins w:id="198" w:author="Robbie Fan" w:date="2014-01-01T21:39:00Z">
        <w:r w:rsidR="000154F0">
          <w:rPr>
            <w:rFonts w:hint="eastAsia"/>
          </w:rPr>
          <w:t>处理</w:t>
        </w:r>
      </w:ins>
      <w:ins w:id="199" w:author="Robbie Fan" w:date="2014-01-01T21:40:00Z">
        <w:r w:rsidR="000154F0">
          <w:rPr>
            <w:rFonts w:hint="eastAsia"/>
          </w:rPr>
          <w:t>到一点</w:t>
        </w:r>
      </w:ins>
      <w:commentRangeStart w:id="200"/>
      <w:ins w:id="201" w:author="Robbie Fan" w:date="2014-01-01T21:39:00Z">
        <w:r w:rsidR="000154F0">
          <w:rPr>
            <w:rFonts w:hint="eastAsia"/>
          </w:rPr>
          <w:t>递归式</w:t>
        </w:r>
      </w:ins>
      <w:commentRangeEnd w:id="200"/>
      <w:ins w:id="202" w:author="Robbie Fan" w:date="2014-01-01T21:40:00Z">
        <w:r w:rsidR="006645F8">
          <w:rPr>
            <w:rStyle w:val="af5"/>
          </w:rPr>
          <w:commentReference w:id="200"/>
        </w:r>
        <w:r w:rsidR="000154F0">
          <w:rPr>
            <w:rFonts w:hint="eastAsia"/>
          </w:rPr>
          <w:t>时，</w:t>
        </w:r>
      </w:ins>
      <w:r w:rsidR="00557AE7" w:rsidRPr="00F70F56">
        <w:t>还是</w:t>
      </w:r>
      <w:r w:rsidR="00523E82">
        <w:rPr>
          <w:rFonts w:hint="eastAsia"/>
        </w:rPr>
        <w:t>有必要</w:t>
      </w:r>
      <w:del w:id="203" w:author="Robbie Fan" w:date="2014-01-01T21:41:00Z">
        <w:r w:rsidR="00523E82" w:rsidDel="00826546">
          <w:rPr>
            <w:rFonts w:hint="eastAsia"/>
          </w:rPr>
          <w:delText>再</w:delText>
        </w:r>
      </w:del>
      <w:del w:id="204" w:author="Robbie Fan" w:date="2014-01-01T21:40:00Z">
        <w:r w:rsidR="00557AE7" w:rsidRPr="00F70F56" w:rsidDel="000154F0">
          <w:rPr>
            <w:rFonts w:hint="eastAsia"/>
          </w:rPr>
          <w:delText>稍微</w:delText>
        </w:r>
      </w:del>
      <w:r w:rsidR="00557AE7" w:rsidRPr="00F70F56">
        <w:t>回顾一下</w:t>
      </w:r>
      <w:del w:id="205" w:author="Robbie Fan" w:date="2014-01-01T21:40:00Z">
        <w:r w:rsidR="00557AE7" w:rsidRPr="00F70F56" w:rsidDel="000154F0">
          <w:delText>我们开头所做的工作</w:delText>
        </w:r>
      </w:del>
      <w:ins w:id="206" w:author="Robbie Fan" w:date="2014-01-01T21:40:00Z">
        <w:r w:rsidR="000154F0">
          <w:rPr>
            <w:rFonts w:hint="eastAsia"/>
          </w:rPr>
          <w:t>这一点</w:t>
        </w:r>
      </w:ins>
      <w:r w:rsidR="00557AE7" w:rsidRPr="00F70F56">
        <w:t>，</w:t>
      </w:r>
      <w:r w:rsidR="00557AE7" w:rsidRPr="00F70F56">
        <w:rPr>
          <w:rFonts w:hint="eastAsia"/>
        </w:rPr>
        <w:t>这</w:t>
      </w:r>
      <w:r w:rsidR="00523E82">
        <w:rPr>
          <w:rFonts w:hint="eastAsia"/>
        </w:rPr>
        <w:t>对</w:t>
      </w:r>
      <w:r w:rsidR="00A516F3" w:rsidRPr="00F70F56">
        <w:t>理清</w:t>
      </w:r>
      <w:r w:rsidR="00A516F3" w:rsidRPr="00F70F56">
        <w:rPr>
          <w:rFonts w:hint="eastAsia"/>
        </w:rPr>
        <w:t>思维</w:t>
      </w:r>
      <w:r w:rsidR="00557AE7" w:rsidRPr="00F70F56">
        <w:t>是很有帮助的。</w:t>
      </w:r>
      <w:r w:rsidR="00A516F3" w:rsidRPr="00F70F56">
        <w:rPr>
          <w:rFonts w:hint="eastAsia"/>
        </w:rPr>
        <w:t>让我们再来</w:t>
      </w:r>
      <w:r w:rsidR="00A516F3" w:rsidRPr="00F70F56">
        <w:t>看看图</w:t>
      </w:r>
      <w:r w:rsidR="00A516F3" w:rsidRPr="00F70F56">
        <w:rPr>
          <w:rFonts w:hint="eastAsia"/>
        </w:rPr>
        <w:t>3</w:t>
      </w:r>
      <w:r w:rsidR="00A516F3" w:rsidRPr="00F70F56">
        <w:t>-4</w:t>
      </w:r>
      <w:r w:rsidR="00A516F3" w:rsidRPr="00F70F56">
        <w:rPr>
          <w:rFonts w:hint="eastAsia"/>
        </w:rPr>
        <w:t>，</w:t>
      </w:r>
      <w:r w:rsidR="00A516F3" w:rsidRPr="00F70F56">
        <w:t>该</w:t>
      </w:r>
      <w:r w:rsidR="00A516F3" w:rsidRPr="00F70F56">
        <w:rPr>
          <w:rFonts w:hint="eastAsia"/>
        </w:rPr>
        <w:t>树结构</w:t>
      </w:r>
      <w:r w:rsidR="00A516F3" w:rsidRPr="00F70F56">
        <w:t>显示了从</w:t>
      </w:r>
      <w:r w:rsidR="00A516F3" w:rsidRPr="00F70F56">
        <w:rPr>
          <w:rFonts w:hint="eastAsia"/>
        </w:rPr>
        <w:t>1</w:t>
      </w:r>
      <w:r w:rsidR="00A516F3" w:rsidRPr="00F70F56">
        <w:rPr>
          <w:rFonts w:hint="eastAsia"/>
        </w:rPr>
        <w:t>（即</w:t>
      </w:r>
      <w:r w:rsidR="00A516F3" w:rsidRPr="00F70F56">
        <w:t>根节点</w:t>
      </w:r>
      <w:r w:rsidR="00A516F3" w:rsidRPr="00F70F56">
        <w:rPr>
          <w:rFonts w:hint="eastAsia"/>
        </w:rPr>
        <w:t>）到</w:t>
      </w:r>
      <w:r w:rsidR="00A516F3" w:rsidRPr="00F70F56">
        <w:t>n</w:t>
      </w:r>
      <w:r w:rsidR="00A516F3" w:rsidRPr="00F70F56">
        <w:rPr>
          <w:rFonts w:hint="eastAsia"/>
        </w:rPr>
        <w:t>（</w:t>
      </w:r>
      <w:r w:rsidR="00A516F3" w:rsidRPr="00F70F56">
        <w:rPr>
          <w:rFonts w:hint="eastAsia"/>
        </w:rPr>
        <w:t>n</w:t>
      </w:r>
      <w:r w:rsidR="00A516F3" w:rsidRPr="00F70F56">
        <w:t>个</w:t>
      </w:r>
      <w:del w:id="207" w:author="Robbie Fan" w:date="2014-01-01T21:41:00Z">
        <w:r w:rsidR="00A516F3" w:rsidRPr="00F70F56" w:rsidDel="00333689">
          <w:delText>页</w:delText>
        </w:r>
      </w:del>
      <w:ins w:id="208" w:author="Robbie Fan" w:date="2014-01-01T21:41:00Z">
        <w:r w:rsidR="00333689">
          <w:rPr>
            <w:rFonts w:hint="eastAsia"/>
          </w:rPr>
          <w:t>叶</w:t>
        </w:r>
      </w:ins>
      <w:r w:rsidR="00A516F3" w:rsidRPr="00F70F56">
        <w:t>节点</w:t>
      </w:r>
      <w:r w:rsidR="00A516F3" w:rsidRPr="00F70F56">
        <w:rPr>
          <w:rFonts w:hint="eastAsia"/>
        </w:rPr>
        <w:t>）</w:t>
      </w:r>
      <w:r w:rsidR="00A516F3" w:rsidRPr="00F70F56">
        <w:t>的</w:t>
      </w:r>
      <w:r w:rsidR="005B1045">
        <w:rPr>
          <w:rFonts w:hint="eastAsia"/>
        </w:rPr>
        <w:t>整个倍增过程</w:t>
      </w:r>
      <w:r w:rsidR="00A516F3" w:rsidRPr="00F70F56">
        <w:t>，但我在其中添加了一些能够</w:t>
      </w:r>
      <w:r w:rsidR="00A516F3" w:rsidRPr="00F70F56">
        <w:rPr>
          <w:rFonts w:hint="eastAsia"/>
        </w:rPr>
        <w:t>在整个</w:t>
      </w:r>
      <w:r w:rsidR="00A516F3" w:rsidRPr="00F70F56">
        <w:t>树结构</w:t>
      </w:r>
      <w:r w:rsidR="00A516F3" w:rsidRPr="00F70F56">
        <w:rPr>
          <w:rFonts w:hint="eastAsia"/>
        </w:rPr>
        <w:t>中</w:t>
      </w:r>
      <w:r w:rsidR="00A516F3" w:rsidRPr="00F70F56">
        <w:t>传递的标识（</w:t>
      </w:r>
      <w:r w:rsidR="00523E82">
        <w:rPr>
          <w:rFonts w:hint="eastAsia"/>
        </w:rPr>
        <w:t>注意这些</w:t>
      </w:r>
      <w:r w:rsidR="00A516F3" w:rsidRPr="00F70F56">
        <w:t>节点下面的标签）</w:t>
      </w:r>
      <w:r w:rsidR="00A516F3" w:rsidRPr="00F70F56">
        <w:rPr>
          <w:rFonts w:hint="eastAsia"/>
        </w:rPr>
        <w:t>。</w:t>
      </w:r>
    </w:p>
    <w:p w14:paraId="02F568BA" w14:textId="77777777" w:rsidR="00793B95" w:rsidRPr="00F70F56" w:rsidRDefault="005B1045" w:rsidP="00D86631">
      <w:pPr>
        <w:ind w:firstLine="420"/>
      </w:pPr>
      <w:r>
        <w:rPr>
          <w:rFonts w:hint="eastAsia"/>
        </w:rPr>
        <w:t>比方说，</w:t>
      </w:r>
      <w:r w:rsidR="00793B95" w:rsidRPr="005B1045">
        <w:rPr>
          <w:rFonts w:hint="eastAsia"/>
          <w:i/>
        </w:rPr>
        <w:t>某</w:t>
      </w:r>
      <w:r w:rsidR="00365299">
        <w:rPr>
          <w:i/>
        </w:rPr>
        <w:t>个家庭</w:t>
      </w:r>
      <w:r>
        <w:rPr>
          <w:rFonts w:hint="eastAsia"/>
          <w:i/>
        </w:rPr>
        <w:t>的祖父母</w:t>
      </w:r>
      <w:r w:rsidR="00793B95" w:rsidRPr="00F70F56">
        <w:rPr>
          <w:rFonts w:hint="eastAsia"/>
        </w:rPr>
        <w:t>（即根</w:t>
      </w:r>
      <w:r w:rsidR="00793B95" w:rsidRPr="00F70F56">
        <w:t>节点</w:t>
      </w:r>
      <w:r w:rsidR="00793B95" w:rsidRPr="00F70F56">
        <w:rPr>
          <w:rFonts w:hint="eastAsia"/>
        </w:rPr>
        <w:t>）</w:t>
      </w:r>
      <w:r>
        <w:rPr>
          <w:rFonts w:hint="eastAsia"/>
        </w:rPr>
        <w:t>手</w:t>
      </w:r>
      <w:r w:rsidR="00365299">
        <w:rPr>
          <w:rFonts w:hint="eastAsia"/>
        </w:rPr>
        <w:t>中</w:t>
      </w:r>
      <w:r w:rsidR="00793B95" w:rsidRPr="00365299">
        <w:rPr>
          <w:i/>
        </w:rPr>
        <w:t>n</w:t>
      </w:r>
      <w:r w:rsidR="00793B95" w:rsidRPr="00F70F56">
        <w:t>个冰淇淋</w:t>
      </w:r>
      <w:r w:rsidR="00364BDC" w:rsidRPr="00F70F56">
        <w:rPr>
          <w:rFonts w:hint="eastAsia"/>
        </w:rPr>
        <w:t>甜筒</w:t>
      </w:r>
      <w:r w:rsidR="00793B95" w:rsidRPr="00F70F56">
        <w:rPr>
          <w:rFonts w:hint="eastAsia"/>
        </w:rPr>
        <w:t>（正如</w:t>
      </w:r>
      <w:r w:rsidR="00793B95" w:rsidRPr="00F70F56">
        <w:t>练习题</w:t>
      </w:r>
      <w:r w:rsidR="00793B95" w:rsidRPr="00F70F56">
        <w:rPr>
          <w:rFonts w:hint="eastAsia"/>
        </w:rPr>
        <w:t>2-10</w:t>
      </w:r>
      <w:r w:rsidR="00793B95" w:rsidRPr="00F70F56">
        <w:rPr>
          <w:rFonts w:hint="eastAsia"/>
        </w:rPr>
        <w:t>中所暗示</w:t>
      </w:r>
      <w:r w:rsidR="00793B95" w:rsidRPr="00F70F56">
        <w:t>的那样</w:t>
      </w:r>
      <w:r w:rsidR="00793B95" w:rsidRPr="00F70F56">
        <w:rPr>
          <w:rFonts w:hint="eastAsia"/>
        </w:rPr>
        <w:t>）。他</w:t>
      </w:r>
      <w:r w:rsidR="00793B95" w:rsidRPr="00F70F56">
        <w:t>或她有</w:t>
      </w:r>
      <w:r w:rsidR="00793B95" w:rsidRPr="00F70F56">
        <w:rPr>
          <w:rFonts w:hint="eastAsia"/>
        </w:rPr>
        <w:t>两个</w:t>
      </w:r>
      <w:r w:rsidR="00793B95" w:rsidRPr="00F70F56">
        <w:t>孩子，</w:t>
      </w:r>
      <w:r w:rsidR="00793B95" w:rsidRPr="00F70F56">
        <w:rPr>
          <w:rFonts w:hint="eastAsia"/>
        </w:rPr>
        <w:t>每个</w:t>
      </w:r>
      <w:r w:rsidR="00793B95" w:rsidRPr="00F70F56">
        <w:t>孩子可以分到一半的冰淇淋。</w:t>
      </w:r>
      <w:r w:rsidR="00364BDC" w:rsidRPr="00F70F56">
        <w:rPr>
          <w:rFonts w:hint="eastAsia"/>
        </w:rPr>
        <w:t>当然</w:t>
      </w:r>
      <w:r w:rsidR="00364BDC" w:rsidRPr="00F70F56">
        <w:t>，</w:t>
      </w:r>
      <w:r w:rsidR="00364BDC" w:rsidRPr="00F70F56">
        <w:rPr>
          <w:rFonts w:hint="eastAsia"/>
        </w:rPr>
        <w:t>这些</w:t>
      </w:r>
      <w:r w:rsidR="00364BDC" w:rsidRPr="00F70F56">
        <w:t>孩子自己</w:t>
      </w:r>
      <w:r>
        <w:rPr>
          <w:rFonts w:hint="eastAsia"/>
        </w:rPr>
        <w:t>也是</w:t>
      </w:r>
      <w:r w:rsidR="00523E82">
        <w:t>父母，他们</w:t>
      </w:r>
      <w:r w:rsidR="00364BDC" w:rsidRPr="00F70F56">
        <w:t>会</w:t>
      </w:r>
      <w:r w:rsidR="00523E82">
        <w:rPr>
          <w:rFonts w:hint="eastAsia"/>
        </w:rPr>
        <w:t>继续</w:t>
      </w:r>
      <w:r w:rsidR="00364BDC" w:rsidRPr="00F70F56">
        <w:t>将手里的冰淇淋</w:t>
      </w:r>
      <w:r w:rsidR="00364BDC" w:rsidRPr="00F70F56">
        <w:rPr>
          <w:rFonts w:hint="eastAsia"/>
        </w:rPr>
        <w:t>对半</w:t>
      </w:r>
      <w:r w:rsidR="00364BDC" w:rsidRPr="00F70F56">
        <w:t>分给每个孩子</w:t>
      </w:r>
      <w:r w:rsidR="00364BDC" w:rsidRPr="00F70F56">
        <w:rPr>
          <w:rFonts w:hint="eastAsia"/>
        </w:rPr>
        <w:t>。整个</w:t>
      </w:r>
      <w:r w:rsidR="00364BDC" w:rsidRPr="00F70F56">
        <w:t>过程会一直持续</w:t>
      </w:r>
      <w:r w:rsidR="00364BDC" w:rsidRPr="00F70F56">
        <w:rPr>
          <w:rFonts w:hint="eastAsia"/>
        </w:rPr>
        <w:t>到</w:t>
      </w:r>
      <w:r>
        <w:rPr>
          <w:rFonts w:hint="eastAsia"/>
        </w:rPr>
        <w:t>该</w:t>
      </w:r>
      <w:r w:rsidR="00364BDC" w:rsidRPr="00F70F56">
        <w:rPr>
          <w:rFonts w:hint="eastAsia"/>
        </w:rPr>
        <w:t>家庭</w:t>
      </w:r>
      <w:r w:rsidR="00364BDC" w:rsidRPr="00F70F56">
        <w:t>中每一个孩子</w:t>
      </w:r>
      <w:r w:rsidR="00364BDC" w:rsidRPr="00F70F56">
        <w:rPr>
          <w:rFonts w:hint="eastAsia"/>
        </w:rPr>
        <w:t>（即叶节点）那里</w:t>
      </w:r>
      <w:r w:rsidR="002F58B3" w:rsidRPr="00F70F56">
        <w:rPr>
          <w:rFonts w:hint="eastAsia"/>
        </w:rPr>
        <w:t>，他们</w:t>
      </w:r>
      <w:r w:rsidR="002F58B3" w:rsidRPr="00F70F56">
        <w:t>每个人都会</w:t>
      </w:r>
      <w:r w:rsidR="002F58B3" w:rsidRPr="00F70F56">
        <w:rPr>
          <w:rFonts w:hint="eastAsia"/>
        </w:rPr>
        <w:t>收</w:t>
      </w:r>
      <w:r w:rsidR="002F58B3" w:rsidRPr="00F70F56">
        <w:t>到一个冰淇淋甜筒</w:t>
      </w:r>
      <w:r w:rsidR="002F58B3" w:rsidRPr="00F70F56">
        <w:rPr>
          <w:rFonts w:hint="eastAsia"/>
        </w:rPr>
        <w:t>（这里</w:t>
      </w:r>
      <w:r w:rsidR="002F58B3" w:rsidRPr="00F70F56">
        <w:t>有</w:t>
      </w:r>
      <w:r w:rsidR="002F58B3" w:rsidRPr="00365299">
        <w:rPr>
          <w:i/>
        </w:rPr>
        <w:t>n</w:t>
      </w:r>
      <w:r w:rsidR="002F58B3" w:rsidRPr="00F70F56">
        <w:rPr>
          <w:rFonts w:hint="eastAsia"/>
        </w:rPr>
        <w:t>个</w:t>
      </w:r>
      <w:r w:rsidR="002F58B3" w:rsidRPr="00F70F56">
        <w:t>页节点</w:t>
      </w:r>
      <w:r w:rsidR="002F58B3" w:rsidRPr="00F70F56">
        <w:rPr>
          <w:rFonts w:hint="eastAsia"/>
        </w:rPr>
        <w:t>及</w:t>
      </w:r>
      <w:r w:rsidR="002F58B3" w:rsidRPr="00914BD4">
        <w:rPr>
          <w:i/>
          <w:rPrChange w:id="209" w:author="Robbie Fan" w:date="2014-01-01T21:44:00Z">
            <w:rPr/>
          </w:rPrChange>
        </w:rPr>
        <w:t>n</w:t>
      </w:r>
      <w:r w:rsidR="002F58B3" w:rsidRPr="00F70F56">
        <w:t>个甜筒</w:t>
      </w:r>
      <w:r w:rsidR="002F58B3" w:rsidRPr="00F70F56">
        <w:rPr>
          <w:rFonts w:hint="eastAsia"/>
        </w:rPr>
        <w:t>/</w:t>
      </w:r>
      <w:commentRangeStart w:id="210"/>
      <w:r w:rsidR="002F58B3" w:rsidRPr="00F70F56">
        <w:rPr>
          <w:rFonts w:hint="eastAsia"/>
        </w:rPr>
        <w:t>标记</w:t>
      </w:r>
      <w:commentRangeEnd w:id="210"/>
      <w:r w:rsidR="002A71BE">
        <w:rPr>
          <w:rStyle w:val="af5"/>
        </w:rPr>
        <w:commentReference w:id="210"/>
      </w:r>
      <w:r w:rsidR="002F58B3" w:rsidRPr="00F70F56">
        <w:rPr>
          <w:rFonts w:hint="eastAsia"/>
        </w:rPr>
        <w:t>）</w:t>
      </w:r>
      <w:r w:rsidR="002F58B3" w:rsidRPr="00F70F56">
        <w:t>。</w:t>
      </w:r>
      <w:r w:rsidR="002F58B3" w:rsidRPr="00F70F56">
        <w:rPr>
          <w:rFonts w:hint="eastAsia"/>
        </w:rPr>
        <w:t>其初始</w:t>
      </w:r>
      <w:r w:rsidR="002F58B3" w:rsidRPr="00F70F56">
        <w:t>条件（</w:t>
      </w:r>
      <w:r w:rsidR="002F58B3" w:rsidRPr="00F70F56">
        <w:rPr>
          <w:rFonts w:hint="eastAsia"/>
        </w:rPr>
        <w:t>即根</w:t>
      </w:r>
      <w:r w:rsidR="002F58B3" w:rsidRPr="00F70F56">
        <w:t>节点</w:t>
      </w:r>
      <w:r w:rsidR="002F58B3" w:rsidRPr="00F70F56">
        <w:rPr>
          <w:rFonts w:hint="eastAsia"/>
        </w:rPr>
        <w:t>拥有</w:t>
      </w:r>
      <w:r w:rsidR="002F58B3" w:rsidRPr="00365299">
        <w:rPr>
          <w:i/>
        </w:rPr>
        <w:t>n</w:t>
      </w:r>
      <w:r w:rsidR="002F58B3" w:rsidRPr="00F70F56">
        <w:t>个标记）</w:t>
      </w:r>
      <w:r w:rsidR="002F58B3" w:rsidRPr="00F70F56">
        <w:rPr>
          <w:rFonts w:hint="eastAsia"/>
        </w:rPr>
        <w:t>及</w:t>
      </w:r>
      <w:r w:rsidR="002F58B3" w:rsidRPr="00F70F56">
        <w:t>终结条件</w:t>
      </w:r>
      <w:r w:rsidR="002F58B3" w:rsidRPr="00F70F56">
        <w:rPr>
          <w:rFonts w:hint="eastAsia"/>
        </w:rPr>
        <w:t>（即</w:t>
      </w:r>
      <w:r w:rsidR="002F58B3" w:rsidRPr="00365299">
        <w:rPr>
          <w:rFonts w:hint="eastAsia"/>
          <w:i/>
        </w:rPr>
        <w:t>n</w:t>
      </w:r>
      <w:r w:rsidR="002F58B3" w:rsidRPr="00F70F56">
        <w:t>个叶</w:t>
      </w:r>
      <w:r w:rsidR="002F58B3" w:rsidRPr="00F70F56">
        <w:rPr>
          <w:rFonts w:hint="eastAsia"/>
        </w:rPr>
        <w:t>节点</w:t>
      </w:r>
      <w:r w:rsidR="002F58B3" w:rsidRPr="00F70F56">
        <w:t>各自</w:t>
      </w:r>
      <w:r w:rsidR="002F58B3" w:rsidRPr="00F70F56">
        <w:rPr>
          <w:rFonts w:hint="eastAsia"/>
        </w:rPr>
        <w:t>拥有</w:t>
      </w:r>
      <w:r w:rsidR="002F58B3" w:rsidRPr="00F70F56">
        <w:t>1</w:t>
      </w:r>
      <w:r w:rsidR="002F58B3" w:rsidRPr="00F70F56">
        <w:t>个</w:t>
      </w:r>
      <w:r w:rsidR="002F58B3" w:rsidRPr="00F70F56">
        <w:rPr>
          <w:rFonts w:hint="eastAsia"/>
        </w:rPr>
        <w:t>标志）</w:t>
      </w:r>
      <w:r w:rsidR="0092361D" w:rsidRPr="00F70F56">
        <w:rPr>
          <w:rFonts w:hint="eastAsia"/>
        </w:rPr>
        <w:t>都非常容易</w:t>
      </w:r>
      <w:r w:rsidR="0092361D" w:rsidRPr="00F70F56">
        <w:t>掌握。</w:t>
      </w:r>
      <w:r w:rsidR="0092361D" w:rsidRPr="00F70F56">
        <w:rPr>
          <w:rFonts w:hint="eastAsia"/>
        </w:rPr>
        <w:t>这个</w:t>
      </w:r>
      <w:r w:rsidR="0092361D" w:rsidRPr="00F70F56">
        <w:t>故事中有一点值得注意，即</w:t>
      </w:r>
      <w:r w:rsidR="0092361D" w:rsidRPr="00F70F56">
        <w:rPr>
          <w:rFonts w:hint="eastAsia"/>
        </w:rPr>
        <w:t>在</w:t>
      </w:r>
      <w:r w:rsidR="0092361D" w:rsidRPr="00F70F56">
        <w:t>整个过程（</w:t>
      </w:r>
      <w:r w:rsidR="0092361D" w:rsidRPr="00F70F56">
        <w:rPr>
          <w:rFonts w:hint="eastAsia"/>
        </w:rPr>
        <w:t>即</w:t>
      </w:r>
      <w:r w:rsidR="0092361D" w:rsidRPr="00F70F56">
        <w:t>我们</w:t>
      </w:r>
      <w:r w:rsidR="0092361D" w:rsidRPr="00F70F56">
        <w:rPr>
          <w:rFonts w:hint="eastAsia"/>
        </w:rPr>
        <w:t>将要</w:t>
      </w:r>
      <w:del w:id="211" w:author="Robbie Fan" w:date="2014-01-01T21:46:00Z">
        <w:r w:rsidR="0092361D" w:rsidRPr="00F70F56" w:rsidDel="002C58F3">
          <w:rPr>
            <w:rFonts w:hint="eastAsia"/>
          </w:rPr>
          <w:delText>进行</w:delText>
        </w:r>
      </w:del>
      <w:ins w:id="212" w:author="Robbie Fan" w:date="2014-01-01T21:46:00Z">
        <w:r w:rsidR="002C58F3">
          <w:rPr>
            <w:rFonts w:hint="eastAsia"/>
          </w:rPr>
          <w:t>处理</w:t>
        </w:r>
      </w:ins>
      <w:r w:rsidR="0092361D" w:rsidRPr="00F70F56">
        <w:t>的</w:t>
      </w:r>
      <w:del w:id="213" w:author="Robbie Fan" w:date="2014-01-01T21:46:00Z">
        <w:r w:rsidR="0092361D" w:rsidRPr="00F70F56" w:rsidDel="002C58F3">
          <w:delText>工作回顾</w:delText>
        </w:r>
      </w:del>
      <w:ins w:id="214" w:author="Robbie Fan" w:date="2014-01-01T21:46:00Z">
        <w:r w:rsidR="002C58F3">
          <w:rPr>
            <w:rFonts w:hint="eastAsia"/>
          </w:rPr>
          <w:t>递归式</w:t>
        </w:r>
      </w:ins>
      <w:r w:rsidR="0092361D" w:rsidRPr="00F70F56">
        <w:t>）</w:t>
      </w:r>
      <w:r w:rsidR="0092361D" w:rsidRPr="00F70F56">
        <w:rPr>
          <w:rFonts w:hint="eastAsia"/>
        </w:rPr>
        <w:t>中</w:t>
      </w:r>
      <w:r w:rsidR="0092361D" w:rsidRPr="00F70F56">
        <w:t>，分布在</w:t>
      </w:r>
      <w:r w:rsidR="0092361D" w:rsidRPr="00F70F56">
        <w:rPr>
          <w:rFonts w:hint="eastAsia"/>
        </w:rPr>
        <w:t>各个</w:t>
      </w:r>
      <w:r w:rsidR="0092361D" w:rsidRPr="00F70F56">
        <w:t>步骤（</w:t>
      </w:r>
      <w:r w:rsidR="0092361D" w:rsidRPr="00F70F56">
        <w:rPr>
          <w:rFonts w:hint="eastAsia"/>
        </w:rPr>
        <w:t>即</w:t>
      </w:r>
      <w:r w:rsidR="0092361D" w:rsidRPr="00F70F56">
        <w:t>该</w:t>
      </w:r>
      <w:r w:rsidR="0092361D" w:rsidRPr="00F70F56">
        <w:rPr>
          <w:rFonts w:hint="eastAsia"/>
        </w:rPr>
        <w:t>树</w:t>
      </w:r>
      <w:r w:rsidR="0092361D" w:rsidRPr="00F70F56">
        <w:t>结构的每一层）</w:t>
      </w:r>
      <w:r w:rsidR="0092361D" w:rsidRPr="00F70F56">
        <w:rPr>
          <w:rFonts w:hint="eastAsia"/>
        </w:rPr>
        <w:t>中</w:t>
      </w:r>
      <w:r w:rsidR="0092361D" w:rsidRPr="00F70F56">
        <w:t>标志数量是相同的</w:t>
      </w:r>
      <w:r w:rsidR="0092361D" w:rsidRPr="00F70F56">
        <w:rPr>
          <w:rFonts w:hint="eastAsia"/>
        </w:rPr>
        <w:t>。也就是说</w:t>
      </w:r>
      <w:r w:rsidR="0092361D" w:rsidRPr="00F70F56">
        <w:t>，</w:t>
      </w:r>
      <w:r w:rsidR="0092361D" w:rsidRPr="00F70F56">
        <w:rPr>
          <w:rFonts w:hint="eastAsia"/>
        </w:rPr>
        <w:t>第</w:t>
      </w:r>
      <w:r w:rsidR="0092361D" w:rsidRPr="00F70F56">
        <w:rPr>
          <w:rFonts w:hint="eastAsia"/>
        </w:rPr>
        <w:t>1</w:t>
      </w:r>
      <w:r w:rsidR="0092361D" w:rsidRPr="00F70F56">
        <w:rPr>
          <w:rFonts w:hint="eastAsia"/>
        </w:rPr>
        <w:t>层</w:t>
      </w:r>
      <w:r w:rsidR="0092361D" w:rsidRPr="00F70F56">
        <w:t>有两个节点，它们各自拥有</w:t>
      </w:r>
      <w:r w:rsidR="0092361D" w:rsidRPr="00365299">
        <w:rPr>
          <w:i/>
        </w:rPr>
        <w:t>n</w:t>
      </w:r>
      <w:r w:rsidR="0092361D" w:rsidRPr="00F70F56">
        <w:rPr>
          <w:rFonts w:hint="eastAsia"/>
        </w:rPr>
        <w:t>/</w:t>
      </w:r>
      <w:r w:rsidR="0092361D" w:rsidRPr="00F70F56">
        <w:t>2</w:t>
      </w:r>
      <w:r w:rsidR="0092361D" w:rsidRPr="00F70F56">
        <w:rPr>
          <w:rFonts w:hint="eastAsia"/>
        </w:rPr>
        <w:t>个</w:t>
      </w:r>
      <w:r w:rsidR="0092361D" w:rsidRPr="00F70F56">
        <w:t>标志；而第</w:t>
      </w:r>
      <w:r w:rsidR="0092361D" w:rsidRPr="00F70F56">
        <w:rPr>
          <w:rFonts w:hint="eastAsia"/>
        </w:rPr>
        <w:t>2</w:t>
      </w:r>
      <w:r w:rsidR="0092361D" w:rsidRPr="00F70F56">
        <w:rPr>
          <w:rFonts w:hint="eastAsia"/>
        </w:rPr>
        <w:t>层</w:t>
      </w:r>
      <w:r w:rsidR="0092361D" w:rsidRPr="00F70F56">
        <w:t>有</w:t>
      </w:r>
      <w:r w:rsidR="0092361D" w:rsidRPr="00F70F56">
        <w:rPr>
          <w:rFonts w:hint="eastAsia"/>
        </w:rPr>
        <w:t>4</w:t>
      </w:r>
      <w:r w:rsidR="0092361D" w:rsidRPr="00F70F56">
        <w:rPr>
          <w:rFonts w:hint="eastAsia"/>
        </w:rPr>
        <w:t>个</w:t>
      </w:r>
      <w:r w:rsidR="0092361D" w:rsidRPr="00F70F56">
        <w:t>节点，它们各自拥有</w:t>
      </w:r>
      <w:r w:rsidR="0092361D" w:rsidRPr="00365299">
        <w:rPr>
          <w:i/>
        </w:rPr>
        <w:t>n</w:t>
      </w:r>
      <w:r w:rsidR="0092361D" w:rsidRPr="00F70F56">
        <w:t>/4</w:t>
      </w:r>
      <w:r w:rsidR="0092361D" w:rsidRPr="00F70F56">
        <w:rPr>
          <w:rFonts w:hint="eastAsia"/>
        </w:rPr>
        <w:t>个</w:t>
      </w:r>
      <w:r w:rsidR="0092361D" w:rsidRPr="00F70F56">
        <w:t>标志</w:t>
      </w:r>
      <w:r w:rsidR="0092361D" w:rsidRPr="00F70F56">
        <w:rPr>
          <w:rFonts w:hint="eastAsia"/>
        </w:rPr>
        <w:t>等等</w:t>
      </w:r>
      <w:r w:rsidR="0092361D" w:rsidRPr="00F70F56">
        <w:t>，</w:t>
      </w:r>
      <w:r w:rsidR="0092361D" w:rsidRPr="00F70F56">
        <w:rPr>
          <w:rFonts w:hint="eastAsia"/>
        </w:rPr>
        <w:t>以此类推</w:t>
      </w:r>
      <w:r w:rsidR="0092361D" w:rsidRPr="00F70F56">
        <w:t>。</w:t>
      </w:r>
      <w:r w:rsidR="00A363C9" w:rsidRPr="00F70F56">
        <w:rPr>
          <w:rFonts w:hint="eastAsia"/>
        </w:rPr>
        <w:t>总之</w:t>
      </w:r>
      <w:r w:rsidR="00A363C9" w:rsidRPr="00F70F56">
        <w:t>这里任何一行的总和</w:t>
      </w:r>
      <w:r w:rsidR="00A363C9" w:rsidRPr="00F70F56">
        <w:rPr>
          <w:rFonts w:hint="eastAsia"/>
        </w:rPr>
        <w:t>（</w:t>
      </w:r>
      <w:r w:rsidR="00A363C9" w:rsidRPr="00F70F56">
        <w:t>如</w:t>
      </w:r>
      <w:r w:rsidR="00A363C9" w:rsidRPr="00F70F56">
        <w:rPr>
          <w:rFonts w:hint="eastAsia"/>
        </w:rPr>
        <w:t>下</w:t>
      </w:r>
      <w:r w:rsidR="00A363C9" w:rsidRPr="00F70F56">
        <w:t>图所示</w:t>
      </w:r>
      <w:r w:rsidR="00A363C9" w:rsidRPr="00F70F56">
        <w:rPr>
          <w:rFonts w:hint="eastAsia"/>
        </w:rPr>
        <w:t>）</w:t>
      </w:r>
      <w:r w:rsidR="00A363C9" w:rsidRPr="00F70F56">
        <w:t>都是</w:t>
      </w:r>
      <w:r w:rsidR="00A363C9" w:rsidRPr="00365299">
        <w:rPr>
          <w:i/>
        </w:rPr>
        <w:t>n</w:t>
      </w:r>
      <w:r w:rsidR="00A363C9" w:rsidRPr="00F70F56">
        <w:t>。</w:t>
      </w:r>
      <w:r w:rsidR="00A363C9" w:rsidRPr="00F70F56">
        <w:rPr>
          <w:rFonts w:hint="eastAsia"/>
        </w:rPr>
        <w:t>这里还有</w:t>
      </w:r>
      <w:r w:rsidR="00A363C9" w:rsidRPr="00F70F56">
        <w:t>一件事值得注意，</w:t>
      </w:r>
      <w:r w:rsidR="00A363C9" w:rsidRPr="00F70F56">
        <w:rPr>
          <w:rFonts w:hint="eastAsia"/>
        </w:rPr>
        <w:t>即每个</w:t>
      </w:r>
      <w:r w:rsidR="00A363C9" w:rsidRPr="00F70F56">
        <w:t>节点所拥有的标志数是</w:t>
      </w:r>
      <w:r w:rsidR="00A363C9" w:rsidRPr="00F70F56">
        <w:rPr>
          <w:rFonts w:hint="eastAsia"/>
        </w:rPr>
        <w:t>随着节点数</w:t>
      </w:r>
      <w:r w:rsidR="00A363C9" w:rsidRPr="00F70F56">
        <w:t>的翻倍而减半的</w:t>
      </w:r>
      <w:r w:rsidR="00A363C9" w:rsidRPr="00F70F56">
        <w:rPr>
          <w:rFonts w:hint="eastAsia"/>
        </w:rPr>
        <w:t>……</w:t>
      </w:r>
      <w:r w:rsidR="00A363C9" w:rsidRPr="00F70F56">
        <w:t>或者</w:t>
      </w:r>
      <w:r w:rsidR="00A363C9" w:rsidRPr="00F70F56">
        <w:rPr>
          <w:rFonts w:hint="eastAsia"/>
        </w:rPr>
        <w:t>说得</w:t>
      </w:r>
      <w:r w:rsidR="00A363C9" w:rsidRPr="00F70F56">
        <w:t>更直接点，</w:t>
      </w:r>
      <w:r w:rsidR="00A363C9" w:rsidRPr="00365299">
        <w:rPr>
          <w:i/>
        </w:rPr>
        <w:t>n</w:t>
      </w:r>
      <w:r w:rsidR="00A363C9" w:rsidRPr="00F70F56">
        <w:t>个冰淇淋甜筒是</w:t>
      </w:r>
      <w:r w:rsidR="00A363C9" w:rsidRPr="00F70F56">
        <w:rPr>
          <w:rFonts w:hint="eastAsia"/>
        </w:rPr>
        <w:t>被</w:t>
      </w:r>
      <w:r w:rsidR="00A363C9" w:rsidRPr="00F70F56">
        <w:t>一代一代传递下去的。</w:t>
      </w:r>
    </w:p>
    <w:p w14:paraId="1BBF5967" w14:textId="77777777" w:rsidR="00D7111B" w:rsidRPr="00F30F46" w:rsidRDefault="00E1642B" w:rsidP="00D86631">
      <w:pPr>
        <w:ind w:firstLine="420"/>
        <w:rPr>
          <w:color w:val="FF0000"/>
        </w:rPr>
      </w:pPr>
      <w:r w:rsidRPr="00F30F46">
        <w:rPr>
          <w:rFonts w:hint="eastAsia"/>
          <w:color w:val="FF0000"/>
        </w:rPr>
        <w:t>（图）</w:t>
      </w:r>
    </w:p>
    <w:p w14:paraId="16D586E1" w14:textId="77777777" w:rsidR="00A363C9" w:rsidRPr="00F70F56" w:rsidRDefault="00A363C9" w:rsidP="00D86631">
      <w:pPr>
        <w:ind w:firstLine="420"/>
      </w:pPr>
      <w:r w:rsidRPr="00F70F56">
        <w:rPr>
          <w:rFonts w:hint="eastAsia"/>
        </w:rPr>
        <w:t>图</w:t>
      </w:r>
      <w:r w:rsidRPr="00F70F56">
        <w:rPr>
          <w:rFonts w:hint="eastAsia"/>
        </w:rPr>
        <w:t xml:space="preserve"> 3</w:t>
      </w:r>
      <w:r w:rsidRPr="00F70F56">
        <w:t>-4. n</w:t>
      </w:r>
      <w:r w:rsidRPr="00F70F56">
        <w:t>个标志在二叉树各层</w:t>
      </w:r>
      <w:r w:rsidRPr="00F70F56">
        <w:rPr>
          <w:rFonts w:hint="eastAsia"/>
        </w:rPr>
        <w:t>中</w:t>
      </w:r>
      <w:r w:rsidRPr="00F70F56">
        <w:t>传递的</w:t>
      </w:r>
      <w:r w:rsidRPr="00F70F56">
        <w:rPr>
          <w:rFonts w:hint="eastAsia"/>
        </w:rPr>
        <w:t>过程</w:t>
      </w:r>
    </w:p>
    <w:p w14:paraId="18A415FF" w14:textId="77777777" w:rsidR="00D7111B" w:rsidRDefault="00A363C9" w:rsidP="00A363C9">
      <w:pPr>
        <w:pStyle w:val="ab"/>
        <w:ind w:left="420" w:firstLineChars="0" w:firstLine="0"/>
      </w:pPr>
      <w:r w:rsidRPr="003C09C1">
        <w:rPr>
          <w:rFonts w:hint="eastAsia"/>
          <w:b/>
        </w:rPr>
        <w:t>提示</w:t>
      </w:r>
      <w:r w:rsidRPr="003C09C1">
        <w:rPr>
          <w:b/>
        </w:rPr>
        <w:t>：</w:t>
      </w:r>
      <w:r w:rsidR="00CF2937">
        <w:rPr>
          <w:rFonts w:hint="eastAsia"/>
        </w:rPr>
        <w:t>任何</w:t>
      </w:r>
      <w:r w:rsidR="00CF2937">
        <w:t>一个几何级</w:t>
      </w:r>
      <w:r w:rsidR="00CF2937">
        <w:rPr>
          <w:rFonts w:hint="eastAsia"/>
        </w:rPr>
        <w:t>（或指数级）数列都</w:t>
      </w:r>
      <w:r w:rsidR="00CF2937">
        <w:t>是</w:t>
      </w:r>
      <w:r w:rsidR="00CF2937">
        <w:t>k</w:t>
      </w:r>
      <w:r w:rsidR="00CF2937" w:rsidRPr="00CF2937">
        <w:rPr>
          <w:vertAlign w:val="superscript"/>
        </w:rPr>
        <w:t xml:space="preserve"> </w:t>
      </w:r>
      <w:r w:rsidR="00CF2937">
        <w:rPr>
          <w:vertAlign w:val="superscript"/>
        </w:rPr>
        <w:t>i</w:t>
      </w:r>
      <w:r w:rsidR="00CF2937">
        <w:rPr>
          <w:rFonts w:hint="eastAsia"/>
        </w:rPr>
        <w:t>（其中</w:t>
      </w:r>
      <w:r w:rsidR="00CF2937">
        <w:t>i = 0…n</w:t>
      </w:r>
      <w:r w:rsidR="005B1045">
        <w:rPr>
          <w:rFonts w:hint="eastAsia"/>
        </w:rPr>
        <w:t>，</w:t>
      </w:r>
      <w:r w:rsidR="005B1045">
        <w:rPr>
          <w:rFonts w:hint="eastAsia"/>
        </w:rPr>
        <w:t>k</w:t>
      </w:r>
      <w:r w:rsidR="005B1045">
        <w:rPr>
          <w:rFonts w:hint="eastAsia"/>
        </w:rPr>
        <w:t>为常数</w:t>
      </w:r>
      <w:r w:rsidR="00CF2937">
        <w:rPr>
          <w:rFonts w:hint="eastAsia"/>
        </w:rPr>
        <w:t>）</w:t>
      </w:r>
      <w:r w:rsidR="00CF2937">
        <w:t>的一个求和</w:t>
      </w:r>
      <w:r w:rsidR="005B1045">
        <w:rPr>
          <w:rFonts w:hint="eastAsia"/>
        </w:rPr>
        <w:t>式</w:t>
      </w:r>
      <w:r w:rsidR="00CF2937">
        <w:rPr>
          <w:rFonts w:hint="eastAsia"/>
        </w:rPr>
        <w:t>。</w:t>
      </w:r>
      <w:r w:rsidR="00CF2937">
        <w:t>如果</w:t>
      </w:r>
      <w:r w:rsidR="00CF2937">
        <w:t>k</w:t>
      </w:r>
      <w:r w:rsidR="00CF2937">
        <w:t>大于</w:t>
      </w:r>
      <w:r w:rsidR="00CF2937">
        <w:rPr>
          <w:rFonts w:hint="eastAsia"/>
        </w:rPr>
        <w:t>1</w:t>
      </w:r>
      <w:r w:rsidR="00CF2937">
        <w:rPr>
          <w:rFonts w:hint="eastAsia"/>
        </w:rPr>
        <w:t>，</w:t>
      </w:r>
      <w:r w:rsidR="005B1045">
        <w:rPr>
          <w:rFonts w:hint="eastAsia"/>
        </w:rPr>
        <w:t>该</w:t>
      </w:r>
      <w:r w:rsidR="00CF2937">
        <w:t>求和</w:t>
      </w:r>
      <w:r w:rsidR="005B1045">
        <w:rPr>
          <w:rFonts w:hint="eastAsia"/>
        </w:rPr>
        <w:t>式</w:t>
      </w:r>
      <w:r w:rsidR="00CF2937">
        <w:rPr>
          <w:rFonts w:hint="eastAsia"/>
        </w:rPr>
        <w:t>复杂度</w:t>
      </w:r>
      <w:r w:rsidR="00CF2937">
        <w:t>始终为</w:t>
      </w:r>
      <w:r w:rsidR="00CF2937">
        <w:t xml:space="preserve">Θ(k </w:t>
      </w:r>
      <w:r w:rsidR="00CF2937">
        <w:rPr>
          <w:vertAlign w:val="superscript"/>
        </w:rPr>
        <w:t>n+1</w:t>
      </w:r>
      <w:r w:rsidR="00CF2937">
        <w:t>)</w:t>
      </w:r>
      <w:r w:rsidR="00CF2937">
        <w:rPr>
          <w:rFonts w:hint="eastAsia"/>
        </w:rPr>
        <w:t>。</w:t>
      </w:r>
      <w:r w:rsidR="005B1045">
        <w:rPr>
          <w:rFonts w:hint="eastAsia"/>
        </w:rPr>
        <w:t>倍增</w:t>
      </w:r>
      <w:r w:rsidR="00CF2937">
        <w:t>式</w:t>
      </w:r>
      <w:r w:rsidR="00CF2937">
        <w:rPr>
          <w:rFonts w:hint="eastAsia"/>
        </w:rPr>
        <w:t>序列</w:t>
      </w:r>
      <w:r w:rsidR="00CF2937">
        <w:t>的</w:t>
      </w:r>
      <w:r w:rsidR="00CF2937">
        <w:rPr>
          <w:rFonts w:hint="eastAsia"/>
        </w:rPr>
        <w:t>求和</w:t>
      </w:r>
      <w:r w:rsidR="005B1045">
        <w:rPr>
          <w:rFonts w:hint="eastAsia"/>
        </w:rPr>
        <w:t>式</w:t>
      </w:r>
      <w:r w:rsidR="00CF2937">
        <w:t>只是一个特例。</w:t>
      </w:r>
    </w:p>
    <w:p w14:paraId="69EC8A36" w14:textId="77777777" w:rsidR="00D7111B" w:rsidRDefault="000B0621" w:rsidP="00D7111B">
      <w:pPr>
        <w:pStyle w:val="3"/>
      </w:pPr>
      <w:r>
        <w:rPr>
          <w:rFonts w:hint="eastAsia"/>
        </w:rPr>
        <w:t>子集</w:t>
      </w:r>
      <w:r w:rsidR="00833F29">
        <w:rPr>
          <w:rFonts w:hint="eastAsia"/>
        </w:rPr>
        <w:t>与排列</w:t>
      </w:r>
      <w:r>
        <w:t>组合</w:t>
      </w:r>
    </w:p>
    <w:p w14:paraId="327F2AC3" w14:textId="77777777" w:rsidR="000B0621" w:rsidRDefault="00B55CA9" w:rsidP="00D86631">
      <w:pPr>
        <w:ind w:firstLine="420"/>
      </w:pPr>
      <w:r>
        <w:rPr>
          <w:rFonts w:hint="eastAsia"/>
        </w:rPr>
        <w:t>正如</w:t>
      </w:r>
      <w:r w:rsidR="00451054">
        <w:t>您在上一节中</w:t>
      </w:r>
      <w:r w:rsidR="00451054">
        <w:rPr>
          <w:rFonts w:hint="eastAsia"/>
        </w:rPr>
        <w:t>所</w:t>
      </w:r>
      <w:r>
        <w:t>读到的，</w:t>
      </w:r>
      <w:r w:rsidR="00F36B50" w:rsidRPr="00F36B50">
        <w:rPr>
          <w:i/>
        </w:rPr>
        <w:t>k</w:t>
      </w:r>
      <w:r w:rsidR="00451054">
        <w:rPr>
          <w:rFonts w:hint="eastAsia"/>
        </w:rPr>
        <w:t>长度</w:t>
      </w:r>
      <w:r w:rsidR="00A826D5">
        <w:t>的二进制数串</w:t>
      </w:r>
      <w:r w:rsidR="00A826D5">
        <w:rPr>
          <w:rFonts w:hint="eastAsia"/>
        </w:rPr>
        <w:t>计算</w:t>
      </w:r>
      <w:r w:rsidR="00451054">
        <w:t>起来是非常</w:t>
      </w:r>
      <w:r w:rsidR="00451054">
        <w:rPr>
          <w:rFonts w:hint="eastAsia"/>
        </w:rPr>
        <w:t>容易</w:t>
      </w:r>
      <w:r>
        <w:t>的。</w:t>
      </w:r>
      <w:r w:rsidR="00EF58EC" w:rsidRPr="003C1FBE">
        <w:t>例如，</w:t>
      </w:r>
      <w:r w:rsidR="00451054">
        <w:rPr>
          <w:rFonts w:hint="eastAsia"/>
        </w:rPr>
        <w:t>我们</w:t>
      </w:r>
      <w:r w:rsidR="00451054">
        <w:t>可以</w:t>
      </w:r>
      <w:r w:rsidR="00EF58EC" w:rsidRPr="003C1FBE">
        <w:rPr>
          <w:rFonts w:hint="eastAsia"/>
        </w:rPr>
        <w:t>将</w:t>
      </w:r>
      <w:ins w:id="215" w:author="Robbie Fan" w:date="2014-01-01T21:55:00Z">
        <w:r w:rsidR="00E3164B">
          <w:rPr>
            <w:rFonts w:hint="eastAsia"/>
          </w:rPr>
          <w:t>那</w:t>
        </w:r>
      </w:ins>
      <w:ins w:id="216" w:author="Robbie Fan" w:date="2014-01-01T21:56:00Z">
        <w:r w:rsidR="00981255">
          <w:rPr>
            <w:rFonts w:hint="eastAsia"/>
          </w:rPr>
          <w:t>些</w:t>
        </w:r>
        <w:commentRangeStart w:id="217"/>
        <w:r w:rsidR="00E3164B">
          <w:rPr>
            <w:rFonts w:hint="eastAsia"/>
          </w:rPr>
          <w:t>数串</w:t>
        </w:r>
        <w:commentRangeEnd w:id="217"/>
        <w:r w:rsidR="00E3164B">
          <w:rPr>
            <w:rStyle w:val="af5"/>
          </w:rPr>
          <w:commentReference w:id="217"/>
        </w:r>
      </w:ins>
      <w:ins w:id="218" w:author="Robbie Fan" w:date="2014-01-01T21:55:00Z">
        <w:r w:rsidR="00E3164B" w:rsidRPr="003C1FBE">
          <w:t>看</w:t>
        </w:r>
        <w:r w:rsidR="00E3164B" w:rsidRPr="003C1FBE">
          <w:rPr>
            <w:rFonts w:hint="eastAsia"/>
          </w:rPr>
          <w:t>成</w:t>
        </w:r>
      </w:ins>
      <w:r w:rsidR="00EF58EC" w:rsidRPr="003C1FBE">
        <w:t>一</w:t>
      </w:r>
      <w:del w:id="219" w:author="Robbie Fan" w:date="2014-01-01T21:56:00Z">
        <w:r w:rsidR="00EF58EC" w:rsidRPr="003C1FBE" w:rsidDel="00981255">
          <w:delText>颗</w:delText>
        </w:r>
      </w:del>
      <w:ins w:id="220" w:author="Robbie Fan" w:date="2014-01-01T21:56:00Z">
        <w:r w:rsidR="00981255">
          <w:rPr>
            <w:rFonts w:hint="eastAsia"/>
          </w:rPr>
          <w:t>棵</w:t>
        </w:r>
      </w:ins>
      <w:r w:rsidR="00EF58EC" w:rsidRPr="003C1FBE">
        <w:t>完美平衡</w:t>
      </w:r>
      <w:r w:rsidR="00EF58EC" w:rsidRPr="003C1FBE">
        <w:rPr>
          <w:rFonts w:hint="eastAsia"/>
        </w:rPr>
        <w:t>二叉树</w:t>
      </w:r>
      <w:r w:rsidR="00EF58EC" w:rsidRPr="003C1FBE">
        <w:t>从根</w:t>
      </w:r>
      <w:r w:rsidR="00EF58EC" w:rsidRPr="003C1FBE">
        <w:rPr>
          <w:rFonts w:hint="eastAsia"/>
        </w:rPr>
        <w:t>节点</w:t>
      </w:r>
      <w:r w:rsidR="00EF58EC" w:rsidRPr="003C1FBE">
        <w:t>到叶</w:t>
      </w:r>
      <w:r w:rsidR="00EF58EC" w:rsidRPr="003C1FBE">
        <w:rPr>
          <w:rFonts w:hint="eastAsia"/>
        </w:rPr>
        <w:t>节点</w:t>
      </w:r>
      <w:r w:rsidR="00EF58EC" w:rsidRPr="003C1FBE">
        <w:t>的遍历走向</w:t>
      </w:r>
      <w:del w:id="221" w:author="Robbie Fan" w:date="2014-01-01T21:55:00Z">
        <w:r w:rsidR="00EF58EC" w:rsidRPr="003C1FBE" w:rsidDel="00E3164B">
          <w:delText>看</w:delText>
        </w:r>
        <w:r w:rsidR="00EF58EC" w:rsidRPr="003C1FBE" w:rsidDel="00E3164B">
          <w:rPr>
            <w:rFonts w:hint="eastAsia"/>
          </w:rPr>
          <w:delText>成</w:delText>
        </w:r>
        <w:r w:rsidR="00EF58EC" w:rsidRPr="003C1FBE" w:rsidDel="00E3164B">
          <w:delText>一个字符串</w:delText>
        </w:r>
      </w:del>
      <w:r w:rsidR="00EF58EC" w:rsidRPr="003C1FBE">
        <w:rPr>
          <w:rFonts w:hint="eastAsia"/>
        </w:rPr>
        <w:t>。</w:t>
      </w:r>
      <w:r w:rsidR="00EF58EC" w:rsidRPr="003C1FBE">
        <w:t>那么</w:t>
      </w:r>
      <w:r w:rsidR="00EF58EC" w:rsidRPr="003C1FBE">
        <w:rPr>
          <w:rFonts w:hint="eastAsia"/>
        </w:rPr>
        <w:t>该</w:t>
      </w:r>
      <w:del w:id="222" w:author="Robbie Fan" w:date="2014-01-01T21:58:00Z">
        <w:r w:rsidR="00EF58EC" w:rsidRPr="003C1FBE" w:rsidDel="0018100C">
          <w:delText>字符串</w:delText>
        </w:r>
      </w:del>
      <w:ins w:id="223" w:author="Robbie Fan" w:date="2014-01-01T21:58:00Z">
        <w:r w:rsidR="0018100C">
          <w:rPr>
            <w:rFonts w:hint="eastAsia"/>
          </w:rPr>
          <w:t>数</w:t>
        </w:r>
        <w:r w:rsidR="0018100C" w:rsidRPr="003C1FBE">
          <w:t>串</w:t>
        </w:r>
      </w:ins>
      <w:r w:rsidR="00EF58EC" w:rsidRPr="003C1FBE">
        <w:t>的长度</w:t>
      </w:r>
      <w:r w:rsidR="00EF58EC" w:rsidRPr="003C1FBE">
        <w:t>k</w:t>
      </w:r>
      <w:r w:rsidR="00EF58EC" w:rsidRPr="003C1FBE">
        <w:t>就</w:t>
      </w:r>
      <w:r w:rsidR="00451054">
        <w:rPr>
          <w:rFonts w:hint="eastAsia"/>
        </w:rPr>
        <w:t>应该等于</w:t>
      </w:r>
      <w:r w:rsidR="00EF58EC" w:rsidRPr="003C1FBE">
        <w:t>树</w:t>
      </w:r>
      <w:r w:rsidR="00EF58EC" w:rsidRPr="003C1FBE">
        <w:rPr>
          <w:rFonts w:hint="eastAsia"/>
        </w:rPr>
        <w:t>的</w:t>
      </w:r>
      <w:r w:rsidR="00EF58EC" w:rsidRPr="003C1FBE">
        <w:t>高度</w:t>
      </w:r>
      <w:r w:rsidR="00EF58EC" w:rsidRPr="003C1FBE">
        <w:rPr>
          <w:rFonts w:hint="eastAsia"/>
        </w:rPr>
        <w:t>，</w:t>
      </w:r>
      <w:r w:rsidR="00451054">
        <w:t>而</w:t>
      </w:r>
      <w:ins w:id="224" w:author="Robbie Fan" w:date="2014-01-01T21:58:00Z">
        <w:r w:rsidR="0018100C">
          <w:rPr>
            <w:rFonts w:hint="eastAsia"/>
          </w:rPr>
          <w:t>所有</w:t>
        </w:r>
      </w:ins>
      <w:del w:id="225" w:author="Robbie Fan" w:date="2014-01-01T21:57:00Z">
        <w:r w:rsidR="000506AD" w:rsidDel="00021165">
          <w:rPr>
            <w:rFonts w:hint="eastAsia"/>
          </w:rPr>
          <w:delText>其字符</w:delText>
        </w:r>
      </w:del>
      <w:ins w:id="226" w:author="Robbie Fan" w:date="2014-01-01T21:57:00Z">
        <w:r w:rsidR="00021165">
          <w:rPr>
            <w:rFonts w:hint="eastAsia"/>
          </w:rPr>
          <w:t>可能的数串的数量</w:t>
        </w:r>
      </w:ins>
      <w:del w:id="227" w:author="Robbie Fan" w:date="2014-01-01T21:57:00Z">
        <w:r w:rsidR="00451054" w:rsidDel="00021165">
          <w:delText>数</w:delText>
        </w:r>
      </w:del>
      <w:r w:rsidR="00451054">
        <w:rPr>
          <w:rFonts w:hint="eastAsia"/>
        </w:rPr>
        <w:t>则</w:t>
      </w:r>
      <w:r w:rsidR="000506AD">
        <w:t>应该</w:t>
      </w:r>
      <w:r w:rsidR="000506AD">
        <w:rPr>
          <w:rFonts w:hint="eastAsia"/>
        </w:rPr>
        <w:t>等于</w:t>
      </w:r>
      <w:r w:rsidR="00EF58EC" w:rsidRPr="003C1FBE">
        <w:t>其叶</w:t>
      </w:r>
      <w:r w:rsidR="00EF58EC" w:rsidRPr="003C1FBE">
        <w:rPr>
          <w:rFonts w:hint="eastAsia"/>
        </w:rPr>
        <w:t>节点数</w:t>
      </w:r>
      <w:r w:rsidR="00DE1BD3">
        <w:t>2</w:t>
      </w:r>
      <w:r w:rsidR="00DE1BD3">
        <w:rPr>
          <w:i/>
          <w:sz w:val="16"/>
          <w:vertAlign w:val="superscript"/>
        </w:rPr>
        <w:t>k</w:t>
      </w:r>
      <w:r w:rsidR="00451054">
        <w:rPr>
          <w:rFonts w:hint="eastAsia"/>
        </w:rPr>
        <w:t>。除此之外</w:t>
      </w:r>
      <w:r w:rsidR="000506AD">
        <w:rPr>
          <w:rFonts w:hint="eastAsia"/>
        </w:rPr>
        <w:t>，</w:t>
      </w:r>
      <w:r w:rsidR="000506AD">
        <w:t>我们</w:t>
      </w:r>
      <w:r w:rsidR="00DE1BD3" w:rsidRPr="003C1FBE">
        <w:rPr>
          <w:rFonts w:hint="eastAsia"/>
        </w:rPr>
        <w:t>还</w:t>
      </w:r>
      <w:r w:rsidR="000506AD">
        <w:rPr>
          <w:rFonts w:hint="eastAsia"/>
        </w:rPr>
        <w:t>有</w:t>
      </w:r>
      <w:r w:rsidR="00451054">
        <w:t>一种</w:t>
      </w:r>
      <w:r w:rsidR="00451054">
        <w:rPr>
          <w:rFonts w:hint="eastAsia"/>
        </w:rPr>
        <w:t>更为</w:t>
      </w:r>
      <w:r w:rsidR="00DE1BD3" w:rsidRPr="003C1FBE">
        <w:t>直接的方法，</w:t>
      </w:r>
      <w:r w:rsidR="00F36B50">
        <w:rPr>
          <w:rFonts w:hint="eastAsia"/>
        </w:rPr>
        <w:t>就</w:t>
      </w:r>
      <w:r w:rsidR="00451054">
        <w:t>是</w:t>
      </w:r>
      <w:r w:rsidR="00451054">
        <w:rPr>
          <w:rFonts w:hint="eastAsia"/>
        </w:rPr>
        <w:t>考虑</w:t>
      </w:r>
      <w:r w:rsidR="00451054">
        <w:t>各步骤中所</w:t>
      </w:r>
      <w:r w:rsidR="00451054">
        <w:rPr>
          <w:rFonts w:hint="eastAsia"/>
        </w:rPr>
        <w:t>可能需要</w:t>
      </w:r>
      <w:r w:rsidR="000506AD">
        <w:t>的</w:t>
      </w:r>
      <w:del w:id="228" w:author="Robbie Fan" w:date="2014-01-01T21:59:00Z">
        <w:r w:rsidR="000506AD" w:rsidDel="00744202">
          <w:rPr>
            <w:rFonts w:hint="eastAsia"/>
          </w:rPr>
          <w:delText>字符数</w:delText>
        </w:r>
      </w:del>
      <w:ins w:id="229" w:author="Robbie Fan" w:date="2014-01-01T21:59:00Z">
        <w:r w:rsidR="00845DB3">
          <w:rPr>
            <w:rFonts w:hint="eastAsia"/>
          </w:rPr>
          <w:t>不同</w:t>
        </w:r>
        <w:commentRangeStart w:id="230"/>
        <w:r w:rsidR="00744202">
          <w:rPr>
            <w:rFonts w:hint="eastAsia"/>
          </w:rPr>
          <w:t>可能</w:t>
        </w:r>
      </w:ins>
      <w:commentRangeEnd w:id="230"/>
      <w:ins w:id="231" w:author="Robbie Fan" w:date="2014-01-01T22:00:00Z">
        <w:r w:rsidR="00845DB3">
          <w:rPr>
            <w:rFonts w:hint="eastAsia"/>
          </w:rPr>
          <w:t>性</w:t>
        </w:r>
      </w:ins>
      <w:ins w:id="232" w:author="Robbie Fan" w:date="2014-01-01T21:59:00Z">
        <w:r w:rsidR="00845DB3">
          <w:rPr>
            <w:rFonts w:hint="eastAsia"/>
          </w:rPr>
          <w:t>的数量</w:t>
        </w:r>
        <w:r w:rsidR="00236185">
          <w:rPr>
            <w:rStyle w:val="af5"/>
          </w:rPr>
          <w:commentReference w:id="230"/>
        </w:r>
      </w:ins>
      <w:r w:rsidR="000506AD">
        <w:rPr>
          <w:rFonts w:hint="eastAsia"/>
        </w:rPr>
        <w:t>：第一个比特位可能</w:t>
      </w:r>
      <w:r w:rsidR="00F36B50">
        <w:t>是</w:t>
      </w:r>
      <w:r w:rsidR="00F36B50">
        <w:rPr>
          <w:rFonts w:hint="eastAsia"/>
        </w:rPr>
        <w:t>0</w:t>
      </w:r>
      <w:r w:rsidR="00F36B50">
        <w:rPr>
          <w:rFonts w:hint="eastAsia"/>
        </w:rPr>
        <w:t>或</w:t>
      </w:r>
      <w:r w:rsidR="00F36B50">
        <w:rPr>
          <w:rFonts w:hint="eastAsia"/>
        </w:rPr>
        <w:t>1</w:t>
      </w:r>
      <w:r w:rsidR="00F36B50">
        <w:rPr>
          <w:rFonts w:hint="eastAsia"/>
        </w:rPr>
        <w:t>，</w:t>
      </w:r>
      <w:del w:id="233" w:author="Robbie Fan" w:date="2014-01-01T22:10:00Z">
        <w:r w:rsidR="000506AD" w:rsidDel="000D5E78">
          <w:rPr>
            <w:rFonts w:hint="eastAsia"/>
          </w:rPr>
          <w:delText>其实</w:delText>
        </w:r>
      </w:del>
      <w:r w:rsidR="000506AD">
        <w:t>对</w:t>
      </w:r>
      <w:ins w:id="234" w:author="Robbie Fan" w:date="2014-01-01T22:10:00Z">
        <w:r w:rsidR="000D5E78">
          <w:rPr>
            <w:rFonts w:hint="eastAsia"/>
          </w:rPr>
          <w:t>这两个中的</w:t>
        </w:r>
      </w:ins>
      <w:del w:id="235" w:author="Robbie Fan" w:date="2014-01-01T22:11:00Z">
        <w:r w:rsidR="000506AD" w:rsidDel="000D5E78">
          <w:delText>各</w:delText>
        </w:r>
      </w:del>
      <w:ins w:id="236" w:author="Robbie Fan" w:date="2014-01-01T22:11:00Z">
        <w:r w:rsidR="000D5E78">
          <w:rPr>
            <w:rFonts w:hint="eastAsia"/>
          </w:rPr>
          <w:t>每个</w:t>
        </w:r>
      </w:ins>
      <w:r w:rsidR="000506AD">
        <w:t>值</w:t>
      </w:r>
      <w:del w:id="237" w:author="Robbie Fan" w:date="2014-01-01T22:10:00Z">
        <w:r w:rsidR="000506AD" w:rsidDel="000D5E78">
          <w:delText>都是如此</w:delText>
        </w:r>
      </w:del>
      <w:r w:rsidR="000506AD">
        <w:t>，</w:t>
      </w:r>
      <w:r w:rsidR="00F36B50">
        <w:t>第二</w:t>
      </w:r>
      <w:r w:rsidR="000506AD">
        <w:rPr>
          <w:rFonts w:hint="eastAsia"/>
        </w:rPr>
        <w:t>个</w:t>
      </w:r>
      <w:r w:rsidR="000506AD">
        <w:t>比特</w:t>
      </w:r>
      <w:r w:rsidR="00F36B50">
        <w:rPr>
          <w:rFonts w:hint="eastAsia"/>
        </w:rPr>
        <w:t>位</w:t>
      </w:r>
      <w:r w:rsidR="00F36B50" w:rsidRPr="000506AD">
        <w:rPr>
          <w:i/>
        </w:rPr>
        <w:t>也</w:t>
      </w:r>
      <w:r w:rsidR="00F36B50">
        <w:t>只有</w:t>
      </w:r>
      <w:r w:rsidR="00F36B50">
        <w:rPr>
          <w:rFonts w:hint="eastAsia"/>
        </w:rPr>
        <w:t>这两种</w:t>
      </w:r>
      <w:r w:rsidR="00F36B50">
        <w:t>可能性</w:t>
      </w:r>
      <w:r w:rsidR="00F36B50">
        <w:rPr>
          <w:rFonts w:hint="eastAsia"/>
        </w:rPr>
        <w:t>，如此</w:t>
      </w:r>
      <w:r w:rsidR="00F36B50">
        <w:t>类推</w:t>
      </w:r>
      <w:r w:rsidR="00F36B50">
        <w:rPr>
          <w:rFonts w:hint="eastAsia"/>
        </w:rPr>
        <w:t>的</w:t>
      </w:r>
      <w:r w:rsidR="00F36B50">
        <w:t>话，</w:t>
      </w:r>
      <w:r w:rsidR="00F36B50">
        <w:rPr>
          <w:rFonts w:hint="eastAsia"/>
        </w:rPr>
        <w:t>它</w:t>
      </w:r>
      <w:r w:rsidR="00F36B50">
        <w:t>就像是一个</w:t>
      </w:r>
      <w:r w:rsidR="00F36B50">
        <w:t>k</w:t>
      </w:r>
      <w:r w:rsidR="00F36B50">
        <w:t>层</w:t>
      </w:r>
      <w:r w:rsidR="00F36B50">
        <w:rPr>
          <w:rFonts w:hint="eastAsia"/>
        </w:rPr>
        <w:t>嵌套</w:t>
      </w:r>
      <w:r w:rsidR="00451054">
        <w:rPr>
          <w:rFonts w:hint="eastAsia"/>
        </w:rPr>
        <w:t>的</w:t>
      </w:r>
      <w:r w:rsidR="00451054">
        <w:t>for</w:t>
      </w:r>
      <w:r w:rsidR="00F36B50">
        <w:t>循环，每层循环有两个迭代操作。</w:t>
      </w:r>
      <w:r w:rsidR="00F36B50">
        <w:rPr>
          <w:rFonts w:hint="eastAsia"/>
        </w:rPr>
        <w:t>操作总数依然是</w:t>
      </w:r>
      <w:r w:rsidR="00F36B50">
        <w:t>2</w:t>
      </w:r>
      <w:r w:rsidR="00F36B50">
        <w:rPr>
          <w:i/>
          <w:sz w:val="16"/>
          <w:vertAlign w:val="superscript"/>
        </w:rPr>
        <w:t>k</w:t>
      </w:r>
      <w:r w:rsidR="00F36B50">
        <w:rPr>
          <w:rFonts w:hint="eastAsia"/>
        </w:rPr>
        <w:t>。</w:t>
      </w: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8522"/>
      </w:tblGrid>
      <w:tr w:rsidR="00550390" w:rsidRPr="00570B9B" w14:paraId="11CDD8BD" w14:textId="77777777" w:rsidTr="00570B9B">
        <w:tc>
          <w:tcPr>
            <w:tcW w:w="8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39838F4" w14:textId="77777777" w:rsidR="00550390" w:rsidRPr="00570B9B" w:rsidRDefault="00607668" w:rsidP="00607668">
            <w:pPr>
              <w:ind w:left="0"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伪多项式</w:t>
            </w:r>
            <w:r w:rsidR="003940BE">
              <w:rPr>
                <w:rFonts w:hint="eastAsia"/>
                <w:b/>
                <w:bCs/>
                <w:color w:val="FFFFFF"/>
              </w:rPr>
              <w:t>（时间）</w:t>
            </w:r>
            <w:r w:rsidR="00E14DFB">
              <w:rPr>
                <w:rFonts w:hint="eastAsia"/>
                <w:b/>
                <w:bCs/>
                <w:color w:val="FFFFFF"/>
              </w:rPr>
              <w:t>算法</w:t>
            </w:r>
            <w:r w:rsidR="003940BE">
              <w:rPr>
                <w:rStyle w:val="af0"/>
                <w:b/>
                <w:bCs/>
                <w:color w:val="FFFFFF"/>
              </w:rPr>
              <w:footnoteReference w:id="9"/>
            </w:r>
          </w:p>
        </w:tc>
      </w:tr>
      <w:tr w:rsidR="00550390" w:rsidRPr="00570B9B" w14:paraId="48837D01" w14:textId="77777777" w:rsidTr="00570B9B">
        <w:tc>
          <w:tcPr>
            <w:tcW w:w="8713" w:type="dxa"/>
            <w:shd w:val="clear" w:color="auto" w:fill="CCCCCC"/>
          </w:tcPr>
          <w:p w14:paraId="210073F3" w14:textId="77777777" w:rsidR="002B268F" w:rsidRPr="002B268F" w:rsidRDefault="003940BE" w:rsidP="00570B9B">
            <w:pPr>
              <w:ind w:left="0"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这个词很棒</w:t>
            </w:r>
            <w:r>
              <w:rPr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对</w:t>
            </w:r>
            <w:r w:rsidR="00607668">
              <w:rPr>
                <w:b/>
                <w:bCs/>
              </w:rPr>
              <w:t>吧</w:t>
            </w:r>
            <w:r w:rsidR="00607668">
              <w:rPr>
                <w:rFonts w:hint="eastAsia"/>
                <w:b/>
                <w:bCs/>
              </w:rPr>
              <w:t>？</w:t>
            </w:r>
            <w:r w:rsidR="002B268F">
              <w:rPr>
                <w:rFonts w:hint="eastAsia"/>
                <w:b/>
                <w:bCs/>
              </w:rPr>
              <w:t>其实</w:t>
            </w:r>
            <w:r>
              <w:rPr>
                <w:rFonts w:hint="eastAsia"/>
                <w:b/>
                <w:bCs/>
              </w:rPr>
              <w:t>这</w:t>
            </w:r>
            <w:r w:rsidR="002B268F">
              <w:rPr>
                <w:rFonts w:hint="eastAsia"/>
                <w:b/>
                <w:bCs/>
              </w:rPr>
              <w:t>是</w:t>
            </w:r>
            <w:r w:rsidR="002B268F">
              <w:rPr>
                <w:b/>
                <w:bCs/>
              </w:rPr>
              <w:t>一组</w:t>
            </w:r>
            <w:r w:rsidR="00FD14A3">
              <w:rPr>
                <w:b/>
                <w:bCs/>
              </w:rPr>
              <w:t>特定</w:t>
            </w:r>
            <w:r w:rsidR="00607668">
              <w:rPr>
                <w:b/>
                <w:bCs/>
              </w:rPr>
              <w:t>算法</w:t>
            </w:r>
            <w:r w:rsidR="002B268F">
              <w:rPr>
                <w:rFonts w:hint="eastAsia"/>
                <w:b/>
                <w:bCs/>
              </w:rPr>
              <w:t>的名称。这些</w:t>
            </w:r>
            <w:r w:rsidR="002B268F">
              <w:rPr>
                <w:b/>
                <w:bCs/>
              </w:rPr>
              <w:t>算法</w:t>
            </w:r>
            <w:r w:rsidR="002B268F">
              <w:rPr>
                <w:rFonts w:hint="eastAsia"/>
                <w:b/>
                <w:bCs/>
              </w:rPr>
              <w:t>的</w:t>
            </w:r>
            <w:r>
              <w:rPr>
                <w:b/>
                <w:bCs/>
              </w:rPr>
              <w:t>运行时间</w:t>
            </w:r>
            <w:r>
              <w:rPr>
                <w:rFonts w:hint="eastAsia"/>
                <w:b/>
                <w:bCs/>
              </w:rPr>
              <w:t>都</w:t>
            </w:r>
            <w:r>
              <w:rPr>
                <w:b/>
                <w:bCs/>
              </w:rPr>
              <w:t>是指数级的，但</w:t>
            </w:r>
            <w:r>
              <w:rPr>
                <w:rFonts w:hint="eastAsia"/>
                <w:b/>
                <w:bCs/>
              </w:rPr>
              <w:t>往往</w:t>
            </w:r>
            <w:r w:rsidR="00607668">
              <w:rPr>
                <w:rFonts w:hint="eastAsia"/>
                <w:b/>
                <w:bCs/>
              </w:rPr>
              <w:t>“</w:t>
            </w:r>
            <w:r w:rsidR="002B268F">
              <w:rPr>
                <w:rFonts w:hint="eastAsia"/>
                <w:b/>
                <w:bCs/>
              </w:rPr>
              <w:t>看上去像</w:t>
            </w:r>
            <w:r w:rsidR="00607668">
              <w:rPr>
                <w:rFonts w:hint="eastAsia"/>
                <w:b/>
                <w:bCs/>
              </w:rPr>
              <w:t>”</w:t>
            </w:r>
            <w:r w:rsidR="00FD14A3">
              <w:rPr>
                <w:rFonts w:hint="eastAsia"/>
                <w:b/>
                <w:bCs/>
              </w:rPr>
              <w:t>是</w:t>
            </w:r>
            <w:r w:rsidR="002B268F">
              <w:rPr>
                <w:rFonts w:hint="eastAsia"/>
                <w:b/>
                <w:bCs/>
              </w:rPr>
              <w:t>一个</w:t>
            </w:r>
            <w:r w:rsidR="00607668">
              <w:rPr>
                <w:b/>
                <w:bCs/>
              </w:rPr>
              <w:t>多项式</w:t>
            </w:r>
            <w:r w:rsidR="00FD14A3">
              <w:rPr>
                <w:b/>
                <w:bCs/>
              </w:rPr>
              <w:t>时间</w:t>
            </w:r>
            <w:r w:rsidR="00FD14A3">
              <w:rPr>
                <w:rFonts w:hint="eastAsia"/>
                <w:b/>
                <w:bCs/>
              </w:rPr>
              <w:t>的</w:t>
            </w:r>
            <w:r w:rsidR="00FD14A3">
              <w:rPr>
                <w:b/>
                <w:bCs/>
              </w:rPr>
              <w:t>算法</w:t>
            </w:r>
            <w:r w:rsidR="00FD14A3">
              <w:rPr>
                <w:rFonts w:hint="eastAsia"/>
                <w:b/>
                <w:bCs/>
              </w:rPr>
              <w:t>，</w:t>
            </w:r>
            <w:r w:rsidR="002B268F">
              <w:rPr>
                <w:b/>
                <w:bCs/>
              </w:rPr>
              <w:t>甚至于</w:t>
            </w:r>
            <w:r>
              <w:rPr>
                <w:rFonts w:hint="eastAsia"/>
                <w:b/>
                <w:bCs/>
              </w:rPr>
              <w:t>其</w:t>
            </w:r>
            <w:r w:rsidR="00FD14A3">
              <w:rPr>
                <w:b/>
                <w:bCs/>
              </w:rPr>
              <w:t>在</w:t>
            </w:r>
            <w:r w:rsidR="002B268F">
              <w:rPr>
                <w:rFonts w:hint="eastAsia"/>
                <w:b/>
                <w:bCs/>
              </w:rPr>
              <w:t>具体</w:t>
            </w:r>
            <w:r w:rsidR="00FD14A3">
              <w:rPr>
                <w:rFonts w:hint="eastAsia"/>
                <w:b/>
                <w:bCs/>
              </w:rPr>
              <w:t>实践</w:t>
            </w:r>
            <w:r w:rsidR="00FD14A3">
              <w:rPr>
                <w:b/>
                <w:bCs/>
              </w:rPr>
              <w:t>中</w:t>
            </w:r>
            <w:r w:rsidR="00FD14A3">
              <w:rPr>
                <w:rFonts w:hint="eastAsia"/>
                <w:b/>
                <w:bCs/>
              </w:rPr>
              <w:t>的</w:t>
            </w:r>
            <w:r w:rsidR="00FD14A3">
              <w:rPr>
                <w:b/>
                <w:bCs/>
              </w:rPr>
              <w:t>行为</w:t>
            </w:r>
            <w:r w:rsidR="002B268F">
              <w:rPr>
                <w:rFonts w:hint="eastAsia"/>
                <w:b/>
                <w:bCs/>
              </w:rPr>
              <w:t>也</w:t>
            </w:r>
            <w:r>
              <w:rPr>
                <w:rFonts w:hint="eastAsia"/>
                <w:b/>
                <w:bCs/>
              </w:rPr>
              <w:t>像是</w:t>
            </w:r>
            <w:r w:rsidR="00FD14A3">
              <w:rPr>
                <w:b/>
                <w:bCs/>
              </w:rPr>
              <w:t>多项式级</w:t>
            </w:r>
            <w:r w:rsidR="00FD14A3">
              <w:rPr>
                <w:rFonts w:hint="eastAsia"/>
                <w:b/>
                <w:bCs/>
              </w:rPr>
              <w:t>算法</w:t>
            </w:r>
            <w:r>
              <w:rPr>
                <w:rFonts w:hint="eastAsia"/>
                <w:b/>
                <w:bCs/>
              </w:rPr>
              <w:t>。比如</w:t>
            </w:r>
            <w:r w:rsidR="002B268F">
              <w:rPr>
                <w:rFonts w:hint="eastAsia"/>
                <w:b/>
                <w:bCs/>
              </w:rPr>
              <w:t>当</w:t>
            </w:r>
            <w:r w:rsidR="002B268F">
              <w:rPr>
                <w:b/>
                <w:bCs/>
              </w:rPr>
              <w:t>我们要检查或回答</w:t>
            </w:r>
            <w:r w:rsidR="002B268F">
              <w:rPr>
                <w:rFonts w:hint="eastAsia"/>
                <w:b/>
                <w:bCs/>
              </w:rPr>
              <w:t>“</w:t>
            </w:r>
            <w:r w:rsidR="00F4766A">
              <w:rPr>
                <w:rFonts w:hint="eastAsia"/>
                <w:b/>
                <w:bCs/>
              </w:rPr>
              <w:t>某</w:t>
            </w:r>
            <w:r w:rsidR="002B268F">
              <w:rPr>
                <w:rFonts w:hint="eastAsia"/>
                <w:b/>
                <w:bCs/>
              </w:rPr>
              <w:t>个</w:t>
            </w:r>
            <w:r w:rsidR="002B268F">
              <w:rPr>
                <w:b/>
                <w:bCs/>
              </w:rPr>
              <w:t>数是不是质数</w:t>
            </w:r>
            <w:r>
              <w:rPr>
                <w:rFonts w:hint="eastAsia"/>
                <w:b/>
                <w:bCs/>
              </w:rPr>
              <w:t>”这类</w:t>
            </w:r>
            <w:r w:rsidR="002B268F">
              <w:rPr>
                <w:b/>
                <w:bCs/>
              </w:rPr>
              <w:t>问题</w:t>
            </w:r>
            <w:r w:rsidR="002B268F">
              <w:rPr>
                <w:rFonts w:hint="eastAsia"/>
                <w:b/>
                <w:bCs/>
              </w:rPr>
              <w:t>时，</w:t>
            </w:r>
            <w:r w:rsidR="002B268F">
              <w:rPr>
                <w:b/>
                <w:bCs/>
              </w:rPr>
              <w:t>通常</w:t>
            </w:r>
            <w:r w:rsidR="002B268F">
              <w:rPr>
                <w:rFonts w:hint="eastAsia"/>
                <w:b/>
                <w:bCs/>
              </w:rPr>
              <w:t>会</w:t>
            </w:r>
            <w:r>
              <w:rPr>
                <w:b/>
                <w:bCs/>
              </w:rPr>
              <w:t>认为</w:t>
            </w:r>
            <w:r>
              <w:rPr>
                <w:rFonts w:hint="eastAsia"/>
                <w:b/>
                <w:bCs/>
              </w:rPr>
              <w:t>其解决方案应该是</w:t>
            </w:r>
            <w:r w:rsidR="002B268F">
              <w:rPr>
                <w:b/>
                <w:bCs/>
              </w:rPr>
              <w:t>多项式级</w:t>
            </w:r>
            <w:r w:rsidR="002B268F">
              <w:rPr>
                <w:rFonts w:hint="eastAsia"/>
                <w:b/>
                <w:bCs/>
              </w:rPr>
              <w:t>的</w:t>
            </w:r>
            <w:r w:rsidR="002B268F">
              <w:rPr>
                <w:b/>
                <w:bCs/>
              </w:rPr>
              <w:t>，但</w:t>
            </w:r>
            <w:r w:rsidR="004E5D92">
              <w:rPr>
                <w:b/>
                <w:bCs/>
              </w:rPr>
              <w:t>其实</w:t>
            </w:r>
            <w:r>
              <w:rPr>
                <w:rFonts w:hint="eastAsia"/>
                <w:b/>
                <w:bCs/>
              </w:rPr>
              <w:t>问题</w:t>
            </w:r>
            <w:r>
              <w:rPr>
                <w:b/>
                <w:bCs/>
              </w:rPr>
              <w:t>远没有那么</w:t>
            </w:r>
            <w:r>
              <w:rPr>
                <w:rFonts w:hint="eastAsia"/>
                <w:b/>
                <w:bCs/>
              </w:rPr>
              <w:t>想当然</w:t>
            </w:r>
            <w:r w:rsidR="002B268F">
              <w:rPr>
                <w:rFonts w:hint="eastAsia"/>
                <w:b/>
                <w:bCs/>
              </w:rPr>
              <w:t>……</w:t>
            </w:r>
            <w:r w:rsidR="004E5D92">
              <w:rPr>
                <w:rFonts w:hint="eastAsia"/>
                <w:b/>
                <w:bCs/>
              </w:rPr>
              <w:t>而且</w:t>
            </w:r>
            <w:r w:rsidR="00CA0934">
              <w:rPr>
                <w:rFonts w:hint="eastAsia"/>
                <w:b/>
                <w:bCs/>
              </w:rPr>
              <w:t>事实上，这种想当然的方式所产生的将</w:t>
            </w:r>
            <w:r w:rsidR="00F4766A">
              <w:rPr>
                <w:b/>
                <w:bCs/>
              </w:rPr>
              <w:t>是一个非</w:t>
            </w:r>
            <w:r w:rsidR="00F4766A">
              <w:rPr>
                <w:rFonts w:hint="eastAsia"/>
                <w:b/>
                <w:bCs/>
              </w:rPr>
              <w:t>多项式</w:t>
            </w:r>
            <w:r>
              <w:rPr>
                <w:rFonts w:hint="eastAsia"/>
                <w:b/>
                <w:bCs/>
              </w:rPr>
              <w:t>级</w:t>
            </w:r>
            <w:r w:rsidR="00F4766A">
              <w:rPr>
                <w:b/>
                <w:bCs/>
              </w:rPr>
              <w:t>的解决方案。</w:t>
            </w:r>
          </w:p>
          <w:p w14:paraId="296CE7FA" w14:textId="77777777" w:rsidR="00F4766A" w:rsidRPr="00570B9B" w:rsidRDefault="00CA0934" w:rsidP="00570B9B">
            <w:pPr>
              <w:ind w:left="0"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下面就让我们</w:t>
            </w:r>
            <w:r w:rsidR="004E5D92">
              <w:rPr>
                <w:rFonts w:hint="eastAsia"/>
                <w:b/>
                <w:bCs/>
              </w:rPr>
              <w:t>来看</w:t>
            </w:r>
            <w:r w:rsidR="004E5D92">
              <w:rPr>
                <w:b/>
                <w:bCs/>
              </w:rPr>
              <w:t>一个相对直接的解决方案</w:t>
            </w:r>
            <w:r w:rsidR="004E5D92">
              <w:rPr>
                <w:rFonts w:hint="eastAsia"/>
                <w:b/>
                <w:bCs/>
              </w:rPr>
              <w:t>：</w:t>
            </w:r>
          </w:p>
          <w:p w14:paraId="520C2C39" w14:textId="77777777" w:rsidR="00550390" w:rsidRPr="00570B9B" w:rsidRDefault="00550390" w:rsidP="00975F7E">
            <w:pPr>
              <w:pStyle w:val="aa"/>
            </w:pPr>
            <w:r w:rsidRPr="00570B9B">
              <w:t>def is_prime(n):</w:t>
            </w:r>
          </w:p>
          <w:p w14:paraId="38096EB5" w14:textId="77777777" w:rsidR="00550390" w:rsidRPr="00570B9B" w:rsidRDefault="00550390" w:rsidP="00975F7E">
            <w:pPr>
              <w:pStyle w:val="aa"/>
            </w:pPr>
            <w:r w:rsidRPr="00570B9B">
              <w:t xml:space="preserve">    </w:t>
            </w:r>
            <w:r w:rsidR="00607668">
              <w:t xml:space="preserve"> </w:t>
            </w:r>
            <w:r w:rsidRPr="00570B9B">
              <w:t>for i in range(2,n):</w:t>
            </w:r>
          </w:p>
          <w:p w14:paraId="5CE8F416" w14:textId="77777777" w:rsidR="00550390" w:rsidRPr="00570B9B" w:rsidRDefault="00550390" w:rsidP="00975F7E">
            <w:pPr>
              <w:pStyle w:val="aa"/>
            </w:pPr>
            <w:r w:rsidRPr="00570B9B">
              <w:t xml:space="preserve">     </w:t>
            </w:r>
            <w:r w:rsidR="00607668">
              <w:t xml:space="preserve"> </w:t>
            </w:r>
            <w:r w:rsidRPr="00570B9B">
              <w:t xml:space="preserve">   </w:t>
            </w:r>
            <w:r w:rsidR="00607668">
              <w:t xml:space="preserve"> </w:t>
            </w:r>
            <w:r w:rsidRPr="00570B9B">
              <w:t>if n % i == 0: return False</w:t>
            </w:r>
          </w:p>
          <w:p w14:paraId="6FE8E421" w14:textId="77777777" w:rsidR="00550390" w:rsidRPr="00570B9B" w:rsidRDefault="00550390" w:rsidP="00975F7E">
            <w:pPr>
              <w:pStyle w:val="aa"/>
            </w:pPr>
            <w:r w:rsidRPr="00570B9B">
              <w:t xml:space="preserve">    </w:t>
            </w:r>
            <w:r w:rsidR="00607668">
              <w:t xml:space="preserve"> </w:t>
            </w:r>
            <w:r w:rsidRPr="00570B9B">
              <w:t xml:space="preserve">return True </w:t>
            </w:r>
          </w:p>
          <w:p w14:paraId="5484B4A8" w14:textId="77777777" w:rsidR="00793333" w:rsidRPr="00570B9B" w:rsidRDefault="007545DF" w:rsidP="00570B9B">
            <w:pPr>
              <w:ind w:left="0"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该算法</w:t>
            </w:r>
            <w:r w:rsidR="00CA0934">
              <w:rPr>
                <w:rFonts w:hint="eastAsia"/>
                <w:b/>
                <w:bCs/>
              </w:rPr>
              <w:t>其实就是从</w:t>
            </w:r>
            <w:r w:rsidR="00CA0934">
              <w:rPr>
                <w:rFonts w:hint="eastAsia"/>
                <w:b/>
                <w:bCs/>
              </w:rPr>
              <w:t>2</w:t>
            </w:r>
            <w:r w:rsidR="00CA0934">
              <w:rPr>
                <w:rFonts w:hint="eastAsia"/>
                <w:b/>
                <w:bCs/>
              </w:rPr>
              <w:t>开始，</w:t>
            </w:r>
            <w:r>
              <w:rPr>
                <w:b/>
                <w:bCs/>
              </w:rPr>
              <w:t>逐步遍历所有</w:t>
            </w:r>
            <w:r>
              <w:rPr>
                <w:rFonts w:hint="eastAsia"/>
                <w:b/>
                <w:bCs/>
              </w:rPr>
              <w:t>小于</w:t>
            </w:r>
            <w:r>
              <w:rPr>
                <w:b/>
                <w:bCs/>
              </w:rPr>
              <w:t>n</w:t>
            </w:r>
            <w:r>
              <w:rPr>
                <w:b/>
                <w:bCs/>
              </w:rPr>
              <w:t>的正整数</w:t>
            </w:r>
            <w:r w:rsidR="00793333">
              <w:rPr>
                <w:rFonts w:hint="eastAsia"/>
                <w:b/>
                <w:bCs/>
              </w:rPr>
              <w:t>，</w:t>
            </w:r>
            <w:r w:rsidR="00CA0934">
              <w:rPr>
                <w:rFonts w:hint="eastAsia"/>
                <w:b/>
                <w:bCs/>
              </w:rPr>
              <w:t>并</w:t>
            </w:r>
            <w:r w:rsidR="00793333">
              <w:rPr>
                <w:rFonts w:hint="eastAsia"/>
                <w:b/>
                <w:bCs/>
              </w:rPr>
              <w:t>检查</w:t>
            </w:r>
            <w:r w:rsidR="00793333">
              <w:rPr>
                <w:b/>
                <w:bCs/>
              </w:rPr>
              <w:t>它们是否能</w:t>
            </w:r>
            <w:r w:rsidR="00793333">
              <w:rPr>
                <w:rFonts w:hint="eastAsia"/>
                <w:b/>
                <w:bCs/>
              </w:rPr>
              <w:t>整除</w:t>
            </w:r>
            <w:r w:rsidR="00793333">
              <w:rPr>
                <w:rFonts w:hint="eastAsia"/>
                <w:b/>
                <w:bCs/>
              </w:rPr>
              <w:t>n</w:t>
            </w:r>
            <w:r w:rsidR="00793333">
              <w:rPr>
                <w:b/>
                <w:bCs/>
              </w:rPr>
              <w:t>。</w:t>
            </w:r>
            <w:r w:rsidR="00CA0934">
              <w:rPr>
                <w:rFonts w:hint="eastAsia"/>
                <w:b/>
                <w:bCs/>
              </w:rPr>
              <w:t>只要它们</w:t>
            </w:r>
            <w:r w:rsidR="00793333">
              <w:rPr>
                <w:b/>
                <w:bCs/>
              </w:rPr>
              <w:t>有一个能整除，</w:t>
            </w:r>
            <w:r w:rsidR="00793333">
              <w:rPr>
                <w:b/>
                <w:bCs/>
              </w:rPr>
              <w:t>n</w:t>
            </w:r>
            <w:r w:rsidR="00793333">
              <w:rPr>
                <w:b/>
                <w:bCs/>
              </w:rPr>
              <w:t>就不是质数</w:t>
            </w:r>
            <w:r w:rsidR="00793333">
              <w:rPr>
                <w:rFonts w:hint="eastAsia"/>
                <w:b/>
                <w:bCs/>
              </w:rPr>
              <w:t>，</w:t>
            </w:r>
            <w:r w:rsidR="00CA0934">
              <w:rPr>
                <w:b/>
                <w:bCs/>
              </w:rPr>
              <w:t>否则</w:t>
            </w:r>
            <w:r w:rsidR="00793333">
              <w:rPr>
                <w:rFonts w:hint="eastAsia"/>
                <w:b/>
                <w:bCs/>
              </w:rPr>
              <w:t>就是</w:t>
            </w:r>
            <w:r w:rsidR="00793333">
              <w:rPr>
                <w:b/>
                <w:bCs/>
              </w:rPr>
              <w:t>质数。</w:t>
            </w:r>
            <w:r w:rsidR="00793333">
              <w:rPr>
                <w:rFonts w:hint="eastAsia"/>
                <w:b/>
                <w:bCs/>
              </w:rPr>
              <w:t>看上去</w:t>
            </w:r>
            <w:r w:rsidR="00CA0934">
              <w:rPr>
                <w:rFonts w:hint="eastAsia"/>
                <w:b/>
                <w:bCs/>
              </w:rPr>
              <w:t>这的确</w:t>
            </w:r>
            <w:r w:rsidR="00C24622">
              <w:rPr>
                <w:rFonts w:hint="eastAsia"/>
                <w:b/>
                <w:bCs/>
              </w:rPr>
              <w:t>像</w:t>
            </w:r>
            <w:r w:rsidR="00793333">
              <w:rPr>
                <w:b/>
                <w:bCs/>
              </w:rPr>
              <w:t>是</w:t>
            </w:r>
            <w:r w:rsidR="00C24622">
              <w:rPr>
                <w:rFonts w:hint="eastAsia"/>
                <w:b/>
                <w:bCs/>
              </w:rPr>
              <w:t>一</w:t>
            </w:r>
            <w:r w:rsidR="00793333">
              <w:rPr>
                <w:b/>
                <w:bCs/>
              </w:rPr>
              <w:t>个多项式级</w:t>
            </w:r>
            <w:r w:rsidR="00793333">
              <w:rPr>
                <w:rFonts w:hint="eastAsia"/>
                <w:b/>
                <w:bCs/>
              </w:rPr>
              <w:t>算法，</w:t>
            </w:r>
            <w:r w:rsidR="00793333">
              <w:rPr>
                <w:b/>
                <w:bCs/>
              </w:rPr>
              <w:t>运行时间</w:t>
            </w:r>
            <w:r w:rsidR="00793333">
              <w:rPr>
                <w:rFonts w:hint="eastAsia"/>
                <w:b/>
                <w:bCs/>
              </w:rPr>
              <w:t>应该</w:t>
            </w:r>
            <w:r w:rsidR="00793333">
              <w:rPr>
                <w:b/>
                <w:bCs/>
              </w:rPr>
              <w:t>为</w:t>
            </w:r>
            <w:r w:rsidR="00793333" w:rsidRPr="00570B9B">
              <w:rPr>
                <w:rFonts w:hint="eastAsia"/>
                <w:b/>
                <w:bCs/>
              </w:rPr>
              <w:t>Θ</w:t>
            </w:r>
            <w:r w:rsidR="00793333" w:rsidRPr="00570B9B">
              <w:rPr>
                <w:b/>
                <w:bCs/>
              </w:rPr>
              <w:t>(n)</w:t>
            </w:r>
            <w:r w:rsidR="00793333">
              <w:rPr>
                <w:rFonts w:hint="eastAsia"/>
                <w:b/>
                <w:bCs/>
              </w:rPr>
              <w:t>。但</w:t>
            </w:r>
            <w:r w:rsidR="00C24622">
              <w:rPr>
                <w:rFonts w:hint="eastAsia"/>
                <w:b/>
                <w:bCs/>
              </w:rPr>
              <w:t>关键是</w:t>
            </w:r>
            <w:r w:rsidR="008755FD">
              <w:rPr>
                <w:b/>
                <w:bCs/>
              </w:rPr>
              <w:t>，</w:t>
            </w:r>
            <w:r w:rsidR="00C24622">
              <w:rPr>
                <w:rFonts w:hint="eastAsia"/>
                <w:b/>
                <w:bCs/>
              </w:rPr>
              <w:t>这里的</w:t>
            </w:r>
            <w:r w:rsidR="00C24622">
              <w:rPr>
                <w:rFonts w:hint="eastAsia"/>
                <w:b/>
                <w:bCs/>
              </w:rPr>
              <w:t>n</w:t>
            </w:r>
            <w:r w:rsidR="00B6507D">
              <w:rPr>
                <w:rFonts w:hint="eastAsia"/>
                <w:b/>
                <w:bCs/>
              </w:rPr>
              <w:t>根本</w:t>
            </w:r>
            <w:r w:rsidR="00C24622">
              <w:rPr>
                <w:rFonts w:hint="eastAsia"/>
                <w:b/>
                <w:bCs/>
              </w:rPr>
              <w:t>不是该</w:t>
            </w:r>
            <w:r w:rsidR="008755FD">
              <w:rPr>
                <w:rFonts w:hint="eastAsia"/>
                <w:b/>
                <w:bCs/>
              </w:rPr>
              <w:t>问题</w:t>
            </w:r>
            <w:ins w:id="238" w:author="Robbie Fan" w:date="2014-01-01T22:15:00Z">
              <w:r w:rsidR="00E30306">
                <w:rPr>
                  <w:rFonts w:hint="eastAsia"/>
                  <w:b/>
                  <w:bCs/>
                </w:rPr>
                <w:t>合法</w:t>
              </w:r>
            </w:ins>
            <w:r w:rsidR="00C24622">
              <w:rPr>
                <w:rFonts w:hint="eastAsia"/>
                <w:b/>
                <w:bCs/>
              </w:rPr>
              <w:t>的</w:t>
            </w:r>
            <w:del w:id="239" w:author="Robbie Fan" w:date="2014-01-01T22:15:00Z">
              <w:r w:rsidR="00C24622" w:rsidDel="00E30306">
                <w:rPr>
                  <w:rFonts w:hint="eastAsia"/>
                  <w:b/>
                  <w:bCs/>
                </w:rPr>
                <w:delText>准确</w:delText>
              </w:r>
            </w:del>
            <w:r w:rsidR="00793333">
              <w:rPr>
                <w:b/>
                <w:bCs/>
              </w:rPr>
              <w:t>规模</w:t>
            </w:r>
            <w:r w:rsidR="00C24622">
              <w:rPr>
                <w:rFonts w:hint="eastAsia"/>
                <w:b/>
                <w:bCs/>
              </w:rPr>
              <w:t>值</w:t>
            </w:r>
            <w:r w:rsidR="00B6507D">
              <w:rPr>
                <w:rFonts w:hint="eastAsia"/>
                <w:b/>
                <w:bCs/>
              </w:rPr>
              <w:t>！</w:t>
            </w:r>
          </w:p>
          <w:p w14:paraId="021375D0" w14:textId="77777777" w:rsidR="00284DF1" w:rsidRPr="0017632A" w:rsidRDefault="0017632A" w:rsidP="00570B9B">
            <w:pPr>
              <w:ind w:left="0"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当然</w:t>
            </w:r>
            <w:r>
              <w:rPr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将其运行时间</w:t>
            </w:r>
            <w:r>
              <w:rPr>
                <w:b/>
                <w:bCs/>
              </w:rPr>
              <w:t>描述成</w:t>
            </w:r>
            <w:r>
              <w:rPr>
                <w:b/>
                <w:bCs/>
              </w:rPr>
              <w:t>n</w:t>
            </w:r>
            <w:r w:rsidR="00B6253B">
              <w:rPr>
                <w:b/>
                <w:bCs/>
              </w:rPr>
              <w:t>的线性</w:t>
            </w:r>
            <w:r w:rsidR="00C24622">
              <w:rPr>
                <w:rFonts w:hint="eastAsia"/>
                <w:b/>
                <w:bCs/>
              </w:rPr>
              <w:t>关系</w:t>
            </w:r>
            <w:r w:rsidR="00B6253B">
              <w:rPr>
                <w:rFonts w:hint="eastAsia"/>
                <w:b/>
                <w:bCs/>
              </w:rPr>
              <w:t>，</w:t>
            </w:r>
            <w:r w:rsidR="00B6253B">
              <w:rPr>
                <w:b/>
                <w:bCs/>
              </w:rPr>
              <w:t>甚至</w:t>
            </w:r>
            <w:r w:rsidR="00B6253B">
              <w:rPr>
                <w:rFonts w:hint="eastAsia"/>
                <w:b/>
                <w:bCs/>
              </w:rPr>
              <w:t>说成</w:t>
            </w:r>
            <w:r w:rsidR="00B6253B">
              <w:rPr>
                <w:b/>
                <w:bCs/>
              </w:rPr>
              <w:t>是</w:t>
            </w:r>
            <w:r w:rsidR="00B6253B">
              <w:rPr>
                <w:b/>
                <w:bCs/>
              </w:rPr>
              <w:t>n</w:t>
            </w:r>
            <w:r w:rsidR="00B6253B">
              <w:rPr>
                <w:b/>
                <w:bCs/>
              </w:rPr>
              <w:t>的</w:t>
            </w:r>
            <w:r w:rsidR="00B6253B">
              <w:rPr>
                <w:rFonts w:hint="eastAsia"/>
                <w:b/>
                <w:bCs/>
              </w:rPr>
              <w:t>……一个</w:t>
            </w:r>
            <w:r w:rsidR="00C24622">
              <w:rPr>
                <w:b/>
                <w:bCs/>
              </w:rPr>
              <w:t>多项式</w:t>
            </w:r>
            <w:r w:rsidR="0046595E">
              <w:rPr>
                <w:rFonts w:hint="eastAsia"/>
                <w:b/>
                <w:bCs/>
              </w:rPr>
              <w:t>也</w:t>
            </w:r>
            <w:r>
              <w:rPr>
                <w:b/>
                <w:bCs/>
              </w:rPr>
              <w:t>是</w:t>
            </w:r>
            <w:r>
              <w:rPr>
                <w:rFonts w:hint="eastAsia"/>
                <w:b/>
                <w:bCs/>
              </w:rPr>
              <w:t>有用</w:t>
            </w:r>
            <w:r>
              <w:rPr>
                <w:b/>
                <w:bCs/>
              </w:rPr>
              <w:t>的。但</w:t>
            </w:r>
            <w:r w:rsidR="00C24622">
              <w:rPr>
                <w:rFonts w:hint="eastAsia"/>
                <w:b/>
                <w:bCs/>
              </w:rPr>
              <w:t>这</w:t>
            </w:r>
            <w:r w:rsidR="0046595E">
              <w:rPr>
                <w:rFonts w:hint="eastAsia"/>
                <w:b/>
                <w:bCs/>
              </w:rPr>
              <w:t>并</w:t>
            </w:r>
            <w:r w:rsidR="00C24622">
              <w:rPr>
                <w:b/>
                <w:bCs/>
              </w:rPr>
              <w:t>不等于</w:t>
            </w:r>
            <w:r w:rsidR="00B6253B">
              <w:rPr>
                <w:rFonts w:hint="eastAsia"/>
                <w:b/>
                <w:bCs/>
              </w:rPr>
              <w:t>说这</w:t>
            </w:r>
            <w:r>
              <w:rPr>
                <w:rFonts w:hint="eastAsia"/>
                <w:b/>
                <w:bCs/>
              </w:rPr>
              <w:t>就</w:t>
            </w:r>
            <w:r>
              <w:rPr>
                <w:b/>
                <w:bCs/>
              </w:rPr>
              <w:t>是一个</w:t>
            </w:r>
            <w:r>
              <w:rPr>
                <w:rFonts w:hint="eastAsia"/>
                <w:b/>
                <w:bCs/>
              </w:rPr>
              <w:t>……多项式级</w:t>
            </w:r>
            <w:r>
              <w:rPr>
                <w:b/>
                <w:bCs/>
              </w:rPr>
              <w:t>算法。</w:t>
            </w:r>
            <w:r w:rsidR="00C24622">
              <w:rPr>
                <w:b/>
                <w:bCs/>
              </w:rPr>
              <w:t>其</w:t>
            </w:r>
            <w:r>
              <w:rPr>
                <w:b/>
                <w:bCs/>
              </w:rPr>
              <w:t>原因</w:t>
            </w:r>
            <w:r>
              <w:rPr>
                <w:rFonts w:hint="eastAsia"/>
                <w:b/>
                <w:bCs/>
              </w:rPr>
              <w:t>在于</w:t>
            </w:r>
            <w:r>
              <w:rPr>
                <w:b/>
                <w:bCs/>
              </w:rPr>
              <w:t>，通常</w:t>
            </w:r>
            <w:r w:rsidR="00C24622">
              <w:rPr>
                <w:rFonts w:hint="eastAsia"/>
                <w:b/>
                <w:bCs/>
              </w:rPr>
              <w:t>我们</w:t>
            </w:r>
            <w:r w:rsidR="003B396E">
              <w:rPr>
                <w:rFonts w:hint="eastAsia"/>
                <w:b/>
                <w:bCs/>
              </w:rPr>
              <w:t>所谓</w:t>
            </w:r>
            <w:r>
              <w:rPr>
                <w:b/>
                <w:bCs/>
              </w:rPr>
              <w:t>的运行时间</w:t>
            </w:r>
            <w:r w:rsidR="00C24622">
              <w:rPr>
                <w:rFonts w:hint="eastAsia"/>
                <w:b/>
                <w:bCs/>
              </w:rPr>
              <w:t>应该</w:t>
            </w:r>
            <w:r w:rsidR="003B396E">
              <w:rPr>
                <w:rFonts w:hint="eastAsia"/>
                <w:b/>
                <w:bCs/>
              </w:rPr>
              <w:t>是</w:t>
            </w:r>
            <w:r w:rsidR="003B396E">
              <w:rPr>
                <w:b/>
                <w:bCs/>
              </w:rPr>
              <w:t>一个</w:t>
            </w:r>
            <w:r w:rsidR="003B396E">
              <w:rPr>
                <w:rFonts w:hint="eastAsia"/>
                <w:b/>
                <w:bCs/>
              </w:rPr>
              <w:t>空间</w:t>
            </w:r>
            <w:r w:rsidR="003B396E">
              <w:rPr>
                <w:b/>
                <w:bCs/>
              </w:rPr>
              <w:t>函数，</w:t>
            </w:r>
            <w:r w:rsidR="00C24622">
              <w:rPr>
                <w:rFonts w:hint="eastAsia"/>
                <w:b/>
                <w:bCs/>
              </w:rPr>
              <w:t>它</w:t>
            </w:r>
            <w:del w:id="240" w:author="Robbie Fan" w:date="2014-01-01T22:22:00Z">
              <w:r w:rsidR="00B6253B" w:rsidDel="0035117B">
                <w:rPr>
                  <w:b/>
                  <w:bCs/>
                </w:rPr>
                <w:delText>表示</w:delText>
              </w:r>
              <w:r w:rsidR="00B6253B" w:rsidDel="0035117B">
                <w:rPr>
                  <w:rFonts w:hint="eastAsia"/>
                  <w:b/>
                  <w:bCs/>
                </w:rPr>
                <w:delText>的</w:delText>
              </w:r>
            </w:del>
            <w:ins w:id="241" w:author="Robbie Fan" w:date="2014-01-01T22:22:00Z">
              <w:r w:rsidR="0035117B">
                <w:rPr>
                  <w:rFonts w:hint="eastAsia"/>
                  <w:b/>
                  <w:bCs/>
                </w:rPr>
                <w:t>的参数</w:t>
              </w:r>
            </w:ins>
            <w:r w:rsidR="00B6253B">
              <w:rPr>
                <w:b/>
                <w:bCs/>
              </w:rPr>
              <w:t>是</w:t>
            </w:r>
            <w:r w:rsidR="00C24622">
              <w:rPr>
                <w:rFonts w:hint="eastAsia"/>
                <w:b/>
                <w:bCs/>
              </w:rPr>
              <w:t>我们</w:t>
            </w:r>
            <w:r w:rsidR="00B6253B">
              <w:rPr>
                <w:rFonts w:hint="eastAsia"/>
                <w:b/>
                <w:bCs/>
              </w:rPr>
              <w:t>对</w:t>
            </w:r>
            <w:r w:rsidR="003B396E">
              <w:rPr>
                <w:b/>
                <w:bCs/>
              </w:rPr>
              <w:t>某个问题</w:t>
            </w:r>
            <w:r w:rsidR="003B396E">
              <w:rPr>
                <w:rFonts w:hint="eastAsia"/>
                <w:b/>
                <w:bCs/>
              </w:rPr>
              <w:t>实例</w:t>
            </w:r>
            <w:r w:rsidR="003B396E">
              <w:rPr>
                <w:b/>
                <w:bCs/>
              </w:rPr>
              <w:t>进行编码</w:t>
            </w:r>
            <w:r w:rsidR="00B6253B">
              <w:rPr>
                <w:rFonts w:hint="eastAsia"/>
                <w:b/>
                <w:bCs/>
              </w:rPr>
              <w:t>时</w:t>
            </w:r>
            <w:r w:rsidR="003B396E">
              <w:rPr>
                <w:b/>
                <w:bCs/>
              </w:rPr>
              <w:t>所需要的</w:t>
            </w:r>
            <w:r w:rsidR="003B396E">
              <w:rPr>
                <w:rFonts w:hint="eastAsia"/>
                <w:b/>
                <w:bCs/>
              </w:rPr>
              <w:t>空间</w:t>
            </w:r>
            <w:r w:rsidR="00B6253B">
              <w:rPr>
                <w:rFonts w:hint="eastAsia"/>
                <w:b/>
                <w:bCs/>
              </w:rPr>
              <w:t>大小</w:t>
            </w:r>
            <w:r w:rsidR="003B396E">
              <w:rPr>
                <w:rFonts w:hint="eastAsia"/>
                <w:b/>
                <w:bCs/>
              </w:rPr>
              <w:t>，</w:t>
            </w:r>
            <w:r w:rsidR="00C24622">
              <w:rPr>
                <w:rFonts w:hint="eastAsia"/>
                <w:b/>
                <w:bCs/>
              </w:rPr>
              <w:t>如果</w:t>
            </w:r>
            <w:r w:rsidR="003B396E">
              <w:rPr>
                <w:rFonts w:hint="eastAsia"/>
                <w:b/>
                <w:bCs/>
              </w:rPr>
              <w:t>我们</w:t>
            </w:r>
            <w:del w:id="242" w:author="Robbie Fan" w:date="2014-01-01T22:22:00Z">
              <w:r w:rsidR="00284DF1" w:rsidDel="0093748A">
                <w:rPr>
                  <w:rFonts w:hint="eastAsia"/>
                  <w:b/>
                  <w:bCs/>
                </w:rPr>
                <w:delText>的</w:delText>
              </w:r>
              <w:r w:rsidR="00284DF1" w:rsidDel="0093748A">
                <w:rPr>
                  <w:b/>
                  <w:bCs/>
                </w:rPr>
                <w:delText>情况</w:delText>
              </w:r>
            </w:del>
            <w:commentRangeStart w:id="243"/>
            <w:r w:rsidR="00284DF1">
              <w:rPr>
                <w:b/>
                <w:bCs/>
              </w:rPr>
              <w:t>不</w:t>
            </w:r>
            <w:ins w:id="244" w:author="Robbie Fan" w:date="2014-01-01T22:22:00Z">
              <w:r w:rsidR="0093748A">
                <w:rPr>
                  <w:rFonts w:hint="eastAsia"/>
                  <w:b/>
                  <w:bCs/>
                </w:rPr>
                <w:t>对它加以特别说明</w:t>
              </w:r>
            </w:ins>
            <w:commentRangeEnd w:id="243"/>
            <w:ins w:id="245" w:author="Robbie Fan" w:date="2014-01-01T22:23:00Z">
              <w:r w:rsidR="007F2733">
                <w:rPr>
                  <w:rStyle w:val="af5"/>
                </w:rPr>
                <w:commentReference w:id="243"/>
              </w:r>
            </w:ins>
            <w:del w:id="246" w:author="Robbie Fan" w:date="2014-01-01T22:23:00Z">
              <w:r w:rsidR="00284DF1" w:rsidDel="0093748A">
                <w:rPr>
                  <w:b/>
                  <w:bCs/>
                </w:rPr>
                <w:delText>符合</w:delText>
              </w:r>
              <w:r w:rsidR="003B396E" w:rsidDel="0093748A">
                <w:rPr>
                  <w:b/>
                  <w:bCs/>
                </w:rPr>
                <w:delText>这</w:delText>
              </w:r>
              <w:r w:rsidR="00284DF1" w:rsidDel="0093748A">
                <w:rPr>
                  <w:rFonts w:hint="eastAsia"/>
                  <w:b/>
                  <w:bCs/>
                </w:rPr>
                <w:delText>一</w:delText>
              </w:r>
              <w:r w:rsidR="003B396E" w:rsidDel="0093748A">
                <w:rPr>
                  <w:b/>
                  <w:bCs/>
                </w:rPr>
                <w:delText>说法</w:delText>
              </w:r>
            </w:del>
            <w:r w:rsidR="003B396E">
              <w:rPr>
                <w:b/>
                <w:bCs/>
              </w:rPr>
              <w:t>，</w:t>
            </w:r>
            <w:r w:rsidR="00E43484">
              <w:rPr>
                <w:rFonts w:hint="eastAsia"/>
                <w:b/>
                <w:bCs/>
              </w:rPr>
              <w:t>那就</w:t>
            </w:r>
            <w:del w:id="247" w:author="Robbie Fan" w:date="2014-01-01T22:23:00Z">
              <w:r w:rsidR="00E43484" w:rsidDel="0093748A">
                <w:rPr>
                  <w:b/>
                  <w:bCs/>
                </w:rPr>
                <w:delText>说明</w:delText>
              </w:r>
              <w:r w:rsidR="00B6507D" w:rsidDel="0093748A">
                <w:rPr>
                  <w:rFonts w:hint="eastAsia"/>
                  <w:b/>
                  <w:bCs/>
                </w:rPr>
                <w:delText>只有</w:delText>
              </w:r>
            </w:del>
            <w:ins w:id="248" w:author="Robbie Fan" w:date="2014-01-01T22:23:00Z">
              <w:r w:rsidR="0093748A">
                <w:rPr>
                  <w:rFonts w:hint="eastAsia"/>
                  <w:b/>
                  <w:bCs/>
                </w:rPr>
                <w:t>表示</w:t>
              </w:r>
            </w:ins>
            <w:r w:rsidR="00284DF1">
              <w:rPr>
                <w:b/>
                <w:bCs/>
              </w:rPr>
              <w:t>这</w:t>
            </w:r>
            <w:r w:rsidR="00E43484">
              <w:rPr>
                <w:rFonts w:hint="eastAsia"/>
                <w:b/>
                <w:bCs/>
              </w:rPr>
              <w:t>一</w:t>
            </w:r>
            <w:r w:rsidR="00284DF1">
              <w:rPr>
                <w:b/>
                <w:bCs/>
              </w:rPr>
              <w:t>种</w:t>
            </w:r>
            <w:r w:rsidR="003B396E">
              <w:rPr>
                <w:b/>
                <w:bCs/>
              </w:rPr>
              <w:t>运行时间</w:t>
            </w:r>
            <w:r w:rsidR="00284DF1">
              <w:rPr>
                <w:rFonts w:hint="eastAsia"/>
                <w:b/>
                <w:bCs/>
              </w:rPr>
              <w:t>函数</w:t>
            </w:r>
            <w:r w:rsidR="003B396E">
              <w:rPr>
                <w:b/>
                <w:bCs/>
              </w:rPr>
              <w:t>是</w:t>
            </w:r>
            <w:r w:rsidR="003B396E">
              <w:rPr>
                <w:rFonts w:hint="eastAsia"/>
                <w:b/>
                <w:bCs/>
              </w:rPr>
              <w:t>“多项式级”的</w:t>
            </w:r>
            <w:r w:rsidR="003B396E">
              <w:rPr>
                <w:b/>
                <w:bCs/>
              </w:rPr>
              <w:t>。</w:t>
            </w:r>
            <w:r w:rsidR="00284DF1">
              <w:rPr>
                <w:rFonts w:hint="eastAsia"/>
                <w:b/>
                <w:bCs/>
              </w:rPr>
              <w:t>虽说</w:t>
            </w:r>
            <w:r w:rsidR="003B396E">
              <w:rPr>
                <w:rFonts w:hint="eastAsia"/>
                <w:b/>
                <w:bCs/>
              </w:rPr>
              <w:t>一个问题</w:t>
            </w:r>
            <w:r w:rsidR="003B396E">
              <w:rPr>
                <w:b/>
                <w:bCs/>
              </w:rPr>
              <w:t>的规模</w:t>
            </w:r>
            <w:r w:rsidR="00B6507D">
              <w:rPr>
                <w:rFonts w:hint="eastAsia"/>
                <w:b/>
                <w:bCs/>
              </w:rPr>
              <w:t>值</w:t>
            </w:r>
            <w:r w:rsidR="003B396E">
              <w:rPr>
                <w:b/>
                <w:bCs/>
              </w:rPr>
              <w:t>包含</w:t>
            </w:r>
            <w:r w:rsidR="003B396E">
              <w:rPr>
                <w:b/>
                <w:bCs/>
              </w:rPr>
              <w:t>n</w:t>
            </w:r>
            <w:r w:rsidR="00284DF1">
              <w:rPr>
                <w:rFonts w:hint="eastAsia"/>
                <w:b/>
                <w:bCs/>
              </w:rPr>
              <w:t>并不等于</w:t>
            </w:r>
            <w:r w:rsidR="00284DF1">
              <w:rPr>
                <w:b/>
                <w:bCs/>
              </w:rPr>
              <w:t>就是</w:t>
            </w:r>
            <w:r w:rsidR="00284DF1">
              <w:rPr>
                <w:b/>
                <w:bCs/>
              </w:rPr>
              <w:t>n</w:t>
            </w:r>
            <w:r w:rsidR="00284DF1">
              <w:rPr>
                <w:rFonts w:hint="eastAsia"/>
                <w:b/>
                <w:bCs/>
              </w:rPr>
              <w:t>，但</w:t>
            </w:r>
            <w:r w:rsidR="00B6507D">
              <w:rPr>
                <w:rFonts w:hint="eastAsia"/>
                <w:b/>
                <w:bCs/>
              </w:rPr>
              <w:t>即便我们针对</w:t>
            </w:r>
            <w:r w:rsidR="00284DF1">
              <w:rPr>
                <w:b/>
                <w:bCs/>
              </w:rPr>
              <w:t>n</w:t>
            </w:r>
            <w:r w:rsidR="00B6507D">
              <w:rPr>
                <w:b/>
                <w:bCs/>
              </w:rPr>
              <w:t>规模来</w:t>
            </w:r>
            <w:r w:rsidR="00284DF1">
              <w:rPr>
                <w:b/>
                <w:bCs/>
              </w:rPr>
              <w:t>编码，</w:t>
            </w:r>
            <w:r w:rsidR="00B6507D">
              <w:rPr>
                <w:rFonts w:hint="eastAsia"/>
                <w:b/>
                <w:bCs/>
              </w:rPr>
              <w:t>其</w:t>
            </w:r>
            <w:r w:rsidR="00284DF1">
              <w:rPr>
                <w:rFonts w:hint="eastAsia"/>
                <w:b/>
                <w:bCs/>
              </w:rPr>
              <w:t>也</w:t>
            </w:r>
            <w:r w:rsidR="00B6507D">
              <w:rPr>
                <w:rFonts w:hint="eastAsia"/>
                <w:b/>
                <w:bCs/>
              </w:rPr>
              <w:t>是</w:t>
            </w:r>
            <w:r w:rsidR="00B6507D">
              <w:rPr>
                <w:b/>
                <w:bCs/>
              </w:rPr>
              <w:t>需要</w:t>
            </w:r>
            <w:r w:rsidR="00B6507D">
              <w:rPr>
                <w:rFonts w:hint="eastAsia"/>
                <w:b/>
                <w:bCs/>
              </w:rPr>
              <w:t>一定量</w:t>
            </w:r>
            <w:r w:rsidR="00284DF1">
              <w:rPr>
                <w:b/>
                <w:bCs/>
              </w:rPr>
              <w:t>的比特</w:t>
            </w:r>
            <w:r w:rsidR="00B6507D">
              <w:rPr>
                <w:rFonts w:hint="eastAsia"/>
                <w:b/>
                <w:bCs/>
              </w:rPr>
              <w:t>数的</w:t>
            </w:r>
            <w:r w:rsidR="00284DF1">
              <w:rPr>
                <w:b/>
                <w:bCs/>
              </w:rPr>
              <w:t>。</w:t>
            </w:r>
            <w:r w:rsidR="00E43484">
              <w:rPr>
                <w:rFonts w:hint="eastAsia"/>
                <w:b/>
                <w:bCs/>
              </w:rPr>
              <w:t>例如</w:t>
            </w:r>
            <w:r w:rsidR="00E43484">
              <w:rPr>
                <w:b/>
                <w:bCs/>
              </w:rPr>
              <w:t>，</w:t>
            </w:r>
            <w:r w:rsidR="00284DF1">
              <w:rPr>
                <w:b/>
                <w:bCs/>
              </w:rPr>
              <w:t>如果</w:t>
            </w:r>
            <w:r w:rsidR="00284DF1">
              <w:rPr>
                <w:b/>
                <w:bCs/>
              </w:rPr>
              <w:t>n</w:t>
            </w:r>
            <w:r w:rsidR="00284DF1">
              <w:rPr>
                <w:rFonts w:hint="eastAsia"/>
                <w:b/>
                <w:bCs/>
              </w:rPr>
              <w:t>等于</w:t>
            </w:r>
            <w:r w:rsidR="00284DF1">
              <w:rPr>
                <w:rFonts w:hint="eastAsia"/>
                <w:b/>
                <w:bCs/>
              </w:rPr>
              <w:t>2</w:t>
            </w:r>
            <w:r w:rsidR="00284DF1">
              <w:rPr>
                <w:rFonts w:hint="eastAsia"/>
                <w:b/>
                <w:bCs/>
              </w:rPr>
              <w:t>的</w:t>
            </w:r>
            <w:r w:rsidR="00284DF1">
              <w:rPr>
                <w:b/>
                <w:bCs/>
              </w:rPr>
              <w:t>某</w:t>
            </w:r>
            <w:r w:rsidR="00284DF1">
              <w:rPr>
                <w:rFonts w:hint="eastAsia"/>
                <w:b/>
                <w:bCs/>
              </w:rPr>
              <w:t>次方，</w:t>
            </w:r>
            <w:r w:rsidR="00284DF1">
              <w:rPr>
                <w:b/>
                <w:bCs/>
              </w:rPr>
              <w:t>那么</w:t>
            </w:r>
            <w:r w:rsidR="00E43484">
              <w:rPr>
                <w:rFonts w:hint="eastAsia"/>
                <w:b/>
                <w:bCs/>
              </w:rPr>
              <w:t>其</w:t>
            </w:r>
            <w:r w:rsidR="00E43484">
              <w:rPr>
                <w:b/>
                <w:bCs/>
              </w:rPr>
              <w:t>需要的比特数</w:t>
            </w:r>
            <w:r w:rsidR="00015CC4">
              <w:rPr>
                <w:b/>
                <w:bCs/>
              </w:rPr>
              <w:t>大约等于</w:t>
            </w:r>
            <w:r w:rsidR="00015CC4" w:rsidRPr="00570B9B">
              <w:rPr>
                <w:b/>
                <w:bCs/>
              </w:rPr>
              <w:t>lg n + 1</w:t>
            </w:r>
            <w:r w:rsidR="00015CC4">
              <w:rPr>
                <w:rFonts w:hint="eastAsia"/>
                <w:b/>
                <w:bCs/>
              </w:rPr>
              <w:t>。</w:t>
            </w:r>
            <w:r w:rsidR="00015CC4">
              <w:rPr>
                <w:b/>
                <w:bCs/>
              </w:rPr>
              <w:t>（</w:t>
            </w:r>
            <w:r w:rsidR="00015CC4">
              <w:rPr>
                <w:rFonts w:hint="eastAsia"/>
                <w:b/>
                <w:bCs/>
              </w:rPr>
              <w:t>对于</w:t>
            </w:r>
            <w:del w:id="249" w:author="Robbie Fan" w:date="2014-01-01T22:19:00Z">
              <w:r w:rsidR="00E43484" w:rsidDel="004719EA">
                <w:rPr>
                  <w:rFonts w:hint="eastAsia"/>
                  <w:b/>
                  <w:bCs/>
                </w:rPr>
                <w:delText>任何</w:delText>
              </w:r>
            </w:del>
            <w:r w:rsidR="00E43484">
              <w:rPr>
                <w:b/>
                <w:bCs/>
              </w:rPr>
              <w:t>一个</w:t>
            </w:r>
            <w:ins w:id="250" w:author="Robbie Fan" w:date="2014-01-01T22:19:00Z">
              <w:r w:rsidR="004719EA">
                <w:rPr>
                  <w:rFonts w:hint="eastAsia"/>
                  <w:b/>
                  <w:bCs/>
                </w:rPr>
                <w:t>任意的</w:t>
              </w:r>
            </w:ins>
            <w:r w:rsidR="00015CC4">
              <w:rPr>
                <w:b/>
                <w:bCs/>
              </w:rPr>
              <w:t>正整数，</w:t>
            </w:r>
            <w:r w:rsidR="00E43484">
              <w:rPr>
                <w:rFonts w:hint="eastAsia"/>
                <w:b/>
                <w:bCs/>
              </w:rPr>
              <w:t>实际</w:t>
            </w:r>
            <w:del w:id="251" w:author="Robbie Fan" w:date="2014-01-01T22:19:00Z">
              <w:r w:rsidR="00E43484" w:rsidDel="004719EA">
                <w:rPr>
                  <w:b/>
                  <w:bCs/>
                </w:rPr>
                <w:delText>都</w:delText>
              </w:r>
            </w:del>
            <w:ins w:id="252" w:author="Robbie Fan" w:date="2014-01-01T22:19:00Z">
              <w:r w:rsidR="004719EA">
                <w:rPr>
                  <w:rFonts w:hint="eastAsia"/>
                  <w:b/>
                  <w:bCs/>
                </w:rPr>
                <w:t>则</w:t>
              </w:r>
            </w:ins>
            <w:r w:rsidR="00015CC4">
              <w:rPr>
                <w:b/>
                <w:bCs/>
              </w:rPr>
              <w:t>需要</w:t>
            </w:r>
            <w:r w:rsidR="00015CC4" w:rsidRPr="00570B9B">
              <w:rPr>
                <w:b/>
                <w:bCs/>
              </w:rPr>
              <w:t>floor(log(n,2))+1</w:t>
            </w:r>
            <w:r w:rsidR="00015CC4">
              <w:rPr>
                <w:rFonts w:hint="eastAsia"/>
                <w:b/>
                <w:bCs/>
              </w:rPr>
              <w:t>个</w:t>
            </w:r>
            <w:r w:rsidR="00015CC4">
              <w:rPr>
                <w:b/>
                <w:bCs/>
              </w:rPr>
              <w:t>比特位。）</w:t>
            </w:r>
          </w:p>
          <w:p w14:paraId="3F9B6BCD" w14:textId="77777777" w:rsidR="00855562" w:rsidRPr="00570B9B" w:rsidRDefault="00AE5C26" w:rsidP="00CD5B5A">
            <w:pPr>
              <w:ind w:left="0"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假设</w:t>
            </w:r>
            <w:r w:rsidR="00AD5CCA">
              <w:rPr>
                <w:rFonts w:hint="eastAsia"/>
                <w:b/>
                <w:bCs/>
              </w:rPr>
              <w:t>我们</w:t>
            </w:r>
            <w:r w:rsidR="007B0DAB">
              <w:rPr>
                <w:rFonts w:hint="eastAsia"/>
                <w:b/>
                <w:bCs/>
              </w:rPr>
              <w:t>将问题规模</w:t>
            </w:r>
            <w:r w:rsidR="00855562">
              <w:rPr>
                <w:rFonts w:hint="eastAsia"/>
                <w:b/>
                <w:bCs/>
              </w:rPr>
              <w:t>（即比特数）设为</w:t>
            </w:r>
            <w:r w:rsidR="00855562">
              <w:rPr>
                <w:rFonts w:hint="eastAsia"/>
                <w:b/>
                <w:bCs/>
              </w:rPr>
              <w:t>k</w:t>
            </w:r>
            <w:r w:rsidR="007B0DAB">
              <w:rPr>
                <w:rFonts w:hint="eastAsia"/>
                <w:b/>
                <w:bCs/>
              </w:rPr>
              <w:t>，那么（大致上）</w:t>
            </w:r>
            <w:r>
              <w:rPr>
                <w:rFonts w:hint="eastAsia"/>
                <w:b/>
                <w:bCs/>
              </w:rPr>
              <w:t>n = 2</w:t>
            </w:r>
            <w:r w:rsidRPr="00AE5C26">
              <w:rPr>
                <w:rFonts w:hint="eastAsia"/>
                <w:b/>
                <w:bCs/>
                <w:vertAlign w:val="superscript"/>
              </w:rPr>
              <w:t>k-1</w:t>
            </w:r>
            <w:r w:rsidR="00E5038A">
              <w:rPr>
                <w:rFonts w:hint="eastAsia"/>
                <w:b/>
                <w:bCs/>
              </w:rPr>
              <w:t>。如此一来，我们</w:t>
            </w:r>
            <w:del w:id="253" w:author="Robbie Fan" w:date="2014-01-03T07:35:00Z">
              <w:r w:rsidR="00E5038A" w:rsidDel="00FD358F">
                <w:rPr>
                  <w:rFonts w:hint="eastAsia"/>
                  <w:b/>
                  <w:bCs/>
                </w:rPr>
                <w:delText>宝贝</w:delText>
              </w:r>
            </w:del>
            <w:ins w:id="254" w:author="Robbie Fan" w:date="2014-01-03T07:35:00Z">
              <w:r w:rsidR="00FD358F">
                <w:rPr>
                  <w:rFonts w:hint="eastAsia"/>
                  <w:b/>
                  <w:bCs/>
                </w:rPr>
                <w:t>宝贵的</w:t>
              </w:r>
            </w:ins>
            <w:r w:rsidR="00E5038A">
              <w:rPr>
                <w:b/>
                <w:bCs/>
              </w:rPr>
              <w:t>运行时间</w:t>
            </w:r>
            <w:r w:rsidRPr="00570B9B">
              <w:rPr>
                <w:b/>
                <w:bCs/>
              </w:rPr>
              <w:t>Θ(n</w:t>
            </w:r>
            <w:r>
              <w:rPr>
                <w:rFonts w:hint="eastAsia"/>
                <w:b/>
                <w:bCs/>
              </w:rPr>
              <w:t>)</w:t>
            </w:r>
            <w:r w:rsidR="007B0DAB">
              <w:rPr>
                <w:rFonts w:hint="eastAsia"/>
                <w:b/>
                <w:bCs/>
              </w:rPr>
              <w:t>就在其实际问题规模函数重写下</w:t>
            </w:r>
            <w:r>
              <w:rPr>
                <w:rFonts w:hint="eastAsia"/>
                <w:b/>
                <w:bCs/>
              </w:rPr>
              <w:t>变成了</w:t>
            </w:r>
            <w:r>
              <w:rPr>
                <w:b/>
                <w:bCs/>
              </w:rPr>
              <w:t>Θ(2</w:t>
            </w:r>
            <w:r w:rsidRPr="00AE5C26">
              <w:rPr>
                <w:b/>
                <w:bCs/>
                <w:vertAlign w:val="superscript"/>
              </w:rPr>
              <w:t>k</w:t>
            </w:r>
            <w:r w:rsidRPr="00570B9B">
              <w:rPr>
                <w:b/>
                <w:bCs/>
              </w:rPr>
              <w:t>)</w:t>
            </w:r>
            <w:r>
              <w:rPr>
                <w:rFonts w:hint="eastAsia"/>
                <w:b/>
                <w:bCs/>
              </w:rPr>
              <w:t>，这显然是一个指数级算法。</w:t>
            </w:r>
            <w:r w:rsidR="00E52CA4">
              <w:rPr>
                <w:rStyle w:val="af0"/>
                <w:b/>
                <w:bCs/>
              </w:rPr>
              <w:footnoteReference w:id="10"/>
            </w:r>
            <w:r w:rsidR="007D634E">
              <w:rPr>
                <w:rFonts w:hint="eastAsia"/>
                <w:b/>
                <w:bCs/>
              </w:rPr>
              <w:t>像这样的其它</w:t>
            </w:r>
            <w:r w:rsidR="007D634E">
              <w:rPr>
                <w:b/>
                <w:bCs/>
              </w:rPr>
              <w:t>算法还有不少，</w:t>
            </w:r>
            <w:r w:rsidR="007D634E">
              <w:rPr>
                <w:rFonts w:hint="eastAsia"/>
                <w:b/>
                <w:bCs/>
              </w:rPr>
              <w:t>它们</w:t>
            </w:r>
            <w:r w:rsidR="007D634E">
              <w:rPr>
                <w:b/>
                <w:bCs/>
              </w:rPr>
              <w:t>的运行时间可以</w:t>
            </w:r>
            <w:r w:rsidR="007D634E">
              <w:rPr>
                <w:rFonts w:hint="eastAsia"/>
                <w:b/>
                <w:bCs/>
              </w:rPr>
              <w:t>被</w:t>
            </w:r>
            <w:r w:rsidR="007D634E">
              <w:rPr>
                <w:b/>
                <w:bCs/>
              </w:rPr>
              <w:t>解释为</w:t>
            </w:r>
            <w:r w:rsidR="00AD5CCA">
              <w:rPr>
                <w:rFonts w:hint="eastAsia"/>
                <w:b/>
                <w:bCs/>
              </w:rPr>
              <w:t>其某个</w:t>
            </w:r>
            <w:r w:rsidR="007D634E">
              <w:rPr>
                <w:b/>
                <w:bCs/>
              </w:rPr>
              <w:t>输入</w:t>
            </w:r>
            <w:r w:rsidR="00AD5CCA">
              <w:rPr>
                <w:rFonts w:hint="eastAsia"/>
                <w:b/>
                <w:bCs/>
              </w:rPr>
              <w:t>数</w:t>
            </w:r>
            <w:r w:rsidR="007D634E">
              <w:rPr>
                <w:b/>
                <w:bCs/>
              </w:rPr>
              <w:t>值的某个多项式函数</w:t>
            </w:r>
            <w:r w:rsidR="00AD5CCA">
              <w:rPr>
                <w:rFonts w:hint="eastAsia"/>
                <w:b/>
                <w:bCs/>
              </w:rPr>
              <w:t>。</w:t>
            </w:r>
            <w:r w:rsidR="00AD5CCA">
              <w:rPr>
                <w:b/>
                <w:bCs/>
              </w:rPr>
              <w:t>（</w:t>
            </w:r>
            <w:r w:rsidR="00AD5CCA">
              <w:rPr>
                <w:rFonts w:hint="eastAsia"/>
                <w:b/>
                <w:bCs/>
              </w:rPr>
              <w:t>第</w:t>
            </w:r>
            <w:r w:rsidR="00AD5CCA">
              <w:rPr>
                <w:rFonts w:hint="eastAsia"/>
                <w:b/>
                <w:bCs/>
              </w:rPr>
              <w:t>8</w:t>
            </w:r>
            <w:r w:rsidR="00AD5CCA">
              <w:rPr>
                <w:rFonts w:hint="eastAsia"/>
                <w:b/>
                <w:bCs/>
              </w:rPr>
              <w:t>章</w:t>
            </w:r>
            <w:r w:rsidR="00AD5CCA">
              <w:rPr>
                <w:b/>
                <w:bCs/>
              </w:rPr>
              <w:t>中将要</w:t>
            </w:r>
            <w:r w:rsidR="00AD5CCA">
              <w:rPr>
                <w:rFonts w:hint="eastAsia"/>
                <w:b/>
                <w:bCs/>
              </w:rPr>
              <w:t>讨论</w:t>
            </w:r>
            <w:r w:rsidR="00AD5CCA">
              <w:rPr>
                <w:b/>
                <w:bCs/>
              </w:rPr>
              <w:t>的</w:t>
            </w:r>
            <w:r w:rsidR="00AD5CCA" w:rsidRPr="00833F29">
              <w:rPr>
                <w:b/>
                <w:bCs/>
                <w:i/>
              </w:rPr>
              <w:t>背包问题</w:t>
            </w:r>
            <w:r w:rsidR="00AD5CCA">
              <w:rPr>
                <w:b/>
                <w:bCs/>
              </w:rPr>
              <w:t>解决方案就是其中一个例子。）</w:t>
            </w:r>
            <w:r w:rsidR="00AD5CCA">
              <w:rPr>
                <w:rFonts w:hint="eastAsia"/>
                <w:b/>
                <w:bCs/>
              </w:rPr>
              <w:t>它们</w:t>
            </w:r>
            <w:r w:rsidR="00AD5CCA">
              <w:rPr>
                <w:b/>
                <w:bCs/>
              </w:rPr>
              <w:t>被统称为</w:t>
            </w:r>
            <w:r w:rsidR="00AD5CCA" w:rsidRPr="00AD5CCA">
              <w:rPr>
                <w:b/>
                <w:bCs/>
                <w:i/>
              </w:rPr>
              <w:t>伪</w:t>
            </w:r>
            <w:r w:rsidR="00AD5CCA" w:rsidRPr="00AD5CCA">
              <w:rPr>
                <w:rFonts w:hint="eastAsia"/>
                <w:b/>
                <w:bCs/>
                <w:i/>
              </w:rPr>
              <w:t>多项式级算法</w:t>
            </w:r>
            <w:r w:rsidR="00AD5CCA">
              <w:rPr>
                <w:rFonts w:hint="eastAsia"/>
                <w:b/>
                <w:bCs/>
              </w:rPr>
              <w:t>。</w:t>
            </w:r>
          </w:p>
        </w:tc>
      </w:tr>
    </w:tbl>
    <w:p w14:paraId="775F5E8F" w14:textId="77777777" w:rsidR="00DA7F0B" w:rsidRPr="00A91CF0" w:rsidRDefault="00DD1D1A" w:rsidP="00AE5C26">
      <w:pPr>
        <w:ind w:firstLine="420"/>
      </w:pPr>
      <w:r w:rsidRPr="00A91CF0">
        <w:rPr>
          <w:rFonts w:hint="eastAsia"/>
        </w:rPr>
        <w:t>子集关系</w:t>
      </w:r>
      <w:r w:rsidR="00082FF2">
        <w:rPr>
          <w:rFonts w:hint="eastAsia"/>
        </w:rPr>
        <w:t>非常</w:t>
      </w:r>
      <w:r w:rsidR="00082FF2">
        <w:t>直接</w:t>
      </w:r>
      <w:r w:rsidRPr="00A91CF0">
        <w:t>：</w:t>
      </w:r>
      <w:r w:rsidRPr="00A91CF0">
        <w:rPr>
          <w:rFonts w:hint="eastAsia"/>
        </w:rPr>
        <w:t>如果</w:t>
      </w:r>
      <w:r w:rsidRPr="00A91CF0">
        <w:t>每个比特</w:t>
      </w:r>
      <w:r w:rsidR="00082FF2">
        <w:rPr>
          <w:rFonts w:hint="eastAsia"/>
        </w:rPr>
        <w:t>所</w:t>
      </w:r>
      <w:r w:rsidR="009F5691">
        <w:rPr>
          <w:rFonts w:hint="eastAsia"/>
        </w:rPr>
        <w:t>表示</w:t>
      </w:r>
      <w:r w:rsidR="00082FF2">
        <w:rPr>
          <w:rFonts w:hint="eastAsia"/>
        </w:rPr>
        <w:t>的是</w:t>
      </w:r>
      <w:r w:rsidRPr="00A91CF0">
        <w:rPr>
          <w:rFonts w:hint="eastAsia"/>
        </w:rPr>
        <w:t>一个</w:t>
      </w:r>
      <w:r w:rsidRPr="00A91CF0">
        <w:t>对象</w:t>
      </w:r>
      <w:r w:rsidR="009F5691">
        <w:rPr>
          <w:rFonts w:hint="eastAsia"/>
        </w:rPr>
        <w:t>是否存在于某</w:t>
      </w:r>
      <w:r w:rsidRPr="00A91CF0">
        <w:rPr>
          <w:rFonts w:hint="eastAsia"/>
        </w:rPr>
        <w:t>个</w:t>
      </w:r>
      <w:r w:rsidRPr="00A91CF0">
        <w:t>k</w:t>
      </w:r>
      <w:r w:rsidRPr="00A91CF0">
        <w:rPr>
          <w:rFonts w:hint="eastAsia"/>
        </w:rPr>
        <w:t>大小</w:t>
      </w:r>
      <w:r w:rsidRPr="00A91CF0">
        <w:t>的集合中</w:t>
      </w:r>
      <w:r w:rsidR="009F5691">
        <w:rPr>
          <w:rFonts w:hint="eastAsia"/>
        </w:rPr>
        <w:t>的话</w:t>
      </w:r>
      <w:r w:rsidRPr="00A91CF0">
        <w:t>，那么每个比特</w:t>
      </w:r>
      <w:r w:rsidRPr="00A91CF0">
        <w:rPr>
          <w:rFonts w:hint="eastAsia"/>
        </w:rPr>
        <w:t>串</w:t>
      </w:r>
      <w:r w:rsidR="00082FF2">
        <w:rPr>
          <w:rFonts w:hint="eastAsia"/>
        </w:rPr>
        <w:t>所</w:t>
      </w:r>
      <w:r w:rsidRPr="00A91CF0">
        <w:rPr>
          <w:rFonts w:hint="eastAsia"/>
        </w:rPr>
        <w:t>代表</w:t>
      </w:r>
      <w:r w:rsidR="00082FF2">
        <w:rPr>
          <w:rFonts w:hint="eastAsia"/>
        </w:rPr>
        <w:t>的就是</w:t>
      </w:r>
      <w:r w:rsidRPr="00A91CF0">
        <w:t>该集合</w:t>
      </w:r>
      <w:r w:rsidR="00082FF2">
        <w:rPr>
          <w:rFonts w:hint="eastAsia"/>
        </w:rPr>
        <w:t>的</w:t>
      </w:r>
      <w:r w:rsidRPr="00A91CF0">
        <w:rPr>
          <w:rFonts w:hint="eastAsia"/>
        </w:rPr>
        <w:t>2</w:t>
      </w:r>
      <w:r w:rsidRPr="00A91CF0">
        <w:rPr>
          <w:vertAlign w:val="superscript"/>
        </w:rPr>
        <w:t>k</w:t>
      </w:r>
      <w:r w:rsidRPr="00A91CF0">
        <w:t>个</w:t>
      </w:r>
      <w:r w:rsidRPr="00A91CF0">
        <w:rPr>
          <w:rFonts w:hint="eastAsia"/>
        </w:rPr>
        <w:t>可能</w:t>
      </w:r>
      <w:r w:rsidRPr="00A91CF0">
        <w:t>子集</w:t>
      </w:r>
      <w:r w:rsidRPr="00A91CF0">
        <w:rPr>
          <w:rFonts w:hint="eastAsia"/>
        </w:rPr>
        <w:t>中</w:t>
      </w:r>
      <w:r w:rsidRPr="00A91CF0">
        <w:t>的</w:t>
      </w:r>
      <w:r w:rsidR="00082FF2">
        <w:rPr>
          <w:rFonts w:hint="eastAsia"/>
        </w:rPr>
        <w:t>某</w:t>
      </w:r>
      <w:r w:rsidRPr="00A91CF0">
        <w:t>一个。</w:t>
      </w:r>
      <w:r w:rsidR="00DE74F5" w:rsidRPr="00A91CF0">
        <w:rPr>
          <w:rFonts w:hint="eastAsia"/>
        </w:rPr>
        <w:t>或许</w:t>
      </w:r>
      <w:r w:rsidR="007E0DE5">
        <w:rPr>
          <w:rFonts w:hint="eastAsia"/>
        </w:rPr>
        <w:t>这里</w:t>
      </w:r>
      <w:r w:rsidR="007E0DE5">
        <w:t>最重要的</w:t>
      </w:r>
      <w:r w:rsidR="00DE74F5" w:rsidRPr="00A91CF0">
        <w:t>是</w:t>
      </w:r>
      <w:r w:rsidR="00082FF2">
        <w:rPr>
          <w:rFonts w:hint="eastAsia"/>
        </w:rPr>
        <w:t>说明了</w:t>
      </w:r>
      <w:r w:rsidR="007E0DE5">
        <w:rPr>
          <w:rFonts w:hint="eastAsia"/>
        </w:rPr>
        <w:t>每</w:t>
      </w:r>
      <w:r w:rsidR="00DE74F5" w:rsidRPr="00A91CF0">
        <w:t>一个需要检查</w:t>
      </w:r>
      <w:r w:rsidR="00DE74F5" w:rsidRPr="00A91CF0">
        <w:rPr>
          <w:rFonts w:hint="eastAsia"/>
        </w:rPr>
        <w:t>其</w:t>
      </w:r>
      <w:r w:rsidR="00DE74F5" w:rsidRPr="00A91CF0">
        <w:t>输入</w:t>
      </w:r>
      <w:r w:rsidR="007E0DE5">
        <w:rPr>
          <w:rFonts w:hint="eastAsia"/>
        </w:rPr>
        <w:t>对象中</w:t>
      </w:r>
      <w:r w:rsidR="00DE74F5" w:rsidRPr="00A91CF0">
        <w:t>每个</w:t>
      </w:r>
      <w:r w:rsidR="00DE74F5" w:rsidRPr="00A91CF0">
        <w:rPr>
          <w:rFonts w:hint="eastAsia"/>
        </w:rPr>
        <w:t>子集</w:t>
      </w:r>
      <w:r w:rsidR="00DE74F5" w:rsidRPr="00A91CF0">
        <w:t>的算法</w:t>
      </w:r>
      <w:r w:rsidR="007E0DE5">
        <w:rPr>
          <w:rFonts w:hint="eastAsia"/>
        </w:rPr>
        <w:t>，时间复杂度都必然</w:t>
      </w:r>
      <w:r w:rsidR="00082FF2">
        <w:rPr>
          <w:rFonts w:hint="eastAsia"/>
        </w:rPr>
        <w:t>是</w:t>
      </w:r>
      <w:r w:rsidR="00082FF2">
        <w:t>指数级</w:t>
      </w:r>
      <w:r w:rsidR="007E0DE5">
        <w:rPr>
          <w:rFonts w:hint="eastAsia"/>
        </w:rPr>
        <w:t>的</w:t>
      </w:r>
      <w:r w:rsidR="00DE74F5" w:rsidRPr="00A91CF0">
        <w:rPr>
          <w:rFonts w:hint="eastAsia"/>
        </w:rPr>
        <w:t>。</w:t>
      </w:r>
    </w:p>
    <w:p w14:paraId="20BB93EE" w14:textId="77777777" w:rsidR="00116A97" w:rsidRPr="00A91CF0" w:rsidRDefault="008F2DFC" w:rsidP="00D86631">
      <w:pPr>
        <w:ind w:firstLine="420"/>
      </w:pPr>
      <w:r>
        <w:rPr>
          <w:rFonts w:hint="eastAsia"/>
        </w:rPr>
        <w:t>虽然</w:t>
      </w:r>
      <w:r w:rsidR="00116A97" w:rsidRPr="00A91CF0">
        <w:rPr>
          <w:rFonts w:hint="eastAsia"/>
        </w:rPr>
        <w:t>对于</w:t>
      </w:r>
      <w:commentRangeStart w:id="255"/>
      <w:r>
        <w:t>算法</w:t>
      </w:r>
      <w:ins w:id="256" w:author="Robbie Fan" w:date="2014-01-03T07:36:00Z">
        <w:r w:rsidR="00CD5B5A">
          <w:rPr>
            <w:rFonts w:hint="eastAsia"/>
          </w:rPr>
          <w:t>设计者</w:t>
        </w:r>
        <w:commentRangeEnd w:id="255"/>
        <w:r w:rsidR="00CD5B5A">
          <w:rPr>
            <w:rStyle w:val="af5"/>
          </w:rPr>
          <w:commentReference w:id="255"/>
        </w:r>
      </w:ins>
      <w:r>
        <w:t>来说，子集</w:t>
      </w:r>
      <w:r w:rsidR="00C730A9">
        <w:rPr>
          <w:rFonts w:hint="eastAsia"/>
        </w:rPr>
        <w:t>问题</w:t>
      </w:r>
      <w:r>
        <w:rPr>
          <w:rFonts w:hint="eastAsia"/>
        </w:rPr>
        <w:t>属于基础内容，但其</w:t>
      </w:r>
      <w:r w:rsidR="00116A97" w:rsidRPr="00A91CF0">
        <w:t>排列组合</w:t>
      </w:r>
      <w:r w:rsidR="007E0DE5">
        <w:rPr>
          <w:rFonts w:hint="eastAsia"/>
        </w:rPr>
        <w:t>问题</w:t>
      </w:r>
      <w:r w:rsidR="00116A97" w:rsidRPr="00A91CF0">
        <w:rPr>
          <w:rFonts w:hint="eastAsia"/>
        </w:rPr>
        <w:t>或许</w:t>
      </w:r>
      <w:r w:rsidR="00DD7155">
        <w:rPr>
          <w:rFonts w:hint="eastAsia"/>
        </w:rPr>
        <w:t>显得</w:t>
      </w:r>
      <w:r w:rsidR="007E0DE5">
        <w:rPr>
          <w:rFonts w:hint="eastAsia"/>
        </w:rPr>
        <w:t>多少</w:t>
      </w:r>
      <w:r w:rsidR="00116A97" w:rsidRPr="00A91CF0">
        <w:t>有些</w:t>
      </w:r>
      <w:ins w:id="257" w:author="Robbie Fan" w:date="2014-01-03T07:37:00Z">
        <w:r w:rsidR="00CA342D">
          <w:rPr>
            <w:rFonts w:hint="eastAsia"/>
          </w:rPr>
          <w:t>像是</w:t>
        </w:r>
      </w:ins>
      <w:del w:id="258" w:author="Robbie Fan" w:date="2014-01-03T07:37:00Z">
        <w:r w:rsidR="00116A97" w:rsidRPr="00A91CF0" w:rsidDel="00C15A65">
          <w:delText>微不足道</w:delText>
        </w:r>
      </w:del>
      <w:commentRangeStart w:id="259"/>
      <w:ins w:id="260" w:author="Robbie Fan" w:date="2014-01-03T07:37:00Z">
        <w:r w:rsidR="00C15A65">
          <w:rPr>
            <w:rFonts w:hint="eastAsia"/>
          </w:rPr>
          <w:t>边缘</w:t>
        </w:r>
        <w:r w:rsidR="00B565DF">
          <w:rPr>
            <w:rFonts w:hint="eastAsia"/>
          </w:rPr>
          <w:t>概念</w:t>
        </w:r>
        <w:commentRangeEnd w:id="259"/>
        <w:r w:rsidR="00B565DF">
          <w:rPr>
            <w:rStyle w:val="af5"/>
          </w:rPr>
          <w:commentReference w:id="259"/>
        </w:r>
      </w:ins>
      <w:r>
        <w:rPr>
          <w:rFonts w:hint="eastAsia"/>
        </w:rPr>
        <w:t>。尽管如此（并且</w:t>
      </w:r>
      <w:commentRangeStart w:id="261"/>
      <w:ins w:id="262" w:author="Robbie Fan" w:date="2014-01-03T07:38:00Z">
        <w:r w:rsidR="00AF4D86">
          <w:rPr>
            <w:rFonts w:hint="eastAsia"/>
          </w:rPr>
          <w:t>没有</w:t>
        </w:r>
      </w:ins>
      <w:r>
        <w:rPr>
          <w:rFonts w:hint="eastAsia"/>
        </w:rPr>
        <w:t>它</w:t>
      </w:r>
      <w:ins w:id="263" w:author="Robbie Fan" w:date="2014-01-03T07:38:00Z">
        <w:r w:rsidR="00AF4D86">
          <w:rPr>
            <w:rFonts w:hint="eastAsia"/>
          </w:rPr>
          <w:t>的话</w:t>
        </w:r>
      </w:ins>
      <w:commentRangeEnd w:id="261"/>
      <w:ins w:id="264" w:author="Robbie Fan" w:date="2014-01-03T07:39:00Z">
        <w:r w:rsidR="00AF4D86">
          <w:rPr>
            <w:rStyle w:val="af5"/>
          </w:rPr>
          <w:commentReference w:id="261"/>
        </w:r>
      </w:ins>
      <w:ins w:id="265" w:author="Robbie Fan" w:date="2014-01-03T07:38:00Z">
        <w:r w:rsidR="00AF4D86">
          <w:rPr>
            <w:rFonts w:hint="eastAsia"/>
          </w:rPr>
          <w:t>，</w:t>
        </w:r>
      </w:ins>
      <w:ins w:id="266" w:author="Robbie Fan" w:date="2014-01-03T07:39:00Z">
        <w:r w:rsidR="00AF4D86">
          <w:rPr>
            <w:rFonts w:hint="eastAsia"/>
          </w:rPr>
          <w:t>本节</w:t>
        </w:r>
      </w:ins>
      <w:del w:id="267" w:author="Robbie Fan" w:date="2014-01-03T07:39:00Z">
        <w:r w:rsidDel="00AF4D86">
          <w:rPr>
            <w:rFonts w:hint="eastAsia"/>
          </w:rPr>
          <w:delText>也不能用来解决</w:delText>
        </w:r>
      </w:del>
      <w:ins w:id="268" w:author="Robbie Fan" w:date="2014-01-03T07:39:00Z">
        <w:r w:rsidR="00AF4D86">
          <w:rPr>
            <w:rFonts w:hint="eastAsia"/>
          </w:rPr>
          <w:t>就不能叫</w:t>
        </w:r>
      </w:ins>
      <w:del w:id="269" w:author="Robbie Fan" w:date="2014-01-03T07:38:00Z">
        <w:r w:rsidDel="00ED1F7D">
          <w:rPr>
            <w:rFonts w:hint="eastAsia"/>
          </w:rPr>
          <w:delText>累计</w:delText>
        </w:r>
        <w:r w:rsidDel="00ED1F7D">
          <w:rPr>
            <w:rFonts w:hint="eastAsia"/>
          </w:rPr>
          <w:delText>101</w:delText>
        </w:r>
      </w:del>
      <w:ins w:id="270" w:author="Robbie Fan" w:date="2014-01-03T07:38:00Z">
        <w:r w:rsidR="00ED1F7D">
          <w:rPr>
            <w:rFonts w:hint="eastAsia"/>
          </w:rPr>
          <w:t>“计数初步”</w:t>
        </w:r>
      </w:ins>
      <w:ins w:id="271" w:author="Robbie Fan" w:date="2014-01-03T07:39:00Z">
        <w:r w:rsidR="00AF4D86">
          <w:rPr>
            <w:rFonts w:hint="eastAsia"/>
          </w:rPr>
          <w:t>了</w:t>
        </w:r>
      </w:ins>
      <w:del w:id="272" w:author="Robbie Fan" w:date="2014-01-03T07:39:00Z">
        <w:r w:rsidDel="00AF4D86">
          <w:rPr>
            <w:rFonts w:hint="eastAsia"/>
          </w:rPr>
          <w:delText>中的操作问题</w:delText>
        </w:r>
      </w:del>
      <w:r>
        <w:rPr>
          <w:rFonts w:hint="eastAsia"/>
        </w:rPr>
        <w:t>），</w:t>
      </w:r>
      <w:r w:rsidR="00116A97" w:rsidRPr="00A91CF0">
        <w:rPr>
          <w:rFonts w:hint="eastAsia"/>
        </w:rPr>
        <w:t>您</w:t>
      </w:r>
      <w:r>
        <w:rPr>
          <w:rFonts w:hint="eastAsia"/>
        </w:rPr>
        <w:t>也</w:t>
      </w:r>
      <w:r w:rsidR="00116A97" w:rsidRPr="00A91CF0">
        <w:t>依然有可能会碰上它们，</w:t>
      </w:r>
      <w:r w:rsidR="00116A97" w:rsidRPr="00A91CF0">
        <w:rPr>
          <w:rFonts w:hint="eastAsia"/>
        </w:rPr>
        <w:t>所以</w:t>
      </w:r>
      <w:r w:rsidR="00DD7155">
        <w:rPr>
          <w:rFonts w:hint="eastAsia"/>
        </w:rPr>
        <w:t>我们</w:t>
      </w:r>
      <w:r>
        <w:rPr>
          <w:rFonts w:hint="eastAsia"/>
        </w:rPr>
        <w:t>觉得</w:t>
      </w:r>
      <w:r w:rsidR="00DD7155">
        <w:t>还是</w:t>
      </w:r>
      <w:r w:rsidR="00DD7155">
        <w:rPr>
          <w:rFonts w:hint="eastAsia"/>
        </w:rPr>
        <w:t>有必要</w:t>
      </w:r>
      <w:r w:rsidR="00116A97" w:rsidRPr="00A91CF0">
        <w:t>对</w:t>
      </w:r>
      <w:r w:rsidR="00116A97" w:rsidRPr="00A91CF0">
        <w:rPr>
          <w:rFonts w:hint="eastAsia"/>
        </w:rPr>
        <w:t>这些</w:t>
      </w:r>
      <w:r w:rsidR="00DD7155">
        <w:t>问题做一个</w:t>
      </w:r>
      <w:r w:rsidR="00DD7155">
        <w:rPr>
          <w:rFonts w:hint="eastAsia"/>
        </w:rPr>
        <w:t>简短</w:t>
      </w:r>
      <w:r w:rsidR="00116A97" w:rsidRPr="00A91CF0">
        <w:t>介绍</w:t>
      </w:r>
      <w:r w:rsidR="00DD7155">
        <w:rPr>
          <w:rFonts w:hint="eastAsia"/>
        </w:rPr>
        <w:t>。</w:t>
      </w:r>
    </w:p>
    <w:p w14:paraId="5726CE3A" w14:textId="77777777" w:rsidR="00DD7155" w:rsidRPr="008640C4" w:rsidRDefault="00DD7155" w:rsidP="00D86631">
      <w:pPr>
        <w:ind w:firstLine="420"/>
      </w:pPr>
      <w:r w:rsidRPr="008640C4">
        <w:rPr>
          <w:rFonts w:hint="eastAsia"/>
          <w:i/>
        </w:rPr>
        <w:t>排列</w:t>
      </w:r>
      <w:r w:rsidRPr="008640C4">
        <w:rPr>
          <w:i/>
        </w:rPr>
        <w:t>问题</w:t>
      </w:r>
      <w:r w:rsidR="008F2DFC" w:rsidRPr="008F2DFC">
        <w:rPr>
          <w:rFonts w:hint="eastAsia"/>
        </w:rPr>
        <w:t>的</w:t>
      </w:r>
      <w:r w:rsidR="008F2DFC">
        <w:rPr>
          <w:rFonts w:hint="eastAsia"/>
        </w:rPr>
        <w:t>本质</w:t>
      </w:r>
      <w:r w:rsidRPr="008640C4">
        <w:t>就是顺序问题</w:t>
      </w:r>
      <w:r w:rsidRPr="008640C4">
        <w:rPr>
          <w:rFonts w:hint="eastAsia"/>
        </w:rPr>
        <w:t>。例如</w:t>
      </w:r>
      <w:r w:rsidR="0042666D" w:rsidRPr="008640C4">
        <w:rPr>
          <w:rFonts w:hint="eastAsia"/>
        </w:rPr>
        <w:t>对于</w:t>
      </w:r>
      <w:r w:rsidR="000F4B1E" w:rsidRPr="008640C4">
        <w:rPr>
          <w:rFonts w:hint="eastAsia"/>
        </w:rPr>
        <w:t>n</w:t>
      </w:r>
      <w:r w:rsidR="000F4B1E" w:rsidRPr="008640C4">
        <w:t>个人</w:t>
      </w:r>
      <w:r w:rsidR="000F4B1E" w:rsidRPr="008640C4">
        <w:rPr>
          <w:rFonts w:hint="eastAsia"/>
        </w:rPr>
        <w:t>排队</w:t>
      </w:r>
      <w:r w:rsidR="000F4B1E" w:rsidRPr="008640C4">
        <w:t>买电影票</w:t>
      </w:r>
      <w:r w:rsidR="0042666D" w:rsidRPr="008640C4">
        <w:rPr>
          <w:rFonts w:hint="eastAsia"/>
        </w:rPr>
        <w:t>的</w:t>
      </w:r>
      <w:r w:rsidR="0042666D" w:rsidRPr="008640C4">
        <w:t>问题</w:t>
      </w:r>
      <w:r w:rsidR="000F4B1E" w:rsidRPr="008640C4">
        <w:rPr>
          <w:rFonts w:hint="eastAsia"/>
        </w:rPr>
        <w:t>，</w:t>
      </w:r>
      <w:r w:rsidR="000F4B1E" w:rsidRPr="008640C4">
        <w:t>我们可以</w:t>
      </w:r>
      <w:r w:rsidR="0042666D" w:rsidRPr="008640C4">
        <w:rPr>
          <w:rFonts w:hint="eastAsia"/>
        </w:rPr>
        <w:t>拿出</w:t>
      </w:r>
      <w:r w:rsidR="000F4B1E" w:rsidRPr="008640C4">
        <w:t>多少种可能的</w:t>
      </w:r>
      <w:r w:rsidR="000F4B1E" w:rsidRPr="008640C4">
        <w:rPr>
          <w:rFonts w:hint="eastAsia"/>
        </w:rPr>
        <w:t>队伍</w:t>
      </w:r>
      <w:r w:rsidR="000F4B1E" w:rsidRPr="008640C4">
        <w:t>呢</w:t>
      </w:r>
      <w:r w:rsidR="000F4B1E" w:rsidRPr="008640C4">
        <w:rPr>
          <w:rFonts w:hint="eastAsia"/>
        </w:rPr>
        <w:t>？</w:t>
      </w:r>
      <w:r w:rsidR="000F4B1E" w:rsidRPr="008640C4">
        <w:t>这里</w:t>
      </w:r>
      <w:r w:rsidR="000F4B1E" w:rsidRPr="008640C4">
        <w:rPr>
          <w:rFonts w:hint="eastAsia"/>
        </w:rPr>
        <w:t>的</w:t>
      </w:r>
      <w:r w:rsidR="000F4B1E" w:rsidRPr="008640C4">
        <w:t>每一</w:t>
      </w:r>
      <w:r w:rsidR="000F4B1E" w:rsidRPr="008640C4">
        <w:rPr>
          <w:rFonts w:hint="eastAsia"/>
        </w:rPr>
        <w:t>种</w:t>
      </w:r>
      <w:r w:rsidR="000F4B1E" w:rsidRPr="008640C4">
        <w:t>队伍都将是</w:t>
      </w:r>
      <w:r w:rsidR="00AF5B0B" w:rsidRPr="008640C4">
        <w:rPr>
          <w:rFonts w:hint="eastAsia"/>
        </w:rPr>
        <w:t>这些</w:t>
      </w:r>
      <w:r w:rsidR="000F4B1E" w:rsidRPr="008640C4">
        <w:rPr>
          <w:rFonts w:hint="eastAsia"/>
        </w:rPr>
        <w:t>排队者</w:t>
      </w:r>
      <w:r w:rsidR="000F4B1E" w:rsidRPr="008640C4">
        <w:t>的一种排列方式</w:t>
      </w:r>
      <w:r w:rsidR="000F4B1E" w:rsidRPr="008640C4">
        <w:rPr>
          <w:rFonts w:hint="eastAsia"/>
        </w:rPr>
        <w:t>。</w:t>
      </w:r>
      <w:r w:rsidR="000F4B1E" w:rsidRPr="008640C4">
        <w:t>正如</w:t>
      </w:r>
      <w:r w:rsidR="000F4B1E" w:rsidRPr="008640C4">
        <w:rPr>
          <w:rFonts w:hint="eastAsia"/>
        </w:rPr>
        <w:t>我们</w:t>
      </w:r>
      <w:r w:rsidR="000F4B1E" w:rsidRPr="008640C4">
        <w:t>在第</w:t>
      </w:r>
      <w:r w:rsidR="000F4B1E" w:rsidRPr="008640C4">
        <w:rPr>
          <w:rFonts w:hint="eastAsia"/>
        </w:rPr>
        <w:t>2</w:t>
      </w:r>
      <w:r w:rsidR="000F4B1E" w:rsidRPr="008640C4">
        <w:rPr>
          <w:rFonts w:hint="eastAsia"/>
        </w:rPr>
        <w:t>章</w:t>
      </w:r>
      <w:r w:rsidR="000F4B1E" w:rsidRPr="008640C4">
        <w:t>中所说的那样，</w:t>
      </w:r>
      <w:r w:rsidR="000F4B1E" w:rsidRPr="008640C4">
        <w:rPr>
          <w:rFonts w:hint="eastAsia"/>
        </w:rPr>
        <w:t>n</w:t>
      </w:r>
      <w:r w:rsidR="00AF5B0B" w:rsidRPr="008640C4">
        <w:rPr>
          <w:rFonts w:hint="eastAsia"/>
        </w:rPr>
        <w:t>个</w:t>
      </w:r>
      <w:commentRangeStart w:id="273"/>
      <w:r w:rsidR="00AF5B0B" w:rsidRPr="008640C4">
        <w:t>项</w:t>
      </w:r>
      <w:del w:id="274" w:author="Robbie Fan" w:date="2014-01-03T20:45:00Z">
        <w:r w:rsidR="00AF5B0B" w:rsidRPr="008640C4" w:rsidDel="00A956E6">
          <w:delText>目</w:delText>
        </w:r>
      </w:del>
      <w:commentRangeEnd w:id="273"/>
      <w:r w:rsidR="00A956E6">
        <w:rPr>
          <w:rStyle w:val="af5"/>
        </w:rPr>
        <w:commentReference w:id="273"/>
      </w:r>
      <w:r w:rsidR="000F4B1E" w:rsidRPr="008640C4">
        <w:t>的排列</w:t>
      </w:r>
      <w:r w:rsidR="000F4B1E" w:rsidRPr="008640C4">
        <w:rPr>
          <w:rFonts w:hint="eastAsia"/>
        </w:rPr>
        <w:t>数</w:t>
      </w:r>
      <w:r w:rsidR="000F4B1E" w:rsidRPr="008640C4">
        <w:t>等于</w:t>
      </w:r>
      <w:r w:rsidR="000F4B1E" w:rsidRPr="008640C4">
        <w:t>n</w:t>
      </w:r>
      <w:r w:rsidR="000F4B1E" w:rsidRPr="008640C4">
        <w:t>的阶乘</w:t>
      </w:r>
      <w:r w:rsidR="000F4B1E" w:rsidRPr="008640C4">
        <w:rPr>
          <w:rFonts w:hint="eastAsia"/>
        </w:rPr>
        <w:t>，</w:t>
      </w:r>
      <w:r w:rsidR="000F4B1E" w:rsidRPr="008640C4">
        <w:t>即</w:t>
      </w:r>
      <w:r w:rsidR="000F4B1E" w:rsidRPr="008640C4">
        <w:t>n!</w:t>
      </w:r>
      <w:r w:rsidR="000F4B1E" w:rsidRPr="008640C4">
        <w:rPr>
          <w:rFonts w:hint="eastAsia"/>
        </w:rPr>
        <w:t>（该</w:t>
      </w:r>
      <w:r w:rsidR="000F4B1E" w:rsidRPr="008640C4">
        <w:t>表达式包括感叹号，读作</w:t>
      </w:r>
      <w:r w:rsidR="000F4B1E" w:rsidRPr="008640C4">
        <w:rPr>
          <w:rFonts w:hint="eastAsia"/>
        </w:rPr>
        <w:t>“</w:t>
      </w:r>
      <w:r w:rsidR="000F4B1E" w:rsidRPr="008640C4">
        <w:rPr>
          <w:rFonts w:hint="eastAsia"/>
        </w:rPr>
        <w:t>n</w:t>
      </w:r>
      <w:r w:rsidR="000F4B1E" w:rsidRPr="008640C4">
        <w:t>的阶乘</w:t>
      </w:r>
      <w:r w:rsidR="000F4B1E" w:rsidRPr="008640C4">
        <w:rPr>
          <w:rFonts w:hint="eastAsia"/>
        </w:rPr>
        <w:t>”）。我们</w:t>
      </w:r>
      <w:r w:rsidR="00591600" w:rsidRPr="008640C4">
        <w:rPr>
          <w:rFonts w:hint="eastAsia"/>
        </w:rPr>
        <w:t>可以</w:t>
      </w:r>
      <w:r w:rsidR="00591600" w:rsidRPr="008640C4">
        <w:t>通过</w:t>
      </w:r>
      <w:r w:rsidR="00591600" w:rsidRPr="008640C4">
        <w:t>n</w:t>
      </w:r>
      <w:r w:rsidR="00591600" w:rsidRPr="008640C4">
        <w:rPr>
          <w:rFonts w:hint="eastAsia"/>
        </w:rPr>
        <w:t>（第一个</w:t>
      </w:r>
      <w:r w:rsidR="00591600" w:rsidRPr="008640C4">
        <w:t>位置</w:t>
      </w:r>
      <w:r w:rsidR="00591600" w:rsidRPr="008640C4">
        <w:rPr>
          <w:rFonts w:hint="eastAsia"/>
        </w:rPr>
        <w:t>可能</w:t>
      </w:r>
      <w:r w:rsidR="00591600" w:rsidRPr="008640C4">
        <w:t>的人数</w:t>
      </w:r>
      <w:r w:rsidR="00591600" w:rsidRPr="008640C4">
        <w:rPr>
          <w:rFonts w:hint="eastAsia"/>
        </w:rPr>
        <w:t>）</w:t>
      </w:r>
      <w:r w:rsidR="00591600" w:rsidRPr="008640C4">
        <w:t>乘以</w:t>
      </w:r>
      <w:r w:rsidR="00591600" w:rsidRPr="008640C4">
        <w:t>n-1</w:t>
      </w:r>
      <w:r w:rsidR="00591600" w:rsidRPr="008640C4">
        <w:rPr>
          <w:rFonts w:hint="eastAsia"/>
        </w:rPr>
        <w:t>（第二个</w:t>
      </w:r>
      <w:r w:rsidR="00591600" w:rsidRPr="008640C4">
        <w:t>位置可能的人</w:t>
      </w:r>
      <w:r w:rsidR="00591600" w:rsidRPr="008640C4">
        <w:rPr>
          <w:rFonts w:hint="eastAsia"/>
        </w:rPr>
        <w:t>数）再乘以</w:t>
      </w:r>
      <w:r w:rsidR="00591600" w:rsidRPr="008640C4">
        <w:t>n-2</w:t>
      </w:r>
      <w:r w:rsidR="00591600" w:rsidRPr="008640C4">
        <w:rPr>
          <w:rFonts w:hint="eastAsia"/>
        </w:rPr>
        <w:t>（第三个</w:t>
      </w:r>
      <w:r w:rsidR="00591600" w:rsidRPr="008640C4">
        <w:t>位置</w:t>
      </w:r>
      <w:r w:rsidR="00591600" w:rsidRPr="008640C4">
        <w:t>……</w:t>
      </w:r>
      <w:r w:rsidR="00591600" w:rsidRPr="008640C4">
        <w:rPr>
          <w:rFonts w:hint="eastAsia"/>
        </w:rPr>
        <w:t>），</w:t>
      </w:r>
      <w:r w:rsidR="00591600" w:rsidRPr="008640C4">
        <w:t>一直</w:t>
      </w:r>
      <w:r w:rsidR="00591600" w:rsidRPr="008640C4">
        <w:rPr>
          <w:rFonts w:hint="eastAsia"/>
        </w:rPr>
        <w:t>乘到</w:t>
      </w:r>
      <w:r w:rsidR="00591600" w:rsidRPr="008640C4">
        <w:rPr>
          <w:rFonts w:hint="eastAsia"/>
        </w:rPr>
        <w:t>1</w:t>
      </w:r>
      <w:r w:rsidR="00591600" w:rsidRPr="008640C4">
        <w:rPr>
          <w:rFonts w:hint="eastAsia"/>
        </w:rPr>
        <w:t>的</w:t>
      </w:r>
      <w:r w:rsidR="00591600" w:rsidRPr="008640C4">
        <w:t>方式计算出</w:t>
      </w:r>
      <w:r w:rsidR="00591600" w:rsidRPr="008640C4">
        <w:t>n!</w:t>
      </w:r>
      <w:r w:rsidR="00591600" w:rsidRPr="008640C4">
        <w:rPr>
          <w:rFonts w:hint="eastAsia"/>
        </w:rPr>
        <w:t>的</w:t>
      </w:r>
      <w:r w:rsidR="00591600" w:rsidRPr="008640C4">
        <w:t>值：</w:t>
      </w:r>
    </w:p>
    <w:p w14:paraId="06C26CD4" w14:textId="77777777" w:rsidR="00591600" w:rsidRPr="008640C4" w:rsidRDefault="00591600" w:rsidP="00D86631">
      <w:pPr>
        <w:ind w:firstLine="420"/>
        <w:rPr>
          <w:color w:val="FF0000"/>
        </w:rPr>
      </w:pPr>
      <w:r w:rsidRPr="008640C4">
        <w:rPr>
          <w:rFonts w:hint="eastAsia"/>
          <w:color w:val="FF0000"/>
        </w:rPr>
        <w:t>（公式）</w:t>
      </w:r>
    </w:p>
    <w:p w14:paraId="6BD5A7C0" w14:textId="77777777" w:rsidR="00591600" w:rsidRPr="008640C4" w:rsidRDefault="00F610BD" w:rsidP="00D86631">
      <w:pPr>
        <w:ind w:firstLine="420"/>
      </w:pPr>
      <w:r w:rsidRPr="008640C4">
        <w:rPr>
          <w:rFonts w:hint="eastAsia"/>
        </w:rPr>
        <w:lastRenderedPageBreak/>
        <w:t>运行</w:t>
      </w:r>
      <w:r w:rsidRPr="008640C4">
        <w:t>时间</w:t>
      </w:r>
      <w:r w:rsidRPr="008640C4">
        <w:rPr>
          <w:rFonts w:hint="eastAsia"/>
        </w:rPr>
        <w:t>涉及到</w:t>
      </w:r>
      <w:r w:rsidRPr="008640C4">
        <w:t>n!</w:t>
      </w:r>
      <w:r w:rsidR="005311BD" w:rsidRPr="008640C4">
        <w:rPr>
          <w:rFonts w:hint="eastAsia"/>
        </w:rPr>
        <w:t>级复杂度</w:t>
      </w:r>
      <w:r w:rsidRPr="008640C4">
        <w:rPr>
          <w:rFonts w:hint="eastAsia"/>
        </w:rPr>
        <w:t>的</w:t>
      </w:r>
      <w:r w:rsidRPr="008640C4">
        <w:t>算法</w:t>
      </w:r>
      <w:r w:rsidR="00C730A9">
        <w:rPr>
          <w:rFonts w:hint="eastAsia"/>
        </w:rPr>
        <w:t>并</w:t>
      </w:r>
      <w:r w:rsidRPr="008640C4">
        <w:t>不多</w:t>
      </w:r>
      <w:r w:rsidRPr="008640C4">
        <w:rPr>
          <w:rFonts w:hint="eastAsia"/>
        </w:rPr>
        <w:t>（尽管我们</w:t>
      </w:r>
      <w:r w:rsidRPr="008640C4">
        <w:t>在第</w:t>
      </w:r>
      <w:r w:rsidRPr="008640C4">
        <w:rPr>
          <w:rFonts w:hint="eastAsia"/>
        </w:rPr>
        <w:t>6</w:t>
      </w:r>
      <w:r w:rsidRPr="008640C4">
        <w:rPr>
          <w:rFonts w:hint="eastAsia"/>
        </w:rPr>
        <w:t>章讨论有限</w:t>
      </w:r>
      <w:r w:rsidRPr="008640C4">
        <w:t>排序问题时还会再次涉及到</w:t>
      </w:r>
      <w:r w:rsidR="00C730A9">
        <w:rPr>
          <w:rFonts w:hint="eastAsia"/>
        </w:rPr>
        <w:t>这一类累计</w:t>
      </w:r>
      <w:r w:rsidRPr="008640C4">
        <w:t>运算</w:t>
      </w:r>
      <w:r w:rsidRPr="008640C4">
        <w:rPr>
          <w:rFonts w:hint="eastAsia"/>
        </w:rPr>
        <w:t>）</w:t>
      </w:r>
      <w:r w:rsidR="0013624F" w:rsidRPr="008640C4">
        <w:rPr>
          <w:rFonts w:hint="eastAsia"/>
        </w:rPr>
        <w:t>。其中</w:t>
      </w:r>
      <w:r w:rsidR="00907722" w:rsidRPr="008640C4">
        <w:t>倒是有</w:t>
      </w:r>
      <w:r w:rsidR="005311BD" w:rsidRPr="008640C4">
        <w:rPr>
          <w:rFonts w:hint="eastAsia"/>
        </w:rPr>
        <w:t>一例</w:t>
      </w:r>
      <w:r w:rsidR="0013624F" w:rsidRPr="008640C4">
        <w:rPr>
          <w:rFonts w:hint="eastAsia"/>
        </w:rPr>
        <w:t>名叫</w:t>
      </w:r>
      <w:r w:rsidR="0013624F" w:rsidRPr="008640C4">
        <w:t>bogosort</w:t>
      </w:r>
      <w:r w:rsidR="0013624F" w:rsidRPr="008640C4">
        <w:t>的</w:t>
      </w:r>
      <w:r w:rsidR="005311BD" w:rsidRPr="008640C4">
        <w:rPr>
          <w:rFonts w:hint="eastAsia"/>
        </w:rPr>
        <w:t>无聊</w:t>
      </w:r>
      <w:r w:rsidR="0013624F" w:rsidRPr="008640C4">
        <w:t>排序算法</w:t>
      </w:r>
      <w:r w:rsidR="005311BD" w:rsidRPr="008640C4">
        <w:rPr>
          <w:rFonts w:hint="eastAsia"/>
        </w:rPr>
        <w:t>，其</w:t>
      </w:r>
      <w:r w:rsidR="005311BD" w:rsidRPr="008640C4">
        <w:t>预计运行</w:t>
      </w:r>
      <w:r w:rsidR="005311BD" w:rsidRPr="005311BD">
        <w:t>时间为</w:t>
      </w:r>
      <w:r w:rsidR="005311BD">
        <w:t>Θ(</w:t>
      </w:r>
      <w:r w:rsidR="005311BD">
        <w:rPr>
          <w:i/>
        </w:rPr>
        <w:t>n</w:t>
      </w:r>
      <w:r w:rsidR="005311BD">
        <w:t xml:space="preserve"> · </w:t>
      </w:r>
      <w:r w:rsidR="005311BD">
        <w:rPr>
          <w:i/>
        </w:rPr>
        <w:t>n</w:t>
      </w:r>
      <w:r w:rsidR="005311BD">
        <w:t>!)</w:t>
      </w:r>
      <w:r w:rsidR="0013624F" w:rsidRPr="008640C4">
        <w:rPr>
          <w:rFonts w:hint="eastAsia"/>
        </w:rPr>
        <w:t>，该算法</w:t>
      </w:r>
      <w:r w:rsidR="005311BD" w:rsidRPr="008640C4">
        <w:rPr>
          <w:rFonts w:hint="eastAsia"/>
        </w:rPr>
        <w:t>的</w:t>
      </w:r>
      <w:r w:rsidR="005311BD" w:rsidRPr="008640C4">
        <w:t>主要工作</w:t>
      </w:r>
      <w:r w:rsidR="0013624F" w:rsidRPr="008640C4">
        <w:t>就是对随机输入</w:t>
      </w:r>
      <w:r w:rsidR="0013624F" w:rsidRPr="008640C4">
        <w:rPr>
          <w:rFonts w:hint="eastAsia"/>
        </w:rPr>
        <w:t>的</w:t>
      </w:r>
      <w:r w:rsidR="0013624F" w:rsidRPr="008640C4">
        <w:t>序列进行</w:t>
      </w:r>
      <w:r w:rsidR="0013624F" w:rsidRPr="008640C4">
        <w:rPr>
          <w:rFonts w:hint="eastAsia"/>
        </w:rPr>
        <w:t>多次地</w:t>
      </w:r>
      <w:r w:rsidR="005311BD" w:rsidRPr="008640C4">
        <w:t>洗牌，</w:t>
      </w:r>
      <w:r w:rsidR="005311BD" w:rsidRPr="008640C4">
        <w:rPr>
          <w:rFonts w:hint="eastAsia"/>
        </w:rPr>
        <w:t>然后</w:t>
      </w:r>
      <w:r w:rsidR="0013624F" w:rsidRPr="008640C4">
        <w:t>检查</w:t>
      </w:r>
      <w:r w:rsidR="005311BD" w:rsidRPr="008640C4">
        <w:rPr>
          <w:rFonts w:hint="eastAsia"/>
        </w:rPr>
        <w:t>其</w:t>
      </w:r>
      <w:r w:rsidR="0013624F" w:rsidRPr="008640C4">
        <w:t>结果</w:t>
      </w:r>
      <w:r w:rsidR="005311BD" w:rsidRPr="008640C4">
        <w:t>否</w:t>
      </w:r>
      <w:r w:rsidR="005311BD" w:rsidRPr="008640C4">
        <w:rPr>
          <w:rFonts w:hint="eastAsia"/>
        </w:rPr>
        <w:t>已经</w:t>
      </w:r>
      <w:r w:rsidR="005311BD" w:rsidRPr="008640C4">
        <w:t>被</w:t>
      </w:r>
      <w:r w:rsidR="0013624F" w:rsidRPr="008640C4">
        <w:rPr>
          <w:rFonts w:hint="eastAsia"/>
        </w:rPr>
        <w:t>排序</w:t>
      </w:r>
      <w:r w:rsidR="0013624F" w:rsidRPr="008640C4">
        <w:t>。</w:t>
      </w:r>
    </w:p>
    <w:p w14:paraId="7E916D6D" w14:textId="77777777" w:rsidR="00AF5B0B" w:rsidRPr="008640C4" w:rsidRDefault="00AF5B0B" w:rsidP="00D86631">
      <w:pPr>
        <w:ind w:firstLine="420"/>
        <w:rPr>
          <w:color w:val="FF0000"/>
        </w:rPr>
      </w:pPr>
      <w:r w:rsidRPr="008640C4">
        <w:rPr>
          <w:rFonts w:hint="eastAsia"/>
        </w:rPr>
        <w:t>而</w:t>
      </w:r>
      <w:r w:rsidRPr="008640C4">
        <w:rPr>
          <w:i/>
        </w:rPr>
        <w:t>组合问题</w:t>
      </w:r>
      <w:r w:rsidR="00AF0C28" w:rsidRPr="008640C4">
        <w:t>与排列问题和子集问题</w:t>
      </w:r>
      <w:r w:rsidR="00AF0C28" w:rsidRPr="008640C4">
        <w:rPr>
          <w:rFonts w:hint="eastAsia"/>
        </w:rPr>
        <w:t>都有</w:t>
      </w:r>
      <w:r w:rsidR="00AF0C28" w:rsidRPr="008640C4">
        <w:t>紧密的联系</w:t>
      </w:r>
      <w:r w:rsidRPr="008640C4">
        <w:t>，</w:t>
      </w:r>
      <w:r w:rsidR="00AF0C28" w:rsidRPr="008640C4">
        <w:rPr>
          <w:rFonts w:hint="eastAsia"/>
        </w:rPr>
        <w:t>它</w:t>
      </w:r>
      <w:r w:rsidRPr="008640C4">
        <w:t>其实</w:t>
      </w:r>
      <w:r w:rsidRPr="008640C4">
        <w:rPr>
          <w:rFonts w:hint="eastAsia"/>
        </w:rPr>
        <w:t>就</w:t>
      </w:r>
      <w:r w:rsidRPr="008640C4">
        <w:t>是</w:t>
      </w:r>
      <w:r w:rsidRPr="008640C4">
        <w:rPr>
          <w:rFonts w:hint="eastAsia"/>
        </w:rPr>
        <w:t>n</w:t>
      </w:r>
      <w:r w:rsidRPr="008640C4">
        <w:t>的集合中</w:t>
      </w:r>
      <w:r w:rsidRPr="008640C4">
        <w:t>k</w:t>
      </w:r>
      <w:r w:rsidRPr="008640C4">
        <w:rPr>
          <w:rFonts w:hint="eastAsia"/>
        </w:rPr>
        <w:t>个</w:t>
      </w:r>
      <w:r w:rsidRPr="008640C4">
        <w:t>元素</w:t>
      </w:r>
      <w:r w:rsidRPr="008640C4">
        <w:rPr>
          <w:rFonts w:hint="eastAsia"/>
        </w:rPr>
        <w:t>一种组合。</w:t>
      </w:r>
      <w:r w:rsidRPr="008640C4">
        <w:t>我们</w:t>
      </w:r>
      <w:r w:rsidRPr="008640C4">
        <w:rPr>
          <w:rFonts w:hint="eastAsia"/>
        </w:rPr>
        <w:t>有时将其</w:t>
      </w:r>
      <w:r w:rsidRPr="008640C4">
        <w:t>写作</w:t>
      </w:r>
      <w:r>
        <w:rPr>
          <w:i/>
        </w:rPr>
        <w:t>C</w:t>
      </w:r>
      <w:r>
        <w:t>(</w:t>
      </w:r>
      <w:r>
        <w:rPr>
          <w:i/>
        </w:rPr>
        <w:t>n</w:t>
      </w:r>
      <w:r>
        <w:t>,</w:t>
      </w:r>
      <w:r>
        <w:rPr>
          <w:i/>
        </w:rPr>
        <w:t>k</w:t>
      </w:r>
      <w:r>
        <w:t>)</w:t>
      </w:r>
      <w:r w:rsidRPr="008640C4">
        <w:rPr>
          <w:rFonts w:hint="eastAsia"/>
        </w:rPr>
        <w:t>，</w:t>
      </w:r>
      <w:r w:rsidR="00A8078B" w:rsidRPr="008640C4">
        <w:t>有时候也</w:t>
      </w:r>
      <w:r w:rsidR="00AF0C28" w:rsidRPr="008640C4">
        <w:rPr>
          <w:rFonts w:hint="eastAsia"/>
        </w:rPr>
        <w:t>会</w:t>
      </w:r>
      <w:r w:rsidR="00A8078B" w:rsidRPr="008640C4">
        <w:t>用</w:t>
      </w:r>
      <w:r w:rsidR="00A8078B" w:rsidRPr="008640C4">
        <w:rPr>
          <w:rFonts w:hint="eastAsia"/>
        </w:rPr>
        <w:t>以下</w:t>
      </w:r>
      <w:r w:rsidR="00A8078B" w:rsidRPr="008640C4">
        <w:t>数学括弧来表示：</w:t>
      </w:r>
    </w:p>
    <w:p w14:paraId="2C1FF864" w14:textId="77777777" w:rsidR="00D7111B" w:rsidRPr="00A91CF0" w:rsidRDefault="00E5038A" w:rsidP="00D86631">
      <w:pPr>
        <w:ind w:firstLine="420"/>
        <w:rPr>
          <w:color w:val="FF0000"/>
        </w:rPr>
      </w:pPr>
      <w:r w:rsidRPr="00A91CF0">
        <w:rPr>
          <w:rFonts w:hint="eastAsia"/>
          <w:color w:val="FF0000"/>
        </w:rPr>
        <w:t>（公式）</w:t>
      </w:r>
    </w:p>
    <w:p w14:paraId="6188EFAA" w14:textId="77777777" w:rsidR="00A8078B" w:rsidRPr="00CC5A71" w:rsidRDefault="00E36F3B" w:rsidP="00D86631">
      <w:pPr>
        <w:ind w:firstLine="420"/>
      </w:pPr>
      <w:r>
        <w:rPr>
          <w:rFonts w:hint="eastAsia"/>
        </w:rPr>
        <w:t>我们</w:t>
      </w:r>
      <w:r>
        <w:t>通常称它为</w:t>
      </w:r>
      <w:r w:rsidR="00AF0C28" w:rsidRPr="00D11A90">
        <w:rPr>
          <w:i/>
        </w:rPr>
        <w:t>二项式系数</w:t>
      </w:r>
      <w:r w:rsidR="00AF0C28" w:rsidRPr="008640C4">
        <w:rPr>
          <w:rFonts w:hint="eastAsia"/>
        </w:rPr>
        <w:t>（</w:t>
      </w:r>
      <w:r w:rsidR="00AF0C28" w:rsidRPr="00D11A90">
        <w:rPr>
          <w:i/>
        </w:rPr>
        <w:t>binomial coefficient</w:t>
      </w:r>
      <w:r w:rsidR="00AF0C28">
        <w:rPr>
          <w:rFonts w:hint="eastAsia"/>
        </w:rPr>
        <w:t>，</w:t>
      </w:r>
      <w:r w:rsidR="00AF0C28">
        <w:t>有时候也叫做</w:t>
      </w:r>
      <w:r w:rsidR="00366A14" w:rsidRPr="00D11A90">
        <w:rPr>
          <w:rFonts w:hint="eastAsia"/>
          <w:i/>
        </w:rPr>
        <w:t>选择</w:t>
      </w:r>
      <w:r w:rsidR="00366A14" w:rsidRPr="00D11A90">
        <w:rPr>
          <w:i/>
        </w:rPr>
        <w:t>函数</w:t>
      </w:r>
      <w:r w:rsidR="00366A14">
        <w:t>，</w:t>
      </w:r>
      <w:r w:rsidR="00366A14" w:rsidRPr="00D11A90">
        <w:rPr>
          <w:i/>
        </w:rPr>
        <w:t>choose function</w:t>
      </w:r>
      <w:r w:rsidR="00AF0C28" w:rsidRPr="008640C4">
        <w:rPr>
          <w:rFonts w:hint="eastAsia"/>
        </w:rPr>
        <w:t>）</w:t>
      </w:r>
      <w:r w:rsidR="00366A14" w:rsidRPr="008640C4">
        <w:rPr>
          <w:rFonts w:hint="eastAsia"/>
        </w:rPr>
        <w:t>，并读作“</w:t>
      </w:r>
      <w:r w:rsidR="00366A14" w:rsidRPr="00154672">
        <w:rPr>
          <w:rFonts w:hint="eastAsia"/>
          <w:i/>
        </w:rPr>
        <w:t>n</w:t>
      </w:r>
      <w:r w:rsidR="00C730A9">
        <w:t>选</w:t>
      </w:r>
      <w:r w:rsidR="00366A14" w:rsidRPr="00154672">
        <w:rPr>
          <w:i/>
        </w:rPr>
        <w:t>k</w:t>
      </w:r>
      <w:r w:rsidR="00366A14" w:rsidRPr="008640C4">
        <w:rPr>
          <w:rFonts w:hint="eastAsia"/>
        </w:rPr>
        <w:t>”。</w:t>
      </w:r>
      <w:r w:rsidR="00EC6D5D" w:rsidRPr="008640C4">
        <w:rPr>
          <w:rFonts w:hint="eastAsia"/>
        </w:rPr>
        <w:t>虽然认识其</w:t>
      </w:r>
      <w:r w:rsidR="00EC6D5D" w:rsidRPr="008640C4">
        <w:t>背后的阶乘公式</w:t>
      </w:r>
      <w:r w:rsidR="00EC6D5D" w:rsidRPr="008640C4">
        <w:rPr>
          <w:rFonts w:hint="eastAsia"/>
        </w:rPr>
        <w:t>相对</w:t>
      </w:r>
      <w:r w:rsidR="00EC6D5D" w:rsidRPr="008640C4">
        <w:t>简单</w:t>
      </w:r>
      <w:r w:rsidR="00CC5A71">
        <w:rPr>
          <w:rFonts w:hint="eastAsia"/>
        </w:rPr>
        <w:t>一些</w:t>
      </w:r>
      <w:r w:rsidR="00EC6D5D" w:rsidRPr="008640C4">
        <w:t>，但</w:t>
      </w:r>
      <w:r w:rsidR="00CC5A71">
        <w:rPr>
          <w:rFonts w:hint="eastAsia"/>
        </w:rPr>
        <w:t>在</w:t>
      </w:r>
      <w:r w:rsidR="00EC6D5D" w:rsidRPr="008640C4">
        <w:t>二项式系数计算</w:t>
      </w:r>
      <w:r w:rsidR="00CC5A71">
        <w:rPr>
          <w:rFonts w:hint="eastAsia"/>
        </w:rPr>
        <w:t>方面</w:t>
      </w:r>
      <w:r w:rsidR="00CC5A71">
        <w:t>就</w:t>
      </w:r>
      <w:r w:rsidR="00EC6D5D" w:rsidRPr="008640C4">
        <w:t>没有那么明显。</w:t>
      </w:r>
      <w:commentRangeStart w:id="275"/>
      <w:r w:rsidR="00EB3239">
        <w:rPr>
          <w:rStyle w:val="af0"/>
        </w:rPr>
        <w:footnoteReference w:id="11"/>
      </w:r>
      <w:commentRangeEnd w:id="275"/>
      <w:r w:rsidR="008A4D62">
        <w:rPr>
          <w:rStyle w:val="af5"/>
        </w:rPr>
        <w:commentReference w:id="275"/>
      </w:r>
    </w:p>
    <w:p w14:paraId="5D5F36B4" w14:textId="77777777" w:rsidR="00EC6D5D" w:rsidRPr="008640C4" w:rsidRDefault="00D11A90" w:rsidP="00D86631">
      <w:pPr>
        <w:ind w:firstLine="420"/>
      </w:pPr>
      <w:r>
        <w:rPr>
          <w:rFonts w:hint="eastAsia"/>
        </w:rPr>
        <w:t>请</w:t>
      </w:r>
      <w:r w:rsidR="00FE7599">
        <w:rPr>
          <w:rFonts w:hint="eastAsia"/>
        </w:rPr>
        <w:t>（再次）设想</w:t>
      </w:r>
      <w:r w:rsidR="00FE7599">
        <w:t>一下</w:t>
      </w:r>
      <w:r w:rsidR="00915B1B" w:rsidRPr="008640C4">
        <w:t>，如果眼</w:t>
      </w:r>
      <w:r w:rsidR="00915B1B" w:rsidRPr="008640C4">
        <w:rPr>
          <w:rFonts w:hint="eastAsia"/>
        </w:rPr>
        <w:t>下</w:t>
      </w:r>
      <w:r w:rsidR="00915B1B" w:rsidRPr="008640C4">
        <w:t>有</w:t>
      </w:r>
      <w:r w:rsidR="00915B1B" w:rsidRPr="00FE7599">
        <w:rPr>
          <w:i/>
        </w:rPr>
        <w:t>n</w:t>
      </w:r>
      <w:r w:rsidR="00915B1B" w:rsidRPr="008640C4">
        <w:rPr>
          <w:rFonts w:hint="eastAsia"/>
        </w:rPr>
        <w:t>个</w:t>
      </w:r>
      <w:r w:rsidR="00915B1B" w:rsidRPr="008640C4">
        <w:t>人</w:t>
      </w:r>
      <w:r w:rsidR="00FE7599">
        <w:rPr>
          <w:rFonts w:hint="eastAsia"/>
        </w:rPr>
        <w:t>正</w:t>
      </w:r>
      <w:r w:rsidR="00915B1B" w:rsidRPr="008640C4">
        <w:t>要</w:t>
      </w:r>
      <w:r w:rsidR="00915B1B" w:rsidRPr="008640C4">
        <w:rPr>
          <w:rFonts w:hint="eastAsia"/>
        </w:rPr>
        <w:t>排队</w:t>
      </w:r>
      <w:r w:rsidR="00915B1B" w:rsidRPr="008640C4">
        <w:t>看电影</w:t>
      </w:r>
      <w:r w:rsidR="00915B1B" w:rsidRPr="008640C4">
        <w:rPr>
          <w:rFonts w:hint="eastAsia"/>
        </w:rPr>
        <w:t>，</w:t>
      </w:r>
      <w:r w:rsidR="00FE7599">
        <w:rPr>
          <w:rFonts w:hint="eastAsia"/>
        </w:rPr>
        <w:t>但</w:t>
      </w:r>
      <w:r w:rsidR="00915B1B" w:rsidRPr="008640C4">
        <w:rPr>
          <w:rFonts w:hint="eastAsia"/>
        </w:rPr>
        <w:t>电影院</w:t>
      </w:r>
      <w:r w:rsidR="00915B1B" w:rsidRPr="008640C4">
        <w:t>里</w:t>
      </w:r>
      <w:r w:rsidR="00FE7599">
        <w:rPr>
          <w:rFonts w:hint="eastAsia"/>
        </w:rPr>
        <w:t>却</w:t>
      </w:r>
      <w:r w:rsidR="00915B1B" w:rsidRPr="008640C4">
        <w:t>只有</w:t>
      </w:r>
      <w:r w:rsidR="00915B1B" w:rsidRPr="00FE7599">
        <w:rPr>
          <w:i/>
        </w:rPr>
        <w:t>k</w:t>
      </w:r>
      <w:r w:rsidR="00915B1B" w:rsidRPr="008640C4">
        <w:t>个</w:t>
      </w:r>
      <w:r w:rsidR="00915B1B" w:rsidRPr="008640C4">
        <w:rPr>
          <w:rFonts w:hint="eastAsia"/>
        </w:rPr>
        <w:t>座位。</w:t>
      </w:r>
      <w:r w:rsidR="00915B1B" w:rsidRPr="008640C4">
        <w:t>那么</w:t>
      </w:r>
      <w:r w:rsidR="00FE7599">
        <w:rPr>
          <w:rFonts w:hint="eastAsia"/>
        </w:rPr>
        <w:t>这种</w:t>
      </w:r>
      <w:r w:rsidR="00915B1B" w:rsidRPr="00D66B47">
        <w:rPr>
          <w:i/>
        </w:rPr>
        <w:t>k</w:t>
      </w:r>
      <w:r w:rsidR="00915B1B" w:rsidRPr="008640C4">
        <w:t>大小的子集</w:t>
      </w:r>
      <w:r w:rsidR="00FE7599">
        <w:rPr>
          <w:rFonts w:hint="eastAsia"/>
        </w:rPr>
        <w:t>究竟</w:t>
      </w:r>
      <w:r w:rsidR="00FE7599">
        <w:t>有多少种可能性</w:t>
      </w:r>
      <w:r w:rsidR="00915B1B" w:rsidRPr="008640C4">
        <w:t>呢？</w:t>
      </w:r>
      <w:r w:rsidR="00EB3239">
        <w:rPr>
          <w:rFonts w:hint="eastAsia"/>
        </w:rPr>
        <w:t>答案</w:t>
      </w:r>
      <w:r w:rsidR="00EB3239">
        <w:t>当然就是</w:t>
      </w:r>
      <w:r w:rsidR="00915B1B">
        <w:rPr>
          <w:i/>
        </w:rPr>
        <w:t>C</w:t>
      </w:r>
      <w:r w:rsidR="00915B1B">
        <w:t>(</w:t>
      </w:r>
      <w:r w:rsidR="00915B1B">
        <w:rPr>
          <w:i/>
        </w:rPr>
        <w:t>n</w:t>
      </w:r>
      <w:r w:rsidR="00915B1B">
        <w:t>,</w:t>
      </w:r>
      <w:r w:rsidR="00915B1B">
        <w:rPr>
          <w:i/>
        </w:rPr>
        <w:t>k</w:t>
      </w:r>
      <w:r w:rsidR="00915B1B">
        <w:t>)</w:t>
      </w:r>
      <w:r w:rsidR="00FE7599" w:rsidRPr="00535F06">
        <w:rPr>
          <w:rFonts w:hint="eastAsia"/>
        </w:rPr>
        <w:t>种</w:t>
      </w:r>
      <w:r w:rsidR="00FE7599">
        <w:rPr>
          <w:rFonts w:hint="eastAsia"/>
        </w:rPr>
        <w:t>。</w:t>
      </w:r>
      <w:r w:rsidR="00EB3239">
        <w:rPr>
          <w:rFonts w:hint="eastAsia"/>
        </w:rPr>
        <w:t>而且</w:t>
      </w:r>
      <w:r w:rsidR="00FE7599">
        <w:rPr>
          <w:rFonts w:hint="eastAsia"/>
        </w:rPr>
        <w:t>在</w:t>
      </w:r>
      <w:r w:rsidR="00FE7599">
        <w:t>这里，</w:t>
      </w:r>
      <w:r w:rsidR="00FE7599">
        <w:rPr>
          <w:rFonts w:hint="eastAsia"/>
        </w:rPr>
        <w:t>这种</w:t>
      </w:r>
      <w:r w:rsidR="00EB3239">
        <w:t>比喻</w:t>
      </w:r>
      <w:r w:rsidR="00FE7599">
        <w:rPr>
          <w:rFonts w:hint="eastAsia"/>
        </w:rPr>
        <w:t>形式</w:t>
      </w:r>
      <w:r w:rsidR="00FE7599">
        <w:t>还可以帮助我们完成一些</w:t>
      </w:r>
      <w:r w:rsidR="00FE7599">
        <w:rPr>
          <w:rFonts w:hint="eastAsia"/>
        </w:rPr>
        <w:t>工作</w:t>
      </w:r>
      <w:r w:rsidR="00FE7599">
        <w:t>：</w:t>
      </w:r>
      <w:r w:rsidR="00FE7599">
        <w:rPr>
          <w:rFonts w:hint="eastAsia"/>
        </w:rPr>
        <w:t>显然</w:t>
      </w:r>
      <w:r w:rsidR="00FE7599">
        <w:t>，</w:t>
      </w:r>
      <w:r w:rsidR="008C60B9">
        <w:rPr>
          <w:rFonts w:hint="eastAsia"/>
        </w:rPr>
        <w:t>我们</w:t>
      </w:r>
      <w:r w:rsidR="008C60B9">
        <w:t>已经知道</w:t>
      </w:r>
      <w:r w:rsidR="00FE7599">
        <w:rPr>
          <w:rFonts w:hint="eastAsia"/>
        </w:rPr>
        <w:t>整个</w:t>
      </w:r>
      <w:r w:rsidR="00FE7599">
        <w:t>集合的</w:t>
      </w:r>
      <w:r w:rsidR="008C60B9">
        <w:t>可能顺序有</w:t>
      </w:r>
      <w:r w:rsidR="008C60B9" w:rsidRPr="00D66B47">
        <w:rPr>
          <w:i/>
        </w:rPr>
        <w:t>n</w:t>
      </w:r>
      <w:r w:rsidR="008C60B9">
        <w:t>!</w:t>
      </w:r>
      <w:r w:rsidR="008C60B9">
        <w:rPr>
          <w:rFonts w:hint="eastAsia"/>
        </w:rPr>
        <w:t>种</w:t>
      </w:r>
      <w:r w:rsidR="00BD78F3">
        <w:rPr>
          <w:rFonts w:hint="eastAsia"/>
        </w:rPr>
        <w:t>。但</w:t>
      </w:r>
      <w:r w:rsidR="00BD78F3">
        <w:t>如果只是对这些可能性进行计数</w:t>
      </w:r>
      <w:r w:rsidR="00BD78F3">
        <w:rPr>
          <w:rFonts w:hint="eastAsia"/>
        </w:rPr>
        <w:t>，</w:t>
      </w:r>
      <w:r w:rsidR="00BD78F3">
        <w:t>那</w:t>
      </w:r>
      <w:r w:rsidR="00D66B47">
        <w:rPr>
          <w:rFonts w:hint="eastAsia"/>
        </w:rPr>
        <w:t>先前</w:t>
      </w:r>
      <w:r w:rsidR="00D66B47">
        <w:t>那个</w:t>
      </w:r>
      <w:r w:rsidR="00BD78F3">
        <w:t>k</w:t>
      </w:r>
      <w:r w:rsidR="007F0D7E">
        <w:rPr>
          <w:rFonts w:hint="eastAsia"/>
        </w:rPr>
        <w:t>要</w:t>
      </w:r>
      <w:r w:rsidR="007F0D7E">
        <w:t>怎么办</w:t>
      </w:r>
      <w:r w:rsidR="00D66B47">
        <w:rPr>
          <w:rFonts w:hint="eastAsia"/>
        </w:rPr>
        <w:t>呢</w:t>
      </w:r>
      <w:r w:rsidR="00BD78F3">
        <w:rPr>
          <w:rFonts w:hint="eastAsia"/>
        </w:rPr>
        <w:t>？</w:t>
      </w:r>
      <w:r w:rsidR="007F0D7E">
        <w:rPr>
          <w:rFonts w:hint="eastAsia"/>
        </w:rPr>
        <w:t>所以</w:t>
      </w:r>
      <w:r w:rsidR="00D66B47">
        <w:rPr>
          <w:rFonts w:hint="eastAsia"/>
        </w:rPr>
        <w:t>只</w:t>
      </w:r>
      <w:r w:rsidR="00D66B47">
        <w:t>针对这个问题而言</w:t>
      </w:r>
      <w:r w:rsidR="007F0D7E">
        <w:rPr>
          <w:rFonts w:hint="eastAsia"/>
        </w:rPr>
        <w:t>，</w:t>
      </w:r>
      <w:r w:rsidR="00BD78F3">
        <w:rPr>
          <w:rFonts w:hint="eastAsia"/>
        </w:rPr>
        <w:t>我们</w:t>
      </w:r>
      <w:r w:rsidR="00BD78F3">
        <w:t>在其子集计数上花的</w:t>
      </w:r>
      <w:del w:id="279" w:author="Robbie Fan" w:date="2014-01-03T07:40:00Z">
        <w:r w:rsidR="00BD78F3" w:rsidDel="00B9076A">
          <w:delText>时间</w:delText>
        </w:r>
      </w:del>
      <w:commentRangeStart w:id="280"/>
      <w:ins w:id="281" w:author="Robbie Fan" w:date="2014-01-03T07:40:00Z">
        <w:r w:rsidR="00B9076A">
          <w:rPr>
            <w:rFonts w:hint="eastAsia"/>
          </w:rPr>
          <w:t>次数</w:t>
        </w:r>
        <w:commentRangeEnd w:id="280"/>
        <w:r w:rsidR="00B9076A">
          <w:rPr>
            <w:rStyle w:val="af5"/>
          </w:rPr>
          <w:commentReference w:id="280"/>
        </w:r>
      </w:ins>
      <w:r w:rsidR="007F0D7E">
        <w:rPr>
          <w:rFonts w:hint="eastAsia"/>
        </w:rPr>
        <w:t>太多了</w:t>
      </w:r>
      <w:r w:rsidR="00BD78F3">
        <w:t>。</w:t>
      </w:r>
      <w:r w:rsidR="00D66B47">
        <w:rPr>
          <w:rFonts w:hint="eastAsia"/>
        </w:rPr>
        <w:t>毕竟</w:t>
      </w:r>
      <w:r w:rsidR="00D66B47">
        <w:t>，</w:t>
      </w:r>
      <w:r w:rsidR="007F0D7E">
        <w:rPr>
          <w:rFonts w:hint="eastAsia"/>
        </w:rPr>
        <w:t>这里</w:t>
      </w:r>
      <w:r w:rsidR="007F0D7E">
        <w:t>要计算</w:t>
      </w:r>
      <w:r w:rsidR="007F0D7E">
        <w:rPr>
          <w:rFonts w:hint="eastAsia"/>
        </w:rPr>
        <w:t>的</w:t>
      </w:r>
      <w:r w:rsidR="007F0D7E">
        <w:t>群组是</w:t>
      </w:r>
      <w:r w:rsidR="00BD78F3">
        <w:t>由排</w:t>
      </w:r>
      <w:r w:rsidR="00BD78F3">
        <w:rPr>
          <w:rFonts w:hint="eastAsia"/>
        </w:rPr>
        <w:t>在众多</w:t>
      </w:r>
      <w:r w:rsidR="00BD78F3">
        <w:t>排队者前面的</w:t>
      </w:r>
      <w:r w:rsidR="00D66B47">
        <w:rPr>
          <w:rFonts w:hint="eastAsia"/>
        </w:rPr>
        <w:t>头</w:t>
      </w:r>
      <w:r w:rsidR="00BD78F3" w:rsidRPr="00D66B47">
        <w:rPr>
          <w:rFonts w:hint="eastAsia"/>
          <w:i/>
        </w:rPr>
        <w:t>k</w:t>
      </w:r>
      <w:r w:rsidR="00BD78F3">
        <w:t>位朋友</w:t>
      </w:r>
      <w:r w:rsidR="007F0D7E">
        <w:rPr>
          <w:rFonts w:hint="eastAsia"/>
        </w:rPr>
        <w:t>所</w:t>
      </w:r>
      <w:r w:rsidR="00BD78F3">
        <w:rPr>
          <w:rFonts w:hint="eastAsia"/>
        </w:rPr>
        <w:t>组成</w:t>
      </w:r>
      <w:r w:rsidR="007F0D7E">
        <w:rPr>
          <w:rFonts w:hint="eastAsia"/>
        </w:rPr>
        <w:t>的</w:t>
      </w:r>
      <w:r w:rsidR="00BD78F3">
        <w:t>。</w:t>
      </w:r>
      <w:r w:rsidR="00BD78F3">
        <w:rPr>
          <w:rFonts w:hint="eastAsia"/>
        </w:rPr>
        <w:t>那么</w:t>
      </w:r>
      <w:r w:rsidR="00BD78F3">
        <w:t>事实上</w:t>
      </w:r>
      <w:r w:rsidR="00BD78F3">
        <w:rPr>
          <w:rFonts w:hint="eastAsia"/>
        </w:rPr>
        <w:t>，排在所有人</w:t>
      </w:r>
      <w:r w:rsidR="00BD78F3">
        <w:t>前面的这些朋友存在的</w:t>
      </w:r>
      <w:r w:rsidR="00BD78F3">
        <w:rPr>
          <w:rFonts w:hint="eastAsia"/>
        </w:rPr>
        <w:t>排列可能性应该</w:t>
      </w:r>
      <w:r w:rsidR="00BD78F3">
        <w:t>有</w:t>
      </w:r>
      <w:r w:rsidR="00BD78F3" w:rsidRPr="00D66B47">
        <w:rPr>
          <w:i/>
        </w:rPr>
        <w:t>k</w:t>
      </w:r>
      <w:r w:rsidR="00BD78F3">
        <w:t>!</w:t>
      </w:r>
      <w:r w:rsidR="00BD78F3">
        <w:rPr>
          <w:rFonts w:hint="eastAsia"/>
        </w:rPr>
        <w:t>种，而</w:t>
      </w:r>
      <w:r w:rsidR="00BD78F3">
        <w:t>剩下</w:t>
      </w:r>
      <w:r w:rsidR="00FE7599">
        <w:rPr>
          <w:rFonts w:hint="eastAsia"/>
        </w:rPr>
        <w:t>的这些</w:t>
      </w:r>
      <w:r w:rsidR="00BD78F3">
        <w:t>人</w:t>
      </w:r>
      <w:r w:rsidR="00FE7599">
        <w:rPr>
          <w:rFonts w:hint="eastAsia"/>
        </w:rPr>
        <w:t>在</w:t>
      </w:r>
      <w:r w:rsidR="00FE7599">
        <w:t>没有</w:t>
      </w:r>
      <w:r w:rsidR="00CD5866">
        <w:rPr>
          <w:rFonts w:hint="eastAsia"/>
        </w:rPr>
        <w:t>别</w:t>
      </w:r>
      <w:r w:rsidR="00FE7599">
        <w:rPr>
          <w:rFonts w:hint="eastAsia"/>
        </w:rPr>
        <w:t>人</w:t>
      </w:r>
      <w:r w:rsidR="00FE7599">
        <w:t>加入的情况下，</w:t>
      </w:r>
      <w:r w:rsidR="00FE7599">
        <w:rPr>
          <w:rFonts w:hint="eastAsia"/>
        </w:rPr>
        <w:t>其</w:t>
      </w:r>
      <w:r w:rsidR="00BD78F3">
        <w:t>排列可能性</w:t>
      </w:r>
      <w:r w:rsidR="00BD78F3">
        <w:rPr>
          <w:rFonts w:hint="eastAsia"/>
        </w:rPr>
        <w:t>也</w:t>
      </w:r>
      <w:r w:rsidR="00BD78F3">
        <w:t>应该有</w:t>
      </w:r>
      <w:r w:rsidR="00BD78F3">
        <w:rPr>
          <w:rFonts w:hint="eastAsia"/>
        </w:rPr>
        <w:t>(</w:t>
      </w:r>
      <w:r w:rsidR="00BD78F3">
        <w:t>n-k</w:t>
      </w:r>
      <w:r w:rsidR="00BD78F3">
        <w:rPr>
          <w:rFonts w:hint="eastAsia"/>
        </w:rPr>
        <w:t>)!</w:t>
      </w:r>
      <w:r w:rsidR="00BD78F3">
        <w:rPr>
          <w:rFonts w:hint="eastAsia"/>
        </w:rPr>
        <w:t>种。</w:t>
      </w:r>
      <w:r w:rsidR="00FE7599">
        <w:rPr>
          <w:rFonts w:hint="eastAsia"/>
        </w:rPr>
        <w:t>这一来我们</w:t>
      </w:r>
      <w:r w:rsidR="00FE7599">
        <w:t>就有了答案：</w:t>
      </w:r>
    </w:p>
    <w:p w14:paraId="28C29173" w14:textId="77777777" w:rsidR="0042666D" w:rsidRPr="008640C4" w:rsidRDefault="0042666D" w:rsidP="00D86631">
      <w:pPr>
        <w:ind w:firstLine="420"/>
        <w:rPr>
          <w:color w:val="FF0000"/>
        </w:rPr>
      </w:pPr>
      <w:r w:rsidRPr="008640C4">
        <w:rPr>
          <w:rFonts w:hint="eastAsia"/>
          <w:color w:val="FF0000"/>
        </w:rPr>
        <w:t>（公式）</w:t>
      </w:r>
    </w:p>
    <w:p w14:paraId="4B52BE7F" w14:textId="77777777" w:rsidR="00D7111B" w:rsidRPr="001279E9" w:rsidRDefault="00CD5866" w:rsidP="00D86631">
      <w:pPr>
        <w:ind w:firstLine="420"/>
      </w:pPr>
      <w:r w:rsidRPr="001279E9">
        <w:rPr>
          <w:rFonts w:hint="eastAsia"/>
        </w:rPr>
        <w:t>该公式</w:t>
      </w:r>
      <w:r w:rsidRPr="001279E9">
        <w:t>就是拿</w:t>
      </w:r>
      <w:r w:rsidRPr="001279E9">
        <w:rPr>
          <w:rFonts w:hint="eastAsia"/>
        </w:rPr>
        <w:t>全体排队</w:t>
      </w:r>
      <w:r w:rsidRPr="001279E9">
        <w:t>的</w:t>
      </w:r>
      <w:r w:rsidRPr="001279E9">
        <w:rPr>
          <w:rFonts w:hint="eastAsia"/>
        </w:rPr>
        <w:t>可能性</w:t>
      </w:r>
      <w:r w:rsidRPr="001279E9">
        <w:t>总数（</w:t>
      </w:r>
      <w:r w:rsidRPr="001279E9">
        <w:rPr>
          <w:rFonts w:hint="eastAsia"/>
          <w:i/>
        </w:rPr>
        <w:t>n</w:t>
      </w:r>
      <w:r w:rsidRPr="001279E9">
        <w:rPr>
          <w:rFonts w:hint="eastAsia"/>
        </w:rPr>
        <w:t>!</w:t>
      </w:r>
      <w:r w:rsidRPr="001279E9">
        <w:t>）</w:t>
      </w:r>
      <w:r w:rsidRPr="001279E9">
        <w:rPr>
          <w:rFonts w:hint="eastAsia"/>
        </w:rPr>
        <w:t>去</w:t>
      </w:r>
      <w:r w:rsidRPr="001279E9">
        <w:t>除</w:t>
      </w:r>
      <w:r w:rsidR="00C730A9">
        <w:rPr>
          <w:rFonts w:hint="eastAsia"/>
        </w:rPr>
        <w:t>我们累计</w:t>
      </w:r>
      <w:r w:rsidRPr="001279E9">
        <w:t>出来各种</w:t>
      </w:r>
      <w:r w:rsidRPr="001279E9">
        <w:rPr>
          <w:rFonts w:hint="eastAsia"/>
        </w:rPr>
        <w:t>“获胜者</w:t>
      </w:r>
      <w:r w:rsidRPr="001279E9">
        <w:t>子集</w:t>
      </w:r>
      <w:r w:rsidRPr="001279E9">
        <w:rPr>
          <w:rFonts w:hint="eastAsia"/>
        </w:rPr>
        <w:t>”数</w:t>
      </w:r>
      <w:r w:rsidRPr="001279E9">
        <w:t>。</w:t>
      </w:r>
    </w:p>
    <w:p w14:paraId="4062E02F" w14:textId="77777777" w:rsidR="00D7111B" w:rsidRDefault="00D11A90" w:rsidP="00D11A90">
      <w:pPr>
        <w:pStyle w:val="ab"/>
        <w:ind w:left="420" w:firstLineChars="0" w:firstLine="0"/>
      </w:pPr>
      <w:r w:rsidRPr="00D11A90">
        <w:rPr>
          <w:rFonts w:hint="eastAsia"/>
          <w:b/>
        </w:rPr>
        <w:t>请</w:t>
      </w:r>
      <w:r w:rsidRPr="00D11A90">
        <w:rPr>
          <w:b/>
        </w:rPr>
        <w:t>注意</w:t>
      </w:r>
      <w:r>
        <w:t>：</w:t>
      </w:r>
      <w:r>
        <w:rPr>
          <w:rFonts w:hint="eastAsia"/>
        </w:rPr>
        <w:t>我们</w:t>
      </w:r>
      <w:r>
        <w:t>在第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t>讨论动态规划时，还会</w:t>
      </w:r>
      <w:r>
        <w:rPr>
          <w:rFonts w:hint="eastAsia"/>
        </w:rPr>
        <w:t>从</w:t>
      </w:r>
      <w:r w:rsidR="00482D0A">
        <w:t>另一个不同的角度来介绍二项式系数的计算</w:t>
      </w:r>
      <w:r w:rsidR="00482D0A">
        <w:rPr>
          <w:rFonts w:hint="eastAsia"/>
        </w:rPr>
        <w:t>。</w:t>
      </w:r>
      <w:r w:rsidR="00D7111B">
        <w:t xml:space="preserve"> </w:t>
      </w:r>
    </w:p>
    <w:p w14:paraId="2C3F40F2" w14:textId="77777777" w:rsidR="00D11A90" w:rsidRPr="00F60832" w:rsidRDefault="005F2746" w:rsidP="00D86631">
      <w:pPr>
        <w:ind w:firstLine="420"/>
      </w:pPr>
      <w:r>
        <w:rPr>
          <w:rFonts w:hint="eastAsia"/>
        </w:rPr>
        <w:t>值得一提</w:t>
      </w:r>
      <w:r>
        <w:t>的是</w:t>
      </w:r>
      <w:r w:rsidR="00F77310" w:rsidRPr="001279E9">
        <w:rPr>
          <w:rFonts w:hint="eastAsia"/>
        </w:rPr>
        <w:t>，</w:t>
      </w:r>
      <w:r>
        <w:t>我们</w:t>
      </w:r>
      <w:r w:rsidR="00C730A9">
        <w:rPr>
          <w:rFonts w:hint="eastAsia"/>
        </w:rPr>
        <w:t>在这所</w:t>
      </w:r>
      <w:r>
        <w:t>选取的</w:t>
      </w:r>
      <w:r w:rsidR="00C730A9">
        <w:rPr>
          <w:rFonts w:hint="eastAsia"/>
        </w:rPr>
        <w:t>都</w:t>
      </w:r>
      <w:r w:rsidR="00C730A9">
        <w:t>是</w:t>
      </w:r>
      <w:r w:rsidR="00C730A9">
        <w:rPr>
          <w:rFonts w:hint="eastAsia"/>
        </w:rPr>
        <w:t>大小</w:t>
      </w:r>
      <w:r w:rsidR="00F77310" w:rsidRPr="001279E9">
        <w:t>为</w:t>
      </w:r>
      <w:r w:rsidR="00F77310" w:rsidRPr="001279E9">
        <w:t>k</w:t>
      </w:r>
      <w:r w:rsidR="00F77310" w:rsidRPr="001279E9">
        <w:t>的子集</w:t>
      </w:r>
      <w:r w:rsidR="00F77310" w:rsidRPr="001279E9">
        <w:rPr>
          <w:rFonts w:hint="eastAsia"/>
        </w:rPr>
        <w:t>，</w:t>
      </w:r>
      <w:r w:rsidR="00C730A9">
        <w:rPr>
          <w:rFonts w:hint="eastAsia"/>
        </w:rPr>
        <w:t>这意味着该</w:t>
      </w:r>
      <w:r>
        <w:t>选取操作</w:t>
      </w:r>
      <w:r w:rsidR="00C730A9">
        <w:rPr>
          <w:rFonts w:hint="eastAsia"/>
        </w:rPr>
        <w:t>应该是</w:t>
      </w:r>
      <w:r w:rsidR="00F77310" w:rsidRPr="00FA566C">
        <w:rPr>
          <w:rFonts w:hint="eastAsia"/>
          <w:i/>
        </w:rPr>
        <w:t>不可替换</w:t>
      </w:r>
      <w:r w:rsidR="00F77310" w:rsidRPr="00FA566C">
        <w:rPr>
          <w:i/>
        </w:rPr>
        <w:t>的</w:t>
      </w:r>
      <w:r w:rsidR="00F77310" w:rsidRPr="001279E9">
        <w:t>。</w:t>
      </w:r>
      <w:r w:rsidR="006C63E7">
        <w:rPr>
          <w:rFonts w:hint="eastAsia"/>
        </w:rPr>
        <w:t>如果</w:t>
      </w:r>
      <w:r>
        <w:rPr>
          <w:rFonts w:hint="eastAsia"/>
        </w:rPr>
        <w:t>我们</w:t>
      </w:r>
      <w:r w:rsidR="006C63E7">
        <w:rPr>
          <w:rFonts w:hint="eastAsia"/>
        </w:rPr>
        <w:t>只</w:t>
      </w:r>
      <w:r>
        <w:rPr>
          <w:rFonts w:hint="eastAsia"/>
        </w:rPr>
        <w:t>靠</w:t>
      </w:r>
      <w:r w:rsidR="006C63E7">
        <w:t>抽</w:t>
      </w:r>
      <w:r w:rsidR="006C63E7">
        <w:t>k</w:t>
      </w:r>
      <w:r w:rsidR="006C63E7">
        <w:t>次签</w:t>
      </w:r>
      <w:r w:rsidR="006C63E7">
        <w:rPr>
          <w:rFonts w:hint="eastAsia"/>
        </w:rPr>
        <w:t>来</w:t>
      </w:r>
      <w:r>
        <w:t>决定</w:t>
      </w:r>
      <w:r>
        <w:rPr>
          <w:rFonts w:hint="eastAsia"/>
        </w:rPr>
        <w:t>人选</w:t>
      </w:r>
      <w:r>
        <w:t>的</w:t>
      </w:r>
      <w:r w:rsidR="006C63E7">
        <w:rPr>
          <w:rFonts w:hint="eastAsia"/>
        </w:rPr>
        <w:t>话</w:t>
      </w:r>
      <w:r w:rsidR="006C63E7">
        <w:t>，</w:t>
      </w:r>
      <w:r w:rsidR="006C63E7">
        <w:rPr>
          <w:rFonts w:hint="eastAsia"/>
        </w:rPr>
        <w:t>就</w:t>
      </w:r>
      <w:r w:rsidR="006C63E7">
        <w:t>有可能会</w:t>
      </w:r>
      <w:r w:rsidR="006C63E7">
        <w:rPr>
          <w:rFonts w:hint="eastAsia"/>
        </w:rPr>
        <w:t>多次抽到</w:t>
      </w:r>
      <w:r w:rsidR="006C63E7">
        <w:t>一些</w:t>
      </w:r>
      <w:r>
        <w:rPr>
          <w:rFonts w:hint="eastAsia"/>
        </w:rPr>
        <w:t>相同</w:t>
      </w:r>
      <w:r>
        <w:t>的</w:t>
      </w:r>
      <w:r w:rsidR="006C63E7">
        <w:t>人</w:t>
      </w:r>
      <w:r w:rsidR="006C63E7">
        <w:rPr>
          <w:rFonts w:hint="eastAsia"/>
        </w:rPr>
        <w:t>（这</w:t>
      </w:r>
      <w:r w:rsidR="006C63E7">
        <w:t>会有效地</w:t>
      </w:r>
      <w:r w:rsidR="006C63E7">
        <w:rPr>
          <w:rFonts w:hint="eastAsia"/>
        </w:rPr>
        <w:t>“</w:t>
      </w:r>
      <w:r>
        <w:rPr>
          <w:rFonts w:hint="eastAsia"/>
        </w:rPr>
        <w:t>顶替</w:t>
      </w:r>
      <w:r w:rsidR="006C63E7">
        <w:rPr>
          <w:rFonts w:hint="eastAsia"/>
        </w:rPr>
        <w:t>”掉候选</w:t>
      </w:r>
      <w:r w:rsidR="006C63E7">
        <w:t>池中的</w:t>
      </w:r>
      <w:r w:rsidR="006C63E7">
        <w:rPr>
          <w:rFonts w:hint="eastAsia"/>
        </w:rPr>
        <w:t>其他人）。</w:t>
      </w:r>
      <w:r w:rsidR="006C63E7">
        <w:t>这样一来</w:t>
      </w:r>
      <w:r w:rsidR="006C63E7">
        <w:rPr>
          <w:rFonts w:hint="eastAsia"/>
        </w:rPr>
        <w:t>，其</w:t>
      </w:r>
      <w:r>
        <w:rPr>
          <w:rFonts w:hint="eastAsia"/>
        </w:rPr>
        <w:t>可能</w:t>
      </w:r>
      <w:r>
        <w:t>的</w:t>
      </w:r>
      <w:r w:rsidR="006C63E7">
        <w:rPr>
          <w:rFonts w:hint="eastAsia"/>
        </w:rPr>
        <w:t>结果</w:t>
      </w:r>
      <w:r>
        <w:rPr>
          <w:rFonts w:hint="eastAsia"/>
        </w:rPr>
        <w:t>就</w:t>
      </w:r>
      <w:r>
        <w:t>直接</w:t>
      </w:r>
      <w:r w:rsidR="00C730A9">
        <w:rPr>
          <w:rFonts w:hint="eastAsia"/>
        </w:rPr>
        <w:t>变</w:t>
      </w:r>
      <w:r w:rsidR="006C63E7">
        <w:t>成</w:t>
      </w:r>
      <w:r w:rsidR="006C63E7">
        <w:rPr>
          <w:i/>
        </w:rPr>
        <w:t>n</w:t>
      </w:r>
      <w:r w:rsidR="006C63E7">
        <w:rPr>
          <w:i/>
          <w:sz w:val="16"/>
          <w:vertAlign w:val="superscript"/>
        </w:rPr>
        <w:t>k</w:t>
      </w:r>
      <w:r>
        <w:rPr>
          <w:rFonts w:hint="eastAsia"/>
        </w:rPr>
        <w:t>了。</w:t>
      </w:r>
      <w:r w:rsidR="006C63E7">
        <w:rPr>
          <w:rFonts w:hint="eastAsia"/>
        </w:rPr>
        <w:t>实际上</w:t>
      </w:r>
      <w:r w:rsidR="006C63E7">
        <w:t>，</w:t>
      </w:r>
      <w:r w:rsidR="006C63E7">
        <w:rPr>
          <w:i/>
        </w:rPr>
        <w:t>C</w:t>
      </w:r>
      <w:r w:rsidR="006C63E7">
        <w:t>(</w:t>
      </w:r>
      <w:r w:rsidR="006C63E7">
        <w:rPr>
          <w:i/>
        </w:rPr>
        <w:t>n</w:t>
      </w:r>
      <w:r w:rsidR="006C63E7">
        <w:t>,</w:t>
      </w:r>
      <w:r w:rsidR="006C63E7">
        <w:rPr>
          <w:i/>
        </w:rPr>
        <w:t>k</w:t>
      </w:r>
      <w:r w:rsidR="006C63E7">
        <w:t>)</w:t>
      </w:r>
      <w:r w:rsidR="006C63E7" w:rsidRPr="00F60832">
        <w:rPr>
          <w:rFonts w:hint="eastAsia"/>
        </w:rPr>
        <w:t>所</w:t>
      </w:r>
      <w:r w:rsidR="00C730A9">
        <w:rPr>
          <w:rFonts w:hint="eastAsia"/>
        </w:rPr>
        <w:t>累计</w:t>
      </w:r>
      <w:r w:rsidR="006C63E7" w:rsidRPr="00F60832">
        <w:t>的是</w:t>
      </w:r>
      <w:r w:rsidR="006C63E7" w:rsidRPr="00F60832">
        <w:rPr>
          <w:rFonts w:hint="eastAsia"/>
        </w:rPr>
        <w:t>k</w:t>
      </w:r>
      <w:r w:rsidR="006C63E7" w:rsidRPr="00F60832">
        <w:t>规模子集</w:t>
      </w:r>
      <w:r w:rsidR="006C63E7" w:rsidRPr="00F60832">
        <w:rPr>
          <w:rFonts w:hint="eastAsia"/>
        </w:rPr>
        <w:t>的</w:t>
      </w:r>
      <w:r w:rsidR="00AD3BDA" w:rsidRPr="00F60832">
        <w:t>可能</w:t>
      </w:r>
      <w:r w:rsidR="00AD3BDA" w:rsidRPr="00F60832">
        <w:rPr>
          <w:rFonts w:hint="eastAsia"/>
        </w:rPr>
        <w:t>数</w:t>
      </w:r>
      <w:r w:rsidRPr="00F60832">
        <w:rPr>
          <w:rFonts w:hint="eastAsia"/>
        </w:rPr>
        <w:t>，</w:t>
      </w:r>
      <w:r w:rsidRPr="00F60832">
        <w:t>而</w:t>
      </w:r>
      <w:r w:rsidRPr="00F60832">
        <w:rPr>
          <w:rFonts w:hint="eastAsia"/>
        </w:rPr>
        <w:t>2</w:t>
      </w:r>
      <w:r w:rsidRPr="00F60832">
        <w:rPr>
          <w:vertAlign w:val="superscript"/>
        </w:rPr>
        <w:t>n</w:t>
      </w:r>
      <w:r w:rsidR="00C730A9">
        <w:t>所</w:t>
      </w:r>
      <w:r w:rsidR="00C730A9">
        <w:rPr>
          <w:rFonts w:hint="eastAsia"/>
        </w:rPr>
        <w:t>累计</w:t>
      </w:r>
      <w:r w:rsidR="00AD3BDA" w:rsidRPr="00F60832">
        <w:t>的是</w:t>
      </w:r>
      <w:r w:rsidR="00AD3BDA" w:rsidRPr="00F60832">
        <w:rPr>
          <w:rFonts w:hint="eastAsia"/>
        </w:rPr>
        <w:t>总体</w:t>
      </w:r>
      <w:r w:rsidR="00AD3BDA" w:rsidRPr="00F60832">
        <w:t>排列的可能数</w:t>
      </w:r>
      <w:r w:rsidRPr="00F60832">
        <w:rPr>
          <w:rFonts w:hint="eastAsia"/>
        </w:rPr>
        <w:t>。</w:t>
      </w:r>
      <w:r w:rsidRPr="00F60832">
        <w:t>由此</w:t>
      </w:r>
      <w:r w:rsidRPr="00F60832">
        <w:rPr>
          <w:rFonts w:hint="eastAsia"/>
        </w:rPr>
        <w:t>我们得出</w:t>
      </w:r>
      <w:r w:rsidRPr="00F60832">
        <w:t>了</w:t>
      </w:r>
      <w:r w:rsidR="00B0015B" w:rsidRPr="00F60832">
        <w:rPr>
          <w:rFonts w:hint="eastAsia"/>
        </w:rPr>
        <w:t>以下</w:t>
      </w:r>
      <w:r w:rsidRPr="00F60832">
        <w:t>这个漂亮的等式</w:t>
      </w:r>
      <w:r w:rsidRPr="00F60832">
        <w:rPr>
          <w:rFonts w:hint="eastAsia"/>
        </w:rPr>
        <w:t>：</w:t>
      </w:r>
    </w:p>
    <w:p w14:paraId="11AB3D89" w14:textId="77777777" w:rsidR="005F2746" w:rsidRPr="005F2746" w:rsidRDefault="005F2746" w:rsidP="00D86631">
      <w:pPr>
        <w:ind w:firstLine="420"/>
      </w:pPr>
      <w:r w:rsidRPr="00E36F3B">
        <w:rPr>
          <w:rFonts w:hint="eastAsia"/>
          <w:color w:val="C00000"/>
        </w:rPr>
        <w:t>（公式）</w:t>
      </w:r>
    </w:p>
    <w:p w14:paraId="71647E64" w14:textId="77777777" w:rsidR="00EE0073" w:rsidRPr="00F60832" w:rsidRDefault="00EE0073" w:rsidP="00D86631">
      <w:pPr>
        <w:ind w:firstLine="420"/>
        <w:rPr>
          <w:b/>
        </w:rPr>
      </w:pPr>
      <w:r w:rsidRPr="00F60832">
        <w:rPr>
          <w:rFonts w:hint="eastAsia"/>
        </w:rPr>
        <w:t>对于</w:t>
      </w:r>
      <w:r w:rsidRPr="00F60832">
        <w:t>这些组合性对象来说，</w:t>
      </w:r>
      <w:r w:rsidRPr="00F60832">
        <w:rPr>
          <w:rFonts w:hint="eastAsia"/>
        </w:rPr>
        <w:t>差不多也是</w:t>
      </w:r>
      <w:r w:rsidRPr="00F60832">
        <w:t>如此。</w:t>
      </w:r>
      <w:r w:rsidRPr="00F60832">
        <w:rPr>
          <w:rFonts w:hint="eastAsia"/>
        </w:rPr>
        <w:t>是时候展开一些</w:t>
      </w:r>
      <w:r w:rsidRPr="00F60832">
        <w:t>不可思议的</w:t>
      </w:r>
      <w:r w:rsidRPr="00F60832">
        <w:rPr>
          <w:rFonts w:hint="eastAsia"/>
        </w:rPr>
        <w:t>展望</w:t>
      </w:r>
      <w:r w:rsidRPr="00F60832">
        <w:t>了</w:t>
      </w:r>
      <w:r w:rsidRPr="00F60832">
        <w:rPr>
          <w:rFonts w:hint="eastAsia"/>
        </w:rPr>
        <w:t>：用它们</w:t>
      </w:r>
      <w:r w:rsidRPr="00F60832">
        <w:t>自己来</w:t>
      </w:r>
      <w:r w:rsidRPr="00F60832">
        <w:rPr>
          <w:rFonts w:hint="eastAsia"/>
        </w:rPr>
        <w:t>解决其</w:t>
      </w:r>
      <w:r w:rsidRPr="00F60832">
        <w:t>等式问题吧</w:t>
      </w:r>
      <w:r w:rsidRPr="00F60832">
        <w:rPr>
          <w:rFonts w:hint="eastAsia"/>
        </w:rPr>
        <w:t>！</w:t>
      </w:r>
    </w:p>
    <w:p w14:paraId="3751C96D" w14:textId="77777777" w:rsidR="00D7111B" w:rsidRDefault="00DF3C04" w:rsidP="0042487F">
      <w:pPr>
        <w:pStyle w:val="ab"/>
        <w:ind w:left="420" w:firstLineChars="0" w:firstLine="0"/>
      </w:pPr>
      <w:r w:rsidRPr="000D3274">
        <w:rPr>
          <w:rFonts w:hint="eastAsia"/>
          <w:b/>
        </w:rPr>
        <w:t>提示</w:t>
      </w:r>
      <w:r w:rsidRPr="000D3274">
        <w:rPr>
          <w:b/>
        </w:rPr>
        <w:t>：</w:t>
      </w:r>
      <w:r>
        <w:t>对于大多数学操作来说，交互式</w:t>
      </w:r>
      <w:r>
        <w:t>Python</w:t>
      </w:r>
      <w:r>
        <w:t>解释器</w:t>
      </w:r>
      <w:r>
        <w:rPr>
          <w:rFonts w:hint="eastAsia"/>
        </w:rPr>
        <w:t>都</w:t>
      </w:r>
      <w:r>
        <w:t>是一个</w:t>
      </w:r>
      <w:r>
        <w:rPr>
          <w:rFonts w:hint="eastAsia"/>
        </w:rPr>
        <w:t>非常</w:t>
      </w:r>
      <w:r>
        <w:t>方便的计算器</w:t>
      </w:r>
      <w:r>
        <w:rPr>
          <w:rFonts w:hint="eastAsia"/>
        </w:rPr>
        <w:t>。</w:t>
      </w:r>
      <w:r>
        <w:t>其</w:t>
      </w:r>
      <w:r>
        <w:rPr>
          <w:rFonts w:hint="eastAsia"/>
        </w:rPr>
        <w:t>math</w:t>
      </w:r>
      <w:r>
        <w:t>模块</w:t>
      </w:r>
      <w:r>
        <w:rPr>
          <w:rFonts w:hint="eastAsia"/>
        </w:rPr>
        <w:t>中</w:t>
      </w:r>
      <w:r>
        <w:t>包含了许多</w:t>
      </w:r>
      <w:r>
        <w:rPr>
          <w:rFonts w:hint="eastAsia"/>
        </w:rPr>
        <w:t>有用</w:t>
      </w:r>
      <w:r>
        <w:t>的数学函数</w:t>
      </w:r>
      <w:r w:rsidR="00693C3F">
        <w:rPr>
          <w:rFonts w:hint="eastAsia"/>
        </w:rPr>
        <w:t>。</w:t>
      </w:r>
      <w:r w:rsidR="007F77ED">
        <w:rPr>
          <w:rFonts w:hint="eastAsia"/>
        </w:rPr>
        <w:t>但它们</w:t>
      </w:r>
      <w:r w:rsidR="00693C3F">
        <w:t>对于我们在本章中所涉及到的那些数学符号</w:t>
      </w:r>
      <w:r w:rsidR="007F77ED">
        <w:rPr>
          <w:rFonts w:hint="eastAsia"/>
        </w:rPr>
        <w:t>来说</w:t>
      </w:r>
      <w:r w:rsidR="007F77ED">
        <w:t>，</w:t>
      </w:r>
      <w:r w:rsidR="007F77ED">
        <w:rPr>
          <w:rFonts w:hint="eastAsia"/>
        </w:rPr>
        <w:t>帮助倒不是</w:t>
      </w:r>
      <w:r w:rsidR="007F77ED">
        <w:t>很大。</w:t>
      </w:r>
      <w:r w:rsidR="007F77ED">
        <w:rPr>
          <w:rFonts w:hint="eastAsia"/>
        </w:rPr>
        <w:t>不过</w:t>
      </w:r>
      <w:r w:rsidR="007F77ED">
        <w:t>，</w:t>
      </w:r>
      <w:r w:rsidR="007F77ED">
        <w:rPr>
          <w:rFonts w:hint="eastAsia"/>
        </w:rPr>
        <w:t>我们</w:t>
      </w:r>
      <w:r w:rsidR="007F77ED">
        <w:t>还有其它用</w:t>
      </w:r>
      <w:r w:rsidR="007F77ED">
        <w:t>Python</w:t>
      </w:r>
      <w:r w:rsidR="007F77ED">
        <w:rPr>
          <w:rFonts w:hint="eastAsia"/>
        </w:rPr>
        <w:t>表示</w:t>
      </w:r>
      <w:r w:rsidR="007F77ED">
        <w:t>特定数学符号的操作工具</w:t>
      </w:r>
      <w:r w:rsidR="007F77ED">
        <w:rPr>
          <w:rFonts w:hint="eastAsia"/>
        </w:rPr>
        <w:t>，</w:t>
      </w:r>
      <w:r w:rsidR="007F77ED">
        <w:t>例如</w:t>
      </w:r>
      <w:r w:rsidR="007F77ED">
        <w:t>Sage</w:t>
      </w:r>
      <w:r w:rsidR="007F77ED">
        <w:t>（</w:t>
      </w:r>
      <w:r w:rsidR="007F77ED">
        <w:rPr>
          <w:rFonts w:hint="eastAsia"/>
        </w:rPr>
        <w:t>可去</w:t>
      </w:r>
      <w:hyperlink r:id="rId10">
        <w:r w:rsidR="007F77ED">
          <w:rPr>
            <w:rFonts w:eastAsia="Calibri" w:cs="Calibri"/>
          </w:rPr>
          <w:t>http://sagemath.org</w:t>
        </w:r>
      </w:hyperlink>
      <w:r w:rsidR="007F77ED" w:rsidRPr="00884495">
        <w:rPr>
          <w:rFonts w:cs="Calibri" w:hint="eastAsia"/>
        </w:rPr>
        <w:t>处下载</w:t>
      </w:r>
      <w:r w:rsidR="007F77ED">
        <w:t>）</w:t>
      </w:r>
      <w:r w:rsidR="007F77ED">
        <w:rPr>
          <w:rFonts w:hint="eastAsia"/>
        </w:rPr>
        <w:t>。而</w:t>
      </w:r>
      <w:r w:rsidR="007F77ED">
        <w:t>如果您</w:t>
      </w:r>
      <w:r w:rsidR="007F77ED">
        <w:rPr>
          <w:rFonts w:hint="eastAsia"/>
        </w:rPr>
        <w:t>只是</w:t>
      </w:r>
      <w:r w:rsidR="007F77ED">
        <w:t>需要一个</w:t>
      </w:r>
      <w:r w:rsidR="007F77ED">
        <w:rPr>
          <w:rFonts w:hint="eastAsia"/>
        </w:rPr>
        <w:t>便捷工具来</w:t>
      </w:r>
      <w:r w:rsidR="00223020">
        <w:rPr>
          <w:rFonts w:hint="eastAsia"/>
        </w:rPr>
        <w:t>求解某个</w:t>
      </w:r>
      <w:r w:rsidR="00223020">
        <w:t>特别棘手</w:t>
      </w:r>
      <w:r w:rsidR="00412641">
        <w:t>的</w:t>
      </w:r>
      <w:r w:rsidR="00412641">
        <w:rPr>
          <w:rFonts w:hint="eastAsia"/>
        </w:rPr>
        <w:t>求和式</w:t>
      </w:r>
      <w:r w:rsidR="00412641">
        <w:t>或</w:t>
      </w:r>
      <w:r w:rsidR="00412641">
        <w:rPr>
          <w:rFonts w:hint="eastAsia"/>
        </w:rPr>
        <w:t>递归式</w:t>
      </w:r>
      <w:r w:rsidR="007F77ED">
        <w:rPr>
          <w:rFonts w:hint="eastAsia"/>
        </w:rPr>
        <w:t>（详见</w:t>
      </w:r>
      <w:r w:rsidR="007F77ED">
        <w:t>下节内容</w:t>
      </w:r>
      <w:r w:rsidR="007F77ED">
        <w:rPr>
          <w:rFonts w:hint="eastAsia"/>
        </w:rPr>
        <w:t>）</w:t>
      </w:r>
      <w:r w:rsidR="007F77ED">
        <w:t>的话</w:t>
      </w:r>
      <w:r w:rsidR="007F77ED">
        <w:rPr>
          <w:rFonts w:hint="eastAsia"/>
        </w:rPr>
        <w:t>，</w:t>
      </w:r>
      <w:r w:rsidR="00223020">
        <w:rPr>
          <w:rFonts w:hint="eastAsia"/>
        </w:rPr>
        <w:t>也许</w:t>
      </w:r>
      <w:r w:rsidR="007F77ED">
        <w:t>可以</w:t>
      </w:r>
      <w:r w:rsidR="00223020">
        <w:rPr>
          <w:rFonts w:hint="eastAsia"/>
        </w:rPr>
        <w:t>到</w:t>
      </w:r>
      <w:r w:rsidR="007F77ED">
        <w:t>Wolfram Alpha</w:t>
      </w:r>
      <w:r w:rsidR="007F77ED">
        <w:t>（</w:t>
      </w:r>
      <w:hyperlink r:id="rId11">
        <w:r w:rsidR="007F77ED">
          <w:rPr>
            <w:rFonts w:eastAsia="Calibri" w:cs="Calibri"/>
          </w:rPr>
          <w:t>http://wolframalpha.com</w:t>
        </w:r>
      </w:hyperlink>
      <w:r w:rsidR="00223020">
        <w:rPr>
          <w:rFonts w:hint="eastAsia"/>
        </w:rPr>
        <w:t>）</w:t>
      </w:r>
      <w:r w:rsidR="00223020">
        <w:t>上面去查查。</w:t>
      </w:r>
      <w:r w:rsidR="00223020">
        <w:rPr>
          <w:rFonts w:hint="eastAsia"/>
        </w:rPr>
        <w:t>您</w:t>
      </w:r>
      <w:r w:rsidR="007F77ED">
        <w:rPr>
          <w:rFonts w:hint="eastAsia"/>
        </w:rPr>
        <w:t>只需</w:t>
      </w:r>
      <w:r w:rsidR="00223020">
        <w:rPr>
          <w:rFonts w:hint="eastAsia"/>
        </w:rPr>
        <w:t>要</w:t>
      </w:r>
      <w:r w:rsidR="007F77ED">
        <w:rPr>
          <w:rFonts w:hint="eastAsia"/>
        </w:rPr>
        <w:t>输入相关</w:t>
      </w:r>
      <w:r w:rsidR="007F77ED">
        <w:t>的求和式（</w:t>
      </w:r>
      <w:r w:rsidR="006A028E">
        <w:rPr>
          <w:rFonts w:hint="eastAsia"/>
        </w:rPr>
        <w:t>或一些其它的</w:t>
      </w:r>
      <w:r w:rsidR="006A028E">
        <w:t>数学问题</w:t>
      </w:r>
      <w:r w:rsidR="007F77ED">
        <w:t>）</w:t>
      </w:r>
      <w:r w:rsidR="007F77ED">
        <w:rPr>
          <w:rFonts w:hint="eastAsia"/>
        </w:rPr>
        <w:t>，</w:t>
      </w:r>
      <w:r w:rsidR="007F77ED">
        <w:t>就会得到</w:t>
      </w:r>
      <w:r w:rsidR="007F77ED">
        <w:rPr>
          <w:rFonts w:hint="eastAsia"/>
        </w:rPr>
        <w:t>相应</w:t>
      </w:r>
      <w:r w:rsidR="007F77ED">
        <w:t>的答案。</w:t>
      </w:r>
    </w:p>
    <w:p w14:paraId="57A92141" w14:textId="77777777" w:rsidR="00D7111B" w:rsidRDefault="00223020" w:rsidP="00D7111B">
      <w:pPr>
        <w:pStyle w:val="3"/>
      </w:pPr>
      <w:r>
        <w:rPr>
          <w:rFonts w:hint="eastAsia"/>
        </w:rPr>
        <w:lastRenderedPageBreak/>
        <w:t>递归与</w:t>
      </w:r>
      <w:r>
        <w:t>递归式</w:t>
      </w:r>
    </w:p>
    <w:p w14:paraId="0E6D9F78" w14:textId="77777777" w:rsidR="006A028E" w:rsidRPr="00884495" w:rsidRDefault="006A028E" w:rsidP="00D86631">
      <w:pPr>
        <w:ind w:firstLine="420"/>
      </w:pPr>
      <w:r w:rsidRPr="00884495">
        <w:rPr>
          <w:rFonts w:hint="eastAsia"/>
        </w:rPr>
        <w:t>在</w:t>
      </w:r>
      <w:r w:rsidRPr="00884495">
        <w:t>这里，</w:t>
      </w:r>
      <w:r w:rsidRPr="00884495">
        <w:rPr>
          <w:rFonts w:hint="eastAsia"/>
        </w:rPr>
        <w:t>我们</w:t>
      </w:r>
      <w:r w:rsidR="002662BD">
        <w:rPr>
          <w:rFonts w:hint="eastAsia"/>
        </w:rPr>
        <w:t>会</w:t>
      </w:r>
      <w:r w:rsidRPr="00884495">
        <w:t>假设</w:t>
      </w:r>
      <w:r w:rsidRPr="00884495">
        <w:rPr>
          <w:rFonts w:hint="eastAsia"/>
        </w:rPr>
        <w:t>您</w:t>
      </w:r>
      <w:r w:rsidRPr="00884495">
        <w:t>对递归问题已经有了</w:t>
      </w:r>
      <w:r w:rsidRPr="00884495">
        <w:rPr>
          <w:i/>
        </w:rPr>
        <w:t>一些</w:t>
      </w:r>
      <w:r w:rsidRPr="00884495">
        <w:t>起码的经验</w:t>
      </w:r>
      <w:r w:rsidR="007863E1" w:rsidRPr="00884495">
        <w:rPr>
          <w:rFonts w:hint="eastAsia"/>
        </w:rPr>
        <w:t>。虽然</w:t>
      </w:r>
      <w:r w:rsidRPr="00884495">
        <w:t>我们在本</w:t>
      </w:r>
      <w:r w:rsidRPr="00884495">
        <w:rPr>
          <w:rFonts w:hint="eastAsia"/>
        </w:rPr>
        <w:t>节</w:t>
      </w:r>
      <w:r w:rsidR="007863E1" w:rsidRPr="00884495">
        <w:rPr>
          <w:rFonts w:hint="eastAsia"/>
        </w:rPr>
        <w:t>中</w:t>
      </w:r>
      <w:r w:rsidR="002662BD">
        <w:rPr>
          <w:rFonts w:hint="eastAsia"/>
        </w:rPr>
        <w:t>还是</w:t>
      </w:r>
      <w:r w:rsidR="002662BD">
        <w:t>会</w:t>
      </w:r>
      <w:r w:rsidRPr="00884495">
        <w:rPr>
          <w:rFonts w:hint="eastAsia"/>
        </w:rPr>
        <w:t>对其</w:t>
      </w:r>
      <w:r w:rsidRPr="00884495">
        <w:t>做一个简短</w:t>
      </w:r>
      <w:r w:rsidR="002662BD">
        <w:rPr>
          <w:rFonts w:hint="eastAsia"/>
        </w:rPr>
        <w:t>介绍</w:t>
      </w:r>
      <w:r w:rsidR="007863E1" w:rsidRPr="00884495">
        <w:t>，</w:t>
      </w:r>
      <w:r w:rsidR="007863E1" w:rsidRPr="00884495">
        <w:rPr>
          <w:rFonts w:hint="eastAsia"/>
        </w:rPr>
        <w:t>并且到了</w:t>
      </w:r>
      <w:r w:rsidRPr="00884495">
        <w:t>第</w:t>
      </w:r>
      <w:r w:rsidRPr="00884495">
        <w:rPr>
          <w:rFonts w:hint="eastAsia"/>
        </w:rPr>
        <w:t>4</w:t>
      </w:r>
      <w:r w:rsidRPr="00884495">
        <w:rPr>
          <w:rFonts w:hint="eastAsia"/>
        </w:rPr>
        <w:t>章</w:t>
      </w:r>
      <w:r w:rsidR="007863E1" w:rsidRPr="00884495">
        <w:rPr>
          <w:rFonts w:hint="eastAsia"/>
        </w:rPr>
        <w:t>还会有</w:t>
      </w:r>
      <w:r w:rsidRPr="00884495">
        <w:t>更为详细的讨论</w:t>
      </w:r>
      <w:r w:rsidR="007863E1" w:rsidRPr="00884495">
        <w:rPr>
          <w:rFonts w:hint="eastAsia"/>
        </w:rPr>
        <w:t>，但如果</w:t>
      </w:r>
      <w:r w:rsidR="007863E1" w:rsidRPr="00884495">
        <w:t>它对</w:t>
      </w:r>
      <w:r w:rsidR="007863E1" w:rsidRPr="00884495">
        <w:rPr>
          <w:rFonts w:hint="eastAsia"/>
        </w:rPr>
        <w:t>您</w:t>
      </w:r>
      <w:r w:rsidR="007863E1" w:rsidRPr="00884495">
        <w:t>来说是一个完全陌生的概念。或许</w:t>
      </w:r>
      <w:r w:rsidR="007863E1" w:rsidRPr="00884495">
        <w:rPr>
          <w:rFonts w:hint="eastAsia"/>
        </w:rPr>
        <w:t>去找一本</w:t>
      </w:r>
      <w:r w:rsidR="007863E1" w:rsidRPr="00884495">
        <w:t>基础性的编程参考书来看看</w:t>
      </w:r>
      <w:r w:rsidR="002662BD">
        <w:rPr>
          <w:rFonts w:hint="eastAsia"/>
        </w:rPr>
        <w:t>也</w:t>
      </w:r>
      <w:r w:rsidR="007863E1" w:rsidRPr="00884495">
        <w:t>是一个不错的</w:t>
      </w:r>
      <w:r w:rsidR="007863E1" w:rsidRPr="00884495">
        <w:rPr>
          <w:rFonts w:hint="eastAsia"/>
        </w:rPr>
        <w:t>主意。</w:t>
      </w:r>
    </w:p>
    <w:p w14:paraId="1E8B84CE" w14:textId="77777777" w:rsidR="00D7111B" w:rsidRPr="003F7238" w:rsidRDefault="00C541D9" w:rsidP="00D86631">
      <w:pPr>
        <w:ind w:firstLine="420"/>
      </w:pPr>
      <w:r w:rsidRPr="003F7238">
        <w:rPr>
          <w:rFonts w:hint="eastAsia"/>
        </w:rPr>
        <w:t>所谓</w:t>
      </w:r>
      <w:r w:rsidRPr="003F7238">
        <w:t>递归，其实</w:t>
      </w:r>
      <w:r w:rsidR="00F62143">
        <w:rPr>
          <w:rFonts w:hint="eastAsia"/>
        </w:rPr>
        <w:t>就</w:t>
      </w:r>
      <w:r w:rsidR="002662BD" w:rsidRPr="003F7238">
        <w:rPr>
          <w:rFonts w:hint="eastAsia"/>
        </w:rPr>
        <w:t>是</w:t>
      </w:r>
      <w:r w:rsidR="002662BD" w:rsidRPr="003F7238">
        <w:t>指某</w:t>
      </w:r>
      <w:r w:rsidRPr="003F7238">
        <w:t>一函数</w:t>
      </w:r>
      <w:r w:rsidR="002662BD" w:rsidRPr="003F7238">
        <w:t>——</w:t>
      </w:r>
      <w:r w:rsidRPr="003F7238">
        <w:t>直接或</w:t>
      </w:r>
      <w:r w:rsidRPr="003F7238">
        <w:rPr>
          <w:rFonts w:hint="eastAsia"/>
        </w:rPr>
        <w:t>间接</w:t>
      </w:r>
      <w:r w:rsidR="002662BD" w:rsidRPr="002662BD">
        <w:t>——</w:t>
      </w:r>
      <w:r w:rsidRPr="003F7238">
        <w:t>调用自己的操作</w:t>
      </w:r>
      <w:r w:rsidRPr="003F7238">
        <w:rPr>
          <w:rFonts w:hint="eastAsia"/>
        </w:rPr>
        <w:t>。下面我们</w:t>
      </w:r>
      <w:r w:rsidRPr="003F7238">
        <w:t>来简单演示</w:t>
      </w:r>
      <w:r w:rsidRPr="003F7238">
        <w:rPr>
          <w:rFonts w:hint="eastAsia"/>
        </w:rPr>
        <w:t>一下如何</w:t>
      </w:r>
      <w:r w:rsidRPr="003F7238">
        <w:t>用递归方式</w:t>
      </w:r>
      <w:r w:rsidRPr="003F7238">
        <w:rPr>
          <w:rFonts w:hint="eastAsia"/>
        </w:rPr>
        <w:t>来</w:t>
      </w:r>
      <w:r w:rsidR="002662BD" w:rsidRPr="003F7238">
        <w:rPr>
          <w:rFonts w:hint="eastAsia"/>
        </w:rPr>
        <w:t>求</w:t>
      </w:r>
      <w:r w:rsidR="002662BD" w:rsidRPr="003F7238">
        <w:t>解某一序列</w:t>
      </w:r>
      <w:r w:rsidR="002662BD" w:rsidRPr="003F7238">
        <w:rPr>
          <w:rFonts w:hint="eastAsia"/>
        </w:rPr>
        <w:t>的</w:t>
      </w:r>
      <w:r w:rsidR="00F62143">
        <w:rPr>
          <w:rFonts w:hint="eastAsia"/>
        </w:rPr>
        <w:t>求和式</w:t>
      </w:r>
      <w:r w:rsidRPr="003F7238">
        <w:rPr>
          <w:rFonts w:hint="eastAsia"/>
        </w:rPr>
        <w:t>：</w:t>
      </w:r>
    </w:p>
    <w:p w14:paraId="69728DE1" w14:textId="77777777" w:rsidR="0042666D" w:rsidRDefault="00D7111B" w:rsidP="00975F7E">
      <w:pPr>
        <w:pStyle w:val="aa"/>
      </w:pPr>
      <w:r>
        <w:t>def S(seq, i=0):</w:t>
      </w:r>
    </w:p>
    <w:p w14:paraId="6AB9CFAC" w14:textId="77777777" w:rsidR="0042666D" w:rsidRDefault="00D7111B" w:rsidP="00975F7E">
      <w:pPr>
        <w:pStyle w:val="aa"/>
      </w:pPr>
      <w:r>
        <w:t xml:space="preserve">     if i == len(seq): return 0</w:t>
      </w:r>
    </w:p>
    <w:p w14:paraId="7560D8A4" w14:textId="77777777" w:rsidR="00D7111B" w:rsidRDefault="00D7111B" w:rsidP="00975F7E">
      <w:pPr>
        <w:pStyle w:val="aa"/>
      </w:pPr>
      <w:r>
        <w:t xml:space="preserve">     return S(seq, i+1) + seq[i]  </w:t>
      </w:r>
    </w:p>
    <w:p w14:paraId="1F63FFA5" w14:textId="77777777" w:rsidR="00FB6B38" w:rsidRPr="003F7238" w:rsidRDefault="00577869" w:rsidP="00D86631">
      <w:pPr>
        <w:ind w:firstLine="420"/>
      </w:pPr>
      <w:r w:rsidRPr="003F7238">
        <w:rPr>
          <w:rFonts w:hint="eastAsia"/>
        </w:rPr>
        <w:t>下面</w:t>
      </w:r>
      <w:r w:rsidRPr="003F7238">
        <w:t>，我们来</w:t>
      </w:r>
      <w:r w:rsidRPr="003F7238">
        <w:rPr>
          <w:rFonts w:hint="eastAsia"/>
        </w:rPr>
        <w:t>了解</w:t>
      </w:r>
      <w:r w:rsidR="00F62143">
        <w:t>一下该函数</w:t>
      </w:r>
      <w:r w:rsidR="00F62143">
        <w:rPr>
          <w:rFonts w:hint="eastAsia"/>
        </w:rPr>
        <w:t>是</w:t>
      </w:r>
      <w:r w:rsidR="00F62143">
        <w:t>如何工作的</w:t>
      </w:r>
      <w:r w:rsidRPr="003F7238">
        <w:t>，</w:t>
      </w:r>
      <w:r w:rsidRPr="003F7238">
        <w:rPr>
          <w:rFonts w:hint="eastAsia"/>
        </w:rPr>
        <w:t>并</w:t>
      </w:r>
      <w:r w:rsidRPr="003F7238">
        <w:t>计算</w:t>
      </w:r>
      <w:r w:rsidRPr="003F7238">
        <w:rPr>
          <w:rFonts w:hint="eastAsia"/>
        </w:rPr>
        <w:t>出这两个关联</w:t>
      </w:r>
      <w:r w:rsidRPr="003F7238">
        <w:t>任务</w:t>
      </w:r>
      <w:r w:rsidRPr="003F7238">
        <w:rPr>
          <w:rFonts w:hint="eastAsia"/>
        </w:rPr>
        <w:t>所需</w:t>
      </w:r>
      <w:r w:rsidRPr="003F7238">
        <w:t>的运行时间</w:t>
      </w:r>
      <w:r w:rsidRPr="003F7238">
        <w:rPr>
          <w:rFonts w:hint="eastAsia"/>
        </w:rPr>
        <w:t>。函数</w:t>
      </w:r>
      <w:r w:rsidRPr="003F7238">
        <w:t>本身非常</w:t>
      </w:r>
      <w:r w:rsidRPr="003F7238">
        <w:rPr>
          <w:rFonts w:hint="eastAsia"/>
        </w:rPr>
        <w:t>简单：</w:t>
      </w:r>
      <w:r w:rsidR="00F62143">
        <w:rPr>
          <w:rFonts w:hint="eastAsia"/>
        </w:rPr>
        <w:t>该求和式</w:t>
      </w:r>
      <w:r w:rsidR="00364207" w:rsidRPr="003F7238">
        <w:t>从参数</w:t>
      </w:r>
      <w:r w:rsidR="00364207" w:rsidRPr="003F7238">
        <w:t>i</w:t>
      </w:r>
      <w:r w:rsidR="00364207" w:rsidRPr="003F7238">
        <w:t>开始</w:t>
      </w:r>
      <w:r w:rsidR="00364207" w:rsidRPr="003F7238">
        <w:rPr>
          <w:rFonts w:hint="eastAsia"/>
        </w:rPr>
        <w:t>，当</w:t>
      </w:r>
      <w:r w:rsidR="00364207" w:rsidRPr="003F7238">
        <w:t>其值超出</w:t>
      </w:r>
      <w:r w:rsidR="00364207" w:rsidRPr="003F7238">
        <w:rPr>
          <w:rFonts w:hint="eastAsia"/>
        </w:rPr>
        <w:t>目标</w:t>
      </w:r>
      <w:r w:rsidR="00364207" w:rsidRPr="003F7238">
        <w:t>序列的尾端</w:t>
      </w:r>
      <w:r w:rsidR="00364207" w:rsidRPr="003F7238">
        <w:rPr>
          <w:rFonts w:hint="eastAsia"/>
        </w:rPr>
        <w:t>时</w:t>
      </w:r>
      <w:r w:rsidR="00B47B25" w:rsidRPr="003F7238">
        <w:t>（</w:t>
      </w:r>
      <w:r w:rsidR="00B47B25" w:rsidRPr="003F7238">
        <w:rPr>
          <w:rFonts w:hint="eastAsia"/>
        </w:rPr>
        <w:t>这</w:t>
      </w:r>
      <w:r w:rsidR="00B47B25" w:rsidRPr="003F7238">
        <w:t>叫做</w:t>
      </w:r>
      <w:r w:rsidR="00B47B25" w:rsidRPr="003F7238">
        <w:rPr>
          <w:i/>
        </w:rPr>
        <w:t>基本情况</w:t>
      </w:r>
      <w:r w:rsidR="00B47B25" w:rsidRPr="003F7238">
        <w:rPr>
          <w:rFonts w:hint="eastAsia"/>
          <w:i/>
        </w:rPr>
        <w:t>，</w:t>
      </w:r>
      <w:r w:rsidR="00B47B25" w:rsidRPr="003F7238">
        <w:rPr>
          <w:i/>
        </w:rPr>
        <w:t>base case</w:t>
      </w:r>
      <w:r w:rsidR="00B47B25" w:rsidRPr="003F7238">
        <w:t>，主要用于防止</w:t>
      </w:r>
      <w:r w:rsidR="00B47B25" w:rsidRPr="003F7238">
        <w:rPr>
          <w:rFonts w:hint="eastAsia"/>
        </w:rPr>
        <w:t>无限</w:t>
      </w:r>
      <w:r w:rsidR="00B47B25" w:rsidRPr="003F7238">
        <w:t>递归）</w:t>
      </w:r>
      <w:r w:rsidR="00364207" w:rsidRPr="003F7238">
        <w:t>，函数</w:t>
      </w:r>
      <w:r w:rsidR="00364207" w:rsidRPr="003F7238">
        <w:rPr>
          <w:rFonts w:hint="eastAsia"/>
        </w:rPr>
        <w:t>就</w:t>
      </w:r>
      <w:r w:rsidR="00364207" w:rsidRPr="003F7238">
        <w:t>直接返回</w:t>
      </w:r>
      <w:r w:rsidR="00364207" w:rsidRPr="003F7238">
        <w:rPr>
          <w:rFonts w:hint="eastAsia"/>
        </w:rPr>
        <w:t>0</w:t>
      </w:r>
      <w:r w:rsidR="00364207" w:rsidRPr="003F7238">
        <w:rPr>
          <w:rFonts w:hint="eastAsia"/>
        </w:rPr>
        <w:t>。</w:t>
      </w:r>
      <w:r w:rsidR="00364207" w:rsidRPr="003F7238">
        <w:t>否则</w:t>
      </w:r>
      <w:r w:rsidR="00F62143">
        <w:rPr>
          <w:rFonts w:hint="eastAsia"/>
        </w:rPr>
        <w:t>就</w:t>
      </w:r>
      <w:r w:rsidR="00364207" w:rsidRPr="003F7238">
        <w:t>将</w:t>
      </w:r>
      <w:r w:rsidR="00364207" w:rsidRPr="003F7238">
        <w:t>i</w:t>
      </w:r>
      <w:r w:rsidR="00364207" w:rsidRPr="003F7238">
        <w:t>的</w:t>
      </w:r>
      <w:r w:rsidR="00364207" w:rsidRPr="003F7238">
        <w:rPr>
          <w:rFonts w:hint="eastAsia"/>
        </w:rPr>
        <w:t>位置加</w:t>
      </w:r>
      <w:r w:rsidR="00364207" w:rsidRPr="003F7238">
        <w:rPr>
          <w:rFonts w:hint="eastAsia"/>
        </w:rPr>
        <w:t>1</w:t>
      </w:r>
      <w:r w:rsidR="00364207" w:rsidRPr="003F7238">
        <w:rPr>
          <w:rFonts w:hint="eastAsia"/>
        </w:rPr>
        <w:t>，</w:t>
      </w:r>
      <w:r w:rsidR="00364207" w:rsidRPr="003F7238">
        <w:t>继续求剩下</w:t>
      </w:r>
      <w:r w:rsidR="00364207" w:rsidRPr="003F7238">
        <w:rPr>
          <w:rFonts w:hint="eastAsia"/>
        </w:rPr>
        <w:t>序列</w:t>
      </w:r>
      <w:r w:rsidR="00364207" w:rsidRPr="003F7238">
        <w:t>的和。在</w:t>
      </w:r>
      <w:r w:rsidR="00364207" w:rsidRPr="003F7238">
        <w:rPr>
          <w:rFonts w:hint="eastAsia"/>
        </w:rPr>
        <w:t>这种</w:t>
      </w:r>
      <w:r w:rsidR="00364207" w:rsidRPr="003F7238">
        <w:t>情况下，我们每次执行</w:t>
      </w:r>
      <w:r w:rsidR="00364207" w:rsidRPr="003F7238">
        <w:rPr>
          <w:rFonts w:hint="eastAsia"/>
        </w:rPr>
        <w:t>rec</w:t>
      </w:r>
      <w:r w:rsidR="00364207" w:rsidRPr="003F7238">
        <w:t>_sum</w:t>
      </w:r>
      <w:r w:rsidR="00364207" w:rsidRPr="003F7238">
        <w:rPr>
          <w:rFonts w:hint="eastAsia"/>
        </w:rPr>
        <w:t>的</w:t>
      </w:r>
      <w:del w:id="282" w:author="Robbie Fan" w:date="2014-01-03T20:48:00Z">
        <w:r w:rsidR="00364207" w:rsidRPr="003F7238" w:rsidDel="002727AF">
          <w:delText>操作</w:delText>
        </w:r>
      </w:del>
      <w:commentRangeStart w:id="283"/>
      <w:ins w:id="284" w:author="Robbie Fan" w:date="2014-01-03T20:48:00Z">
        <w:r w:rsidR="002727AF">
          <w:rPr>
            <w:rFonts w:hint="eastAsia"/>
          </w:rPr>
          <w:t>工作</w:t>
        </w:r>
      </w:ins>
      <w:r w:rsidR="00364207" w:rsidRPr="003F7238">
        <w:t>量</w:t>
      </w:r>
      <w:commentRangeEnd w:id="283"/>
      <w:r w:rsidR="002727AF">
        <w:rPr>
          <w:rStyle w:val="af5"/>
        </w:rPr>
        <w:commentReference w:id="283"/>
      </w:r>
      <w:r w:rsidR="00364207" w:rsidRPr="003F7238">
        <w:t>是恒定的，</w:t>
      </w:r>
      <w:del w:id="285" w:author="Robbie Fan" w:date="2014-01-03T20:46:00Z">
        <w:r w:rsidR="00364207" w:rsidRPr="003F7238" w:rsidDel="00D2624D">
          <w:delText>当然</w:delText>
        </w:r>
      </w:del>
      <w:commentRangeStart w:id="286"/>
      <w:r w:rsidR="00364207" w:rsidRPr="003F7238">
        <w:t>这里不包括递归调用</w:t>
      </w:r>
      <w:commentRangeEnd w:id="286"/>
      <w:r w:rsidR="00D2624D">
        <w:rPr>
          <w:rStyle w:val="af5"/>
        </w:rPr>
        <w:commentReference w:id="286"/>
      </w:r>
      <w:r w:rsidR="00364207" w:rsidRPr="003F7238">
        <w:rPr>
          <w:rFonts w:hint="eastAsia"/>
        </w:rPr>
        <w:t>。</w:t>
      </w:r>
      <w:r w:rsidR="00364207" w:rsidRPr="003F7238">
        <w:t>并且</w:t>
      </w:r>
      <w:r w:rsidR="00B47B25" w:rsidRPr="003F7238">
        <w:rPr>
          <w:rFonts w:hint="eastAsia"/>
        </w:rPr>
        <w:t>由于其</w:t>
      </w:r>
      <w:r w:rsidR="00B47B25" w:rsidRPr="003F7238">
        <w:t>执行次数是与序列</w:t>
      </w:r>
      <w:r w:rsidR="00B47B25" w:rsidRPr="003F7238">
        <w:rPr>
          <w:rFonts w:hint="eastAsia"/>
        </w:rPr>
        <w:t>中</w:t>
      </w:r>
      <w:r w:rsidR="00B47B25" w:rsidRPr="003F7238">
        <w:t>各</w:t>
      </w:r>
      <w:r w:rsidR="00B47B25" w:rsidRPr="003F7238">
        <w:rPr>
          <w:rFonts w:hint="eastAsia"/>
        </w:rPr>
        <w:t>项</w:t>
      </w:r>
      <w:del w:id="287" w:author="Robbie Fan" w:date="2014-01-03T20:45:00Z">
        <w:r w:rsidR="00B47B25" w:rsidRPr="003F7238" w:rsidDel="00A956E6">
          <w:rPr>
            <w:rFonts w:hint="eastAsia"/>
          </w:rPr>
          <w:delText>目</w:delText>
        </w:r>
      </w:del>
      <w:r w:rsidR="00B47B25" w:rsidRPr="003F7238">
        <w:t>是一一对应的，</w:t>
      </w:r>
      <w:r w:rsidR="00B47B25" w:rsidRPr="003F7238">
        <w:rPr>
          <w:rFonts w:hint="eastAsia"/>
        </w:rPr>
        <w:t>所以很明显它的</w:t>
      </w:r>
      <w:r w:rsidR="00B47B25" w:rsidRPr="003F7238">
        <w:t>运行时间应该是线性级的。不过</w:t>
      </w:r>
      <w:r w:rsidR="00B47B25" w:rsidRPr="003F7238">
        <w:rPr>
          <w:rFonts w:hint="eastAsia"/>
        </w:rPr>
        <w:t>，</w:t>
      </w:r>
      <w:r w:rsidR="00B47B25" w:rsidRPr="003F7238">
        <w:t>我们还是来</w:t>
      </w:r>
      <w:r w:rsidR="00B47B25" w:rsidRPr="003F7238">
        <w:rPr>
          <w:rFonts w:hint="eastAsia"/>
        </w:rPr>
        <w:t>具体</w:t>
      </w:r>
      <w:r w:rsidR="00B47B25" w:rsidRPr="003F7238">
        <w:t>验证一下吧：</w:t>
      </w:r>
    </w:p>
    <w:p w14:paraId="5A531E5A" w14:textId="77777777" w:rsidR="00634E39" w:rsidRDefault="00D7111B" w:rsidP="00975F7E">
      <w:pPr>
        <w:pStyle w:val="aa"/>
      </w:pPr>
      <w:r>
        <w:t xml:space="preserve"> def T(seq, i=0):</w:t>
      </w:r>
    </w:p>
    <w:p w14:paraId="41C0527D" w14:textId="77777777" w:rsidR="00634E39" w:rsidDel="008B7D09" w:rsidRDefault="00D7111B" w:rsidP="00975F7E">
      <w:pPr>
        <w:pStyle w:val="aa"/>
        <w:rPr>
          <w:del w:id="288" w:author="Robbie Fan" w:date="2014-01-03T21:34:00Z"/>
        </w:rPr>
      </w:pPr>
      <w:r>
        <w:t xml:space="preserve">   </w:t>
      </w:r>
      <w:r w:rsidR="002662BD">
        <w:t xml:space="preserve">  </w:t>
      </w:r>
      <w:del w:id="289" w:author="Robbie Fan" w:date="2014-01-03T21:35:00Z">
        <w:r w:rsidR="002662BD" w:rsidDel="008B7D09">
          <w:delText xml:space="preserve"> </w:delText>
        </w:r>
      </w:del>
      <w:r>
        <w:t xml:space="preserve">if i == len(seq): </w:t>
      </w:r>
    </w:p>
    <w:p w14:paraId="0A295F8D" w14:textId="77777777" w:rsidR="008B7D09" w:rsidRDefault="002662BD" w:rsidP="008B7D09">
      <w:pPr>
        <w:pStyle w:val="aa"/>
        <w:rPr>
          <w:ins w:id="290" w:author="Robbie Fan" w:date="2014-01-03T21:35:00Z"/>
        </w:rPr>
      </w:pPr>
      <w:del w:id="291" w:author="Robbie Fan" w:date="2014-01-03T21:34:00Z">
        <w:r w:rsidDel="008B7D09">
          <w:tab/>
          <w:delText xml:space="preserve">     </w:delText>
        </w:r>
      </w:del>
      <w:r w:rsidR="00D7111B">
        <w:t>return 1</w:t>
      </w:r>
    </w:p>
    <w:p w14:paraId="70436B67" w14:textId="77777777" w:rsidR="00634E39" w:rsidDel="008B7D09" w:rsidRDefault="00D7111B" w:rsidP="008B7D09">
      <w:pPr>
        <w:pStyle w:val="aa"/>
        <w:rPr>
          <w:del w:id="292" w:author="Robbie Fan" w:date="2014-01-03T21:35:00Z"/>
        </w:rPr>
      </w:pPr>
      <w:r>
        <w:t xml:space="preserve">     </w:t>
      </w:r>
    </w:p>
    <w:p w14:paraId="657C3DAF" w14:textId="77777777" w:rsidR="00D7111B" w:rsidRDefault="00D7111B" w:rsidP="00975F7E">
      <w:pPr>
        <w:pStyle w:val="aa"/>
      </w:pPr>
      <w:r>
        <w:t xml:space="preserve">return T(seq, i+1) + 1 </w:t>
      </w:r>
    </w:p>
    <w:p w14:paraId="6A5758BC" w14:textId="77777777" w:rsidR="00D7111B" w:rsidRPr="00E60CDC" w:rsidRDefault="00CD7E05" w:rsidP="00D86631">
      <w:pPr>
        <w:ind w:firstLine="420"/>
      </w:pPr>
      <w:r w:rsidRPr="00E60CDC">
        <w:rPr>
          <w:rFonts w:hint="eastAsia"/>
        </w:rPr>
        <w:t>这个</w:t>
      </w:r>
      <w:r w:rsidRPr="00E60CDC">
        <w:t>新函数</w:t>
      </w:r>
      <w:r w:rsidRPr="00E60CDC">
        <w:rPr>
          <w:rFonts w:hint="eastAsia"/>
        </w:rPr>
        <w:t>T</w:t>
      </w:r>
      <w:r w:rsidRPr="00E60CDC">
        <w:t>的结构</w:t>
      </w:r>
      <w:r w:rsidRPr="00E60CDC">
        <w:rPr>
          <w:rFonts w:hint="eastAsia"/>
        </w:rPr>
        <w:t>与</w:t>
      </w:r>
      <w:r w:rsidRPr="00E60CDC">
        <w:t>S</w:t>
      </w:r>
      <w:r w:rsidRPr="00E60CDC">
        <w:t>基本相同</w:t>
      </w:r>
      <w:r w:rsidRPr="00E60CDC">
        <w:rPr>
          <w:rFonts w:hint="eastAsia"/>
        </w:rPr>
        <w:t>，</w:t>
      </w:r>
      <w:r w:rsidRPr="00E60CDC">
        <w:t>但</w:t>
      </w:r>
      <w:r w:rsidRPr="00E60CDC">
        <w:rPr>
          <w:rFonts w:hint="eastAsia"/>
        </w:rPr>
        <w:t>其</w:t>
      </w:r>
      <w:r w:rsidRPr="00E60CDC">
        <w:t>操作值稍有</w:t>
      </w:r>
      <w:r w:rsidRPr="00E60CDC">
        <w:rPr>
          <w:rFonts w:hint="eastAsia"/>
        </w:rPr>
        <w:t>些</w:t>
      </w:r>
      <w:r w:rsidRPr="00E60CDC">
        <w:t>不同。</w:t>
      </w:r>
      <w:r w:rsidR="007B2094" w:rsidRPr="00E60CDC">
        <w:rPr>
          <w:rFonts w:hint="eastAsia"/>
        </w:rPr>
        <w:t>即</w:t>
      </w:r>
      <w:r w:rsidRPr="00E60CDC">
        <w:rPr>
          <w:rFonts w:hint="eastAsia"/>
        </w:rPr>
        <w:t>它的</w:t>
      </w:r>
      <w:r w:rsidRPr="00E60CDC">
        <w:t>返回操作</w:t>
      </w:r>
      <w:r w:rsidRPr="00E60CDC">
        <w:rPr>
          <w:rFonts w:hint="eastAsia"/>
        </w:rPr>
        <w:t>与</w:t>
      </w:r>
      <w:r w:rsidRPr="00E60CDC">
        <w:t>S</w:t>
      </w:r>
      <w:r w:rsidRPr="00E60CDC">
        <w:rPr>
          <w:rFonts w:hint="eastAsia"/>
        </w:rPr>
        <w:t>相同</w:t>
      </w:r>
      <w:r w:rsidR="007B2094" w:rsidRPr="00E60CDC">
        <w:t>，但</w:t>
      </w:r>
      <w:r w:rsidR="004124FB" w:rsidRPr="00E60CDC">
        <w:rPr>
          <w:rFonts w:hint="eastAsia"/>
        </w:rPr>
        <w:t>其</w:t>
      </w:r>
      <w:r w:rsidR="004124FB" w:rsidRPr="00E60CDC">
        <w:t>内容却</w:t>
      </w:r>
      <w:del w:id="293" w:author="Robbie Fan" w:date="2014-01-03T20:40:00Z">
        <w:r w:rsidR="004124FB" w:rsidRPr="00E60CDC" w:rsidDel="00E03D9A">
          <w:rPr>
            <w:rFonts w:hint="eastAsia"/>
          </w:rPr>
          <w:delText>换成</w:delText>
        </w:r>
        <w:r w:rsidR="004124FB" w:rsidRPr="00E60CDC" w:rsidDel="00E03D9A">
          <w:delText>了</w:delText>
        </w:r>
      </w:del>
      <w:r w:rsidR="004124FB" w:rsidRPr="00E60CDC">
        <w:t>是</w:t>
      </w:r>
      <w:ins w:id="294" w:author="Robbie Fan" w:date="2014-01-03T20:40:00Z">
        <w:r w:rsidR="00E03D9A">
          <w:rPr>
            <w:rFonts w:hint="eastAsia"/>
          </w:rPr>
          <w:t>从</w:t>
        </w:r>
      </w:ins>
      <w:del w:id="295" w:author="Robbie Fan" w:date="2014-01-03T20:41:00Z">
        <w:r w:rsidR="004124FB" w:rsidRPr="00E60CDC" w:rsidDel="001637D3">
          <w:rPr>
            <w:rFonts w:hint="eastAsia"/>
          </w:rPr>
          <w:delText>原</w:delText>
        </w:r>
      </w:del>
      <w:del w:id="296" w:author="Robbie Fan" w:date="2014-01-03T20:40:00Z">
        <w:r w:rsidRPr="00E60CDC" w:rsidDel="001637D3">
          <w:rPr>
            <w:i/>
          </w:rPr>
          <w:delText>解决方案的</w:delText>
        </w:r>
      </w:del>
      <w:commentRangeStart w:id="297"/>
      <w:r w:rsidRPr="00E60CDC">
        <w:rPr>
          <w:i/>
        </w:rPr>
        <w:t>一个子</w:t>
      </w:r>
      <w:r w:rsidR="004124FB" w:rsidRPr="00E60CDC">
        <w:rPr>
          <w:rFonts w:hint="eastAsia"/>
          <w:i/>
        </w:rPr>
        <w:t>问题</w:t>
      </w:r>
      <w:commentRangeEnd w:id="297"/>
      <w:r w:rsidR="00EE753A">
        <w:rPr>
          <w:rStyle w:val="af5"/>
        </w:rPr>
        <w:commentReference w:id="297"/>
      </w:r>
      <w:ins w:id="298" w:author="Robbie Fan" w:date="2014-01-03T20:40:00Z">
        <w:r w:rsidR="001637D3" w:rsidRPr="00E60CDC">
          <w:rPr>
            <w:i/>
          </w:rPr>
          <w:t>的解决方案</w:t>
        </w:r>
      </w:ins>
      <w:r w:rsidR="007B2094" w:rsidRPr="00E60CDC">
        <w:rPr>
          <w:rFonts w:hint="eastAsia"/>
        </w:rPr>
        <w:t>，</w:t>
      </w:r>
      <w:commentRangeStart w:id="299"/>
      <w:ins w:id="300" w:author="Robbie Fan" w:date="2014-01-03T20:40:00Z">
        <w:r w:rsidR="00E03D9A" w:rsidRPr="00E60CDC">
          <w:rPr>
            <w:rFonts w:hint="eastAsia"/>
          </w:rPr>
          <w:t>换成</w:t>
        </w:r>
        <w:r w:rsidR="00E03D9A" w:rsidRPr="00E60CDC">
          <w:t>了</w:t>
        </w:r>
        <w:commentRangeEnd w:id="299"/>
        <w:r w:rsidR="00E03D9A">
          <w:rPr>
            <w:rStyle w:val="af5"/>
          </w:rPr>
          <w:commentReference w:id="299"/>
        </w:r>
      </w:ins>
      <w:del w:id="301" w:author="Robbie Fan" w:date="2014-01-03T20:40:00Z">
        <w:r w:rsidR="004124FB" w:rsidRPr="00E60CDC" w:rsidDel="00E03D9A">
          <w:rPr>
            <w:rFonts w:hint="eastAsia"/>
          </w:rPr>
          <w:delText>即</w:delText>
        </w:r>
      </w:del>
      <w:r w:rsidR="004124FB" w:rsidRPr="00E60CDC">
        <w:rPr>
          <w:i/>
        </w:rPr>
        <w:t>该解决方案</w:t>
      </w:r>
      <w:r w:rsidR="004124FB" w:rsidRPr="00E60CDC">
        <w:rPr>
          <w:rFonts w:hint="eastAsia"/>
          <w:i/>
        </w:rPr>
        <w:t>的开销</w:t>
      </w:r>
      <w:r w:rsidR="004124FB" w:rsidRPr="00E60CDC">
        <w:rPr>
          <w:rFonts w:hint="eastAsia"/>
        </w:rPr>
        <w:t>。具体</w:t>
      </w:r>
      <w:r w:rsidR="001B6874" w:rsidRPr="00E60CDC">
        <w:rPr>
          <w:rFonts w:hint="eastAsia"/>
        </w:rPr>
        <w:t>到</w:t>
      </w:r>
      <w:r w:rsidR="001B6874" w:rsidRPr="00E60CDC">
        <w:t>眼下</w:t>
      </w:r>
      <w:r w:rsidR="001B6874" w:rsidRPr="00E60CDC">
        <w:rPr>
          <w:rFonts w:hint="eastAsia"/>
        </w:rPr>
        <w:t>的</w:t>
      </w:r>
      <w:r w:rsidR="001B6874" w:rsidRPr="00E60CDC">
        <w:t>情况，就是要</w:t>
      </w:r>
      <w:del w:id="302" w:author="Robbie Fan" w:date="2014-01-03T20:43:00Z">
        <w:r w:rsidR="004124FB" w:rsidRPr="00E60CDC" w:rsidDel="009335A0">
          <w:delText>相</w:delText>
        </w:r>
        <w:r w:rsidR="004124FB" w:rsidRPr="00E60CDC" w:rsidDel="00D16986">
          <w:delText>关</w:delText>
        </w:r>
      </w:del>
      <w:ins w:id="303" w:author="Robbie Fan" w:date="2014-01-03T20:43:00Z">
        <w:r w:rsidR="00D16986">
          <w:rPr>
            <w:rFonts w:hint="eastAsia"/>
          </w:rPr>
          <w:t>对</w:t>
        </w:r>
        <w:r w:rsidR="009335A0">
          <w:rPr>
            <w:rFonts w:hint="eastAsia"/>
          </w:rPr>
          <w:t>if</w:t>
        </w:r>
      </w:ins>
      <w:r w:rsidR="004124FB" w:rsidRPr="00E60CDC">
        <w:t>语句的执行次数进行</w:t>
      </w:r>
      <w:r w:rsidR="004124FB" w:rsidRPr="00E60CDC">
        <w:rPr>
          <w:rFonts w:hint="eastAsia"/>
        </w:rPr>
        <w:t>计数</w:t>
      </w:r>
      <w:r w:rsidR="004124FB" w:rsidRPr="00E60CDC">
        <w:t>。</w:t>
      </w:r>
      <w:r w:rsidR="001B6874" w:rsidRPr="00E60CDC">
        <w:rPr>
          <w:rFonts w:hint="eastAsia"/>
        </w:rPr>
        <w:t>（在</w:t>
      </w:r>
      <w:r w:rsidR="008B15AD" w:rsidRPr="00E60CDC">
        <w:rPr>
          <w:rFonts w:hint="eastAsia"/>
        </w:rPr>
        <w:t>那些</w:t>
      </w:r>
      <w:r w:rsidR="001B6874" w:rsidRPr="00E60CDC">
        <w:t>更</w:t>
      </w:r>
      <w:r w:rsidR="008B15AD" w:rsidRPr="00E60CDC">
        <w:rPr>
          <w:rFonts w:hint="eastAsia"/>
        </w:rPr>
        <w:t>为</w:t>
      </w:r>
      <w:r w:rsidR="001B6874" w:rsidRPr="00E60CDC">
        <w:t>数学</w:t>
      </w:r>
      <w:r w:rsidR="001B6874" w:rsidRPr="00E60CDC">
        <w:rPr>
          <w:rFonts w:hint="eastAsia"/>
        </w:rPr>
        <w:t>化</w:t>
      </w:r>
      <w:r w:rsidR="008B15AD" w:rsidRPr="00E60CDC">
        <w:t>的</w:t>
      </w:r>
      <w:del w:id="304" w:author="Robbie Fan" w:date="2014-01-03T20:44:00Z">
        <w:r w:rsidR="008B15AD" w:rsidRPr="00E60CDC" w:rsidDel="002C66DF">
          <w:rPr>
            <w:rFonts w:hint="eastAsia"/>
          </w:rPr>
          <w:delText>设置</w:delText>
        </w:r>
      </w:del>
      <w:commentRangeStart w:id="305"/>
      <w:ins w:id="306" w:author="Robbie Fan" w:date="2014-01-03T20:44:00Z">
        <w:r w:rsidR="002C66DF" w:rsidRPr="00E60CDC">
          <w:rPr>
            <w:rFonts w:hint="eastAsia"/>
          </w:rPr>
          <w:t>设</w:t>
        </w:r>
        <w:r w:rsidR="002C66DF">
          <w:rPr>
            <w:rFonts w:hint="eastAsia"/>
          </w:rPr>
          <w:t>定</w:t>
        </w:r>
        <w:commentRangeEnd w:id="305"/>
        <w:r w:rsidR="002C66DF">
          <w:rPr>
            <w:rStyle w:val="af5"/>
          </w:rPr>
          <w:commentReference w:id="305"/>
        </w:r>
      </w:ins>
      <w:r w:rsidR="001B6874" w:rsidRPr="00E60CDC">
        <w:t>中，我们</w:t>
      </w:r>
      <w:r w:rsidR="008B15AD" w:rsidRPr="00E60CDC">
        <w:rPr>
          <w:rFonts w:hint="eastAsia"/>
        </w:rPr>
        <w:t>也</w:t>
      </w:r>
      <w:r w:rsidR="008B15AD" w:rsidRPr="00E60CDC">
        <w:t>可以</w:t>
      </w:r>
      <w:r w:rsidR="008B15AD" w:rsidRPr="00E60CDC">
        <w:rPr>
          <w:rFonts w:hint="eastAsia"/>
        </w:rPr>
        <w:t>通过</w:t>
      </w:r>
      <w:r w:rsidR="001B6874" w:rsidRPr="00E60CDC">
        <w:t>相关的操作符</w:t>
      </w:r>
      <w:r w:rsidR="008B15AD" w:rsidRPr="00E60CDC">
        <w:rPr>
          <w:rFonts w:hint="eastAsia"/>
        </w:rPr>
        <w:t>来完成</w:t>
      </w:r>
      <w:r w:rsidR="008B15AD" w:rsidRPr="00E60CDC">
        <w:t>计数操作</w:t>
      </w:r>
      <w:r w:rsidR="001B6874" w:rsidRPr="00E60CDC">
        <w:t>，例如</w:t>
      </w:r>
      <w:r w:rsidR="001B6874" w:rsidRPr="00E60CDC">
        <w:rPr>
          <w:rFonts w:hint="eastAsia"/>
        </w:rPr>
        <w:t>用</w:t>
      </w:r>
      <w:r w:rsidR="001B6874">
        <w:t>Θ(1)</w:t>
      </w:r>
      <w:r w:rsidR="001B6874" w:rsidRPr="00E60CDC">
        <w:rPr>
          <w:rFonts w:hint="eastAsia"/>
        </w:rPr>
        <w:t>来</w:t>
      </w:r>
      <w:r w:rsidR="001B6874" w:rsidRPr="00E60CDC">
        <w:t>代替</w:t>
      </w:r>
      <w:r w:rsidR="001B6874" w:rsidRPr="00E60CDC">
        <w:rPr>
          <w:rFonts w:hint="eastAsia"/>
        </w:rPr>
        <w:t>1</w:t>
      </w:r>
      <w:r w:rsidR="001B6874" w:rsidRPr="00E60CDC">
        <w:rPr>
          <w:rFonts w:hint="eastAsia"/>
        </w:rPr>
        <w:t>。）下面</w:t>
      </w:r>
      <w:r w:rsidR="001B6874" w:rsidRPr="00E60CDC">
        <w:t>，我们就来试试这两个函数吧：</w:t>
      </w:r>
    </w:p>
    <w:p w14:paraId="33F40F4C" w14:textId="77777777" w:rsidR="00D7111B" w:rsidRDefault="00D7111B" w:rsidP="00975F7E">
      <w:pPr>
        <w:pStyle w:val="aa"/>
      </w:pPr>
      <w:r>
        <w:t xml:space="preserve">&gt;&gt;&gt; seq = range(1,101) </w:t>
      </w:r>
    </w:p>
    <w:p w14:paraId="34FB98C6" w14:textId="77777777" w:rsidR="00D7111B" w:rsidRDefault="00D7111B" w:rsidP="00975F7E">
      <w:pPr>
        <w:pStyle w:val="aa"/>
      </w:pPr>
      <w:r>
        <w:t xml:space="preserve">&gt;&gt;&gt; S(seq) </w:t>
      </w:r>
    </w:p>
    <w:p w14:paraId="3320A651" w14:textId="77777777" w:rsidR="00D7111B" w:rsidRDefault="00D7111B" w:rsidP="00975F7E">
      <w:pPr>
        <w:pStyle w:val="aa"/>
      </w:pPr>
      <w:r>
        <w:t xml:space="preserve">5050 </w:t>
      </w:r>
    </w:p>
    <w:p w14:paraId="069948B9" w14:textId="77777777" w:rsidR="00D7111B" w:rsidRPr="00E60CDC" w:rsidRDefault="001B6874" w:rsidP="00D86631">
      <w:pPr>
        <w:ind w:firstLine="420"/>
      </w:pPr>
      <w:r w:rsidRPr="00E60CDC">
        <w:rPr>
          <w:rFonts w:hint="eastAsia"/>
        </w:rPr>
        <w:t>现在</w:t>
      </w:r>
      <w:r w:rsidRPr="00E60CDC">
        <w:t>我们知道了，</w:t>
      </w:r>
      <w:r w:rsidRPr="00E60CDC">
        <w:t>Gauss</w:t>
      </w:r>
      <w:r w:rsidRPr="00E60CDC">
        <w:t>是对的</w:t>
      </w:r>
      <w:r w:rsidRPr="00E60CDC">
        <w:rPr>
          <w:rFonts w:hint="eastAsia"/>
        </w:rPr>
        <w:t>！</w:t>
      </w:r>
      <w:r w:rsidRPr="00E60CDC">
        <w:t>下面</w:t>
      </w:r>
      <w:r w:rsidRPr="00E60CDC">
        <w:rPr>
          <w:rFonts w:hint="eastAsia"/>
        </w:rPr>
        <w:t>我们</w:t>
      </w:r>
      <w:r w:rsidRPr="00E60CDC">
        <w:t>来</w:t>
      </w:r>
      <w:r w:rsidRPr="00E60CDC">
        <w:rPr>
          <w:rFonts w:hint="eastAsia"/>
        </w:rPr>
        <w:t>看看</w:t>
      </w:r>
      <w:r w:rsidRPr="00E60CDC">
        <w:t>它的运行时间：</w:t>
      </w:r>
    </w:p>
    <w:p w14:paraId="418785C6" w14:textId="77777777" w:rsidR="00D7111B" w:rsidRDefault="00D7111B" w:rsidP="00975F7E">
      <w:pPr>
        <w:pStyle w:val="aa"/>
      </w:pPr>
      <w:r>
        <w:t xml:space="preserve">&gt;&gt;&gt; T(seq) </w:t>
      </w:r>
    </w:p>
    <w:p w14:paraId="0723C8FC" w14:textId="77777777" w:rsidR="00D7111B" w:rsidRDefault="00D7111B" w:rsidP="00975F7E">
      <w:pPr>
        <w:pStyle w:val="aa"/>
      </w:pPr>
      <w:r>
        <w:t xml:space="preserve">101 </w:t>
      </w:r>
    </w:p>
    <w:p w14:paraId="02E22D0A" w14:textId="77777777" w:rsidR="00D7111B" w:rsidRDefault="00D75B81" w:rsidP="00D86631">
      <w:pPr>
        <w:ind w:firstLine="420"/>
      </w:pPr>
      <w:r w:rsidRPr="00E60CDC">
        <w:rPr>
          <w:rFonts w:hint="eastAsia"/>
        </w:rPr>
        <w:t>一切</w:t>
      </w:r>
      <w:r w:rsidRPr="00E60CDC">
        <w:t>正常</w:t>
      </w:r>
      <w:r w:rsidRPr="00E60CDC">
        <w:rPr>
          <w:rFonts w:hint="eastAsia"/>
        </w:rPr>
        <w:t>。由于</w:t>
      </w:r>
      <w:r w:rsidR="00A7256E" w:rsidRPr="00E60CDC">
        <w:rPr>
          <w:i/>
        </w:rPr>
        <w:t>n</w:t>
      </w:r>
      <w:r w:rsidR="00A7256E" w:rsidRPr="00E60CDC">
        <w:rPr>
          <w:rFonts w:hint="eastAsia"/>
        </w:rPr>
        <w:t>本身</w:t>
      </w:r>
      <w:r w:rsidR="00A7256E" w:rsidRPr="00E60CDC">
        <w:t>大小</w:t>
      </w:r>
      <w:r w:rsidRPr="00E60CDC">
        <w:rPr>
          <w:rFonts w:hint="eastAsia"/>
        </w:rPr>
        <w:t>为</w:t>
      </w:r>
      <w:r w:rsidR="00A7256E" w:rsidRPr="00E60CDC">
        <w:rPr>
          <w:rFonts w:hint="eastAsia"/>
        </w:rPr>
        <w:t>100</w:t>
      </w:r>
      <w:r w:rsidR="00A7256E" w:rsidRPr="00E60CDC">
        <w:rPr>
          <w:rFonts w:hint="eastAsia"/>
        </w:rPr>
        <w:t>，</w:t>
      </w:r>
      <w:r w:rsidR="00A7256E" w:rsidRPr="00E60CDC">
        <w:t>所以</w:t>
      </w:r>
      <w:r w:rsidRPr="00E60CDC">
        <w:rPr>
          <w:rFonts w:hint="eastAsia"/>
        </w:rPr>
        <w:t>这儿</w:t>
      </w:r>
      <w:r w:rsidR="00A7256E" w:rsidRPr="00E60CDC">
        <w:t>是</w:t>
      </w:r>
      <w:r w:rsidR="00A7256E" w:rsidRPr="00E60CDC">
        <w:rPr>
          <w:i/>
        </w:rPr>
        <w:t>n</w:t>
      </w:r>
      <w:r w:rsidR="00A7256E" w:rsidRPr="00E60CDC">
        <w:t>+1</w:t>
      </w:r>
      <w:r w:rsidR="00A7256E" w:rsidRPr="00E60CDC">
        <w:rPr>
          <w:rFonts w:hint="eastAsia"/>
        </w:rPr>
        <w:t>。</w:t>
      </w:r>
      <w:r w:rsidRPr="00E60CDC">
        <w:rPr>
          <w:rFonts w:hint="eastAsia"/>
        </w:rPr>
        <w:t>但</w:t>
      </w:r>
      <w:r w:rsidR="00265409" w:rsidRPr="00E60CDC">
        <w:rPr>
          <w:rFonts w:hint="eastAsia"/>
        </w:rPr>
        <w:t>似乎</w:t>
      </w:r>
      <w:r w:rsidR="00F62143">
        <w:t>我们</w:t>
      </w:r>
      <w:r w:rsidR="00F62143">
        <w:rPr>
          <w:rFonts w:hint="eastAsia"/>
        </w:rPr>
        <w:t>一般应该</w:t>
      </w:r>
      <w:r w:rsidR="00265409" w:rsidRPr="00E60CDC">
        <w:t>是</w:t>
      </w:r>
      <w:r w:rsidRPr="00E60CDC">
        <w:t>这样</w:t>
      </w:r>
      <w:r w:rsidRPr="00E60CDC">
        <w:rPr>
          <w:rFonts w:hint="eastAsia"/>
        </w:rPr>
        <w:t>做</w:t>
      </w:r>
      <w:r w:rsidRPr="00E60CDC">
        <w:t>的</w:t>
      </w:r>
      <w:r w:rsidR="00A7256E" w:rsidRPr="00E60CDC">
        <w:t>：</w:t>
      </w:r>
      <w:r w:rsidR="00D7111B">
        <w:t xml:space="preserve"> </w:t>
      </w:r>
    </w:p>
    <w:p w14:paraId="39E682AB" w14:textId="77777777" w:rsidR="00D7111B" w:rsidRDefault="00D7111B" w:rsidP="00975F7E">
      <w:pPr>
        <w:pStyle w:val="aa"/>
      </w:pPr>
      <w:r>
        <w:t xml:space="preserve">&gt;&gt;&gt; for n in range(100): </w:t>
      </w:r>
    </w:p>
    <w:p w14:paraId="5B2FB024" w14:textId="77777777" w:rsidR="00D7111B" w:rsidRDefault="00D7111B" w:rsidP="00975F7E">
      <w:pPr>
        <w:pStyle w:val="aa"/>
      </w:pPr>
      <w:r>
        <w:t xml:space="preserve">...    </w:t>
      </w:r>
      <w:r w:rsidR="002662BD">
        <w:t xml:space="preserve">  </w:t>
      </w:r>
      <w:r>
        <w:t xml:space="preserve">seq = range(n) </w:t>
      </w:r>
    </w:p>
    <w:p w14:paraId="4F8533A3" w14:textId="77777777" w:rsidR="00D7111B" w:rsidRDefault="00D7111B" w:rsidP="00975F7E">
      <w:pPr>
        <w:pStyle w:val="aa"/>
      </w:pPr>
      <w:r>
        <w:t xml:space="preserve">...    </w:t>
      </w:r>
      <w:r w:rsidR="00577869">
        <w:t xml:space="preserve">  </w:t>
      </w:r>
      <w:r>
        <w:t xml:space="preserve">assert T(seq) == n+1 </w:t>
      </w:r>
    </w:p>
    <w:p w14:paraId="441AD6E5" w14:textId="77777777" w:rsidR="00304292" w:rsidRPr="00E60CDC" w:rsidRDefault="00265409" w:rsidP="00D86631">
      <w:pPr>
        <w:ind w:firstLine="420"/>
      </w:pPr>
      <w:r w:rsidRPr="00E60CDC">
        <w:rPr>
          <w:rFonts w:hint="eastAsia"/>
        </w:rPr>
        <w:t>没有错误，所以</w:t>
      </w:r>
      <w:r w:rsidRPr="00E60CDC">
        <w:t>上面</w:t>
      </w:r>
      <w:r w:rsidRPr="00E60CDC">
        <w:rPr>
          <w:rFonts w:hint="eastAsia"/>
        </w:rPr>
        <w:t>的</w:t>
      </w:r>
      <w:r w:rsidRPr="00E60CDC">
        <w:t>假设似乎</w:t>
      </w:r>
      <w:r w:rsidRPr="00E60CDC">
        <w:rPr>
          <w:rFonts w:hint="eastAsia"/>
        </w:rPr>
        <w:t>有一定</w:t>
      </w:r>
      <w:r w:rsidRPr="00E60CDC">
        <w:t>的可信度。</w:t>
      </w:r>
    </w:p>
    <w:p w14:paraId="54B2F17F" w14:textId="77777777" w:rsidR="005E7B26" w:rsidRPr="00E60CDC" w:rsidRDefault="0024659E" w:rsidP="00D86631">
      <w:pPr>
        <w:ind w:firstLine="420"/>
      </w:pPr>
      <w:r w:rsidRPr="00E60CDC">
        <w:rPr>
          <w:rFonts w:hint="eastAsia"/>
        </w:rPr>
        <w:t>现在</w:t>
      </w:r>
      <w:r w:rsidRPr="00E60CDC">
        <w:t>，我们要做的工作是找</w:t>
      </w:r>
      <w:r w:rsidRPr="00E60CDC">
        <w:rPr>
          <w:rFonts w:hint="eastAsia"/>
        </w:rPr>
        <w:t>出</w:t>
      </w:r>
      <w:r w:rsidRPr="00E60CDC">
        <w:rPr>
          <w:rFonts w:hint="eastAsia"/>
        </w:rPr>
        <w:t>T</w:t>
      </w:r>
      <w:r w:rsidRPr="00E60CDC">
        <w:rPr>
          <w:rFonts w:hint="eastAsia"/>
        </w:rPr>
        <w:t>这种</w:t>
      </w:r>
      <w:r w:rsidRPr="00E60CDC">
        <w:t>函数的非递归版本</w:t>
      </w:r>
      <w:r w:rsidRPr="00E60CDC">
        <w:rPr>
          <w:rFonts w:hint="eastAsia"/>
        </w:rPr>
        <w:t>，以便我们</w:t>
      </w:r>
      <w:r w:rsidRPr="00E60CDC">
        <w:t>来定义递归算法的运行时间</w:t>
      </w:r>
      <w:r w:rsidRPr="00E60CDC">
        <w:rPr>
          <w:rFonts w:hint="eastAsia"/>
        </w:rPr>
        <w:t>复杂度</w:t>
      </w:r>
      <w:r w:rsidRPr="00E60CDC">
        <w:t>。</w:t>
      </w:r>
    </w:p>
    <w:p w14:paraId="6FE77AF6" w14:textId="77777777" w:rsidR="00D7111B" w:rsidRDefault="008B15AD" w:rsidP="00D7111B">
      <w:pPr>
        <w:pStyle w:val="4"/>
      </w:pPr>
      <w:r>
        <w:rPr>
          <w:rFonts w:hint="eastAsia"/>
        </w:rPr>
        <w:t>手动</w:t>
      </w:r>
      <w:r>
        <w:t>推导</w:t>
      </w:r>
    </w:p>
    <w:p w14:paraId="1E6529CD" w14:textId="77777777" w:rsidR="00EF69A9" w:rsidRPr="00E60CDC" w:rsidRDefault="00EF69A9" w:rsidP="00D86631">
      <w:pPr>
        <w:ind w:firstLine="420"/>
      </w:pPr>
      <w:r w:rsidRPr="00E60CDC">
        <w:rPr>
          <w:rFonts w:hint="eastAsia"/>
        </w:rPr>
        <w:t>为了</w:t>
      </w:r>
      <w:r w:rsidRPr="00E60CDC">
        <w:t>从数学</w:t>
      </w:r>
      <w:r w:rsidRPr="00E60CDC">
        <w:rPr>
          <w:rFonts w:hint="eastAsia"/>
        </w:rPr>
        <w:t>角度</w:t>
      </w:r>
      <w:r w:rsidRPr="00E60CDC">
        <w:t>来描述递归算法的运行时间</w:t>
      </w:r>
      <w:r w:rsidRPr="00E60CDC">
        <w:rPr>
          <w:rFonts w:hint="eastAsia"/>
        </w:rPr>
        <w:t>，就得要用到</w:t>
      </w:r>
      <w:r w:rsidRPr="00E60CDC">
        <w:t>递推</w:t>
      </w:r>
      <w:r w:rsidRPr="00E60CDC">
        <w:rPr>
          <w:rFonts w:hint="eastAsia"/>
        </w:rPr>
        <w:t>等式</w:t>
      </w:r>
      <w:r w:rsidRPr="00E60CDC">
        <w:t>，</w:t>
      </w:r>
      <w:r w:rsidRPr="00E60CDC">
        <w:rPr>
          <w:rFonts w:hint="eastAsia"/>
        </w:rPr>
        <w:t>我们</w:t>
      </w:r>
      <w:r w:rsidRPr="00E60CDC">
        <w:t>通常称之为</w:t>
      </w:r>
      <w:r w:rsidRPr="00E60CDC">
        <w:rPr>
          <w:i/>
        </w:rPr>
        <w:t>递归关系</w:t>
      </w:r>
      <w:r w:rsidRPr="00E60CDC">
        <w:rPr>
          <w:rFonts w:hint="eastAsia"/>
        </w:rPr>
        <w:t>。</w:t>
      </w:r>
      <w:r w:rsidR="0096180B" w:rsidRPr="00E60CDC">
        <w:rPr>
          <w:rFonts w:hint="eastAsia"/>
        </w:rPr>
        <w:t>如果</w:t>
      </w:r>
      <w:r w:rsidR="0096180B" w:rsidRPr="00E60CDC">
        <w:t>我们的递归算法是像上一节中</w:t>
      </w:r>
      <w:r w:rsidR="0096180B" w:rsidRPr="00E60CDC">
        <w:rPr>
          <w:rFonts w:hint="eastAsia"/>
        </w:rPr>
        <w:t>S</w:t>
      </w:r>
      <w:r w:rsidR="0096180B" w:rsidRPr="00E60CDC">
        <w:rPr>
          <w:rFonts w:hint="eastAsia"/>
        </w:rPr>
        <w:t>那样</w:t>
      </w:r>
      <w:r w:rsidR="0096180B" w:rsidRPr="00E60CDC">
        <w:t>的函数，那么其递归关系</w:t>
      </w:r>
      <w:r w:rsidR="0096180B" w:rsidRPr="00E60CDC">
        <w:rPr>
          <w:rFonts w:hint="eastAsia"/>
        </w:rPr>
        <w:t>的</w:t>
      </w:r>
      <w:r w:rsidR="0096180B" w:rsidRPr="00E60CDC">
        <w:t>定</w:t>
      </w:r>
      <w:r w:rsidR="0096180B" w:rsidRPr="00E60CDC">
        <w:lastRenderedPageBreak/>
        <w:t>义就有点类似于后面的函数</w:t>
      </w:r>
      <w:r w:rsidR="0096180B" w:rsidRPr="00E60CDC">
        <w:t>T</w:t>
      </w:r>
      <w:r w:rsidR="0096180B" w:rsidRPr="00E60CDC">
        <w:rPr>
          <w:rFonts w:hint="eastAsia"/>
        </w:rPr>
        <w:t>。由于</w:t>
      </w:r>
      <w:r w:rsidR="0096180B" w:rsidRPr="00E60CDC">
        <w:t>我们</w:t>
      </w:r>
      <w:r w:rsidR="00E869D8" w:rsidRPr="00E60CDC">
        <w:rPr>
          <w:rFonts w:hint="eastAsia"/>
        </w:rPr>
        <w:t>的</w:t>
      </w:r>
      <w:r w:rsidR="00E869D8" w:rsidRPr="00E60CDC">
        <w:t>工作</w:t>
      </w:r>
      <w:r w:rsidR="0072727B" w:rsidRPr="00E60CDC">
        <w:rPr>
          <w:rFonts w:hint="eastAsia"/>
        </w:rPr>
        <w:t>是</w:t>
      </w:r>
      <w:r w:rsidR="0072727B" w:rsidRPr="00E60CDC">
        <w:t>要得到</w:t>
      </w:r>
      <w:r w:rsidR="0096180B" w:rsidRPr="00E60CDC">
        <w:t>一个渐进式</w:t>
      </w:r>
      <w:r w:rsidR="0072727B" w:rsidRPr="00E60CDC">
        <w:rPr>
          <w:rFonts w:hint="eastAsia"/>
        </w:rPr>
        <w:t>的</w:t>
      </w:r>
      <w:r w:rsidR="0072727B" w:rsidRPr="00E60CDC">
        <w:t>答案，所以</w:t>
      </w:r>
      <w:r w:rsidR="00326224">
        <w:rPr>
          <w:rFonts w:hint="eastAsia"/>
        </w:rPr>
        <w:t>通常都</w:t>
      </w:r>
      <w:r w:rsidR="0072727B" w:rsidRPr="00E60CDC">
        <w:t>不会在意</w:t>
      </w:r>
      <w:r w:rsidR="00E869D8" w:rsidRPr="00E60CDC">
        <w:t>其常数部分</w:t>
      </w:r>
      <w:r w:rsidR="0072727B" w:rsidRPr="00E60CDC">
        <w:rPr>
          <w:rFonts w:hint="eastAsia"/>
        </w:rPr>
        <w:t>，</w:t>
      </w:r>
      <w:r w:rsidR="0072727B" w:rsidRPr="00E60CDC">
        <w:t>并且</w:t>
      </w:r>
      <w:r w:rsidR="0072727B" w:rsidRPr="00E60CDC">
        <w:rPr>
          <w:rFonts w:hint="eastAsia"/>
        </w:rPr>
        <w:t>默认</w:t>
      </w:r>
      <w:r w:rsidR="0072727B">
        <w:rPr>
          <w:i/>
        </w:rPr>
        <w:t>T</w:t>
      </w:r>
      <w:r w:rsidR="0072727B">
        <w:t>(</w:t>
      </w:r>
      <w:r w:rsidR="0072727B">
        <w:rPr>
          <w:i/>
        </w:rPr>
        <w:t>k</w:t>
      </w:r>
      <w:r w:rsidR="0072727B">
        <w:t>) = Θ(1)</w:t>
      </w:r>
      <w:r w:rsidR="00326224">
        <w:rPr>
          <w:rFonts w:hint="eastAsia"/>
        </w:rPr>
        <w:t>（</w:t>
      </w:r>
      <w:r w:rsidR="0072727B" w:rsidRPr="00E60CDC">
        <w:rPr>
          <w:rFonts w:hint="eastAsia"/>
        </w:rPr>
        <w:t>其中</w:t>
      </w:r>
      <w:r w:rsidR="0072727B" w:rsidRPr="00E60CDC">
        <w:t>k</w:t>
      </w:r>
      <w:r w:rsidR="0072727B" w:rsidRPr="00E60CDC">
        <w:rPr>
          <w:rFonts w:hint="eastAsia"/>
        </w:rPr>
        <w:t>为</w:t>
      </w:r>
      <w:r w:rsidR="0072727B" w:rsidRPr="00E60CDC">
        <w:t>常数</w:t>
      </w:r>
      <w:r w:rsidR="00326224">
        <w:rPr>
          <w:rFonts w:hint="eastAsia"/>
        </w:rPr>
        <w:t>）</w:t>
      </w:r>
      <w:r w:rsidR="00E869D8" w:rsidRPr="00E60CDC">
        <w:t>。</w:t>
      </w:r>
      <w:r w:rsidR="0072727B" w:rsidRPr="00E60CDC">
        <w:rPr>
          <w:rFonts w:hint="eastAsia"/>
        </w:rPr>
        <w:t>这意味着我们</w:t>
      </w:r>
      <w:r w:rsidR="0072727B" w:rsidRPr="00E60CDC">
        <w:t>可以</w:t>
      </w:r>
      <w:r w:rsidR="0072727B" w:rsidRPr="00E60CDC">
        <w:rPr>
          <w:rFonts w:hint="eastAsia"/>
        </w:rPr>
        <w:t>在设置</w:t>
      </w:r>
      <w:r w:rsidR="0072727B" w:rsidRPr="00E60CDC">
        <w:t>相关等式时忽略掉</w:t>
      </w:r>
      <w:r w:rsidR="0072727B" w:rsidRPr="00E60CDC">
        <w:rPr>
          <w:rFonts w:hint="eastAsia"/>
        </w:rPr>
        <w:t>其</w:t>
      </w:r>
      <w:r w:rsidR="0072727B" w:rsidRPr="00E60CDC">
        <w:t>基本情况</w:t>
      </w:r>
      <w:r w:rsidR="0072727B" w:rsidRPr="00E60CDC">
        <w:rPr>
          <w:rFonts w:hint="eastAsia"/>
        </w:rPr>
        <w:t>（除非</w:t>
      </w:r>
      <w:r w:rsidR="0072727B" w:rsidRPr="00E60CDC">
        <w:t>它</w:t>
      </w:r>
      <w:r w:rsidR="0072727B" w:rsidRPr="0016671F">
        <w:rPr>
          <w:rFonts w:hint="eastAsia"/>
          <w:i/>
        </w:rPr>
        <w:t>不是</w:t>
      </w:r>
      <w:r w:rsidR="0072727B" w:rsidRPr="00E60CDC">
        <w:t>一个常数</w:t>
      </w:r>
      <w:r w:rsidR="0072727B" w:rsidRPr="00E60CDC">
        <w:rPr>
          <w:rFonts w:hint="eastAsia"/>
        </w:rPr>
        <w:t>级操作），</w:t>
      </w:r>
      <w:r w:rsidR="0072727B" w:rsidRPr="00E60CDC">
        <w:t>对于函数</w:t>
      </w:r>
      <w:r w:rsidR="004B733C" w:rsidRPr="00E60CDC">
        <w:rPr>
          <w:rFonts w:hint="eastAsia"/>
        </w:rPr>
        <w:t>S</w:t>
      </w:r>
      <w:r w:rsidR="0016671F">
        <w:t>而言，</w:t>
      </w:r>
      <w:r w:rsidR="0016671F">
        <w:rPr>
          <w:rFonts w:hint="eastAsia"/>
        </w:rPr>
        <w:t>它的</w:t>
      </w:r>
      <w:r w:rsidR="004B733C" w:rsidRPr="00E60CDC">
        <w:rPr>
          <w:rFonts w:hint="eastAsia"/>
        </w:rPr>
        <w:t>T</w:t>
      </w:r>
      <w:r w:rsidR="0016671F">
        <w:rPr>
          <w:rFonts w:hint="eastAsia"/>
        </w:rPr>
        <w:t>可以</w:t>
      </w:r>
      <w:r w:rsidR="004B733C" w:rsidRPr="00E60CDC">
        <w:t>定义如下：</w:t>
      </w:r>
    </w:p>
    <w:p w14:paraId="2A016FD2" w14:textId="77777777" w:rsidR="00D7111B" w:rsidRPr="00E60CDC" w:rsidRDefault="00C276A1" w:rsidP="00D86631">
      <w:pPr>
        <w:ind w:firstLine="420"/>
        <w:rPr>
          <w:color w:val="FF0000"/>
        </w:rPr>
      </w:pPr>
      <w:r w:rsidRPr="00E60CDC">
        <w:rPr>
          <w:rFonts w:hint="eastAsia"/>
          <w:color w:val="FF0000"/>
        </w:rPr>
        <w:t>（公式）</w:t>
      </w:r>
    </w:p>
    <w:p w14:paraId="142B96AC" w14:textId="77777777" w:rsidR="003256C6" w:rsidRPr="00C3086A" w:rsidRDefault="0016671F" w:rsidP="00D86631">
      <w:pPr>
        <w:ind w:firstLine="420"/>
      </w:pPr>
      <w:r w:rsidRPr="00C3086A">
        <w:rPr>
          <w:rFonts w:hint="eastAsia"/>
        </w:rPr>
        <w:t>也</w:t>
      </w:r>
      <w:r w:rsidRPr="00C3086A">
        <w:t>就是</w:t>
      </w:r>
      <w:r w:rsidRPr="00C3086A">
        <w:rPr>
          <w:rFonts w:hint="eastAsia"/>
        </w:rPr>
        <w:t>说</w:t>
      </w:r>
      <w:r w:rsidRPr="00C3086A">
        <w:t>，计算</w:t>
      </w:r>
      <w:r w:rsidR="00253F41">
        <w:rPr>
          <w:rFonts w:ascii="Calibri" w:eastAsia="Calibri" w:hAnsi="Calibri" w:cs="Calibri"/>
        </w:rPr>
        <w:t>S(seq,</w:t>
      </w:r>
      <w:r w:rsidR="00253F41">
        <w:t xml:space="preserve"> </w:t>
      </w:r>
      <w:r w:rsidR="00253F41">
        <w:rPr>
          <w:rFonts w:ascii="Calibri" w:eastAsia="Calibri" w:hAnsi="Calibri" w:cs="Calibri"/>
        </w:rPr>
        <w:t>i)</w:t>
      </w:r>
      <w:r w:rsidRPr="00C3086A">
        <w:rPr>
          <w:rFonts w:hint="eastAsia"/>
        </w:rPr>
        <w:t>所</w:t>
      </w:r>
      <w:r w:rsidRPr="00C3086A">
        <w:t>需</w:t>
      </w:r>
      <w:r w:rsidRPr="00C3086A">
        <w:rPr>
          <w:rFonts w:hint="eastAsia"/>
        </w:rPr>
        <w:t>要</w:t>
      </w:r>
      <w:r w:rsidRPr="00C3086A">
        <w:t>的时间</w:t>
      </w:r>
      <w:r w:rsidR="00253F41" w:rsidRPr="00C3086A">
        <w:rPr>
          <w:rFonts w:hint="eastAsia"/>
        </w:rPr>
        <w:t>（即</w:t>
      </w:r>
      <w:r w:rsidR="00253F41">
        <w:rPr>
          <w:i/>
        </w:rPr>
        <w:t>T</w:t>
      </w:r>
      <w:r w:rsidR="00253F41">
        <w:t>(</w:t>
      </w:r>
      <w:r w:rsidR="00253F41">
        <w:rPr>
          <w:i/>
        </w:rPr>
        <w:t>n</w:t>
      </w:r>
      <w:r w:rsidR="00253F41">
        <w:t>)</w:t>
      </w:r>
      <w:r w:rsidR="00253F41" w:rsidRPr="00C3086A">
        <w:rPr>
          <w:rFonts w:hint="eastAsia"/>
        </w:rPr>
        <w:t>）等于</w:t>
      </w:r>
      <w:r w:rsidR="00253F41" w:rsidRPr="00C3086A">
        <w:t>递归调用</w:t>
      </w:r>
      <w:r w:rsidR="00253F41">
        <w:rPr>
          <w:rFonts w:ascii="Calibri" w:eastAsia="Calibri" w:hAnsi="Calibri" w:cs="Calibri"/>
        </w:rPr>
        <w:t>(seq,</w:t>
      </w:r>
      <w:r w:rsidR="00253F41">
        <w:t xml:space="preserve"> </w:t>
      </w:r>
      <w:r w:rsidR="00253F41">
        <w:rPr>
          <w:rFonts w:ascii="Calibri" w:eastAsia="Calibri" w:hAnsi="Calibri" w:cs="Calibri"/>
        </w:rPr>
        <w:t>i+1)</w:t>
      </w:r>
      <w:r w:rsidR="00253F41" w:rsidRPr="00C3086A">
        <w:rPr>
          <w:rFonts w:ascii="Calibri" w:hAnsi="Calibri" w:cs="Calibri" w:hint="eastAsia"/>
        </w:rPr>
        <w:t>所需</w:t>
      </w:r>
      <w:r w:rsidR="00253F41" w:rsidRPr="00C3086A">
        <w:rPr>
          <w:rFonts w:ascii="Calibri" w:hAnsi="Calibri" w:cs="Calibri"/>
        </w:rPr>
        <w:t>的时间加上访问</w:t>
      </w:r>
      <w:r w:rsidR="00253F41" w:rsidRPr="00C3086A">
        <w:rPr>
          <w:rFonts w:ascii="Calibri" w:hAnsi="Calibri" w:cs="Calibri"/>
        </w:rPr>
        <w:t>seq[i]</w:t>
      </w:r>
      <w:r w:rsidR="00253F41" w:rsidRPr="00C3086A">
        <w:rPr>
          <w:rFonts w:ascii="Calibri" w:hAnsi="Calibri" w:cs="Calibri" w:hint="eastAsia"/>
        </w:rPr>
        <w:t>所需</w:t>
      </w:r>
      <w:r w:rsidR="00253F41" w:rsidRPr="00C3086A">
        <w:rPr>
          <w:rFonts w:ascii="Calibri" w:hAnsi="Calibri" w:cs="Calibri"/>
        </w:rPr>
        <w:t>的时间（</w:t>
      </w:r>
      <w:r w:rsidR="00253F41" w:rsidRPr="00C3086A">
        <w:rPr>
          <w:rFonts w:ascii="Calibri" w:hAnsi="Calibri" w:cs="Calibri" w:hint="eastAsia"/>
        </w:rPr>
        <w:t>这是</w:t>
      </w:r>
      <w:r w:rsidR="00253F41" w:rsidRPr="00C3086A">
        <w:rPr>
          <w:rFonts w:ascii="Calibri" w:hAnsi="Calibri" w:cs="Calibri"/>
        </w:rPr>
        <w:t>个常数或</w:t>
      </w:r>
      <w:r w:rsidR="00253F41">
        <w:t>Θ(1)</w:t>
      </w:r>
      <w:r w:rsidR="00253F41" w:rsidRPr="00C3086A">
        <w:rPr>
          <w:rFonts w:hint="eastAsia"/>
        </w:rPr>
        <w:t>级操作</w:t>
      </w:r>
      <w:r w:rsidR="00253F41" w:rsidRPr="00C3086A">
        <w:rPr>
          <w:rFonts w:ascii="Calibri" w:hAnsi="Calibri" w:cs="Calibri" w:hint="eastAsia"/>
        </w:rPr>
        <w:t>。</w:t>
      </w:r>
      <w:r w:rsidR="00253F41" w:rsidRPr="00C3086A">
        <w:rPr>
          <w:rFonts w:ascii="Calibri" w:hAnsi="Calibri" w:cs="Calibri"/>
        </w:rPr>
        <w:t>换句话</w:t>
      </w:r>
      <w:r w:rsidR="00253F41" w:rsidRPr="00C3086A">
        <w:rPr>
          <w:rFonts w:ascii="Calibri" w:hAnsi="Calibri" w:cs="Calibri" w:hint="eastAsia"/>
        </w:rPr>
        <w:t>说</w:t>
      </w:r>
      <w:r w:rsidR="00253F41" w:rsidRPr="00C3086A">
        <w:rPr>
          <w:rFonts w:ascii="Calibri" w:hAnsi="Calibri" w:cs="Calibri"/>
        </w:rPr>
        <w:t>，我们可以</w:t>
      </w:r>
      <w:r w:rsidR="003A4BBA" w:rsidRPr="00C3086A">
        <w:rPr>
          <w:rFonts w:ascii="Calibri" w:hAnsi="Calibri" w:cs="Calibri" w:hint="eastAsia"/>
        </w:rPr>
        <w:t>先</w:t>
      </w:r>
      <w:r w:rsidR="00253F41" w:rsidRPr="00C3086A">
        <w:rPr>
          <w:rFonts w:ascii="Calibri" w:hAnsi="Calibri" w:cs="Calibri" w:hint="eastAsia"/>
        </w:rPr>
        <w:t>在</w:t>
      </w:r>
      <w:r w:rsidR="00253F41" w:rsidRPr="00C3086A">
        <w:rPr>
          <w:rFonts w:ascii="Calibri" w:hAnsi="Calibri" w:cs="Calibri"/>
        </w:rPr>
        <w:t>常数时间内</w:t>
      </w:r>
      <w:r w:rsidR="00253F41" w:rsidRPr="00C3086A">
        <w:rPr>
          <w:rFonts w:ascii="Calibri" w:hAnsi="Calibri" w:cs="Calibri" w:hint="eastAsia"/>
        </w:rPr>
        <w:t>将</w:t>
      </w:r>
      <w:r w:rsidR="003A4BBA" w:rsidRPr="00C3086A">
        <w:rPr>
          <w:rFonts w:ascii="Calibri" w:hAnsi="Calibri" w:cs="Calibri" w:hint="eastAsia"/>
        </w:rPr>
        <w:t>目标</w:t>
      </w:r>
      <w:r w:rsidR="00253F41" w:rsidRPr="00C3086A">
        <w:rPr>
          <w:rFonts w:ascii="Calibri" w:hAnsi="Calibri" w:cs="Calibri"/>
        </w:rPr>
        <w:t>问题</w:t>
      </w:r>
      <w:r w:rsidR="003A4BBA" w:rsidRPr="00C3086A">
        <w:rPr>
          <w:rFonts w:ascii="Calibri" w:hAnsi="Calibri" w:cs="Calibri" w:hint="eastAsia"/>
        </w:rPr>
        <w:t>缩减</w:t>
      </w:r>
      <w:r w:rsidR="00253F41" w:rsidRPr="00C3086A">
        <w:rPr>
          <w:rFonts w:ascii="Calibri" w:hAnsi="Calibri" w:cs="Calibri" w:hint="eastAsia"/>
        </w:rPr>
        <w:t>成其</w:t>
      </w:r>
      <w:r w:rsidR="00253F41" w:rsidRPr="00C3086A">
        <w:rPr>
          <w:rFonts w:ascii="Calibri" w:hAnsi="Calibri" w:cs="Calibri"/>
        </w:rPr>
        <w:t>自身的较小版本（</w:t>
      </w:r>
      <w:r w:rsidR="00253F41" w:rsidRPr="00C3086A">
        <w:rPr>
          <w:rFonts w:ascii="Calibri" w:hAnsi="Calibri" w:cs="Calibri" w:hint="eastAsia"/>
        </w:rPr>
        <w:t>譬如规模由</w:t>
      </w:r>
      <w:r w:rsidR="00253F41" w:rsidRPr="00C3086A">
        <w:rPr>
          <w:rFonts w:ascii="Calibri" w:hAnsi="Calibri" w:cs="Calibri"/>
          <w:i/>
        </w:rPr>
        <w:t>n</w:t>
      </w:r>
      <w:r w:rsidR="00253F41" w:rsidRPr="00C3086A">
        <w:rPr>
          <w:rFonts w:ascii="Calibri" w:hAnsi="Calibri" w:cs="Calibri" w:hint="eastAsia"/>
        </w:rPr>
        <w:t>变成</w:t>
      </w:r>
      <w:r w:rsidR="00253F41" w:rsidRPr="00C3086A">
        <w:rPr>
          <w:rFonts w:ascii="Calibri" w:hAnsi="Calibri" w:cs="Calibri"/>
          <w:i/>
        </w:rPr>
        <w:t>n</w:t>
      </w:r>
      <w:r w:rsidR="00253F41" w:rsidRPr="00C3086A">
        <w:rPr>
          <w:rFonts w:ascii="Calibri" w:hAnsi="Calibri" w:cs="Calibri"/>
        </w:rPr>
        <w:t>-1</w:t>
      </w:r>
      <w:r w:rsidR="00253F41" w:rsidRPr="00C3086A">
        <w:rPr>
          <w:rFonts w:ascii="Calibri" w:hAnsi="Calibri" w:cs="Calibri"/>
        </w:rPr>
        <w:t>）</w:t>
      </w:r>
      <w:r w:rsidR="00253F41" w:rsidRPr="00C3086A">
        <w:rPr>
          <w:rFonts w:ascii="Calibri" w:hAnsi="Calibri" w:cs="Calibri" w:hint="eastAsia"/>
        </w:rPr>
        <w:t>，</w:t>
      </w:r>
      <w:r w:rsidR="00253F41" w:rsidRPr="00C3086A">
        <w:rPr>
          <w:rFonts w:ascii="Calibri" w:hAnsi="Calibri" w:cs="Calibri"/>
        </w:rPr>
        <w:t>然后</w:t>
      </w:r>
      <w:r w:rsidR="00253F41" w:rsidRPr="00C3086A">
        <w:rPr>
          <w:rFonts w:ascii="Calibri" w:hAnsi="Calibri" w:cs="Calibri" w:hint="eastAsia"/>
        </w:rPr>
        <w:t>再来</w:t>
      </w:r>
      <w:r w:rsidR="003A4BBA" w:rsidRPr="00C3086A">
        <w:rPr>
          <w:rFonts w:ascii="Calibri" w:hAnsi="Calibri" w:cs="Calibri"/>
        </w:rPr>
        <w:t>解决</w:t>
      </w:r>
      <w:r w:rsidR="003A4BBA" w:rsidRPr="00C3086A">
        <w:rPr>
          <w:rFonts w:ascii="Calibri" w:hAnsi="Calibri" w:cs="Calibri" w:hint="eastAsia"/>
        </w:rPr>
        <w:t>这个</w:t>
      </w:r>
      <w:r w:rsidR="003A4BBA" w:rsidRPr="00C3086A">
        <w:rPr>
          <w:rFonts w:ascii="Calibri" w:hAnsi="Calibri" w:cs="Calibri"/>
        </w:rPr>
        <w:t>较小的</w:t>
      </w:r>
      <w:r w:rsidR="00253F41" w:rsidRPr="00C3086A">
        <w:rPr>
          <w:rFonts w:ascii="Calibri" w:hAnsi="Calibri" w:cs="Calibri"/>
        </w:rPr>
        <w:t>子问题</w:t>
      </w:r>
      <w:r w:rsidR="003A4BBA" w:rsidRPr="00C3086A">
        <w:rPr>
          <w:rFonts w:ascii="Calibri" w:hAnsi="Calibri" w:cs="Calibri" w:hint="eastAsia"/>
        </w:rPr>
        <w:t>。而</w:t>
      </w:r>
      <w:r w:rsidR="003A4BBA" w:rsidRPr="00C3086A">
        <w:rPr>
          <w:rFonts w:ascii="Calibri" w:hAnsi="Calibri" w:cs="Calibri"/>
        </w:rPr>
        <w:t>这两个操作</w:t>
      </w:r>
      <w:r w:rsidR="003A4BBA" w:rsidRPr="00C3086A">
        <w:rPr>
          <w:rFonts w:ascii="Calibri" w:hAnsi="Calibri" w:cs="Calibri" w:hint="eastAsia"/>
        </w:rPr>
        <w:t>的</w:t>
      </w:r>
      <w:r w:rsidR="003A4BBA" w:rsidRPr="00C3086A">
        <w:rPr>
          <w:rFonts w:ascii="Calibri" w:hAnsi="Calibri" w:cs="Calibri"/>
        </w:rPr>
        <w:t>时间之和就</w:t>
      </w:r>
      <w:r w:rsidR="003A4BBA" w:rsidRPr="00C3086A">
        <w:rPr>
          <w:rFonts w:ascii="Calibri" w:hAnsi="Calibri" w:cs="Calibri" w:hint="eastAsia"/>
        </w:rPr>
        <w:t>等于解决</w:t>
      </w:r>
      <w:r w:rsidR="003A4BBA" w:rsidRPr="00C3086A">
        <w:rPr>
          <w:rFonts w:ascii="Calibri" w:hAnsi="Calibri" w:cs="Calibri"/>
        </w:rPr>
        <w:t>该问题所需的总时间。</w:t>
      </w:r>
    </w:p>
    <w:p w14:paraId="673FED9E" w14:textId="77777777" w:rsidR="008B15AD" w:rsidRDefault="003A4BBA" w:rsidP="003A4BBA">
      <w:pPr>
        <w:pStyle w:val="ab"/>
        <w:ind w:left="420" w:firstLineChars="0" w:firstLine="0"/>
      </w:pPr>
      <w:r>
        <w:br/>
      </w:r>
      <w:r w:rsidRPr="002106E4">
        <w:rPr>
          <w:rFonts w:hint="eastAsia"/>
          <w:b/>
        </w:rPr>
        <w:t>请注意</w:t>
      </w:r>
      <w:r>
        <w:t>：</w:t>
      </w:r>
      <w:r w:rsidR="003C5894">
        <w:rPr>
          <w:rFonts w:hint="eastAsia"/>
        </w:rPr>
        <w:t>如您所见</w:t>
      </w:r>
      <w:r w:rsidR="003C5894">
        <w:t>，我们在这里是用</w:t>
      </w:r>
      <w:r w:rsidR="003C5894">
        <w:rPr>
          <w:rFonts w:hint="eastAsia"/>
        </w:rPr>
        <w:t>1</w:t>
      </w:r>
      <w:r w:rsidR="003C5894">
        <w:rPr>
          <w:rFonts w:hint="eastAsia"/>
        </w:rPr>
        <w:t>而</w:t>
      </w:r>
      <w:r w:rsidR="003C5894">
        <w:t>不是</w:t>
      </w:r>
      <w:r w:rsidR="003C5894">
        <w:t>Θ(1)</w:t>
      </w:r>
      <w:r w:rsidR="003C5894">
        <w:rPr>
          <w:rFonts w:hint="eastAsia"/>
        </w:rPr>
        <w:t>来</w:t>
      </w:r>
      <w:r w:rsidR="003C5894">
        <w:t>表示递归以外的额外操作的</w:t>
      </w:r>
      <w:r w:rsidR="003C5894">
        <w:rPr>
          <w:rFonts w:hint="eastAsia"/>
        </w:rPr>
        <w:t>，当然</w:t>
      </w:r>
      <w:r w:rsidR="003C5894">
        <w:t>这里也可以用</w:t>
      </w:r>
      <w:r w:rsidR="003C5894">
        <w:t>Θ</w:t>
      </w:r>
      <w:r w:rsidR="003C5894">
        <w:rPr>
          <w:rFonts w:hint="eastAsia"/>
        </w:rPr>
        <w:t>来</w:t>
      </w:r>
      <w:r w:rsidR="003C5894">
        <w:t>表示。</w:t>
      </w:r>
      <w:r w:rsidR="003C5894">
        <w:rPr>
          <w:rFonts w:hint="eastAsia"/>
        </w:rPr>
        <w:t>只要我们</w:t>
      </w:r>
      <w:r w:rsidR="003C5894">
        <w:t>描述的是一个渐进式的结果</w:t>
      </w:r>
      <w:r w:rsidR="003C5894">
        <w:rPr>
          <w:rFonts w:hint="eastAsia"/>
        </w:rPr>
        <w:t>，</w:t>
      </w:r>
      <w:r w:rsidR="002106E4">
        <w:rPr>
          <w:rFonts w:hint="eastAsia"/>
        </w:rPr>
        <w:t>这</w:t>
      </w:r>
      <w:r w:rsidR="002106E4">
        <w:t>也确实没多大关系。但</w:t>
      </w:r>
      <w:r w:rsidR="002106E4">
        <w:rPr>
          <w:rFonts w:hint="eastAsia"/>
        </w:rPr>
        <w:t>在</w:t>
      </w:r>
      <w:r w:rsidR="002106E4">
        <w:t>这种</w:t>
      </w:r>
      <w:r w:rsidR="002106E4">
        <w:rPr>
          <w:rFonts w:hint="eastAsia"/>
        </w:rPr>
        <w:t>情况下使用</w:t>
      </w:r>
      <w:r w:rsidR="002106E4">
        <w:t>Θ(1)</w:t>
      </w:r>
      <w:r w:rsidR="002106E4">
        <w:rPr>
          <w:rFonts w:hint="eastAsia"/>
        </w:rPr>
        <w:t>也</w:t>
      </w:r>
      <w:r w:rsidR="002106E4">
        <w:t>存在</w:t>
      </w:r>
      <w:r w:rsidR="002106E4">
        <w:rPr>
          <w:rFonts w:hint="eastAsia"/>
        </w:rPr>
        <w:t>着</w:t>
      </w:r>
      <w:r w:rsidR="002106E4">
        <w:t>一点</w:t>
      </w:r>
      <w:r w:rsidR="002106E4">
        <w:rPr>
          <w:rFonts w:hint="eastAsia"/>
        </w:rPr>
        <w:t>风险</w:t>
      </w:r>
      <w:r w:rsidR="002106E4">
        <w:t>，因为</w:t>
      </w:r>
      <w:r w:rsidR="002106E4">
        <w:rPr>
          <w:rFonts w:hint="eastAsia"/>
        </w:rPr>
        <w:t>我们要</w:t>
      </w:r>
      <w:r w:rsidR="002106E4">
        <w:t>在这里构建一个求和式（</w:t>
      </w:r>
      <w:r w:rsidR="002106E4">
        <w:t>1 + 1 + 1 …</w:t>
      </w:r>
      <w:r w:rsidR="002106E4">
        <w:t>）</w:t>
      </w:r>
      <w:r w:rsidR="002106E4">
        <w:rPr>
          <w:rFonts w:hint="eastAsia"/>
        </w:rPr>
        <w:t>，</w:t>
      </w:r>
      <w:r w:rsidR="002106E4">
        <w:t>而</w:t>
      </w:r>
      <w:r w:rsidR="002106E4">
        <w:rPr>
          <w:rFonts w:hint="eastAsia"/>
        </w:rPr>
        <w:t>如果我们</w:t>
      </w:r>
      <w:r w:rsidR="002106E4">
        <w:t>在其中</w:t>
      </w:r>
      <w:r w:rsidR="002106E4">
        <w:rPr>
          <w:rFonts w:hint="eastAsia"/>
        </w:rPr>
        <w:t>使用</w:t>
      </w:r>
      <w:r w:rsidR="002106E4">
        <w:t>渐进</w:t>
      </w:r>
      <w:r w:rsidR="002106E4">
        <w:rPr>
          <w:rFonts w:hint="eastAsia"/>
        </w:rPr>
        <w:t>符号</w:t>
      </w:r>
      <w:r w:rsidR="002106E4">
        <w:t>的话（</w:t>
      </w:r>
      <w:r w:rsidR="002106E4">
        <w:rPr>
          <w:rFonts w:hint="eastAsia"/>
        </w:rPr>
        <w:t>即</w:t>
      </w:r>
      <w:r w:rsidR="002106E4">
        <w:t>Θ(1) + Θ(1) + Θ(1) …</w:t>
      </w:r>
      <w:r w:rsidR="002106E4">
        <w:t>）</w:t>
      </w:r>
      <w:r w:rsidR="002106E4">
        <w:rPr>
          <w:rFonts w:hint="eastAsia"/>
        </w:rPr>
        <w:t>，</w:t>
      </w:r>
      <w:commentRangeStart w:id="307"/>
      <w:ins w:id="308" w:author="Robbie Fan" w:date="2014-01-03T21:44:00Z">
        <w:r w:rsidR="003D3CB4">
          <w:rPr>
            <w:rFonts w:hint="eastAsia"/>
          </w:rPr>
          <w:t>这个求和式</w:t>
        </w:r>
      </w:ins>
      <w:r w:rsidR="002106E4">
        <w:rPr>
          <w:rFonts w:hint="eastAsia"/>
        </w:rPr>
        <w:t>反而</w:t>
      </w:r>
      <w:r w:rsidR="002106E4">
        <w:t>容易</w:t>
      </w:r>
      <w:del w:id="309" w:author="Robbie Fan" w:date="2014-01-03T21:43:00Z">
        <w:r w:rsidR="002106E4" w:rsidDel="003D3CB4">
          <w:delText>耽误</w:delText>
        </w:r>
      </w:del>
      <w:ins w:id="310" w:author="Robbie Fan" w:date="2014-01-03T21:43:00Z">
        <w:r w:rsidR="003D3CB4">
          <w:rPr>
            <w:rFonts w:hint="eastAsia"/>
          </w:rPr>
          <w:t>被错误地简化为常数</w:t>
        </w:r>
      </w:ins>
      <w:del w:id="311" w:author="Robbie Fan" w:date="2014-01-03T21:43:00Z">
        <w:r w:rsidR="002106E4" w:rsidDel="003D3CB4">
          <w:delText>求和式的简化</w:delText>
        </w:r>
        <w:r w:rsidR="002106E4" w:rsidDel="003D3CB4">
          <w:rPr>
            <w:rFonts w:hint="eastAsia"/>
          </w:rPr>
          <w:delText>工作</w:delText>
        </w:r>
      </w:del>
      <w:commentRangeEnd w:id="307"/>
      <w:r w:rsidR="00935146">
        <w:rPr>
          <w:rStyle w:val="af5"/>
          <w:rFonts w:ascii="Times New Roman" w:hAnsi="Times New Roman"/>
          <w:i w:val="0"/>
          <w:color w:val="000000"/>
        </w:rPr>
        <w:commentReference w:id="307"/>
      </w:r>
      <w:r w:rsidR="002106E4">
        <w:t>。</w:t>
      </w:r>
    </w:p>
    <w:p w14:paraId="1A8BBBE3" w14:textId="77777777" w:rsidR="002106E4" w:rsidRPr="00C3086A" w:rsidRDefault="00377804" w:rsidP="00D86631">
      <w:pPr>
        <w:ind w:firstLine="420"/>
      </w:pPr>
      <w:r w:rsidRPr="00C3086A">
        <w:rPr>
          <w:rFonts w:hint="eastAsia"/>
        </w:rPr>
        <w:t>现在</w:t>
      </w:r>
      <w:r w:rsidRPr="00C3086A">
        <w:t>，我们</w:t>
      </w:r>
      <w:r w:rsidRPr="00C3086A">
        <w:rPr>
          <w:rFonts w:hint="eastAsia"/>
        </w:rPr>
        <w:t>应该如何</w:t>
      </w:r>
      <w:r w:rsidRPr="00C3086A">
        <w:rPr>
          <w:i/>
        </w:rPr>
        <w:t>解决</w:t>
      </w:r>
      <w:r w:rsidRPr="00C3086A">
        <w:rPr>
          <w:rFonts w:hint="eastAsia"/>
        </w:rPr>
        <w:t>这样</w:t>
      </w:r>
      <w:r w:rsidRPr="00C3086A">
        <w:t>的等式</w:t>
      </w:r>
      <w:r w:rsidRPr="00C3086A">
        <w:rPr>
          <w:rFonts w:hint="eastAsia"/>
        </w:rPr>
        <w:t>问题</w:t>
      </w:r>
      <w:r w:rsidRPr="00C3086A">
        <w:t>呢</w:t>
      </w:r>
      <w:r w:rsidRPr="00C3086A">
        <w:rPr>
          <w:rFonts w:hint="eastAsia"/>
        </w:rPr>
        <w:t>？线索</w:t>
      </w:r>
      <w:r w:rsidRPr="00C3086A">
        <w:t>就在我们将</w:t>
      </w:r>
      <w:r w:rsidRPr="00C3086A">
        <w:rPr>
          <w:i/>
        </w:rPr>
        <w:t>T</w:t>
      </w:r>
      <w:r w:rsidRPr="00C3086A">
        <w:t>实现成一个执行函数的过程中</w:t>
      </w:r>
      <w:r w:rsidRPr="00C3086A">
        <w:rPr>
          <w:rFonts w:hint="eastAsia"/>
        </w:rPr>
        <w:t>。</w:t>
      </w:r>
      <w:r w:rsidR="0019300D" w:rsidRPr="00C3086A">
        <w:rPr>
          <w:rFonts w:hint="eastAsia"/>
        </w:rPr>
        <w:t>由于其</w:t>
      </w:r>
      <w:r w:rsidR="0019300D" w:rsidRPr="00C3086A">
        <w:t>不需要在</w:t>
      </w:r>
      <w:r w:rsidR="0019300D" w:rsidRPr="00C3086A">
        <w:t>Python</w:t>
      </w:r>
      <w:r w:rsidR="0019300D" w:rsidRPr="00C3086A">
        <w:t>中运行</w:t>
      </w:r>
      <w:r w:rsidRPr="00C3086A">
        <w:t>，</w:t>
      </w:r>
      <w:r w:rsidR="0019300D" w:rsidRPr="00C3086A">
        <w:rPr>
          <w:rFonts w:hint="eastAsia"/>
        </w:rPr>
        <w:t>所以</w:t>
      </w:r>
      <w:r w:rsidRPr="00C3086A">
        <w:t>我们</w:t>
      </w:r>
      <w:r w:rsidRPr="00C3086A">
        <w:rPr>
          <w:rFonts w:hint="eastAsia"/>
        </w:rPr>
        <w:t>可以</w:t>
      </w:r>
      <w:r w:rsidRPr="00C3086A">
        <w:t>自行模拟递归调用的</w:t>
      </w:r>
      <w:r w:rsidR="0019300D" w:rsidRPr="00C3086A">
        <w:rPr>
          <w:rFonts w:hint="eastAsia"/>
        </w:rPr>
        <w:t>相关</w:t>
      </w:r>
      <w:r w:rsidR="0019300D" w:rsidRPr="00C3086A">
        <w:t>情况</w:t>
      </w:r>
      <w:r w:rsidR="0019300D" w:rsidRPr="00C3086A">
        <w:rPr>
          <w:rFonts w:hint="eastAsia"/>
        </w:rPr>
        <w:t>。</w:t>
      </w:r>
      <w:r w:rsidR="0019300D" w:rsidRPr="00C3086A">
        <w:t>对于</w:t>
      </w:r>
      <w:r w:rsidR="0019300D" w:rsidRPr="00C3086A">
        <w:rPr>
          <w:rFonts w:hint="eastAsia"/>
        </w:rPr>
        <w:t>这方面</w:t>
      </w:r>
      <w:r w:rsidR="0019300D" w:rsidRPr="00C3086A">
        <w:t>来</w:t>
      </w:r>
      <w:r w:rsidR="0019300D" w:rsidRPr="00C3086A">
        <w:rPr>
          <w:rFonts w:hint="eastAsia"/>
        </w:rPr>
        <w:t>说</w:t>
      </w:r>
      <w:r w:rsidR="0019300D" w:rsidRPr="00C3086A">
        <w:t>，下面这个等式是关键所</w:t>
      </w:r>
      <w:r w:rsidR="0019300D" w:rsidRPr="00C3086A">
        <w:rPr>
          <w:rFonts w:hint="eastAsia"/>
        </w:rPr>
        <w:t>在</w:t>
      </w:r>
      <w:r w:rsidRPr="00C3086A">
        <w:t>：</w:t>
      </w:r>
    </w:p>
    <w:p w14:paraId="7DB3C61B" w14:textId="77777777" w:rsidR="0024659E" w:rsidRPr="00377804" w:rsidRDefault="0024659E" w:rsidP="00D86631">
      <w:pPr>
        <w:ind w:firstLine="420"/>
        <w:rPr>
          <w:color w:val="FF0000"/>
        </w:rPr>
      </w:pPr>
      <w:r w:rsidRPr="00377804">
        <w:rPr>
          <w:rFonts w:hint="eastAsia"/>
          <w:color w:val="FF0000"/>
        </w:rPr>
        <w:t>（公式）</w:t>
      </w:r>
    </w:p>
    <w:p w14:paraId="74C4076C" w14:textId="77777777" w:rsidR="00183707" w:rsidRPr="00C3086A" w:rsidRDefault="00183707" w:rsidP="00D86631">
      <w:pPr>
        <w:ind w:firstLine="420"/>
      </w:pPr>
      <w:r w:rsidRPr="00C3086A">
        <w:rPr>
          <w:rFonts w:hint="eastAsia"/>
        </w:rPr>
        <w:t>显然</w:t>
      </w:r>
      <w:r w:rsidR="00890422" w:rsidRPr="00C3086A">
        <w:rPr>
          <w:rFonts w:hint="eastAsia"/>
        </w:rPr>
        <w:t>被我们</w:t>
      </w:r>
      <w:r w:rsidR="00890422" w:rsidRPr="00C3086A">
        <w:t>用</w:t>
      </w:r>
      <w:r w:rsidR="00890422" w:rsidRPr="00C3086A">
        <w:rPr>
          <w:rFonts w:hint="eastAsia"/>
        </w:rPr>
        <w:t>方框</w:t>
      </w:r>
      <w:r w:rsidR="00890422" w:rsidRPr="00C3086A">
        <w:t>框起来的</w:t>
      </w:r>
      <w:r w:rsidRPr="00C3086A">
        <w:t>那</w:t>
      </w:r>
      <w:r w:rsidRPr="00C3086A">
        <w:rPr>
          <w:rFonts w:hint="eastAsia"/>
        </w:rPr>
        <w:t>两个</w:t>
      </w:r>
      <w:r w:rsidR="00890422" w:rsidRPr="00C3086A">
        <w:t>子公式是</w:t>
      </w:r>
      <w:r w:rsidR="00890422" w:rsidRPr="00C3086A">
        <w:rPr>
          <w:rFonts w:hint="eastAsia"/>
        </w:rPr>
        <w:t>相等</w:t>
      </w:r>
      <w:r w:rsidRPr="00C3086A">
        <w:t>的</w:t>
      </w:r>
      <w:r w:rsidR="00890422" w:rsidRPr="00C3086A">
        <w:rPr>
          <w:rFonts w:hint="eastAsia"/>
        </w:rPr>
        <w:t>，这就是</w:t>
      </w:r>
      <w:r w:rsidR="00890422" w:rsidRPr="00C3086A">
        <w:t>关键所在</w:t>
      </w:r>
      <w:r w:rsidRPr="00C3086A">
        <w:t>。</w:t>
      </w:r>
      <w:commentRangeStart w:id="312"/>
      <w:r w:rsidR="00890422" w:rsidRPr="00C3086A">
        <w:rPr>
          <w:rFonts w:hint="eastAsia"/>
        </w:rPr>
        <w:t>我们声明这两个方框</w:t>
      </w:r>
      <w:r w:rsidR="00894E52" w:rsidRPr="00C3086A">
        <w:t>内容相同的基础正</w:t>
      </w:r>
      <w:r w:rsidR="00894E52" w:rsidRPr="00C3086A">
        <w:rPr>
          <w:rFonts w:hint="eastAsia"/>
        </w:rPr>
        <w:t>来</w:t>
      </w:r>
      <w:r w:rsidR="00894E52" w:rsidRPr="00C3086A">
        <w:t>自我们原有的递归式</w:t>
      </w:r>
      <w:commentRangeEnd w:id="312"/>
      <w:r w:rsidR="00EF7717">
        <w:rPr>
          <w:rStyle w:val="af5"/>
        </w:rPr>
        <w:commentReference w:id="312"/>
      </w:r>
      <w:r w:rsidR="00890422" w:rsidRPr="00C3086A">
        <w:rPr>
          <w:rFonts w:hint="eastAsia"/>
        </w:rPr>
        <w:t>，</w:t>
      </w:r>
      <w:r w:rsidR="00890422" w:rsidRPr="00C3086A">
        <w:t>即如果</w:t>
      </w:r>
      <w:r w:rsidR="00894E52" w:rsidRPr="00C3086A">
        <w:rPr>
          <w:rFonts w:hint="eastAsia"/>
        </w:rPr>
        <w:t>：</w:t>
      </w:r>
    </w:p>
    <w:p w14:paraId="1F5D9FC4" w14:textId="77777777" w:rsidR="00D7111B" w:rsidRPr="0019300D" w:rsidRDefault="0024659E" w:rsidP="00D86631">
      <w:pPr>
        <w:ind w:firstLine="420"/>
        <w:rPr>
          <w:color w:val="FF0000"/>
        </w:rPr>
      </w:pPr>
      <w:r w:rsidRPr="0019300D">
        <w:rPr>
          <w:rFonts w:hint="eastAsia"/>
          <w:color w:val="FF0000"/>
        </w:rPr>
        <w:t>（公式）</w:t>
      </w:r>
      <w:r w:rsidR="00D7111B" w:rsidRPr="0019300D">
        <w:rPr>
          <w:color w:val="FF0000"/>
          <w:sz w:val="27"/>
          <w:vertAlign w:val="subscript"/>
        </w:rPr>
        <w:tab/>
        <w:t xml:space="preserve"> </w:t>
      </w:r>
    </w:p>
    <w:p w14:paraId="65C6DA79" w14:textId="77777777" w:rsidR="00D7111B" w:rsidRPr="00C3086A" w:rsidRDefault="00890422" w:rsidP="00D86631">
      <w:pPr>
        <w:ind w:firstLine="420"/>
      </w:pPr>
      <w:r w:rsidRPr="00C3086A">
        <w:rPr>
          <w:rFonts w:hint="eastAsia"/>
        </w:rPr>
        <w:t>那么</w:t>
      </w:r>
      <w:r w:rsidR="00894E52" w:rsidRPr="00C3086A">
        <w:rPr>
          <w:rFonts w:hint="eastAsia"/>
        </w:rPr>
        <w:t>：</w:t>
      </w:r>
    </w:p>
    <w:p w14:paraId="18B83D9C" w14:textId="77777777" w:rsidR="00D7111B" w:rsidRPr="00890422" w:rsidRDefault="0024659E" w:rsidP="00D86631">
      <w:pPr>
        <w:ind w:firstLine="420"/>
        <w:rPr>
          <w:color w:val="FF0000"/>
        </w:rPr>
      </w:pPr>
      <w:r w:rsidRPr="00890422">
        <w:rPr>
          <w:rFonts w:hint="eastAsia"/>
          <w:color w:val="FF0000"/>
        </w:rPr>
        <w:t>（公式）</w:t>
      </w:r>
      <w:r w:rsidR="00D7111B" w:rsidRPr="00890422">
        <w:rPr>
          <w:color w:val="FF0000"/>
          <w:sz w:val="27"/>
          <w:bdr w:val="single" w:sz="6" w:space="0" w:color="000000"/>
          <w:vertAlign w:val="subscript"/>
        </w:rPr>
        <w:t xml:space="preserve"> </w:t>
      </w:r>
    </w:p>
    <w:p w14:paraId="6F20417E" w14:textId="77777777" w:rsidR="00894E52" w:rsidRPr="00C3086A" w:rsidRDefault="00D008ED" w:rsidP="00D86631">
      <w:pPr>
        <w:ind w:firstLine="420"/>
      </w:pPr>
      <w:r w:rsidRPr="00C3086A">
        <w:rPr>
          <w:rFonts w:hint="eastAsia"/>
        </w:rPr>
        <w:t>在</w:t>
      </w:r>
      <w:r w:rsidRPr="00C3086A">
        <w:t>这里，</w:t>
      </w:r>
      <w:r w:rsidR="00B40889" w:rsidRPr="00C3086A">
        <w:rPr>
          <w:rFonts w:hint="eastAsia"/>
        </w:rPr>
        <w:t>我们</w:t>
      </w:r>
      <w:r w:rsidR="00B40889" w:rsidRPr="00C3086A">
        <w:t>将原等式中的</w:t>
      </w:r>
      <w:r w:rsidR="00B40889" w:rsidRPr="00642B6E">
        <w:rPr>
          <w:i/>
        </w:rPr>
        <w:t>n</w:t>
      </w:r>
      <w:r w:rsidRPr="00C3086A">
        <w:rPr>
          <w:rFonts w:hint="eastAsia"/>
        </w:rPr>
        <w:t>直接</w:t>
      </w:r>
      <w:r w:rsidR="00B40889" w:rsidRPr="00C3086A">
        <w:t>替换成了</w:t>
      </w:r>
      <w:r w:rsidR="00B40889" w:rsidRPr="00642B6E">
        <w:rPr>
          <w:i/>
        </w:rPr>
        <w:t>n</w:t>
      </w:r>
      <w:r w:rsidR="00B40889" w:rsidRPr="00C3086A">
        <w:t>-1</w:t>
      </w:r>
      <w:r w:rsidR="00B40889" w:rsidRPr="00C3086A">
        <w:rPr>
          <w:rFonts w:hint="eastAsia"/>
        </w:rPr>
        <w:t>（</w:t>
      </w:r>
      <w:r w:rsidRPr="00C3086A">
        <w:rPr>
          <w:rFonts w:hint="eastAsia"/>
        </w:rPr>
        <w:t>自然</w:t>
      </w:r>
      <w:r w:rsidRPr="00C3086A">
        <w:t>，</w:t>
      </w:r>
      <w:r>
        <w:rPr>
          <w:i/>
        </w:rPr>
        <w:t>T</w:t>
      </w:r>
      <w:r>
        <w:t>((</w:t>
      </w:r>
      <w:r>
        <w:rPr>
          <w:i/>
        </w:rPr>
        <w:t>n</w:t>
      </w:r>
      <w:r>
        <w:t xml:space="preserve">–1)–1) = 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>–2)</w:t>
      </w:r>
      <w:r w:rsidR="00B40889" w:rsidRPr="00C3086A">
        <w:rPr>
          <w:rFonts w:hint="eastAsia"/>
        </w:rPr>
        <w:t>）</w:t>
      </w:r>
      <w:r w:rsidRPr="00C3086A">
        <w:rPr>
          <w:rFonts w:hint="eastAsia"/>
        </w:rPr>
        <w:t>，</w:t>
      </w:r>
      <w:r w:rsidR="00531951" w:rsidRPr="00C3086A">
        <w:rPr>
          <w:rFonts w:hint="eastAsia"/>
        </w:rPr>
        <w:t>这</w:t>
      </w:r>
      <w:r w:rsidR="00531951" w:rsidRPr="00C3086A">
        <w:t>证明了</w:t>
      </w:r>
      <w:r w:rsidR="00531951" w:rsidRPr="00C3086A">
        <w:rPr>
          <w:rFonts w:hint="eastAsia"/>
        </w:rPr>
        <w:t>上面</w:t>
      </w:r>
      <w:r w:rsidR="00531951" w:rsidRPr="00C3086A">
        <w:t>方框</w:t>
      </w:r>
      <w:r w:rsidR="00531951" w:rsidRPr="00C3086A">
        <w:rPr>
          <w:rFonts w:hint="eastAsia"/>
        </w:rPr>
        <w:t>中</w:t>
      </w:r>
      <w:r w:rsidR="00531951" w:rsidRPr="00C3086A">
        <w:t>的内容</w:t>
      </w:r>
      <w:r w:rsidR="00531951" w:rsidRPr="00C3086A">
        <w:rPr>
          <w:rFonts w:hint="eastAsia"/>
        </w:rPr>
        <w:t>的确</w:t>
      </w:r>
      <w:r w:rsidR="00531951" w:rsidRPr="00C3086A">
        <w:t>是相等的。</w:t>
      </w:r>
      <w:r w:rsidR="006D6656" w:rsidRPr="00C3086A">
        <w:rPr>
          <w:rFonts w:hint="eastAsia"/>
        </w:rPr>
        <w:t>然而，我们</w:t>
      </w:r>
      <w:r w:rsidR="006D6656" w:rsidRPr="00C3086A">
        <w:t>这里</w:t>
      </w:r>
      <w:r w:rsidR="006D6656" w:rsidRPr="00C3086A">
        <w:rPr>
          <w:rFonts w:hint="eastAsia"/>
        </w:rPr>
        <w:t>所</w:t>
      </w:r>
      <w:r w:rsidR="006D6656" w:rsidRPr="00C3086A">
        <w:t>定义的</w:t>
      </w:r>
      <w:r w:rsidR="006D6656" w:rsidRPr="00C3086A">
        <w:rPr>
          <w:rFonts w:hint="eastAsia"/>
        </w:rPr>
        <w:t>都是</w:t>
      </w:r>
      <w:ins w:id="313" w:author="Robbie Fan" w:date="2014-01-03T21:49:00Z">
        <w:r w:rsidR="00F43F9E">
          <w:rPr>
            <w:rFonts w:hint="eastAsia"/>
          </w:rPr>
          <w:t>带有</w:t>
        </w:r>
      </w:ins>
      <w:ins w:id="314" w:author="Robbie Fan" w:date="2014-01-03T21:48:00Z">
        <w:r w:rsidR="00F43F9E">
          <w:rPr>
            <w:rFonts w:hint="eastAsia"/>
          </w:rPr>
          <w:t>更</w:t>
        </w:r>
      </w:ins>
      <w:r w:rsidR="006D6656" w:rsidRPr="00C3086A">
        <w:t>小参数的</w:t>
      </w:r>
      <w:r w:rsidR="006D6656" w:rsidRPr="00C3086A">
        <w:t>T</w:t>
      </w:r>
      <w:r w:rsidR="006D6656" w:rsidRPr="00C3086A">
        <w:rPr>
          <w:rFonts w:hint="eastAsia"/>
        </w:rPr>
        <w:t>，其</w:t>
      </w:r>
      <w:r w:rsidR="006D6656" w:rsidRPr="00C3086A">
        <w:t>本质</w:t>
      </w:r>
      <w:r w:rsidR="006D6656" w:rsidRPr="00C3086A">
        <w:rPr>
          <w:rFonts w:hint="eastAsia"/>
        </w:rPr>
        <w:t>上</w:t>
      </w:r>
      <w:ins w:id="315" w:author="Robbie Fan" w:date="2014-01-03T21:50:00Z">
        <w:r w:rsidR="009E4755">
          <w:rPr>
            <w:rFonts w:hint="eastAsia"/>
          </w:rPr>
          <w:t>就</w:t>
        </w:r>
      </w:ins>
      <w:r w:rsidR="006D6656" w:rsidRPr="00C3086A">
        <w:t>是</w:t>
      </w:r>
      <w:del w:id="316" w:author="Robbie Fan" w:date="2014-01-03T21:50:00Z">
        <w:r w:rsidR="006D6656" w:rsidRPr="00C3086A" w:rsidDel="009E4755">
          <w:delText>为了</w:delText>
        </w:r>
        <w:r w:rsidR="006D6656" w:rsidRPr="00C3086A" w:rsidDel="009E4755">
          <w:rPr>
            <w:rFonts w:hint="eastAsia"/>
          </w:rPr>
          <w:delText>对</w:delText>
        </w:r>
      </w:del>
      <w:r w:rsidR="006D6656" w:rsidRPr="00C3086A">
        <w:t>递归</w:t>
      </w:r>
      <w:r w:rsidR="006D6656" w:rsidRPr="00C3086A">
        <w:rPr>
          <w:rFonts w:hint="eastAsia"/>
        </w:rPr>
        <w:t>调用</w:t>
      </w:r>
      <w:commentRangeStart w:id="317"/>
      <w:ins w:id="318" w:author="Robbie Fan" w:date="2014-01-03T21:49:00Z">
        <w:r w:rsidR="008F185F">
          <w:rPr>
            <w:rFonts w:hint="eastAsia"/>
          </w:rPr>
          <w:t>执行</w:t>
        </w:r>
        <w:commentRangeEnd w:id="317"/>
        <w:r w:rsidR="008F185F">
          <w:rPr>
            <w:rStyle w:val="af5"/>
          </w:rPr>
          <w:commentReference w:id="317"/>
        </w:r>
      </w:ins>
      <w:r w:rsidR="006D6656" w:rsidRPr="00C3086A">
        <w:rPr>
          <w:rFonts w:hint="eastAsia"/>
        </w:rPr>
        <w:t>时将要</w:t>
      </w:r>
      <w:r w:rsidR="006D6656" w:rsidRPr="00C3086A">
        <w:t>发生</w:t>
      </w:r>
      <w:r w:rsidR="006D6656" w:rsidRPr="00C3086A">
        <w:rPr>
          <w:rFonts w:hint="eastAsia"/>
        </w:rPr>
        <w:t>的</w:t>
      </w:r>
      <w:r w:rsidR="006D6656" w:rsidRPr="00C3086A">
        <w:t>情况</w:t>
      </w:r>
      <w:del w:id="319" w:author="Robbie Fan" w:date="2014-01-03T21:50:00Z">
        <w:r w:rsidR="006D6656" w:rsidRPr="00C3086A" w:rsidDel="009E4755">
          <w:delText>进行</w:delText>
        </w:r>
      </w:del>
      <w:del w:id="320" w:author="Robbie Fan" w:date="2014-01-03T21:49:00Z">
        <w:r w:rsidR="006D6656" w:rsidRPr="00C3086A" w:rsidDel="008F185F">
          <w:delText>评估</w:delText>
        </w:r>
      </w:del>
      <w:r w:rsidR="006D6656" w:rsidRPr="00C3086A">
        <w:t>。</w:t>
      </w:r>
      <w:r w:rsidR="006D6656" w:rsidRPr="00C3086A">
        <w:rPr>
          <w:rFonts w:hint="eastAsia"/>
        </w:rPr>
        <w:t>所以</w:t>
      </w:r>
      <w:del w:id="321" w:author="Robbie Fan" w:date="2014-01-03T21:50:00Z">
        <w:r w:rsidR="006D6656" w:rsidRPr="00C3086A" w:rsidDel="00AF5BE7">
          <w:tab/>
        </w:r>
      </w:del>
      <w:r w:rsidR="002B2E85" w:rsidRPr="00C3086A">
        <w:rPr>
          <w:rFonts w:hint="eastAsia"/>
        </w:rPr>
        <w:t>，</w:t>
      </w:r>
      <w:r w:rsidR="002B2E85" w:rsidRPr="00C3086A">
        <w:t>从</w:t>
      </w:r>
      <w:r w:rsidR="002B2E85">
        <w:rPr>
          <w:i/>
        </w:rPr>
        <w:t>T</w:t>
      </w:r>
      <w:r w:rsidR="002B2E85">
        <w:t>(</w:t>
      </w:r>
      <w:r w:rsidR="002B2E85">
        <w:rPr>
          <w:i/>
        </w:rPr>
        <w:t>n</w:t>
      </w:r>
      <w:r w:rsidR="002B2E85">
        <w:t>–1)</w:t>
      </w:r>
      <w:r w:rsidR="002B2E85" w:rsidRPr="00C3086A">
        <w:rPr>
          <w:rFonts w:hint="eastAsia"/>
        </w:rPr>
        <w:t>（第一个</w:t>
      </w:r>
      <w:r w:rsidR="002B2E85" w:rsidRPr="00C3086A">
        <w:t>方框</w:t>
      </w:r>
      <w:r w:rsidR="002B2E85" w:rsidRPr="00C3086A">
        <w:rPr>
          <w:rFonts w:hint="eastAsia"/>
        </w:rPr>
        <w:t>）扩展</w:t>
      </w:r>
      <w:r w:rsidR="002B2E85" w:rsidRPr="00C3086A">
        <w:t>到</w:t>
      </w:r>
      <w:r w:rsidR="002B2E85">
        <w:rPr>
          <w:i/>
        </w:rPr>
        <w:t>T</w:t>
      </w:r>
      <w:r w:rsidR="002B2E85">
        <w:t>(</w:t>
      </w:r>
      <w:r w:rsidR="002B2E85">
        <w:rPr>
          <w:i/>
        </w:rPr>
        <w:t>n</w:t>
      </w:r>
      <w:r w:rsidR="002B2E85">
        <w:t>–2) + 1</w:t>
      </w:r>
      <w:r w:rsidR="002B2E85" w:rsidRPr="00C3086A">
        <w:rPr>
          <w:rFonts w:hint="eastAsia"/>
        </w:rPr>
        <w:t>（第二个</w:t>
      </w:r>
      <w:r w:rsidR="002B2E85" w:rsidRPr="00C3086A">
        <w:t>方框</w:t>
      </w:r>
      <w:r w:rsidR="002B2E85" w:rsidRPr="00C3086A">
        <w:rPr>
          <w:rFonts w:hint="eastAsia"/>
        </w:rPr>
        <w:t>）本质上</w:t>
      </w:r>
      <w:r w:rsidR="002B2E85" w:rsidRPr="00C3086A">
        <w:t>也</w:t>
      </w:r>
      <w:r w:rsidR="002B2E85" w:rsidRPr="00C3086A">
        <w:rPr>
          <w:rFonts w:hint="eastAsia"/>
        </w:rPr>
        <w:t>只</w:t>
      </w:r>
      <w:r w:rsidR="002B2E85" w:rsidRPr="00C3086A">
        <w:t>是模拟或</w:t>
      </w:r>
      <w:r w:rsidR="002B2E85" w:rsidRPr="00C3086A">
        <w:rPr>
          <w:rFonts w:hint="eastAsia"/>
        </w:rPr>
        <w:t>“解开”了一层</w:t>
      </w:r>
      <w:r w:rsidR="002B2E85" w:rsidRPr="00C3086A">
        <w:t>递归而已</w:t>
      </w:r>
      <w:r w:rsidR="002B2E85" w:rsidRPr="00C3086A">
        <w:rPr>
          <w:rFonts w:hint="eastAsia"/>
        </w:rPr>
        <w:t>。</w:t>
      </w:r>
      <w:r w:rsidR="002B2E85" w:rsidRPr="00C3086A">
        <w:t>我们</w:t>
      </w:r>
      <w:r w:rsidR="002B2E85" w:rsidRPr="00C3086A">
        <w:rPr>
          <w:rFonts w:hint="eastAsia"/>
        </w:rPr>
        <w:t>仍然</w:t>
      </w:r>
      <w:r w:rsidR="002B2E85" w:rsidRPr="00C3086A">
        <w:t>需要继续面对</w:t>
      </w:r>
      <w:r w:rsidR="002B2E85">
        <w:rPr>
          <w:i/>
        </w:rPr>
        <w:t>T</w:t>
      </w:r>
      <w:r w:rsidR="002B2E85">
        <w:t>(</w:t>
      </w:r>
      <w:r w:rsidR="002B2E85">
        <w:rPr>
          <w:i/>
        </w:rPr>
        <w:t>n</w:t>
      </w:r>
      <w:r w:rsidR="002B2E85">
        <w:t xml:space="preserve">–2) </w:t>
      </w:r>
      <w:r w:rsidR="002B2E85" w:rsidRPr="00C3086A">
        <w:rPr>
          <w:rFonts w:hint="eastAsia"/>
        </w:rPr>
        <w:t>的</w:t>
      </w:r>
      <w:r w:rsidR="002B2E85" w:rsidRPr="00C3086A">
        <w:t>问题，但</w:t>
      </w:r>
      <w:r w:rsidR="002B2E85" w:rsidRPr="00C3086A">
        <w:rPr>
          <w:rFonts w:hint="eastAsia"/>
        </w:rPr>
        <w:t>其</w:t>
      </w:r>
      <w:r w:rsidR="002B2E85" w:rsidRPr="00C3086A">
        <w:t>处理</w:t>
      </w:r>
      <w:r w:rsidR="002B2E85" w:rsidRPr="00C3086A">
        <w:rPr>
          <w:rFonts w:hint="eastAsia"/>
        </w:rPr>
        <w:t>方式</w:t>
      </w:r>
      <w:r w:rsidR="002B2E85" w:rsidRPr="00C3086A">
        <w:t>是一样的！</w:t>
      </w:r>
    </w:p>
    <w:p w14:paraId="437D64FA" w14:textId="77777777" w:rsidR="0024659E" w:rsidRPr="00894E52" w:rsidRDefault="0024659E" w:rsidP="0024659E">
      <w:pPr>
        <w:ind w:firstLine="420"/>
        <w:rPr>
          <w:color w:val="FF0000"/>
        </w:rPr>
      </w:pPr>
      <w:r w:rsidRPr="00894E52">
        <w:rPr>
          <w:rFonts w:hint="eastAsia"/>
          <w:color w:val="FF0000"/>
        </w:rPr>
        <w:t>（公式）</w:t>
      </w:r>
    </w:p>
    <w:p w14:paraId="3C979B5E" w14:textId="77777777" w:rsidR="002B2E85" w:rsidRPr="006371D6" w:rsidRDefault="00642B6E" w:rsidP="00D86631">
      <w:pPr>
        <w:ind w:firstLine="420"/>
      </w:pPr>
      <w:r w:rsidRPr="006371D6">
        <w:rPr>
          <w:rFonts w:hint="eastAsia"/>
        </w:rPr>
        <w:t>显然，</w:t>
      </w:r>
      <w:r w:rsidRPr="006371D6">
        <w:t>这里的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 xml:space="preserve">–2) = 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>–3) + 1</w:t>
      </w:r>
      <w:r w:rsidRPr="006371D6">
        <w:rPr>
          <w:rFonts w:hint="eastAsia"/>
        </w:rPr>
        <w:t>（即</w:t>
      </w:r>
      <w:r w:rsidRPr="006371D6">
        <w:t>上面被框住的</w:t>
      </w:r>
      <w:r w:rsidRPr="006371D6">
        <w:rPr>
          <w:rFonts w:hint="eastAsia"/>
        </w:rPr>
        <w:t>两个</w:t>
      </w:r>
      <w:r w:rsidRPr="006371D6">
        <w:t>表达式</w:t>
      </w:r>
      <w:r w:rsidRPr="006371D6">
        <w:rPr>
          <w:rFonts w:hint="eastAsia"/>
        </w:rPr>
        <w:t>）也</w:t>
      </w:r>
      <w:r w:rsidRPr="006371D6">
        <w:t>是</w:t>
      </w:r>
      <w:r w:rsidRPr="006371D6">
        <w:rPr>
          <w:rFonts w:hint="eastAsia"/>
        </w:rPr>
        <w:t>从原先</w:t>
      </w:r>
      <w:r w:rsidRPr="006371D6">
        <w:t>的递归</w:t>
      </w:r>
      <w:r w:rsidRPr="006371D6">
        <w:rPr>
          <w:rFonts w:hint="eastAsia"/>
        </w:rPr>
        <w:t>关系</w:t>
      </w:r>
      <w:r w:rsidRPr="006371D6">
        <w:t>中推导出来的。</w:t>
      </w:r>
      <w:r w:rsidRPr="006371D6">
        <w:rPr>
          <w:rFonts w:hint="eastAsia"/>
        </w:rPr>
        <w:t>从此我们得出</w:t>
      </w:r>
      <w:r w:rsidRPr="006371D6">
        <w:t>了一个模式</w:t>
      </w:r>
      <w:r w:rsidRPr="006371D6">
        <w:rPr>
          <w:rFonts w:hint="eastAsia"/>
        </w:rPr>
        <w:t>：</w:t>
      </w:r>
      <w:r w:rsidRPr="006371D6">
        <w:t>即</w:t>
      </w:r>
      <w:r w:rsidRPr="006371D6">
        <w:rPr>
          <w:rFonts w:hint="eastAsia"/>
        </w:rPr>
        <w:t>其</w:t>
      </w:r>
      <w:r w:rsidRPr="006371D6">
        <w:t>参数每减小一次</w:t>
      </w:r>
      <w:r w:rsidR="00A13E45" w:rsidRPr="006371D6">
        <w:rPr>
          <w:rFonts w:hint="eastAsia"/>
        </w:rPr>
        <w:t>，其展开</w:t>
      </w:r>
      <w:ins w:id="322" w:author="Robbie Fan" w:date="2014-01-03T21:53:00Z">
        <w:r w:rsidR="009B1C07">
          <w:rPr>
            <w:rFonts w:hint="eastAsia"/>
          </w:rPr>
          <w:t>的工作量</w:t>
        </w:r>
      </w:ins>
      <w:del w:id="323" w:author="Robbie Fan" w:date="2014-01-03T21:53:00Z">
        <w:r w:rsidR="00A13E45" w:rsidRPr="006371D6" w:rsidDel="009B1C07">
          <w:delText>操作</w:delText>
        </w:r>
      </w:del>
      <w:r w:rsidR="00A13E45" w:rsidRPr="006371D6">
        <w:t>（</w:t>
      </w:r>
      <w:r w:rsidR="00A13E45" w:rsidRPr="006371D6">
        <w:rPr>
          <w:rFonts w:hint="eastAsia"/>
        </w:rPr>
        <w:t>或</w:t>
      </w:r>
      <w:r w:rsidR="00A13E45" w:rsidRPr="006371D6">
        <w:t>时间）</w:t>
      </w:r>
      <w:r w:rsidR="00A13E45" w:rsidRPr="006371D6">
        <w:rPr>
          <w:rFonts w:hint="eastAsia"/>
        </w:rPr>
        <w:t>之和</w:t>
      </w:r>
      <w:r w:rsidR="00A13E45" w:rsidRPr="006371D6">
        <w:t>就会</w:t>
      </w:r>
      <w:r w:rsidR="00A13E45" w:rsidRPr="006371D6">
        <w:rPr>
          <w:i/>
        </w:rPr>
        <w:t>增加</w:t>
      </w:r>
      <w:r w:rsidR="00A13E45" w:rsidRPr="006371D6">
        <w:t>一次。</w:t>
      </w:r>
      <w:r w:rsidR="00A13E45" w:rsidRPr="006371D6">
        <w:rPr>
          <w:rFonts w:hint="eastAsia"/>
        </w:rPr>
        <w:t>如果</w:t>
      </w:r>
      <w:r w:rsidR="00A13E45" w:rsidRPr="006371D6">
        <w:rPr>
          <w:i/>
        </w:rPr>
        <w:t>T</w:t>
      </w:r>
      <w:r w:rsidR="00A13E45" w:rsidRPr="006371D6">
        <w:rPr>
          <w:rFonts w:hint="eastAsia"/>
        </w:rPr>
        <w:t>(</w:t>
      </w:r>
      <w:r w:rsidR="00A13E45" w:rsidRPr="006371D6">
        <w:rPr>
          <w:i/>
        </w:rPr>
        <w:t>n</w:t>
      </w:r>
      <w:r w:rsidR="00A13E45" w:rsidRPr="006371D6">
        <w:rPr>
          <w:rFonts w:hint="eastAsia"/>
        </w:rPr>
        <w:t>)</w:t>
      </w:r>
      <w:r w:rsidR="00A13E45" w:rsidRPr="006371D6">
        <w:rPr>
          <w:rFonts w:hint="eastAsia"/>
        </w:rPr>
        <w:t>的</w:t>
      </w:r>
      <w:r w:rsidR="00A13E45" w:rsidRPr="006371D6">
        <w:t>递归</w:t>
      </w:r>
      <w:r w:rsidR="00A13E45" w:rsidRPr="006371D6">
        <w:rPr>
          <w:rFonts w:hint="eastAsia"/>
        </w:rPr>
        <w:t>展开</w:t>
      </w:r>
      <w:r w:rsidR="00A13E45" w:rsidRPr="006371D6">
        <w:t>次数为</w:t>
      </w:r>
      <w:r w:rsidR="00A13E45" w:rsidRPr="006371D6">
        <w:t>i</w:t>
      </w:r>
      <w:r w:rsidR="00A13E45" w:rsidRPr="006371D6">
        <w:t>，</w:t>
      </w:r>
      <w:r w:rsidR="00A13E45" w:rsidRPr="006371D6">
        <w:rPr>
          <w:rFonts w:hint="eastAsia"/>
        </w:rPr>
        <w:t>那么</w:t>
      </w:r>
      <w:r w:rsidR="00A13E45" w:rsidRPr="006371D6">
        <w:t>我们就</w:t>
      </w:r>
      <w:r w:rsidR="00A13E45" w:rsidRPr="006371D6">
        <w:rPr>
          <w:rFonts w:hint="eastAsia"/>
        </w:rPr>
        <w:t>会得到以下</w:t>
      </w:r>
      <w:r w:rsidR="00A13E45" w:rsidRPr="006371D6">
        <w:t>关系：</w:t>
      </w:r>
    </w:p>
    <w:p w14:paraId="1F30491B" w14:textId="77777777" w:rsidR="0024659E" w:rsidRPr="002B2E85" w:rsidRDefault="0024659E" w:rsidP="0024659E">
      <w:pPr>
        <w:ind w:firstLine="420"/>
        <w:rPr>
          <w:color w:val="FF0000"/>
        </w:rPr>
      </w:pPr>
      <w:r w:rsidRPr="002B2E85">
        <w:rPr>
          <w:rFonts w:hint="eastAsia"/>
          <w:color w:val="FF0000"/>
        </w:rPr>
        <w:t>（公式）</w:t>
      </w:r>
    </w:p>
    <w:p w14:paraId="1A715020" w14:textId="77777777" w:rsidR="00387A59" w:rsidRPr="006371D6" w:rsidRDefault="003405FE" w:rsidP="00D86631">
      <w:pPr>
        <w:ind w:firstLine="420"/>
      </w:pPr>
      <w:r w:rsidRPr="006371D6">
        <w:rPr>
          <w:rFonts w:hint="eastAsia"/>
        </w:rPr>
        <w:t>这</w:t>
      </w:r>
      <w:r w:rsidRPr="00326224">
        <w:rPr>
          <w:rFonts w:hint="eastAsia"/>
          <w:i/>
        </w:rPr>
        <w:t>才是</w:t>
      </w:r>
      <w:r w:rsidRPr="006371D6">
        <w:t>我们要找的表达式</w:t>
      </w:r>
      <w:r w:rsidRPr="006371D6">
        <w:t>——</w:t>
      </w:r>
      <w:r w:rsidRPr="006371D6">
        <w:t>一种能</w:t>
      </w:r>
      <w:ins w:id="324" w:author="Robbie Fan" w:date="2014-01-03T21:53:00Z">
        <w:r w:rsidR="00532B2F">
          <w:rPr>
            <w:rFonts w:hint="eastAsia"/>
          </w:rPr>
          <w:t>把递归展开的层数</w:t>
        </w:r>
      </w:ins>
      <w:ins w:id="325" w:author="Robbie Fan" w:date="2014-01-03T21:54:00Z">
        <w:r w:rsidR="00532B2F">
          <w:rPr>
            <w:rFonts w:hint="eastAsia"/>
          </w:rPr>
          <w:t>用一个变量</w:t>
        </w:r>
      </w:ins>
      <w:del w:id="326" w:author="Robbie Fan" w:date="2014-01-03T21:54:00Z">
        <w:r w:rsidRPr="006371D6" w:rsidDel="00532B2F">
          <w:delText>针对</w:delText>
        </w:r>
      </w:del>
      <w:r w:rsidRPr="006371D6">
        <w:t>i</w:t>
      </w:r>
      <w:ins w:id="327" w:author="Robbie Fan" w:date="2014-01-03T21:54:00Z">
        <w:r w:rsidR="00532B2F">
          <w:rPr>
            <w:rFonts w:hint="eastAsia"/>
          </w:rPr>
          <w:t>来描述</w:t>
        </w:r>
      </w:ins>
      <w:del w:id="328" w:author="Robbie Fan" w:date="2014-01-03T21:54:00Z">
        <w:r w:rsidRPr="006371D6" w:rsidDel="00532B2F">
          <w:rPr>
            <w:rFonts w:hint="eastAsia"/>
          </w:rPr>
          <w:delText>层</w:delText>
        </w:r>
        <w:r w:rsidRPr="006371D6" w:rsidDel="00532B2F">
          <w:delText>递归展开</w:delText>
        </w:r>
      </w:del>
      <w:r w:rsidRPr="006371D6">
        <w:t>的表达式。因为</w:t>
      </w:r>
      <w:r w:rsidRPr="006371D6">
        <w:rPr>
          <w:rFonts w:hint="eastAsia"/>
        </w:rPr>
        <w:t>所有</w:t>
      </w:r>
      <w:r w:rsidRPr="006371D6">
        <w:t>这些递归展开表达式都是</w:t>
      </w:r>
      <w:r w:rsidRPr="006371D6">
        <w:rPr>
          <w:rFonts w:hint="eastAsia"/>
        </w:rPr>
        <w:t>相等</w:t>
      </w:r>
      <w:r w:rsidRPr="006371D6">
        <w:t>的（</w:t>
      </w:r>
      <w:r w:rsidRPr="006371D6">
        <w:rPr>
          <w:rFonts w:hint="eastAsia"/>
        </w:rPr>
        <w:t>我们</w:t>
      </w:r>
      <w:r w:rsidRPr="006371D6">
        <w:t>已经推导了其每一步展开的</w:t>
      </w:r>
      <w:del w:id="329" w:author="Robbie Fan" w:date="2014-01-03T21:56:00Z">
        <w:r w:rsidRPr="006371D6" w:rsidDel="00F86FD3">
          <w:delText>方式</w:delText>
        </w:r>
      </w:del>
      <w:commentRangeStart w:id="330"/>
      <w:ins w:id="331" w:author="Robbie Fan" w:date="2014-01-03T21:56:00Z">
        <w:r w:rsidR="00F86FD3">
          <w:rPr>
            <w:rFonts w:hint="eastAsia"/>
          </w:rPr>
          <w:t>等</w:t>
        </w:r>
        <w:r w:rsidR="00F86FD3" w:rsidRPr="006371D6">
          <w:t>式</w:t>
        </w:r>
        <w:commentRangeEnd w:id="330"/>
        <w:r w:rsidR="00B546BF">
          <w:rPr>
            <w:rStyle w:val="af5"/>
          </w:rPr>
          <w:commentReference w:id="330"/>
        </w:r>
      </w:ins>
      <w:r w:rsidRPr="006371D6">
        <w:t>）</w:t>
      </w:r>
      <w:r w:rsidRPr="006371D6">
        <w:rPr>
          <w:rFonts w:hint="eastAsia"/>
        </w:rPr>
        <w:t>，</w:t>
      </w:r>
      <w:r w:rsidRPr="006371D6">
        <w:t>所以我们可以</w:t>
      </w:r>
      <w:r w:rsidRPr="006371D6">
        <w:rPr>
          <w:rFonts w:hint="eastAsia"/>
        </w:rPr>
        <w:t>根据</w:t>
      </w:r>
      <w:r w:rsidRPr="006371D6">
        <w:t>自己需要自由地给</w:t>
      </w:r>
      <w:r w:rsidR="00BF5601" w:rsidRPr="006371D6">
        <w:rPr>
          <w:rFonts w:hint="eastAsia"/>
        </w:rPr>
        <w:t xml:space="preserve"> </w:t>
      </w:r>
      <w:r w:rsidRPr="006371D6">
        <w:rPr>
          <w:i/>
        </w:rPr>
        <w:t>i</w:t>
      </w:r>
      <w:r w:rsidR="00BE2143" w:rsidRPr="006371D6">
        <w:t>设置任何值</w:t>
      </w:r>
      <w:r w:rsidR="00BE2143" w:rsidRPr="006371D6">
        <w:rPr>
          <w:rFonts w:hint="eastAsia"/>
        </w:rPr>
        <w:t>，</w:t>
      </w:r>
      <w:r w:rsidR="00BE2143" w:rsidRPr="006371D6">
        <w:t>只要</w:t>
      </w:r>
      <w:r w:rsidR="00BE2143" w:rsidRPr="006371D6">
        <w:rPr>
          <w:rFonts w:hint="eastAsia"/>
        </w:rPr>
        <w:t>不</w:t>
      </w:r>
      <w:r w:rsidR="00BE2143" w:rsidRPr="006371D6">
        <w:t>越过其</w:t>
      </w:r>
      <w:r w:rsidR="00BE2143" w:rsidRPr="006371D6">
        <w:rPr>
          <w:rFonts w:hint="eastAsia"/>
        </w:rPr>
        <w:t>基本</w:t>
      </w:r>
      <w:r w:rsidR="00BE2143" w:rsidRPr="006371D6">
        <w:t>情况</w:t>
      </w:r>
      <w:r w:rsidR="00BE2143" w:rsidRPr="006371D6">
        <w:rPr>
          <w:rFonts w:hint="eastAsia"/>
        </w:rPr>
        <w:t>（例如</w:t>
      </w:r>
      <w:r w:rsidR="00BE2143" w:rsidRPr="006371D6">
        <w:rPr>
          <w:i/>
        </w:rPr>
        <w:t>T</w:t>
      </w:r>
      <w:r w:rsidR="00BE2143" w:rsidRPr="006371D6">
        <w:t>(1)</w:t>
      </w:r>
      <w:r w:rsidR="00BE2143" w:rsidRPr="006371D6">
        <w:rPr>
          <w:rFonts w:hint="eastAsia"/>
        </w:rPr>
        <w:t>）即可</w:t>
      </w:r>
      <w:r w:rsidR="00147499" w:rsidRPr="006371D6">
        <w:t>，因为</w:t>
      </w:r>
      <w:r w:rsidR="00BE2143" w:rsidRPr="006371D6">
        <w:t>递归关系</w:t>
      </w:r>
      <w:r w:rsidR="00147499" w:rsidRPr="006371D6">
        <w:rPr>
          <w:rFonts w:hint="eastAsia"/>
        </w:rPr>
        <w:t>到了</w:t>
      </w:r>
      <w:r w:rsidR="00147499" w:rsidRPr="006371D6">
        <w:t>这里</w:t>
      </w:r>
      <w:r w:rsidR="00BE2143" w:rsidRPr="006371D6">
        <w:t>就</w:t>
      </w:r>
      <w:r w:rsidR="00147499" w:rsidRPr="006371D6">
        <w:rPr>
          <w:rFonts w:hint="eastAsia"/>
        </w:rPr>
        <w:t>该</w:t>
      </w:r>
      <w:r w:rsidR="00BE2143" w:rsidRPr="006371D6">
        <w:rPr>
          <w:rFonts w:hint="eastAsia"/>
        </w:rPr>
        <w:t>中止</w:t>
      </w:r>
      <w:r w:rsidR="00BE2143" w:rsidRPr="006371D6">
        <w:t>了。</w:t>
      </w:r>
      <w:r w:rsidR="00147499" w:rsidRPr="006371D6">
        <w:rPr>
          <w:rFonts w:hint="eastAsia"/>
        </w:rPr>
        <w:t>我们要做</w:t>
      </w:r>
      <w:r w:rsidR="00147499" w:rsidRPr="006371D6">
        <w:t>的就是</w:t>
      </w:r>
      <w:r w:rsidR="00BF5601" w:rsidRPr="006371D6">
        <w:rPr>
          <w:rFonts w:hint="eastAsia"/>
        </w:rPr>
        <w:t>使其</w:t>
      </w:r>
      <w:r w:rsidR="00147499" w:rsidRPr="006371D6">
        <w:rPr>
          <w:rFonts w:hint="eastAsia"/>
          <w:i/>
        </w:rPr>
        <w:t>持续</w:t>
      </w:r>
      <w:r w:rsidR="00625525" w:rsidRPr="006371D6">
        <w:rPr>
          <w:rFonts w:hint="eastAsia"/>
          <w:i/>
        </w:rPr>
        <w:t>地</w:t>
      </w:r>
      <w:r w:rsidR="00147499" w:rsidRPr="006371D6">
        <w:rPr>
          <w:rFonts w:hint="eastAsia"/>
          <w:i/>
        </w:rPr>
        <w:t>向</w:t>
      </w:r>
      <w:r w:rsidR="00147499" w:rsidRPr="006371D6">
        <w:t>基本情况</w:t>
      </w:r>
      <w:r w:rsidR="00147499" w:rsidRPr="006371D6">
        <w:rPr>
          <w:rFonts w:hint="eastAsia"/>
        </w:rPr>
        <w:lastRenderedPageBreak/>
        <w:t>演变</w:t>
      </w:r>
      <w:r w:rsidR="00147499" w:rsidRPr="006371D6">
        <w:t>，</w:t>
      </w:r>
      <w:r w:rsidR="00147499" w:rsidRPr="006371D6">
        <w:rPr>
          <w:rFonts w:hint="eastAsia"/>
        </w:rPr>
        <w:t>即</w:t>
      </w:r>
      <w:r w:rsidR="00147499" w:rsidRPr="006371D6">
        <w:t>试着</w:t>
      </w:r>
      <w:r w:rsidR="00625525" w:rsidRPr="006371D6">
        <w:rPr>
          <w:rFonts w:hint="eastAsia"/>
        </w:rPr>
        <w:t>将</w:t>
      </w:r>
      <w:r w:rsidR="00147499">
        <w:rPr>
          <w:i/>
        </w:rPr>
        <w:t>T</w:t>
      </w:r>
      <w:r w:rsidR="00147499">
        <w:t>(</w:t>
      </w:r>
      <w:r w:rsidR="00147499">
        <w:rPr>
          <w:i/>
        </w:rPr>
        <w:t>n</w:t>
      </w:r>
      <w:r w:rsidR="00147499">
        <w:t>–</w:t>
      </w:r>
      <w:r w:rsidR="00147499">
        <w:rPr>
          <w:i/>
        </w:rPr>
        <w:t>i</w:t>
      </w:r>
      <w:r w:rsidR="00147499">
        <w:t xml:space="preserve">) </w:t>
      </w:r>
      <w:r w:rsidR="00147499" w:rsidRPr="006371D6">
        <w:rPr>
          <w:rFonts w:hint="eastAsia"/>
        </w:rPr>
        <w:t>逐步</w:t>
      </w:r>
      <w:r w:rsidR="00147499" w:rsidRPr="006371D6">
        <w:t>变成</w:t>
      </w:r>
      <w:r w:rsidR="00147499">
        <w:rPr>
          <w:i/>
        </w:rPr>
        <w:t>T</w:t>
      </w:r>
      <w:r w:rsidR="00147499">
        <w:t>(1)</w:t>
      </w:r>
      <w:r w:rsidR="00147499" w:rsidRPr="006371D6">
        <w:rPr>
          <w:rFonts w:hint="eastAsia"/>
        </w:rPr>
        <w:t>，</w:t>
      </w:r>
      <w:r w:rsidR="00147499" w:rsidRPr="006371D6">
        <w:t>因为我们</w:t>
      </w:r>
      <w:r w:rsidR="00625525" w:rsidRPr="006371D6">
        <w:rPr>
          <w:rFonts w:hint="eastAsia"/>
        </w:rPr>
        <w:t>已经</w:t>
      </w:r>
      <w:r w:rsidR="00147499" w:rsidRPr="006371D6">
        <w:t>知道</w:t>
      </w:r>
      <w:r w:rsidR="00147499" w:rsidRPr="006371D6">
        <w:rPr>
          <w:rFonts w:hint="eastAsia"/>
        </w:rPr>
        <w:t>（或者</w:t>
      </w:r>
      <w:r w:rsidR="00147499" w:rsidRPr="006371D6">
        <w:t>默认</w:t>
      </w:r>
      <w:r w:rsidR="00147499" w:rsidRPr="006371D6">
        <w:rPr>
          <w:rFonts w:hint="eastAsia"/>
        </w:rPr>
        <w:t>）</w:t>
      </w:r>
      <w:r w:rsidR="00625525">
        <w:rPr>
          <w:i/>
        </w:rPr>
        <w:t>T</w:t>
      </w:r>
      <w:r w:rsidR="00625525">
        <w:t>(1)</w:t>
      </w:r>
      <w:r w:rsidR="00625525" w:rsidRPr="006371D6">
        <w:rPr>
          <w:rFonts w:hint="eastAsia"/>
        </w:rPr>
        <w:t>的</w:t>
      </w:r>
      <w:r w:rsidR="00625525" w:rsidRPr="006371D6">
        <w:t>时间复杂度为</w:t>
      </w:r>
      <w:r w:rsidR="00625525">
        <w:t>Θ(1)</w:t>
      </w:r>
      <w:r w:rsidR="00625525" w:rsidRPr="006371D6">
        <w:rPr>
          <w:rFonts w:hint="eastAsia"/>
        </w:rPr>
        <w:t>，这就</w:t>
      </w:r>
      <w:r w:rsidR="00625525" w:rsidRPr="006371D6">
        <w:t>意味着我们解决了</w:t>
      </w:r>
      <w:r w:rsidR="00625525" w:rsidRPr="006371D6">
        <w:rPr>
          <w:rFonts w:hint="eastAsia"/>
        </w:rPr>
        <w:t>整件事情</w:t>
      </w:r>
      <w:r w:rsidR="00625525" w:rsidRPr="006371D6">
        <w:t>。</w:t>
      </w:r>
      <w:r w:rsidR="00625525" w:rsidRPr="006371D6">
        <w:rPr>
          <w:rFonts w:hint="eastAsia"/>
        </w:rPr>
        <w:t>并且</w:t>
      </w:r>
      <w:r w:rsidR="00625525" w:rsidRPr="006371D6">
        <w:t>我们还可以</w:t>
      </w:r>
      <w:r w:rsidR="00625525" w:rsidRPr="006371D6">
        <w:rPr>
          <w:rFonts w:hint="eastAsia"/>
        </w:rPr>
        <w:t>通过</w:t>
      </w:r>
      <w:r w:rsidR="00625525" w:rsidRPr="006371D6">
        <w:t>设定</w:t>
      </w:r>
      <w:r w:rsidR="00625525">
        <w:rPr>
          <w:i/>
        </w:rPr>
        <w:t>i</w:t>
      </w:r>
      <w:r w:rsidR="00625525">
        <w:t xml:space="preserve"> = </w:t>
      </w:r>
      <w:r w:rsidR="00625525">
        <w:rPr>
          <w:i/>
        </w:rPr>
        <w:t>n</w:t>
      </w:r>
      <w:r w:rsidR="00625525">
        <w:t>–1</w:t>
      </w:r>
      <w:r w:rsidR="00625525" w:rsidRPr="006371D6">
        <w:rPr>
          <w:rFonts w:hint="eastAsia"/>
        </w:rPr>
        <w:t>，很</w:t>
      </w:r>
      <w:r w:rsidR="00625525" w:rsidRPr="006371D6">
        <w:t>轻易地得出以下关系</w:t>
      </w:r>
      <w:r w:rsidR="00625525" w:rsidRPr="006371D6">
        <w:rPr>
          <w:rFonts w:hint="eastAsia"/>
        </w:rPr>
        <w:t>：</w:t>
      </w:r>
    </w:p>
    <w:p w14:paraId="081BA1C3" w14:textId="77777777" w:rsidR="0024659E" w:rsidRPr="006D6656" w:rsidRDefault="0024659E" w:rsidP="0024659E">
      <w:pPr>
        <w:ind w:firstLine="420"/>
        <w:rPr>
          <w:color w:val="FF0000"/>
        </w:rPr>
      </w:pPr>
      <w:r w:rsidRPr="006D6656">
        <w:rPr>
          <w:rFonts w:hint="eastAsia"/>
          <w:color w:val="FF0000"/>
        </w:rPr>
        <w:t>（公式）</w:t>
      </w:r>
    </w:p>
    <w:p w14:paraId="271969EB" w14:textId="77777777" w:rsidR="00D7111B" w:rsidRPr="006371D6" w:rsidRDefault="00226518" w:rsidP="000301DE">
      <w:pPr>
        <w:ind w:firstLine="420"/>
      </w:pPr>
      <w:r w:rsidRPr="006371D6">
        <w:rPr>
          <w:rFonts w:hint="eastAsia"/>
        </w:rPr>
        <w:t>或许</w:t>
      </w:r>
      <w:r w:rsidR="00BF5601" w:rsidRPr="006371D6">
        <w:rPr>
          <w:rFonts w:hint="eastAsia"/>
        </w:rPr>
        <w:t>，</w:t>
      </w:r>
      <w:commentRangeStart w:id="332"/>
      <w:ins w:id="333" w:author="Robbie Fan" w:date="2014-01-03T21:58:00Z">
        <w:r w:rsidR="002B5AE2">
          <w:rPr>
            <w:rFonts w:hint="eastAsia"/>
          </w:rPr>
          <w:t>通过比预期更</w:t>
        </w:r>
      </w:ins>
      <w:ins w:id="334" w:author="Robbie Fan" w:date="2014-01-03T21:59:00Z">
        <w:r w:rsidR="002D4A64">
          <w:rPr>
            <w:rFonts w:hint="eastAsia"/>
          </w:rPr>
          <w:t>为</w:t>
        </w:r>
      </w:ins>
      <w:ins w:id="335" w:author="Robbie Fan" w:date="2014-01-03T21:58:00Z">
        <w:r w:rsidR="002B5AE2">
          <w:rPr>
            <w:rFonts w:hint="eastAsia"/>
          </w:rPr>
          <w:t>复杂的分析，</w:t>
        </w:r>
      </w:ins>
      <w:commentRangeEnd w:id="332"/>
      <w:ins w:id="336" w:author="Robbie Fan" w:date="2014-01-03T21:59:00Z">
        <w:r w:rsidR="002B5AE2">
          <w:rPr>
            <w:rStyle w:val="af5"/>
          </w:rPr>
          <w:commentReference w:id="332"/>
        </w:r>
      </w:ins>
      <w:r w:rsidR="00BF5601" w:rsidRPr="006371D6">
        <w:t>我们</w:t>
      </w:r>
      <w:r w:rsidRPr="006371D6">
        <w:rPr>
          <w:rFonts w:hint="eastAsia"/>
        </w:rPr>
        <w:t>现在</w:t>
      </w:r>
      <w:r w:rsidR="00BF5601" w:rsidRPr="006371D6">
        <w:t>更有</w:t>
      </w:r>
      <w:r w:rsidR="00BF5601" w:rsidRPr="006371D6">
        <w:rPr>
          <w:rFonts w:hint="eastAsia"/>
        </w:rPr>
        <w:t>把握</w:t>
      </w:r>
      <w:r w:rsidR="00BF5601" w:rsidRPr="006371D6">
        <w:t>说</w:t>
      </w:r>
      <w:r w:rsidR="00BF5601" w:rsidRPr="006371D6">
        <w:t>S</w:t>
      </w:r>
      <w:r w:rsidR="00BF5601" w:rsidRPr="006371D6">
        <w:t>是一个线性级运行时间的操作了。在</w:t>
      </w:r>
      <w:r w:rsidR="00BF5601" w:rsidRPr="006371D6">
        <w:rPr>
          <w:rFonts w:hint="eastAsia"/>
        </w:rPr>
        <w:t>下一节</w:t>
      </w:r>
      <w:r w:rsidR="00BF5601" w:rsidRPr="006371D6">
        <w:t>中，我们将</w:t>
      </w:r>
      <w:r w:rsidR="00BF5601" w:rsidRPr="006371D6">
        <w:rPr>
          <w:rFonts w:hint="eastAsia"/>
        </w:rPr>
        <w:t>会通过</w:t>
      </w:r>
      <w:r w:rsidR="00BF5601" w:rsidRPr="006371D6">
        <w:t>一组不那么直观的递归式</w:t>
      </w:r>
      <w:r w:rsidR="00BF5601" w:rsidRPr="006371D6">
        <w:rPr>
          <w:rFonts w:hint="eastAsia"/>
        </w:rPr>
        <w:t>，来</w:t>
      </w:r>
      <w:r w:rsidR="00BF5601" w:rsidRPr="006371D6">
        <w:t>为</w:t>
      </w:r>
      <w:r w:rsidR="00BF5601" w:rsidRPr="006371D6">
        <w:rPr>
          <w:rFonts w:hint="eastAsia"/>
        </w:rPr>
        <w:t>您</w:t>
      </w:r>
      <w:r w:rsidR="000301DE" w:rsidRPr="006371D6">
        <w:t>具体演示这</w:t>
      </w:r>
      <w:r w:rsidR="000301DE" w:rsidRPr="006371D6">
        <w:rPr>
          <w:rFonts w:hint="eastAsia"/>
        </w:rPr>
        <w:t>种</w:t>
      </w:r>
      <w:r w:rsidR="00BF5601" w:rsidRPr="006371D6">
        <w:t>方法</w:t>
      </w:r>
      <w:r w:rsidR="00BF5601" w:rsidRPr="006371D6">
        <w:rPr>
          <w:rFonts w:hint="eastAsia"/>
        </w:rPr>
        <w:t>的</w:t>
      </w:r>
      <w:r w:rsidR="00BF5601" w:rsidRPr="006371D6">
        <w:t>使用</w:t>
      </w:r>
      <w:r w:rsidR="00BF5601" w:rsidRPr="006371D6">
        <w:rPr>
          <w:rFonts w:hint="eastAsia"/>
        </w:rPr>
        <w:t>。</w:t>
      </w:r>
    </w:p>
    <w:p w14:paraId="15011911" w14:textId="77777777" w:rsidR="000301DE" w:rsidRPr="006371D6" w:rsidRDefault="000301DE" w:rsidP="001E7F63">
      <w:pPr>
        <w:ind w:firstLineChars="5" w:firstLine="11"/>
      </w:pPr>
      <w:r w:rsidRPr="006371D6">
        <w:rPr>
          <w:rFonts w:hint="eastAsia"/>
          <w:b/>
        </w:rPr>
        <w:t>提醒：</w:t>
      </w:r>
      <w:r w:rsidRPr="006371D6">
        <w:rPr>
          <w:rFonts w:hint="eastAsia"/>
        </w:rPr>
        <w:t>这种</w:t>
      </w:r>
      <w:r w:rsidRPr="006371D6">
        <w:t>被称之为</w:t>
      </w:r>
      <w:r w:rsidRPr="006371D6">
        <w:rPr>
          <w:i/>
        </w:rPr>
        <w:t>重复代入法</w:t>
      </w:r>
      <w:r w:rsidRPr="006371D6">
        <w:t>（</w:t>
      </w:r>
      <w:r w:rsidRPr="000301DE">
        <w:t>repeated substitutions</w:t>
      </w:r>
      <w:r>
        <w:rPr>
          <w:rFonts w:hint="eastAsia"/>
        </w:rPr>
        <w:t>，</w:t>
      </w:r>
      <w:r>
        <w:t>有时候也叫</w:t>
      </w:r>
      <w:r w:rsidRPr="000301DE">
        <w:rPr>
          <w:i/>
        </w:rPr>
        <w:t>迭代法</w:t>
      </w:r>
      <w:r>
        <w:t>，</w:t>
      </w:r>
      <w:r w:rsidRPr="000301DE">
        <w:rPr>
          <w:i/>
        </w:rPr>
        <w:t>iteration</w:t>
      </w:r>
      <w:r>
        <w:rPr>
          <w:i/>
        </w:rPr>
        <w:tab/>
      </w:r>
      <w:r w:rsidRPr="000301DE">
        <w:rPr>
          <w:i/>
        </w:rPr>
        <w:t>method</w:t>
      </w:r>
      <w:r w:rsidRPr="006371D6">
        <w:t>）</w:t>
      </w:r>
      <w:r w:rsidRPr="006371D6">
        <w:rPr>
          <w:rFonts w:hint="eastAsia"/>
        </w:rPr>
        <w:t>的</w:t>
      </w:r>
      <w:r w:rsidR="00207B69" w:rsidRPr="006371D6">
        <w:t>方法</w:t>
      </w:r>
      <w:del w:id="337" w:author="Robbie Fan" w:date="2014-01-03T22:00:00Z">
        <w:r w:rsidR="00207B69" w:rsidRPr="006371D6" w:rsidDel="00CF3223">
          <w:delText>非常</w:delText>
        </w:r>
      </w:del>
      <w:commentRangeStart w:id="338"/>
      <w:ins w:id="339" w:author="Robbie Fan" w:date="2014-01-03T22:00:00Z">
        <w:r w:rsidR="00CF3223">
          <w:rPr>
            <w:rFonts w:hint="eastAsia"/>
          </w:rPr>
          <w:t>完全</w:t>
        </w:r>
        <w:commentRangeEnd w:id="338"/>
        <w:r w:rsidR="00CF3223">
          <w:rPr>
            <w:rStyle w:val="af5"/>
          </w:rPr>
          <w:commentReference w:id="338"/>
        </w:r>
      </w:ins>
      <w:r w:rsidR="00207B69" w:rsidRPr="006371D6">
        <w:t>有效</w:t>
      </w:r>
      <w:r w:rsidR="00207B69" w:rsidRPr="006371D6">
        <w:rPr>
          <w:rFonts w:hint="eastAsia"/>
        </w:rPr>
        <w:t>，</w:t>
      </w:r>
      <w:r w:rsidR="00207B69" w:rsidRPr="006371D6">
        <w:t>当然前提是</w:t>
      </w:r>
      <w:r w:rsidR="00207B69" w:rsidRPr="006371D6">
        <w:rPr>
          <w:rFonts w:hint="eastAsia"/>
        </w:rPr>
        <w:t>您</w:t>
      </w:r>
      <w:r w:rsidR="00207B69" w:rsidRPr="006371D6">
        <w:t>要小心仔细。否则</w:t>
      </w:r>
      <w:r w:rsidR="00207B69" w:rsidRPr="006371D6">
        <w:rPr>
          <w:rFonts w:hint="eastAsia"/>
        </w:rPr>
        <w:t>，它</w:t>
      </w:r>
      <w:r w:rsidR="00207B69" w:rsidRPr="006371D6">
        <w:t>是很容易产生一</w:t>
      </w:r>
      <w:del w:id="340" w:author="Robbie Fan" w:date="2014-01-03T22:02:00Z">
        <w:r w:rsidR="00207B69" w:rsidRPr="006371D6" w:rsidDel="00707DAE">
          <w:delText>个或</w:delText>
        </w:r>
      </w:del>
      <w:r w:rsidR="00207B69" w:rsidRPr="006371D6">
        <w:t>两个</w:t>
      </w:r>
      <w:del w:id="341" w:author="Robbie Fan" w:date="2014-01-03T22:01:00Z">
        <w:r w:rsidR="00207B69" w:rsidRPr="006371D6" w:rsidDel="002455F6">
          <w:rPr>
            <w:rFonts w:hint="eastAsia"/>
          </w:rPr>
          <w:delText>不必要</w:delText>
        </w:r>
      </w:del>
      <w:ins w:id="342" w:author="Robbie Fan" w:date="2014-01-03T22:02:00Z">
        <w:r w:rsidR="002455F6">
          <w:rPr>
            <w:rFonts w:hint="eastAsia"/>
          </w:rPr>
          <w:t>不完全</w:t>
        </w:r>
      </w:ins>
      <w:commentRangeStart w:id="343"/>
      <w:ins w:id="344" w:author="Robbie Fan" w:date="2014-01-03T22:01:00Z">
        <w:r w:rsidR="002455F6">
          <w:rPr>
            <w:rFonts w:hint="eastAsia"/>
          </w:rPr>
          <w:t>正确</w:t>
        </w:r>
        <w:commentRangeEnd w:id="343"/>
        <w:r w:rsidR="002455F6">
          <w:rPr>
            <w:rStyle w:val="af5"/>
          </w:rPr>
          <w:commentReference w:id="343"/>
        </w:r>
      </w:ins>
      <w:r w:rsidR="00207B69" w:rsidRPr="006371D6">
        <w:t>的假设的，</w:t>
      </w:r>
      <w:r w:rsidR="00207B69" w:rsidRPr="006371D6">
        <w:rPr>
          <w:i/>
        </w:rPr>
        <w:t>尤其</w:t>
      </w:r>
      <w:r w:rsidR="00207B69" w:rsidRPr="006371D6">
        <w:t>在那些较为</w:t>
      </w:r>
      <w:r w:rsidR="00207B69" w:rsidRPr="006371D6">
        <w:rPr>
          <w:rFonts w:hint="eastAsia"/>
        </w:rPr>
        <w:t>复杂</w:t>
      </w:r>
      <w:r w:rsidR="00207B69" w:rsidRPr="006371D6">
        <w:t>的递归式中。这意味着</w:t>
      </w:r>
      <w:r w:rsidR="00207B69" w:rsidRPr="006371D6">
        <w:rPr>
          <w:rFonts w:hint="eastAsia"/>
        </w:rPr>
        <w:t>我们得</w:t>
      </w:r>
      <w:r w:rsidR="00207B69" w:rsidRPr="006371D6">
        <w:t>先自己</w:t>
      </w:r>
      <w:r w:rsidR="00207B69" w:rsidRPr="006371D6">
        <w:rPr>
          <w:rFonts w:hint="eastAsia"/>
        </w:rPr>
        <w:t>提出</w:t>
      </w:r>
      <w:r w:rsidR="00207B69" w:rsidRPr="006371D6">
        <w:t>一个</w:t>
      </w:r>
      <w:r w:rsidR="00207B69" w:rsidRPr="006371D6">
        <w:rPr>
          <w:rFonts w:hint="eastAsia"/>
          <w:i/>
        </w:rPr>
        <w:t>假设性</w:t>
      </w:r>
      <w:r w:rsidR="00207B69" w:rsidRPr="006371D6">
        <w:t>结果，然后再用本章稍后在</w:t>
      </w:r>
      <w:r w:rsidR="00207B69" w:rsidRPr="006371D6">
        <w:rPr>
          <w:rFonts w:hint="eastAsia"/>
        </w:rPr>
        <w:t>“猜测</w:t>
      </w:r>
      <w:r w:rsidR="00207B69" w:rsidRPr="006371D6">
        <w:t>与</w:t>
      </w:r>
      <w:r w:rsidR="00207B69" w:rsidRPr="006371D6">
        <w:rPr>
          <w:rFonts w:hint="eastAsia"/>
        </w:rPr>
        <w:t>检验”一节中</w:t>
      </w:r>
      <w:r w:rsidR="00207B69" w:rsidRPr="006371D6">
        <w:t>所描述的</w:t>
      </w:r>
      <w:r w:rsidR="00207B69" w:rsidRPr="006371D6">
        <w:rPr>
          <w:rFonts w:hint="eastAsia"/>
        </w:rPr>
        <w:t>那些</w:t>
      </w:r>
      <w:r w:rsidR="00207B69" w:rsidRPr="006371D6">
        <w:t>技术来</w:t>
      </w:r>
      <w:r w:rsidR="00207B69" w:rsidRPr="006371D6">
        <w:rPr>
          <w:rFonts w:hint="eastAsia"/>
        </w:rPr>
        <w:t>检验我们</w:t>
      </w:r>
      <w:r w:rsidR="00207B69" w:rsidRPr="006371D6">
        <w:t>的答案。</w:t>
      </w:r>
    </w:p>
    <w:p w14:paraId="662B5998" w14:textId="77777777" w:rsidR="00D7111B" w:rsidRDefault="0005362A" w:rsidP="00C3021B">
      <w:pPr>
        <w:pStyle w:val="4"/>
      </w:pPr>
      <w:r>
        <w:rPr>
          <w:rFonts w:hint="eastAsia"/>
        </w:rPr>
        <w:t>几个重要</w:t>
      </w:r>
      <w:r w:rsidR="001E7F63">
        <w:rPr>
          <w:rFonts w:hint="eastAsia"/>
        </w:rPr>
        <w:t>例子</w:t>
      </w:r>
    </w:p>
    <w:p w14:paraId="281913CE" w14:textId="77777777" w:rsidR="001E7F63" w:rsidRPr="006371D6" w:rsidRDefault="00226518" w:rsidP="00D86631">
      <w:pPr>
        <w:ind w:firstLine="420"/>
      </w:pPr>
      <w:r w:rsidRPr="006371D6">
        <w:rPr>
          <w:rFonts w:hint="eastAsia"/>
        </w:rPr>
        <w:t>通常</w:t>
      </w:r>
      <w:r w:rsidRPr="006371D6">
        <w:t>情况下，我们</w:t>
      </w:r>
      <w:r w:rsidRPr="006371D6">
        <w:rPr>
          <w:rFonts w:hint="eastAsia"/>
        </w:rPr>
        <w:t>所</w:t>
      </w:r>
      <w:r w:rsidRPr="006371D6">
        <w:t>遇到的</w:t>
      </w:r>
      <w:r w:rsidR="000858A5">
        <w:rPr>
          <w:rFonts w:hint="eastAsia"/>
        </w:rPr>
        <w:t>都是</w:t>
      </w:r>
      <w:r w:rsidR="000858A5">
        <w:t>递归式</w:t>
      </w:r>
      <w:r w:rsidR="000858A5">
        <w:rPr>
          <w:rFonts w:hint="eastAsia"/>
        </w:rPr>
        <w:t>的一般</w:t>
      </w:r>
      <w:r w:rsidR="000858A5">
        <w:t>形式</w:t>
      </w:r>
      <w:r w:rsidRPr="006371D6">
        <w:rPr>
          <w:rFonts w:hint="eastAsia"/>
        </w:rPr>
        <w:t>：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 xml:space="preserve">) = </w:t>
      </w:r>
      <w:r>
        <w:rPr>
          <w:i/>
        </w:rPr>
        <w:t>a·T</w:t>
      </w:r>
      <w:r>
        <w:t>(</w:t>
      </w:r>
      <w:r>
        <w:rPr>
          <w:i/>
        </w:rPr>
        <w:t>g</w:t>
      </w:r>
      <w:r>
        <w:t>(</w:t>
      </w:r>
      <w:r>
        <w:rPr>
          <w:i/>
        </w:rPr>
        <w:t>n</w:t>
      </w:r>
      <w:r>
        <w:t xml:space="preserve">)) + </w:t>
      </w:r>
      <w:r>
        <w:rPr>
          <w:i/>
        </w:rPr>
        <w:t>f</w:t>
      </w:r>
      <w:r>
        <w:t>(</w:t>
      </w:r>
      <w:r>
        <w:rPr>
          <w:i/>
        </w:rPr>
        <w:t>n</w:t>
      </w:r>
      <w:r>
        <w:t>)</w:t>
      </w:r>
      <w:r w:rsidRPr="006371D6">
        <w:rPr>
          <w:rFonts w:hint="eastAsia"/>
        </w:rPr>
        <w:t>，其中</w:t>
      </w:r>
      <w:r w:rsidRPr="006371D6">
        <w:t>a</w:t>
      </w:r>
      <w:r w:rsidRPr="006371D6">
        <w:rPr>
          <w:rFonts w:hint="eastAsia"/>
        </w:rPr>
        <w:t>指的是</w:t>
      </w:r>
      <w:r w:rsidRPr="006371D6">
        <w:t>递归调用的数量</w:t>
      </w:r>
      <w:r w:rsidRPr="006371D6">
        <w:rPr>
          <w:rFonts w:hint="eastAsia"/>
        </w:rPr>
        <w:t>，</w:t>
      </w:r>
      <w:r>
        <w:rPr>
          <w:i/>
        </w:rPr>
        <w:t>g</w:t>
      </w:r>
      <w:r>
        <w:t>(</w:t>
      </w:r>
      <w:r>
        <w:rPr>
          <w:i/>
        </w:rPr>
        <w:t>n</w:t>
      </w:r>
      <w:r>
        <w:t>)</w:t>
      </w:r>
      <w:r w:rsidRPr="006371D6">
        <w:rPr>
          <w:rFonts w:hint="eastAsia"/>
        </w:rPr>
        <w:t>则是递归</w:t>
      </w:r>
      <w:r w:rsidRPr="006371D6">
        <w:t>过程中所要解决的子问题大小，而</w:t>
      </w:r>
      <w:r>
        <w:rPr>
          <w:i/>
        </w:rPr>
        <w:t>f</w:t>
      </w:r>
      <w:r>
        <w:t>(</w:t>
      </w:r>
      <w:r>
        <w:rPr>
          <w:i/>
        </w:rPr>
        <w:t>n</w:t>
      </w:r>
      <w:r>
        <w:t>)</w:t>
      </w:r>
      <w:r w:rsidRPr="006371D6">
        <w:rPr>
          <w:rFonts w:hint="eastAsia"/>
        </w:rPr>
        <w:t>则</w:t>
      </w:r>
      <w:r w:rsidRPr="006371D6">
        <w:t>代表了函数中的额外操作</w:t>
      </w:r>
      <w:r w:rsidRPr="006371D6">
        <w:rPr>
          <w:rFonts w:hint="eastAsia"/>
        </w:rPr>
        <w:t>，</w:t>
      </w:r>
      <w:r w:rsidRPr="006371D6">
        <w:t>也就是递归</w:t>
      </w:r>
      <w:r w:rsidRPr="006371D6">
        <w:rPr>
          <w:rFonts w:hint="eastAsia"/>
        </w:rPr>
        <w:t>调用</w:t>
      </w:r>
      <w:r w:rsidRPr="006371D6">
        <w:t>以外的操作。</w:t>
      </w:r>
    </w:p>
    <w:p w14:paraId="65199BC7" w14:textId="77777777" w:rsidR="00D7111B" w:rsidRDefault="00226518" w:rsidP="00FB6B38">
      <w:pPr>
        <w:pStyle w:val="ab"/>
        <w:ind w:left="420" w:firstLineChars="0" w:firstLine="0"/>
      </w:pPr>
      <w:r w:rsidRPr="00610036">
        <w:rPr>
          <w:rFonts w:hint="eastAsia"/>
          <w:b/>
        </w:rPr>
        <w:t>提示</w:t>
      </w:r>
      <w:r w:rsidRPr="00610036">
        <w:rPr>
          <w:b/>
        </w:rPr>
        <w:t>：</w:t>
      </w:r>
      <w:r w:rsidR="00610036">
        <w:rPr>
          <w:rFonts w:hint="eastAsia"/>
        </w:rPr>
        <w:t>当然</w:t>
      </w:r>
      <w:r w:rsidR="00610036">
        <w:t>也存在</w:t>
      </w:r>
      <w:r w:rsidR="000858A5">
        <w:rPr>
          <w:rFonts w:hint="eastAsia"/>
        </w:rPr>
        <w:t>着一</w:t>
      </w:r>
      <w:r w:rsidR="000858A5">
        <w:t>些</w:t>
      </w:r>
      <w:r w:rsidR="000858A5">
        <w:rPr>
          <w:rFonts w:hint="eastAsia"/>
        </w:rPr>
        <w:t>特殊</w:t>
      </w:r>
      <w:r w:rsidR="00610036">
        <w:t>的递归算法</w:t>
      </w:r>
      <w:r w:rsidR="00C32972">
        <w:t>，例如</w:t>
      </w:r>
      <w:r w:rsidR="00610036">
        <w:rPr>
          <w:rFonts w:hint="eastAsia"/>
        </w:rPr>
        <w:t>当其</w:t>
      </w:r>
      <w:r w:rsidR="00C32972">
        <w:t>子问题大小不相同</w:t>
      </w:r>
      <w:r w:rsidR="00610036">
        <w:rPr>
          <w:rFonts w:hint="eastAsia"/>
        </w:rPr>
        <w:t>时</w:t>
      </w:r>
      <w:r w:rsidR="00610036">
        <w:t>，</w:t>
      </w:r>
      <w:r w:rsidR="000858A5">
        <w:rPr>
          <w:rFonts w:hint="eastAsia"/>
        </w:rPr>
        <w:t>它可能就</w:t>
      </w:r>
      <w:del w:id="345" w:author="Robbie Fan" w:date="2014-01-03T22:04:00Z">
        <w:r w:rsidR="000858A5" w:rsidDel="00F477CA">
          <w:rPr>
            <w:rFonts w:hint="eastAsia"/>
          </w:rPr>
          <w:delText>能</w:delText>
        </w:r>
      </w:del>
      <w:r w:rsidR="000858A5">
        <w:rPr>
          <w:rFonts w:hint="eastAsia"/>
        </w:rPr>
        <w:t>无法符合</w:t>
      </w:r>
      <w:r w:rsidR="00610036">
        <w:rPr>
          <w:rFonts w:hint="eastAsia"/>
        </w:rPr>
        <w:t>上述</w:t>
      </w:r>
      <w:r w:rsidR="000858A5">
        <w:t>形式</w:t>
      </w:r>
      <w:r w:rsidR="00610036">
        <w:t>了。</w:t>
      </w:r>
      <w:r w:rsidR="000858A5">
        <w:rPr>
          <w:rFonts w:hint="eastAsia"/>
        </w:rPr>
        <w:t>尽管这类</w:t>
      </w:r>
      <w:r w:rsidR="00610036">
        <w:rPr>
          <w:rFonts w:hint="eastAsia"/>
        </w:rPr>
        <w:t>情况</w:t>
      </w:r>
      <w:r w:rsidR="00610036">
        <w:t>不在本书</w:t>
      </w:r>
      <w:r w:rsidR="00610036">
        <w:rPr>
          <w:rFonts w:hint="eastAsia"/>
        </w:rPr>
        <w:t>的</w:t>
      </w:r>
      <w:r w:rsidR="00610036">
        <w:t>讨论</w:t>
      </w:r>
      <w:r w:rsidR="00610036">
        <w:rPr>
          <w:rFonts w:hint="eastAsia"/>
        </w:rPr>
        <w:t>范围</w:t>
      </w:r>
      <w:r w:rsidR="00610036">
        <w:t>，但在</w:t>
      </w:r>
      <w:r w:rsidR="00610036">
        <w:rPr>
          <w:rFonts w:hint="eastAsia"/>
        </w:rPr>
        <w:t>本章</w:t>
      </w:r>
      <w:r w:rsidR="00610036">
        <w:t>最后的</w:t>
      </w:r>
      <w:r w:rsidR="00610036">
        <w:rPr>
          <w:rFonts w:hint="eastAsia"/>
        </w:rPr>
        <w:t>“如果</w:t>
      </w:r>
      <w:r w:rsidR="00610036">
        <w:t>您</w:t>
      </w:r>
      <w:r w:rsidR="00610036">
        <w:rPr>
          <w:rFonts w:hint="eastAsia"/>
        </w:rPr>
        <w:t>感兴趣</w:t>
      </w:r>
      <w:r w:rsidR="00610036">
        <w:t>……</w:t>
      </w:r>
      <w:r w:rsidR="00610036">
        <w:rPr>
          <w:rFonts w:hint="eastAsia"/>
        </w:rPr>
        <w:t>”这一节</w:t>
      </w:r>
      <w:r w:rsidR="00610036">
        <w:t>中</w:t>
      </w:r>
      <w:r w:rsidR="00610036">
        <w:rPr>
          <w:rFonts w:hint="eastAsia"/>
        </w:rPr>
        <w:t>，我们</w:t>
      </w:r>
      <w:r w:rsidR="00610036">
        <w:t>还是针对某些关键</w:t>
      </w:r>
      <w:r w:rsidR="00610036">
        <w:rPr>
          <w:rFonts w:hint="eastAsia"/>
        </w:rPr>
        <w:t>点提供</w:t>
      </w:r>
      <w:r w:rsidR="00610036">
        <w:t>了进一步的信息</w:t>
      </w:r>
      <w:r w:rsidR="00610036">
        <w:rPr>
          <w:rFonts w:hint="eastAsia"/>
        </w:rPr>
        <w:t>。</w:t>
      </w:r>
    </w:p>
    <w:p w14:paraId="227A083F" w14:textId="77777777" w:rsidR="00265D85" w:rsidRDefault="00B01527" w:rsidP="00265D85">
      <w:pPr>
        <w:ind w:firstLine="420"/>
      </w:pPr>
      <w:r w:rsidRPr="00E50808">
        <w:rPr>
          <w:rFonts w:hint="eastAsia"/>
        </w:rPr>
        <w:t>在表</w:t>
      </w:r>
      <w:r w:rsidRPr="00E50808">
        <w:t>3-1</w:t>
      </w:r>
      <w:r w:rsidRPr="00E50808">
        <w:rPr>
          <w:rFonts w:hint="eastAsia"/>
        </w:rPr>
        <w:t>中</w:t>
      </w:r>
      <w:r w:rsidR="000858A5">
        <w:t>，我们</w:t>
      </w:r>
      <w:r w:rsidR="000858A5">
        <w:rPr>
          <w:rFonts w:hint="eastAsia"/>
        </w:rPr>
        <w:t>对</w:t>
      </w:r>
      <w:r w:rsidR="00675198" w:rsidRPr="00E50808">
        <w:rPr>
          <w:rFonts w:hint="eastAsia"/>
        </w:rPr>
        <w:t>一些</w:t>
      </w:r>
      <w:r w:rsidR="00675198" w:rsidRPr="00E50808">
        <w:t>重要的递归式（</w:t>
      </w:r>
      <w:r w:rsidR="00675198" w:rsidRPr="00E50808">
        <w:rPr>
          <w:rFonts w:hint="eastAsia"/>
        </w:rPr>
        <w:t>都是</w:t>
      </w:r>
      <w:r w:rsidR="00843C06">
        <w:rPr>
          <w:rFonts w:hint="eastAsia"/>
        </w:rPr>
        <w:t>问题</w:t>
      </w:r>
      <w:r w:rsidR="00675198" w:rsidRPr="00E50808">
        <w:t>规模为</w:t>
      </w:r>
      <w:r w:rsidR="00675198" w:rsidRPr="00E50808">
        <w:rPr>
          <w:i/>
        </w:rPr>
        <w:t>n</w:t>
      </w:r>
      <w:r w:rsidR="00675198" w:rsidRPr="00E50808">
        <w:t>-1</w:t>
      </w:r>
      <w:r w:rsidR="00675198" w:rsidRPr="00E50808">
        <w:rPr>
          <w:rFonts w:hint="eastAsia"/>
        </w:rPr>
        <w:t>或</w:t>
      </w:r>
      <w:commentRangeStart w:id="346"/>
      <w:r w:rsidR="00675198" w:rsidRPr="00E50808">
        <w:rPr>
          <w:i/>
        </w:rPr>
        <w:t>n</w:t>
      </w:r>
      <w:del w:id="347" w:author="Robbie Fan" w:date="2014-01-04T09:53:00Z">
        <w:r w:rsidR="00675198" w:rsidRPr="00E50808" w:rsidDel="00B35336">
          <w:delText>-</w:delText>
        </w:r>
      </w:del>
      <w:ins w:id="348" w:author="Robbie Fan" w:date="2014-01-04T09:53:00Z">
        <w:r w:rsidR="00B35336">
          <w:rPr>
            <w:rFonts w:hint="eastAsia"/>
          </w:rPr>
          <w:t>/</w:t>
        </w:r>
      </w:ins>
      <w:r w:rsidR="00675198" w:rsidRPr="00E50808">
        <w:t>2</w:t>
      </w:r>
      <w:commentRangeEnd w:id="346"/>
      <w:r w:rsidR="00B35336">
        <w:rPr>
          <w:rStyle w:val="af5"/>
        </w:rPr>
        <w:commentReference w:id="346"/>
      </w:r>
      <w:r w:rsidR="00843C06">
        <w:rPr>
          <w:rFonts w:hint="eastAsia"/>
        </w:rPr>
        <w:t>上</w:t>
      </w:r>
      <w:r w:rsidR="00675198" w:rsidRPr="00E50808">
        <w:rPr>
          <w:rFonts w:hint="eastAsia"/>
        </w:rPr>
        <w:t>的</w:t>
      </w:r>
      <w:r w:rsidR="00C64D14">
        <w:t>一</w:t>
      </w:r>
      <w:r w:rsidR="00843C06">
        <w:rPr>
          <w:rFonts w:hint="eastAsia"/>
        </w:rPr>
        <w:t>到</w:t>
      </w:r>
      <w:r w:rsidR="00C64D14">
        <w:t>二</w:t>
      </w:r>
      <w:r w:rsidR="00843C06">
        <w:rPr>
          <w:rFonts w:hint="eastAsia"/>
        </w:rPr>
        <w:t>次</w:t>
      </w:r>
      <w:r w:rsidR="00675198" w:rsidRPr="00E50808">
        <w:t>递归调用，其每次调用的额外操作时间都是常数级或线性级的）</w:t>
      </w:r>
      <w:r w:rsidR="000858A5">
        <w:rPr>
          <w:rFonts w:hint="eastAsia"/>
        </w:rPr>
        <w:t>进行了汇总</w:t>
      </w:r>
      <w:r w:rsidR="00675198" w:rsidRPr="00E50808">
        <w:rPr>
          <w:rFonts w:hint="eastAsia"/>
        </w:rPr>
        <w:t>。</w:t>
      </w:r>
      <w:r w:rsidR="000858A5">
        <w:rPr>
          <w:rFonts w:hint="eastAsia"/>
        </w:rPr>
        <w:t>其</w:t>
      </w:r>
      <w:r w:rsidR="003E070B" w:rsidRPr="00E50808">
        <w:rPr>
          <w:rFonts w:hint="eastAsia"/>
        </w:rPr>
        <w:t>中</w:t>
      </w:r>
      <w:r w:rsidR="00675198" w:rsidRPr="00E50808">
        <w:t>递归式</w:t>
      </w:r>
      <w:r w:rsidR="00AC25A8">
        <w:rPr>
          <w:rFonts w:hint="eastAsia"/>
        </w:rPr>
        <w:t>1</w:t>
      </w:r>
      <w:r w:rsidR="00675198" w:rsidRPr="00E50808">
        <w:t>的情况</w:t>
      </w:r>
      <w:r w:rsidR="009171E9" w:rsidRPr="00E50808">
        <w:rPr>
          <w:rFonts w:hint="eastAsia"/>
        </w:rPr>
        <w:t>我们</w:t>
      </w:r>
      <w:r w:rsidR="009171E9" w:rsidRPr="00E50808">
        <w:t>在上一节中</w:t>
      </w:r>
      <w:r w:rsidR="009171E9" w:rsidRPr="00E50808">
        <w:rPr>
          <w:rFonts w:hint="eastAsia"/>
        </w:rPr>
        <w:t>已经</w:t>
      </w:r>
      <w:r w:rsidR="009171E9" w:rsidRPr="00E50808">
        <w:t>见过了</w:t>
      </w:r>
      <w:r w:rsidR="003E070B" w:rsidRPr="00E50808">
        <w:rPr>
          <w:rFonts w:hint="eastAsia"/>
        </w:rPr>
        <w:t>。</w:t>
      </w:r>
      <w:r w:rsidR="009171E9" w:rsidRPr="00E50808">
        <w:rPr>
          <w:rFonts w:hint="eastAsia"/>
        </w:rPr>
        <w:t>而</w:t>
      </w:r>
      <w:r w:rsidR="003E070B" w:rsidRPr="00E50808">
        <w:t>在</w:t>
      </w:r>
      <w:r w:rsidR="003E070B" w:rsidRPr="00E50808">
        <w:rPr>
          <w:rFonts w:hint="eastAsia"/>
        </w:rPr>
        <w:t>接下来</w:t>
      </w:r>
      <w:r w:rsidR="003E070B" w:rsidRPr="00E50808">
        <w:t>的内容</w:t>
      </w:r>
      <w:r w:rsidR="003E070B" w:rsidRPr="00E50808">
        <w:rPr>
          <w:rFonts w:hint="eastAsia"/>
        </w:rPr>
        <w:t>中</w:t>
      </w:r>
      <w:r w:rsidR="003E070B" w:rsidRPr="00E50808">
        <w:t>，我们将会</w:t>
      </w:r>
      <w:r w:rsidR="00D318A1">
        <w:rPr>
          <w:rFonts w:hint="eastAsia"/>
        </w:rPr>
        <w:t>向您演示</w:t>
      </w:r>
      <w:r w:rsidR="003E070B" w:rsidRPr="00E50808">
        <w:t>如何</w:t>
      </w:r>
      <w:r w:rsidR="00D318A1">
        <w:rPr>
          <w:rFonts w:hint="eastAsia"/>
        </w:rPr>
        <w:t>运用</w:t>
      </w:r>
      <w:r w:rsidR="00D318A1">
        <w:t>之前介绍的重复</w:t>
      </w:r>
      <w:r w:rsidR="00D318A1">
        <w:rPr>
          <w:rFonts w:hint="eastAsia"/>
        </w:rPr>
        <w:t>代入</w:t>
      </w:r>
      <w:r w:rsidR="003E070B" w:rsidRPr="00E50808">
        <w:t>法来解决</w:t>
      </w:r>
      <w:r w:rsidR="004F72CF">
        <w:rPr>
          <w:rFonts w:hint="eastAsia"/>
        </w:rPr>
        <w:t>后四个递归式，而其余</w:t>
      </w:r>
      <w:r w:rsidR="00D318A1">
        <w:t>三个</w:t>
      </w:r>
      <w:r w:rsidR="00D318A1">
        <w:rPr>
          <w:rFonts w:hint="eastAsia"/>
        </w:rPr>
        <w:t>递归式</w:t>
      </w:r>
      <w:r w:rsidR="003E070B" w:rsidRPr="00E50808">
        <w:t>（</w:t>
      </w:r>
      <w:r w:rsidR="004F72CF">
        <w:rPr>
          <w:rFonts w:hint="eastAsia"/>
        </w:rPr>
        <w:t>即</w:t>
      </w:r>
      <w:r w:rsidR="003E070B" w:rsidRPr="00E50808">
        <w:rPr>
          <w:rFonts w:hint="eastAsia"/>
        </w:rPr>
        <w:t>2</w:t>
      </w:r>
      <w:r w:rsidR="003E070B" w:rsidRPr="00E50808">
        <w:rPr>
          <w:rFonts w:hint="eastAsia"/>
        </w:rPr>
        <w:t>到</w:t>
      </w:r>
      <w:r w:rsidR="003E070B" w:rsidRPr="00E50808">
        <w:rPr>
          <w:rFonts w:hint="eastAsia"/>
        </w:rPr>
        <w:t>4</w:t>
      </w:r>
      <w:r w:rsidR="003E070B" w:rsidRPr="00E50808">
        <w:t>）</w:t>
      </w:r>
      <w:r w:rsidR="004F72CF">
        <w:rPr>
          <w:rFonts w:hint="eastAsia"/>
        </w:rPr>
        <w:t>将</w:t>
      </w:r>
      <w:r w:rsidR="00D318A1">
        <w:rPr>
          <w:rFonts w:hint="eastAsia"/>
        </w:rPr>
        <w:t>会</w:t>
      </w:r>
      <w:r w:rsidR="004F72CF">
        <w:rPr>
          <w:rFonts w:hint="eastAsia"/>
        </w:rPr>
        <w:t>成为</w:t>
      </w:r>
      <w:r w:rsidR="003E070B" w:rsidRPr="00E50808">
        <w:t>练习题</w:t>
      </w:r>
      <w:r w:rsidR="003E070B" w:rsidRPr="00E50808">
        <w:rPr>
          <w:rFonts w:hint="eastAsia"/>
        </w:rPr>
        <w:t>3</w:t>
      </w:r>
      <w:r w:rsidR="003E070B" w:rsidRPr="00E50808">
        <w:t>-7</w:t>
      </w:r>
      <w:r w:rsidR="003E070B" w:rsidRPr="00E50808">
        <w:rPr>
          <w:rFonts w:hint="eastAsia"/>
        </w:rPr>
        <w:t>到</w:t>
      </w:r>
      <w:r w:rsidR="003E070B" w:rsidRPr="00E50808">
        <w:rPr>
          <w:rFonts w:hint="eastAsia"/>
        </w:rPr>
        <w:t>3</w:t>
      </w:r>
      <w:r w:rsidR="003E070B" w:rsidRPr="00E50808">
        <w:t>-9</w:t>
      </w:r>
      <w:r w:rsidR="004F72CF">
        <w:rPr>
          <w:rFonts w:hint="eastAsia"/>
        </w:rPr>
        <w:t>中</w:t>
      </w:r>
      <w:r w:rsidR="004F72CF">
        <w:t>的</w:t>
      </w:r>
      <w:r w:rsidR="004F72CF">
        <w:rPr>
          <w:rFonts w:hint="eastAsia"/>
        </w:rPr>
        <w:t>内容，留给您自己解决</w:t>
      </w:r>
      <w:r w:rsidR="003E070B" w:rsidRPr="00E50808">
        <w:t>。</w:t>
      </w:r>
    </w:p>
    <w:p w14:paraId="3E9B2264" w14:textId="77777777" w:rsidR="00D7111B" w:rsidRDefault="00265D85" w:rsidP="001503BE">
      <w:pPr>
        <w:tabs>
          <w:tab w:val="left" w:pos="426"/>
        </w:tabs>
        <w:ind w:firstLine="422"/>
      </w:pPr>
      <w:r w:rsidRPr="00265D85">
        <w:rPr>
          <w:rFonts w:hint="eastAsia"/>
          <w:b/>
        </w:rPr>
        <w:t>表</w:t>
      </w:r>
      <w:r w:rsidRPr="00265D85">
        <w:rPr>
          <w:rFonts w:hint="eastAsia"/>
          <w:b/>
        </w:rPr>
        <w:t>3-1.</w:t>
      </w:r>
      <w:r>
        <w:rPr>
          <w:rFonts w:hint="eastAsia"/>
        </w:rPr>
        <w:t xml:space="preserve"> </w:t>
      </w:r>
      <w:r>
        <w:rPr>
          <w:rFonts w:hint="eastAsia"/>
        </w:rPr>
        <w:t>一些基本递归式的解决方案及其应用实例</w:t>
      </w:r>
      <w:r w:rsidR="00D7111B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"/>
        <w:gridCol w:w="2020"/>
        <w:gridCol w:w="1181"/>
        <w:gridCol w:w="4950"/>
      </w:tblGrid>
      <w:tr w:rsidR="00C64D14" w:rsidRPr="005D68D1" w14:paraId="59A18998" w14:textId="77777777" w:rsidTr="00C64D14">
        <w:trPr>
          <w:trHeight w:val="299"/>
        </w:trPr>
        <w:tc>
          <w:tcPr>
            <w:tcW w:w="218" w:type="pct"/>
          </w:tcPr>
          <w:p w14:paraId="6083376F" w14:textId="77777777" w:rsidR="00C64D14" w:rsidRPr="00E50808" w:rsidRDefault="00C64D14" w:rsidP="00E50808">
            <w:pPr>
              <w:ind w:left="0" w:firstLineChars="90" w:firstLine="189"/>
            </w:pPr>
          </w:p>
        </w:tc>
        <w:tc>
          <w:tcPr>
            <w:tcW w:w="1185" w:type="pct"/>
            <w:shd w:val="clear" w:color="auto" w:fill="auto"/>
          </w:tcPr>
          <w:p w14:paraId="24F286C0" w14:textId="77777777" w:rsidR="00C64D14" w:rsidRPr="005D68D1" w:rsidRDefault="00C64D14" w:rsidP="00E50808">
            <w:pPr>
              <w:ind w:left="0" w:firstLineChars="90" w:firstLine="189"/>
            </w:pPr>
            <w:r w:rsidRPr="00E50808">
              <w:rPr>
                <w:rFonts w:hint="eastAsia"/>
              </w:rPr>
              <w:t>递归式</w:t>
            </w:r>
            <w:r w:rsidRPr="00E50808">
              <w:rPr>
                <w:rFonts w:eastAsia="Arial"/>
              </w:rPr>
              <w:t xml:space="preserve"> </w:t>
            </w:r>
          </w:p>
        </w:tc>
        <w:tc>
          <w:tcPr>
            <w:tcW w:w="693" w:type="pct"/>
            <w:shd w:val="clear" w:color="auto" w:fill="auto"/>
          </w:tcPr>
          <w:p w14:paraId="07283D09" w14:textId="77777777" w:rsidR="00C64D14" w:rsidRPr="005D68D1" w:rsidRDefault="00C64D14" w:rsidP="00E50808">
            <w:pPr>
              <w:ind w:firstLineChars="0" w:firstLine="0"/>
            </w:pPr>
            <w:r w:rsidRPr="00E50808">
              <w:rPr>
                <w:rFonts w:hint="eastAsia"/>
              </w:rPr>
              <w:t>解决方案</w:t>
            </w:r>
            <w:r w:rsidRPr="00E50808">
              <w:rPr>
                <w:rFonts w:eastAsia="Arial"/>
              </w:rPr>
              <w:t xml:space="preserve"> </w:t>
            </w:r>
          </w:p>
        </w:tc>
        <w:tc>
          <w:tcPr>
            <w:tcW w:w="2904" w:type="pct"/>
            <w:shd w:val="clear" w:color="auto" w:fill="auto"/>
          </w:tcPr>
          <w:p w14:paraId="2DBA281C" w14:textId="77777777" w:rsidR="00C64D14" w:rsidRPr="005D68D1" w:rsidRDefault="00C64D14" w:rsidP="00E50808">
            <w:pPr>
              <w:ind w:left="0" w:firstLineChars="90" w:firstLine="189"/>
            </w:pPr>
            <w:r w:rsidRPr="00E50808">
              <w:rPr>
                <w:rFonts w:hint="eastAsia"/>
              </w:rPr>
              <w:t>应用</w:t>
            </w:r>
            <w:r w:rsidRPr="00E50808">
              <w:t>实例</w:t>
            </w:r>
            <w:r w:rsidRPr="00E50808">
              <w:rPr>
                <w:rFonts w:eastAsia="Arial"/>
              </w:rPr>
              <w:t xml:space="preserve"> </w:t>
            </w:r>
          </w:p>
        </w:tc>
      </w:tr>
      <w:tr w:rsidR="00C64D14" w:rsidRPr="005D68D1" w14:paraId="0E27DBCA" w14:textId="77777777" w:rsidTr="00C64D14">
        <w:trPr>
          <w:trHeight w:val="461"/>
        </w:trPr>
        <w:tc>
          <w:tcPr>
            <w:tcW w:w="218" w:type="pct"/>
          </w:tcPr>
          <w:p w14:paraId="25287ABD" w14:textId="77777777" w:rsidR="00C64D14" w:rsidRPr="00E4200F" w:rsidRDefault="00C64D14" w:rsidP="00E50808">
            <w:pPr>
              <w:ind w:firstLineChars="0" w:firstLine="0"/>
              <w:rPr>
                <w:i/>
              </w:rPr>
            </w:pPr>
            <w:r w:rsidRPr="00E4200F">
              <w:rPr>
                <w:rFonts w:hint="eastAsia"/>
                <w:i/>
              </w:rPr>
              <w:t>1</w:t>
            </w:r>
          </w:p>
        </w:tc>
        <w:tc>
          <w:tcPr>
            <w:tcW w:w="1185" w:type="pct"/>
            <w:shd w:val="clear" w:color="auto" w:fill="auto"/>
          </w:tcPr>
          <w:p w14:paraId="1CF97B6E" w14:textId="77777777" w:rsidR="00C64D14" w:rsidRPr="005D68D1" w:rsidRDefault="00C64D14" w:rsidP="00E50808">
            <w:pPr>
              <w:ind w:firstLineChars="0" w:firstLine="0"/>
            </w:pP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 xml:space="preserve">) = </w:t>
            </w: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 xml:space="preserve">–1) + 1 </w:t>
            </w:r>
          </w:p>
        </w:tc>
        <w:tc>
          <w:tcPr>
            <w:tcW w:w="693" w:type="pct"/>
            <w:shd w:val="clear" w:color="auto" w:fill="auto"/>
          </w:tcPr>
          <w:p w14:paraId="2A00EB7A" w14:textId="77777777" w:rsidR="00C64D14" w:rsidRPr="005D68D1" w:rsidRDefault="00C64D14" w:rsidP="00E50808">
            <w:pPr>
              <w:ind w:firstLineChars="0" w:firstLine="0"/>
            </w:pPr>
            <w:r w:rsidRPr="005D68D1">
              <w:t>Θ(</w:t>
            </w:r>
            <w:r w:rsidRPr="005D68D1">
              <w:rPr>
                <w:i/>
              </w:rPr>
              <w:t>n</w:t>
            </w:r>
            <w:r w:rsidRPr="005D68D1">
              <w:t xml:space="preserve">) </w:t>
            </w:r>
          </w:p>
        </w:tc>
        <w:tc>
          <w:tcPr>
            <w:tcW w:w="2904" w:type="pct"/>
            <w:shd w:val="clear" w:color="auto" w:fill="auto"/>
          </w:tcPr>
          <w:p w14:paraId="005669DC" w14:textId="77777777" w:rsidR="00C64D14" w:rsidRPr="00E50808" w:rsidRDefault="00C64D14" w:rsidP="00E50808">
            <w:pPr>
              <w:ind w:left="0" w:firstLineChars="90" w:firstLine="189"/>
            </w:pPr>
            <w:r w:rsidRPr="00E50808">
              <w:rPr>
                <w:rFonts w:hint="eastAsia"/>
              </w:rPr>
              <w:t>序列化</w:t>
            </w:r>
            <w:r w:rsidRPr="00E50808">
              <w:t>处理</w:t>
            </w:r>
            <w:r w:rsidRPr="00E50808">
              <w:rPr>
                <w:rFonts w:hint="eastAsia"/>
              </w:rPr>
              <w:t>问题</w:t>
            </w:r>
            <w:r w:rsidRPr="00E50808">
              <w:t>，例如</w:t>
            </w:r>
            <w:r w:rsidRPr="00E50808">
              <w:rPr>
                <w:rFonts w:hint="eastAsia"/>
              </w:rPr>
              <w:t>归简</w:t>
            </w:r>
            <w:r w:rsidRPr="00E50808">
              <w:t>操作。</w:t>
            </w:r>
          </w:p>
        </w:tc>
      </w:tr>
      <w:tr w:rsidR="00C64D14" w:rsidRPr="005D68D1" w14:paraId="31493291" w14:textId="77777777" w:rsidTr="00C64D14">
        <w:trPr>
          <w:trHeight w:val="449"/>
        </w:trPr>
        <w:tc>
          <w:tcPr>
            <w:tcW w:w="218" w:type="pct"/>
          </w:tcPr>
          <w:p w14:paraId="2A279712" w14:textId="77777777" w:rsidR="00C64D14" w:rsidRPr="00E4200F" w:rsidRDefault="00C64D14" w:rsidP="00E50808">
            <w:pPr>
              <w:ind w:firstLineChars="0" w:firstLine="0"/>
              <w:rPr>
                <w:i/>
              </w:rPr>
            </w:pPr>
            <w:r w:rsidRPr="00E4200F">
              <w:rPr>
                <w:rFonts w:hint="eastAsia"/>
                <w:i/>
              </w:rPr>
              <w:t>2</w:t>
            </w:r>
          </w:p>
        </w:tc>
        <w:tc>
          <w:tcPr>
            <w:tcW w:w="1185" w:type="pct"/>
            <w:shd w:val="clear" w:color="auto" w:fill="auto"/>
          </w:tcPr>
          <w:p w14:paraId="4BDB68B5" w14:textId="77777777" w:rsidR="00C64D14" w:rsidRPr="005D68D1" w:rsidRDefault="00C64D14" w:rsidP="00E50808">
            <w:pPr>
              <w:ind w:firstLineChars="0" w:firstLine="0"/>
            </w:pP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 xml:space="preserve">) = </w:t>
            </w: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 xml:space="preserve">–1) + </w:t>
            </w:r>
            <w:r w:rsidRPr="005D68D1">
              <w:rPr>
                <w:i/>
              </w:rPr>
              <w:t xml:space="preserve">n </w:t>
            </w:r>
          </w:p>
        </w:tc>
        <w:tc>
          <w:tcPr>
            <w:tcW w:w="693" w:type="pct"/>
            <w:shd w:val="clear" w:color="auto" w:fill="auto"/>
          </w:tcPr>
          <w:p w14:paraId="3B4CCBA2" w14:textId="77777777" w:rsidR="00C64D14" w:rsidRPr="005D68D1" w:rsidRDefault="00C64D14" w:rsidP="00E50808">
            <w:pPr>
              <w:ind w:firstLineChars="0" w:firstLine="0"/>
            </w:pPr>
            <w:r w:rsidRPr="005D68D1">
              <w:t>Θ(</w:t>
            </w:r>
            <w:r w:rsidRPr="005D68D1">
              <w:rPr>
                <w:i/>
              </w:rPr>
              <w:t>n</w:t>
            </w:r>
            <w:r w:rsidRPr="005D68D1">
              <w:rPr>
                <w:sz w:val="16"/>
                <w:vertAlign w:val="superscript"/>
              </w:rPr>
              <w:t>2</w:t>
            </w:r>
            <w:r w:rsidRPr="005D68D1">
              <w:t xml:space="preserve">) </w:t>
            </w:r>
          </w:p>
        </w:tc>
        <w:tc>
          <w:tcPr>
            <w:tcW w:w="2904" w:type="pct"/>
            <w:shd w:val="clear" w:color="auto" w:fill="auto"/>
          </w:tcPr>
          <w:p w14:paraId="0C2CE490" w14:textId="77777777" w:rsidR="00C64D14" w:rsidRPr="00E50808" w:rsidRDefault="00C64D14" w:rsidP="00E50808">
            <w:pPr>
              <w:ind w:left="0" w:firstLineChars="90" w:firstLine="189"/>
            </w:pPr>
            <w:r w:rsidRPr="00E50808">
              <w:rPr>
                <w:rFonts w:hint="eastAsia"/>
              </w:rPr>
              <w:t>握手问题</w:t>
            </w:r>
          </w:p>
        </w:tc>
      </w:tr>
      <w:tr w:rsidR="00C64D14" w:rsidRPr="005D68D1" w14:paraId="552E7A92" w14:textId="77777777" w:rsidTr="00C64D14">
        <w:trPr>
          <w:trHeight w:val="446"/>
        </w:trPr>
        <w:tc>
          <w:tcPr>
            <w:tcW w:w="218" w:type="pct"/>
          </w:tcPr>
          <w:p w14:paraId="6025BEBD" w14:textId="77777777" w:rsidR="00C64D14" w:rsidRPr="00E4200F" w:rsidRDefault="00C64D14" w:rsidP="00E50808">
            <w:pPr>
              <w:ind w:firstLineChars="0" w:firstLine="0"/>
              <w:rPr>
                <w:i/>
              </w:rPr>
            </w:pPr>
            <w:r w:rsidRPr="00E4200F">
              <w:rPr>
                <w:rFonts w:hint="eastAsia"/>
                <w:i/>
              </w:rPr>
              <w:t>3</w:t>
            </w:r>
          </w:p>
        </w:tc>
        <w:tc>
          <w:tcPr>
            <w:tcW w:w="1185" w:type="pct"/>
            <w:shd w:val="clear" w:color="auto" w:fill="auto"/>
          </w:tcPr>
          <w:p w14:paraId="23133F3D" w14:textId="77777777" w:rsidR="00C64D14" w:rsidRPr="005D68D1" w:rsidRDefault="00C64D14" w:rsidP="00E50808">
            <w:pPr>
              <w:ind w:firstLineChars="0" w:firstLine="0"/>
            </w:pP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>) = 2</w:t>
            </w: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 xml:space="preserve">–1) + 1 </w:t>
            </w:r>
          </w:p>
        </w:tc>
        <w:tc>
          <w:tcPr>
            <w:tcW w:w="693" w:type="pct"/>
            <w:shd w:val="clear" w:color="auto" w:fill="auto"/>
          </w:tcPr>
          <w:p w14:paraId="346DD430" w14:textId="77777777" w:rsidR="00C64D14" w:rsidRPr="005D68D1" w:rsidRDefault="00C64D14" w:rsidP="00E50808">
            <w:pPr>
              <w:ind w:firstLineChars="0" w:firstLine="0"/>
            </w:pPr>
            <w:r w:rsidRPr="005D68D1">
              <w:t>Θ(2</w:t>
            </w:r>
            <w:r w:rsidRPr="005D68D1">
              <w:rPr>
                <w:i/>
                <w:sz w:val="16"/>
                <w:vertAlign w:val="superscript"/>
              </w:rPr>
              <w:t>n</w:t>
            </w:r>
            <w:r w:rsidRPr="005D68D1">
              <w:t xml:space="preserve">) </w:t>
            </w:r>
          </w:p>
        </w:tc>
        <w:tc>
          <w:tcPr>
            <w:tcW w:w="2904" w:type="pct"/>
            <w:shd w:val="clear" w:color="auto" w:fill="auto"/>
          </w:tcPr>
          <w:p w14:paraId="747204C9" w14:textId="77777777" w:rsidR="00C64D14" w:rsidRPr="005D68D1" w:rsidRDefault="00C64D14" w:rsidP="00E50808">
            <w:pPr>
              <w:ind w:left="0" w:firstLineChars="90" w:firstLine="189"/>
            </w:pPr>
            <w:r w:rsidRPr="00E50808">
              <w:rPr>
                <w:rFonts w:hint="eastAsia"/>
              </w:rPr>
              <w:t>汉诺塔</w:t>
            </w:r>
            <w:r w:rsidRPr="00E50808">
              <w:t>问题</w:t>
            </w:r>
            <w:r w:rsidRPr="005D68D1">
              <w:t xml:space="preserve"> </w:t>
            </w:r>
          </w:p>
        </w:tc>
      </w:tr>
      <w:tr w:rsidR="00C64D14" w:rsidRPr="005D68D1" w14:paraId="55B8A313" w14:textId="77777777" w:rsidTr="00C64D14">
        <w:trPr>
          <w:trHeight w:val="446"/>
        </w:trPr>
        <w:tc>
          <w:tcPr>
            <w:tcW w:w="218" w:type="pct"/>
          </w:tcPr>
          <w:p w14:paraId="73210E13" w14:textId="77777777" w:rsidR="00C64D14" w:rsidRPr="00E4200F" w:rsidRDefault="00C64D14" w:rsidP="00E50808">
            <w:pPr>
              <w:ind w:firstLineChars="0" w:firstLine="0"/>
              <w:rPr>
                <w:i/>
              </w:rPr>
            </w:pPr>
            <w:r w:rsidRPr="00E4200F">
              <w:rPr>
                <w:rFonts w:hint="eastAsia"/>
                <w:i/>
              </w:rPr>
              <w:t>4</w:t>
            </w:r>
          </w:p>
        </w:tc>
        <w:tc>
          <w:tcPr>
            <w:tcW w:w="1185" w:type="pct"/>
            <w:shd w:val="clear" w:color="auto" w:fill="auto"/>
          </w:tcPr>
          <w:p w14:paraId="5625E357" w14:textId="77777777" w:rsidR="00C64D14" w:rsidRPr="005D68D1" w:rsidRDefault="00C64D14" w:rsidP="00E50808">
            <w:pPr>
              <w:ind w:firstLineChars="0" w:firstLine="0"/>
            </w:pP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>) = 2</w:t>
            </w: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 xml:space="preserve">–1) + </w:t>
            </w:r>
            <w:r w:rsidRPr="005D68D1">
              <w:rPr>
                <w:i/>
              </w:rPr>
              <w:t xml:space="preserve">n </w:t>
            </w:r>
          </w:p>
        </w:tc>
        <w:tc>
          <w:tcPr>
            <w:tcW w:w="693" w:type="pct"/>
            <w:shd w:val="clear" w:color="auto" w:fill="auto"/>
          </w:tcPr>
          <w:p w14:paraId="068F64F0" w14:textId="77777777" w:rsidR="00C64D14" w:rsidRPr="005D68D1" w:rsidRDefault="00C64D14" w:rsidP="00E50808">
            <w:pPr>
              <w:ind w:firstLineChars="0" w:firstLine="0"/>
            </w:pPr>
            <w:r w:rsidRPr="005D68D1">
              <w:t>Θ(2</w:t>
            </w:r>
            <w:r w:rsidRPr="005D68D1">
              <w:rPr>
                <w:i/>
                <w:sz w:val="16"/>
                <w:vertAlign w:val="superscript"/>
              </w:rPr>
              <w:t>n</w:t>
            </w:r>
            <w:r w:rsidRPr="005D68D1">
              <w:t xml:space="preserve">) </w:t>
            </w:r>
          </w:p>
        </w:tc>
        <w:tc>
          <w:tcPr>
            <w:tcW w:w="2904" w:type="pct"/>
            <w:shd w:val="clear" w:color="auto" w:fill="auto"/>
          </w:tcPr>
          <w:p w14:paraId="462006FB" w14:textId="77777777" w:rsidR="00C64D14" w:rsidRPr="005D68D1" w:rsidRDefault="00C64D14" w:rsidP="00E50808">
            <w:pPr>
              <w:ind w:left="0" w:firstLineChars="90" w:firstLine="189"/>
            </w:pPr>
          </w:p>
        </w:tc>
      </w:tr>
      <w:tr w:rsidR="00C64D14" w:rsidRPr="005D68D1" w14:paraId="283417BC" w14:textId="77777777" w:rsidTr="00C64D14">
        <w:trPr>
          <w:trHeight w:val="446"/>
        </w:trPr>
        <w:tc>
          <w:tcPr>
            <w:tcW w:w="218" w:type="pct"/>
          </w:tcPr>
          <w:p w14:paraId="2754EC37" w14:textId="77777777" w:rsidR="00C64D14" w:rsidRPr="00E4200F" w:rsidRDefault="00C64D14" w:rsidP="00E50808">
            <w:pPr>
              <w:ind w:firstLineChars="0" w:firstLine="0"/>
              <w:rPr>
                <w:i/>
              </w:rPr>
            </w:pPr>
            <w:r w:rsidRPr="00E4200F">
              <w:rPr>
                <w:rFonts w:hint="eastAsia"/>
                <w:i/>
              </w:rPr>
              <w:t>5</w:t>
            </w:r>
          </w:p>
        </w:tc>
        <w:tc>
          <w:tcPr>
            <w:tcW w:w="1185" w:type="pct"/>
            <w:shd w:val="clear" w:color="auto" w:fill="auto"/>
          </w:tcPr>
          <w:p w14:paraId="7FF6CB6D" w14:textId="77777777" w:rsidR="00C64D14" w:rsidRPr="005D68D1" w:rsidRDefault="00C64D14" w:rsidP="00E50808">
            <w:pPr>
              <w:ind w:firstLineChars="0" w:firstLine="0"/>
            </w:pP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 xml:space="preserve">) = </w:t>
            </w: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 xml:space="preserve">/2) + 1 </w:t>
            </w:r>
          </w:p>
        </w:tc>
        <w:tc>
          <w:tcPr>
            <w:tcW w:w="693" w:type="pct"/>
            <w:shd w:val="clear" w:color="auto" w:fill="auto"/>
          </w:tcPr>
          <w:p w14:paraId="39E6FF72" w14:textId="77777777" w:rsidR="00C64D14" w:rsidRPr="005D68D1" w:rsidRDefault="00C64D14" w:rsidP="00E50808">
            <w:pPr>
              <w:ind w:firstLineChars="0" w:firstLine="0"/>
            </w:pPr>
            <w:r w:rsidRPr="005D68D1">
              <w:t>Θ(lg</w:t>
            </w:r>
            <w:r w:rsidRPr="005D68D1">
              <w:rPr>
                <w:i/>
              </w:rPr>
              <w:t xml:space="preserve"> n</w:t>
            </w:r>
            <w:r w:rsidRPr="005D68D1">
              <w:t xml:space="preserve">) </w:t>
            </w:r>
          </w:p>
        </w:tc>
        <w:tc>
          <w:tcPr>
            <w:tcW w:w="2904" w:type="pct"/>
            <w:shd w:val="clear" w:color="auto" w:fill="auto"/>
          </w:tcPr>
          <w:p w14:paraId="6DE29326" w14:textId="77777777" w:rsidR="00C64D14" w:rsidRPr="00E50808" w:rsidRDefault="00C64D14" w:rsidP="00E50808">
            <w:pPr>
              <w:ind w:firstLineChars="100" w:firstLine="210"/>
            </w:pPr>
            <w:r w:rsidRPr="00E50808">
              <w:rPr>
                <w:rFonts w:hint="eastAsia"/>
              </w:rPr>
              <w:t>二分搜索</w:t>
            </w:r>
            <w:r w:rsidRPr="00E50808">
              <w:t>问题（</w:t>
            </w:r>
            <w:r w:rsidRPr="00E50808">
              <w:rPr>
                <w:rFonts w:hint="eastAsia"/>
              </w:rPr>
              <w:t>详见</w:t>
            </w:r>
            <w:r w:rsidRPr="00E50808">
              <w:t>第</w:t>
            </w:r>
            <w:r w:rsidRPr="00E50808">
              <w:t>6</w:t>
            </w:r>
            <w:r w:rsidRPr="00E50808">
              <w:t>章</w:t>
            </w:r>
            <w:r w:rsidRPr="00E50808">
              <w:rPr>
                <w:rFonts w:hint="eastAsia"/>
              </w:rPr>
              <w:t>中</w:t>
            </w:r>
            <w:r w:rsidRPr="00E50808">
              <w:t>的</w:t>
            </w:r>
            <w:r w:rsidRPr="00E50808">
              <w:t>bisect</w:t>
            </w:r>
            <w:r w:rsidRPr="00E50808">
              <w:t>专栏）</w:t>
            </w:r>
          </w:p>
        </w:tc>
      </w:tr>
      <w:tr w:rsidR="00C64D14" w:rsidRPr="005D68D1" w14:paraId="7454A4F7" w14:textId="77777777" w:rsidTr="00C64D14">
        <w:trPr>
          <w:trHeight w:val="446"/>
        </w:trPr>
        <w:tc>
          <w:tcPr>
            <w:tcW w:w="218" w:type="pct"/>
          </w:tcPr>
          <w:p w14:paraId="717F55BE" w14:textId="77777777" w:rsidR="00C64D14" w:rsidRPr="00E4200F" w:rsidRDefault="00C64D14" w:rsidP="00C64D14">
            <w:pPr>
              <w:ind w:firstLineChars="0" w:firstLine="0"/>
              <w:rPr>
                <w:i/>
              </w:rPr>
            </w:pPr>
            <w:r w:rsidRPr="00E4200F">
              <w:rPr>
                <w:rFonts w:hint="eastAsia"/>
                <w:i/>
              </w:rPr>
              <w:t>6</w:t>
            </w:r>
          </w:p>
        </w:tc>
        <w:tc>
          <w:tcPr>
            <w:tcW w:w="1185" w:type="pct"/>
            <w:shd w:val="clear" w:color="auto" w:fill="auto"/>
          </w:tcPr>
          <w:p w14:paraId="3D09610B" w14:textId="77777777" w:rsidR="00C64D14" w:rsidRPr="005D68D1" w:rsidRDefault="00C64D14" w:rsidP="00E50808">
            <w:pPr>
              <w:ind w:firstLineChars="0" w:firstLine="0"/>
            </w:pP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 xml:space="preserve">) = </w:t>
            </w: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 xml:space="preserve">/2) + </w:t>
            </w:r>
            <w:r w:rsidRPr="005D68D1">
              <w:rPr>
                <w:i/>
              </w:rPr>
              <w:t xml:space="preserve">n </w:t>
            </w:r>
          </w:p>
        </w:tc>
        <w:tc>
          <w:tcPr>
            <w:tcW w:w="693" w:type="pct"/>
            <w:shd w:val="clear" w:color="auto" w:fill="auto"/>
          </w:tcPr>
          <w:p w14:paraId="2BDCC920" w14:textId="77777777" w:rsidR="00C64D14" w:rsidRPr="005D68D1" w:rsidRDefault="00C64D14" w:rsidP="00E50808">
            <w:pPr>
              <w:ind w:firstLineChars="0" w:firstLine="0"/>
            </w:pPr>
            <w:r w:rsidRPr="005D68D1">
              <w:t>Θ(</w:t>
            </w:r>
            <w:r w:rsidRPr="005D68D1">
              <w:rPr>
                <w:i/>
              </w:rPr>
              <w:t>n</w:t>
            </w:r>
            <w:r w:rsidRPr="005D68D1">
              <w:t xml:space="preserve">) </w:t>
            </w:r>
          </w:p>
        </w:tc>
        <w:tc>
          <w:tcPr>
            <w:tcW w:w="2904" w:type="pct"/>
            <w:shd w:val="clear" w:color="auto" w:fill="auto"/>
          </w:tcPr>
          <w:p w14:paraId="501C9A34" w14:textId="77777777" w:rsidR="00C64D14" w:rsidRPr="00E50808" w:rsidRDefault="00C64D14" w:rsidP="00E50808">
            <w:pPr>
              <w:ind w:left="0" w:firstLineChars="90" w:firstLine="189"/>
            </w:pPr>
            <w:r w:rsidRPr="00E50808">
              <w:rPr>
                <w:rFonts w:hint="eastAsia"/>
              </w:rPr>
              <w:t>随机选择</w:t>
            </w:r>
            <w:r w:rsidRPr="00E50808">
              <w:t>问题、平均情况问题（</w:t>
            </w:r>
            <w:r w:rsidRPr="00E50808">
              <w:rPr>
                <w:rFonts w:hint="eastAsia"/>
              </w:rPr>
              <w:t>详见</w:t>
            </w:r>
            <w:r w:rsidRPr="00E50808">
              <w:t>第</w:t>
            </w:r>
            <w:r w:rsidRPr="00E50808">
              <w:t>6</w:t>
            </w:r>
            <w:r w:rsidRPr="00E50808">
              <w:rPr>
                <w:rFonts w:hint="eastAsia"/>
              </w:rPr>
              <w:t>章</w:t>
            </w:r>
            <w:r w:rsidRPr="00E50808">
              <w:t>）</w:t>
            </w:r>
          </w:p>
        </w:tc>
      </w:tr>
      <w:tr w:rsidR="00C64D14" w:rsidRPr="005D68D1" w14:paraId="46A2E63D" w14:textId="77777777" w:rsidTr="00C64D14">
        <w:trPr>
          <w:trHeight w:val="446"/>
        </w:trPr>
        <w:tc>
          <w:tcPr>
            <w:tcW w:w="218" w:type="pct"/>
          </w:tcPr>
          <w:p w14:paraId="6E497D08" w14:textId="77777777" w:rsidR="00C64D14" w:rsidRPr="00E4200F" w:rsidRDefault="00C64D14" w:rsidP="00E50808">
            <w:pPr>
              <w:ind w:firstLineChars="0" w:firstLine="0"/>
              <w:rPr>
                <w:i/>
              </w:rPr>
            </w:pPr>
            <w:r w:rsidRPr="00E4200F">
              <w:rPr>
                <w:rFonts w:hint="eastAsia"/>
                <w:i/>
              </w:rPr>
              <w:t>7</w:t>
            </w:r>
          </w:p>
        </w:tc>
        <w:tc>
          <w:tcPr>
            <w:tcW w:w="1185" w:type="pct"/>
            <w:shd w:val="clear" w:color="auto" w:fill="auto"/>
          </w:tcPr>
          <w:p w14:paraId="144E8BED" w14:textId="77777777" w:rsidR="00C64D14" w:rsidRPr="005D68D1" w:rsidRDefault="00C64D14" w:rsidP="00E50808">
            <w:pPr>
              <w:ind w:firstLineChars="0" w:firstLine="0"/>
            </w:pP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>) = 2</w:t>
            </w: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 xml:space="preserve">/2) + 1 </w:t>
            </w:r>
          </w:p>
        </w:tc>
        <w:tc>
          <w:tcPr>
            <w:tcW w:w="693" w:type="pct"/>
            <w:shd w:val="clear" w:color="auto" w:fill="auto"/>
          </w:tcPr>
          <w:p w14:paraId="245ACBDB" w14:textId="77777777" w:rsidR="00C64D14" w:rsidRPr="005D68D1" w:rsidRDefault="00C64D14" w:rsidP="00E50808">
            <w:pPr>
              <w:ind w:firstLineChars="0" w:firstLine="0"/>
            </w:pPr>
            <w:r w:rsidRPr="005D68D1">
              <w:t>Θ(</w:t>
            </w:r>
            <w:r w:rsidRPr="005D68D1">
              <w:rPr>
                <w:i/>
              </w:rPr>
              <w:t>n</w:t>
            </w:r>
            <w:r w:rsidRPr="005D68D1">
              <w:t xml:space="preserve">) </w:t>
            </w:r>
          </w:p>
        </w:tc>
        <w:tc>
          <w:tcPr>
            <w:tcW w:w="2904" w:type="pct"/>
            <w:shd w:val="clear" w:color="auto" w:fill="auto"/>
          </w:tcPr>
          <w:p w14:paraId="4A4B5258" w14:textId="77777777" w:rsidR="00C64D14" w:rsidRPr="005D68D1" w:rsidRDefault="00C64D14" w:rsidP="00E50808">
            <w:pPr>
              <w:ind w:left="0" w:firstLineChars="90" w:firstLine="189"/>
            </w:pPr>
            <w:r w:rsidRPr="00E50808">
              <w:rPr>
                <w:rFonts w:hint="eastAsia"/>
              </w:rPr>
              <w:t>树的遍历</w:t>
            </w:r>
            <w:r w:rsidRPr="00E50808">
              <w:t>问题</w:t>
            </w:r>
            <w:r w:rsidRPr="00E50808">
              <w:rPr>
                <w:rFonts w:hint="eastAsia"/>
              </w:rPr>
              <w:t>（详见</w:t>
            </w:r>
            <w:r w:rsidRPr="00E50808">
              <w:t>第</w:t>
            </w:r>
            <w:r w:rsidRPr="00E50808">
              <w:rPr>
                <w:rFonts w:hint="eastAsia"/>
              </w:rPr>
              <w:t>5</w:t>
            </w:r>
            <w:r w:rsidRPr="00E50808">
              <w:rPr>
                <w:rFonts w:hint="eastAsia"/>
              </w:rPr>
              <w:t>章）</w:t>
            </w:r>
          </w:p>
        </w:tc>
      </w:tr>
      <w:tr w:rsidR="00C64D14" w:rsidRPr="005D68D1" w14:paraId="5BE2C484" w14:textId="77777777" w:rsidTr="00C64D14">
        <w:trPr>
          <w:trHeight w:val="444"/>
        </w:trPr>
        <w:tc>
          <w:tcPr>
            <w:tcW w:w="218" w:type="pct"/>
          </w:tcPr>
          <w:p w14:paraId="72679E0E" w14:textId="77777777" w:rsidR="00C64D14" w:rsidRPr="00E4200F" w:rsidRDefault="00C64D14" w:rsidP="00E50808">
            <w:pPr>
              <w:ind w:left="0" w:firstLineChars="0" w:firstLine="0"/>
              <w:rPr>
                <w:i/>
              </w:rPr>
            </w:pPr>
            <w:r w:rsidRPr="00E4200F">
              <w:rPr>
                <w:rFonts w:hint="eastAsia"/>
                <w:i/>
              </w:rPr>
              <w:t>8</w:t>
            </w:r>
          </w:p>
        </w:tc>
        <w:tc>
          <w:tcPr>
            <w:tcW w:w="1185" w:type="pct"/>
            <w:shd w:val="clear" w:color="auto" w:fill="auto"/>
          </w:tcPr>
          <w:p w14:paraId="0C276E82" w14:textId="77777777" w:rsidR="00C64D14" w:rsidRPr="005D68D1" w:rsidRDefault="00C64D14" w:rsidP="00E50808">
            <w:pPr>
              <w:ind w:left="0" w:firstLineChars="0" w:firstLine="0"/>
            </w:pP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>) = 2</w:t>
            </w: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 xml:space="preserve">/2) + </w:t>
            </w:r>
            <w:r w:rsidRPr="005D68D1">
              <w:rPr>
                <w:i/>
              </w:rPr>
              <w:t xml:space="preserve">n </w:t>
            </w:r>
          </w:p>
        </w:tc>
        <w:tc>
          <w:tcPr>
            <w:tcW w:w="693" w:type="pct"/>
            <w:shd w:val="clear" w:color="auto" w:fill="auto"/>
          </w:tcPr>
          <w:p w14:paraId="5FC72899" w14:textId="77777777" w:rsidR="00C64D14" w:rsidRPr="005D68D1" w:rsidRDefault="00C64D14" w:rsidP="00E50808">
            <w:pPr>
              <w:ind w:left="0" w:firstLineChars="0" w:firstLine="0"/>
            </w:pPr>
            <w:r w:rsidRPr="005D68D1">
              <w:t>Θ(</w:t>
            </w:r>
            <w:r w:rsidRPr="005D68D1">
              <w:rPr>
                <w:i/>
              </w:rPr>
              <w:t>n</w:t>
            </w:r>
            <w:r w:rsidRPr="005D68D1">
              <w:t xml:space="preserve"> lg </w:t>
            </w:r>
            <w:r w:rsidRPr="005D68D1">
              <w:rPr>
                <w:i/>
              </w:rPr>
              <w:t>n</w:t>
            </w:r>
            <w:r w:rsidRPr="005D68D1">
              <w:t xml:space="preserve">) </w:t>
            </w:r>
          </w:p>
        </w:tc>
        <w:tc>
          <w:tcPr>
            <w:tcW w:w="2904" w:type="pct"/>
            <w:shd w:val="clear" w:color="auto" w:fill="auto"/>
          </w:tcPr>
          <w:p w14:paraId="766D5856" w14:textId="77777777" w:rsidR="00C64D14" w:rsidRPr="00E50808" w:rsidRDefault="00C64D14" w:rsidP="00E50808">
            <w:pPr>
              <w:ind w:left="0" w:firstLineChars="90" w:firstLine="189"/>
            </w:pPr>
            <w:r w:rsidRPr="00E50808">
              <w:rPr>
                <w:rFonts w:hint="eastAsia"/>
              </w:rPr>
              <w:t>利用</w:t>
            </w:r>
            <w:r w:rsidRPr="00E50808">
              <w:rPr>
                <w:i/>
              </w:rPr>
              <w:t>分治法</w:t>
            </w:r>
            <w:r w:rsidRPr="00E50808">
              <w:rPr>
                <w:rFonts w:hint="eastAsia"/>
              </w:rPr>
              <w:t>进行</w:t>
            </w:r>
            <w:r w:rsidRPr="00E50808">
              <w:t>排序问题</w:t>
            </w:r>
            <w:r w:rsidRPr="005D68D1">
              <w:t xml:space="preserve"> </w:t>
            </w:r>
            <w:r w:rsidRPr="00E50808">
              <w:rPr>
                <w:rFonts w:hint="eastAsia"/>
              </w:rPr>
              <w:t>（详见第</w:t>
            </w:r>
            <w:r w:rsidRPr="00E50808">
              <w:rPr>
                <w:rFonts w:hint="eastAsia"/>
              </w:rPr>
              <w:t>6</w:t>
            </w:r>
            <w:r w:rsidRPr="00E50808">
              <w:rPr>
                <w:rFonts w:hint="eastAsia"/>
              </w:rPr>
              <w:t>章）</w:t>
            </w:r>
          </w:p>
        </w:tc>
      </w:tr>
    </w:tbl>
    <w:p w14:paraId="2599DDBD" w14:textId="77777777" w:rsidR="009171E9" w:rsidRPr="00E50808" w:rsidRDefault="00131773" w:rsidP="00D86631">
      <w:pPr>
        <w:ind w:firstLine="420"/>
      </w:pPr>
      <w:r w:rsidRPr="00E50808">
        <w:rPr>
          <w:rFonts w:hint="eastAsia"/>
        </w:rPr>
        <w:t>在我们</w:t>
      </w:r>
      <w:r w:rsidR="000858A5">
        <w:t>开始</w:t>
      </w:r>
      <w:r w:rsidR="000858A5">
        <w:rPr>
          <w:rFonts w:hint="eastAsia"/>
        </w:rPr>
        <w:t>运用</w:t>
      </w:r>
      <w:r w:rsidRPr="00E50808">
        <w:t>后四种递归式进行操作之前（</w:t>
      </w:r>
      <w:r w:rsidR="008A0CC6">
        <w:rPr>
          <w:rFonts w:hint="eastAsia"/>
        </w:rPr>
        <w:t>它们</w:t>
      </w:r>
      <w:r w:rsidRPr="00E50808">
        <w:t>全都</w:t>
      </w:r>
      <w:r w:rsidRPr="00E50808">
        <w:rPr>
          <w:rFonts w:hint="eastAsia"/>
        </w:rPr>
        <w:t>属于</w:t>
      </w:r>
      <w:r w:rsidRPr="00E50808">
        <w:rPr>
          <w:i/>
        </w:rPr>
        <w:t>分治</w:t>
      </w:r>
      <w:r w:rsidRPr="00E50808">
        <w:t>递归式</w:t>
      </w:r>
      <w:r w:rsidRPr="00E50808">
        <w:rPr>
          <w:rFonts w:hint="eastAsia"/>
        </w:rPr>
        <w:t>，我们</w:t>
      </w:r>
      <w:r w:rsidR="008A0CC6">
        <w:rPr>
          <w:rFonts w:hint="eastAsia"/>
        </w:rPr>
        <w:t>将</w:t>
      </w:r>
      <w:r w:rsidRPr="00E50808">
        <w:t>会</w:t>
      </w:r>
      <w:r w:rsidRPr="00E50808">
        <w:rPr>
          <w:rFonts w:hint="eastAsia"/>
        </w:rPr>
        <w:lastRenderedPageBreak/>
        <w:t>在</w:t>
      </w:r>
      <w:r w:rsidRPr="00E50808">
        <w:t>本章</w:t>
      </w:r>
      <w:r w:rsidRPr="00E50808">
        <w:rPr>
          <w:rFonts w:hint="eastAsia"/>
        </w:rPr>
        <w:t>后面的</w:t>
      </w:r>
      <w:r w:rsidRPr="00E50808">
        <w:t>内容以及第</w:t>
      </w:r>
      <w:r w:rsidRPr="00E50808">
        <w:t>6</w:t>
      </w:r>
      <w:r w:rsidRPr="00E50808">
        <w:rPr>
          <w:rFonts w:hint="eastAsia"/>
        </w:rPr>
        <w:t>章</w:t>
      </w:r>
      <w:r w:rsidRPr="00E50808">
        <w:t>对此做更详细</w:t>
      </w:r>
      <w:r w:rsidRPr="00E50808">
        <w:rPr>
          <w:rFonts w:hint="eastAsia"/>
        </w:rPr>
        <w:t>地</w:t>
      </w:r>
      <w:r w:rsidRPr="00E50808">
        <w:t>说明）</w:t>
      </w:r>
      <w:r w:rsidRPr="00E50808">
        <w:rPr>
          <w:rFonts w:hint="eastAsia"/>
        </w:rPr>
        <w:t>，我们</w:t>
      </w:r>
      <w:r w:rsidRPr="00E50808">
        <w:t>可能需要用图</w:t>
      </w:r>
      <w:r w:rsidRPr="00E50808">
        <w:rPr>
          <w:rFonts w:hint="eastAsia"/>
        </w:rPr>
        <w:t>3</w:t>
      </w:r>
      <w:r w:rsidRPr="00E50808">
        <w:t>-5</w:t>
      </w:r>
      <w:r w:rsidRPr="00E50808">
        <w:rPr>
          <w:rFonts w:hint="eastAsia"/>
        </w:rPr>
        <w:t>来重新整理</w:t>
      </w:r>
      <w:r w:rsidRPr="00E50808">
        <w:t>一下自己的记忆</w:t>
      </w:r>
      <w:r w:rsidRPr="00E50808">
        <w:rPr>
          <w:rFonts w:hint="eastAsia"/>
        </w:rPr>
        <w:t>。</w:t>
      </w:r>
      <w:r w:rsidRPr="00E50808">
        <w:t>该图</w:t>
      </w:r>
      <w:r w:rsidRPr="00E50808">
        <w:rPr>
          <w:rFonts w:hint="eastAsia"/>
        </w:rPr>
        <w:t>汇总</w:t>
      </w:r>
      <w:r w:rsidRPr="00E50808">
        <w:t>了我们到目前为止</w:t>
      </w:r>
      <w:r w:rsidRPr="00E50808">
        <w:rPr>
          <w:rFonts w:hint="eastAsia"/>
        </w:rPr>
        <w:t>所有</w:t>
      </w:r>
      <w:r w:rsidRPr="00E50808">
        <w:t>有关二叉树的讨论</w:t>
      </w:r>
      <w:r w:rsidRPr="00E50808">
        <w:rPr>
          <w:rFonts w:hint="eastAsia"/>
        </w:rPr>
        <w:t>结果</w:t>
      </w:r>
      <w:r w:rsidR="00B953A3" w:rsidRPr="00E50808">
        <w:rPr>
          <w:rFonts w:hint="eastAsia"/>
        </w:rPr>
        <w:t>。其实</w:t>
      </w:r>
      <w:r w:rsidR="00B953A3" w:rsidRPr="00E50808">
        <w:t>这</w:t>
      </w:r>
      <w:r w:rsidR="00B953A3" w:rsidRPr="00E50808">
        <w:rPr>
          <w:rFonts w:hint="eastAsia"/>
        </w:rPr>
        <w:t>已经</w:t>
      </w:r>
      <w:r w:rsidR="00B953A3" w:rsidRPr="00E50808">
        <w:t>足够了，</w:t>
      </w:r>
      <w:r w:rsidR="00B953A3" w:rsidRPr="00E50808">
        <w:rPr>
          <w:rFonts w:hint="eastAsia"/>
        </w:rPr>
        <w:t>我们实际上</w:t>
      </w:r>
      <w:r w:rsidR="00B953A3" w:rsidRPr="00E50808">
        <w:t>已经</w:t>
      </w:r>
      <w:r w:rsidR="00B953A3" w:rsidRPr="00E50808">
        <w:rPr>
          <w:rFonts w:hint="eastAsia"/>
        </w:rPr>
        <w:t>向您提供</w:t>
      </w:r>
      <w:r w:rsidR="00B953A3" w:rsidRPr="00E50808">
        <w:t>了</w:t>
      </w:r>
      <w:r w:rsidR="00B953A3" w:rsidRPr="00E50808">
        <w:rPr>
          <w:rFonts w:hint="eastAsia"/>
        </w:rPr>
        <w:t>全部所需</w:t>
      </w:r>
      <w:r w:rsidR="00B953A3" w:rsidRPr="00E50808">
        <w:t>的工具</w:t>
      </w:r>
      <w:r w:rsidR="00B953A3" w:rsidRPr="00E50808">
        <w:rPr>
          <w:rFonts w:hint="eastAsia"/>
        </w:rPr>
        <w:t>了</w:t>
      </w:r>
      <w:r w:rsidR="00B953A3" w:rsidRPr="00E50808">
        <w:t>。</w:t>
      </w:r>
    </w:p>
    <w:p w14:paraId="1ADC50B6" w14:textId="77777777" w:rsidR="00095FD1" w:rsidRDefault="00265D85" w:rsidP="00095FD1">
      <w:pPr>
        <w:pStyle w:val="ab"/>
        <w:ind w:left="420" w:firstLineChars="0" w:firstLine="0"/>
      </w:pPr>
      <w:r w:rsidRPr="00095FD1">
        <w:rPr>
          <w:rFonts w:hint="eastAsia"/>
          <w:b/>
        </w:rPr>
        <w:t>请注意：</w:t>
      </w:r>
      <w:r w:rsidR="008A0CC6">
        <w:rPr>
          <w:rFonts w:hint="eastAsia"/>
        </w:rPr>
        <w:t>根据之前</w:t>
      </w:r>
      <w:r w:rsidR="00BF62F1">
        <w:rPr>
          <w:rFonts w:hint="eastAsia"/>
        </w:rPr>
        <w:t>所作的假设，我们</w:t>
      </w:r>
      <w:r w:rsidR="00BF62F1">
        <w:t>通常将</w:t>
      </w:r>
      <w:r w:rsidR="00BF62F1">
        <w:rPr>
          <w:rFonts w:hint="eastAsia"/>
        </w:rPr>
        <w:t>基本情况视为</w:t>
      </w:r>
      <w:r w:rsidR="008A0CC6">
        <w:rPr>
          <w:rFonts w:hint="eastAsia"/>
        </w:rPr>
        <w:t>一个常数级操作（即</w:t>
      </w:r>
      <w:r w:rsidR="008A0CC6">
        <w:t>T(k) = t</w:t>
      </w:r>
      <w:r w:rsidR="008A0CC6">
        <w:rPr>
          <w:vertAlign w:val="subscript"/>
        </w:rPr>
        <w:t>0</w:t>
      </w:r>
      <w:r w:rsidR="008A0CC6">
        <w:rPr>
          <w:rFonts w:hint="eastAsia"/>
        </w:rPr>
        <w:t>，</w:t>
      </w:r>
      <w:r w:rsidR="008A0CC6">
        <w:t>k ≤ n</w:t>
      </w:r>
      <w:r w:rsidR="008A0CC6">
        <w:rPr>
          <w:vertAlign w:val="subscript"/>
        </w:rPr>
        <w:t>0</w:t>
      </w:r>
      <w:r w:rsidR="00A12CFE">
        <w:rPr>
          <w:rFonts w:hint="eastAsia"/>
        </w:rPr>
        <w:t>，这里</w:t>
      </w:r>
      <w:r w:rsidR="00A12CFE">
        <w:t>的</w:t>
      </w:r>
      <w:r w:rsidR="008A0CC6">
        <w:t>t</w:t>
      </w:r>
      <w:r w:rsidR="008A0CC6">
        <w:rPr>
          <w:vertAlign w:val="subscript"/>
        </w:rPr>
        <w:t>0</w:t>
      </w:r>
      <w:r w:rsidR="008A0CC6">
        <w:rPr>
          <w:rFonts w:hint="eastAsia"/>
        </w:rPr>
        <w:t>与</w:t>
      </w:r>
      <w:r w:rsidR="008A0CC6">
        <w:t>n</w:t>
      </w:r>
      <w:r w:rsidR="008A0CC6">
        <w:rPr>
          <w:vertAlign w:val="subscript"/>
        </w:rPr>
        <w:t>0</w:t>
      </w:r>
      <w:r w:rsidR="00A12CFE">
        <w:rPr>
          <w:rFonts w:hint="eastAsia"/>
        </w:rPr>
        <w:t>均为</w:t>
      </w:r>
      <w:r w:rsidR="0021270C">
        <w:rPr>
          <w:rFonts w:hint="eastAsia"/>
        </w:rPr>
        <w:t>某些</w:t>
      </w:r>
      <w:r w:rsidR="008A0CC6">
        <w:rPr>
          <w:rFonts w:hint="eastAsia"/>
        </w:rPr>
        <w:t>常数）</w:t>
      </w:r>
      <w:r w:rsidR="0018569E">
        <w:rPr>
          <w:rFonts w:hint="eastAsia"/>
        </w:rPr>
        <w:t>。</w:t>
      </w:r>
      <w:r w:rsidR="0028434B">
        <w:rPr>
          <w:rFonts w:hint="eastAsia"/>
        </w:rPr>
        <w:t>但</w:t>
      </w:r>
      <w:r w:rsidR="00A12CFE">
        <w:rPr>
          <w:rFonts w:hint="eastAsia"/>
        </w:rPr>
        <w:t>在</w:t>
      </w:r>
      <w:r w:rsidR="00A12CFE">
        <w:t>那些</w:t>
      </w:r>
      <w:r w:rsidR="00A12CFE">
        <w:rPr>
          <w:rFonts w:hint="eastAsia"/>
        </w:rPr>
        <w:t>T</w:t>
      </w:r>
      <w:r w:rsidR="00A12CFE">
        <w:t>的参数为</w:t>
      </w:r>
      <w:r w:rsidR="00A12CFE">
        <w:t>n</w:t>
      </w:r>
      <w:r w:rsidR="00A12CFE">
        <w:rPr>
          <w:rFonts w:hint="eastAsia"/>
        </w:rPr>
        <w:t>/</w:t>
      </w:r>
      <w:r w:rsidR="00A12CFE">
        <w:t>b</w:t>
      </w:r>
      <w:r w:rsidR="00A12CFE">
        <w:rPr>
          <w:rFonts w:hint="eastAsia"/>
        </w:rPr>
        <w:t>（这里</w:t>
      </w:r>
      <w:r w:rsidR="00A12CFE">
        <w:t>的</w:t>
      </w:r>
      <w:r w:rsidR="00A12CFE">
        <w:t>b</w:t>
      </w:r>
      <w:r w:rsidR="00A12CFE">
        <w:t>为</w:t>
      </w:r>
      <w:r w:rsidR="0021270C">
        <w:rPr>
          <w:rFonts w:hint="eastAsia"/>
        </w:rPr>
        <w:t>某些</w:t>
      </w:r>
      <w:r w:rsidR="00A12CFE">
        <w:t>常数</w:t>
      </w:r>
      <w:r w:rsidR="00A12CFE">
        <w:rPr>
          <w:rFonts w:hint="eastAsia"/>
        </w:rPr>
        <w:t>）</w:t>
      </w:r>
      <w:r w:rsidR="00A12CFE">
        <w:t>的</w:t>
      </w:r>
      <w:r w:rsidR="00A12CFE">
        <w:rPr>
          <w:rFonts w:hint="eastAsia"/>
        </w:rPr>
        <w:t>递归式中</w:t>
      </w:r>
      <w:r w:rsidR="00A12CFE">
        <w:t>，</w:t>
      </w:r>
      <w:r w:rsidR="0021270C">
        <w:rPr>
          <w:rFonts w:hint="eastAsia"/>
        </w:rPr>
        <w:t>我们</w:t>
      </w:r>
      <w:r w:rsidR="00C30180">
        <w:rPr>
          <w:rFonts w:hint="eastAsia"/>
        </w:rPr>
        <w:t>可能</w:t>
      </w:r>
      <w:r w:rsidR="00C30180">
        <w:t>会意外遇上</w:t>
      </w:r>
      <w:r w:rsidR="0021270C">
        <w:t>另一个</w:t>
      </w:r>
      <w:r w:rsidR="0021270C">
        <w:rPr>
          <w:rFonts w:hint="eastAsia"/>
        </w:rPr>
        <w:t>技术</w:t>
      </w:r>
      <w:r w:rsidR="0021270C">
        <w:t>问题</w:t>
      </w:r>
      <w:r w:rsidR="0021270C">
        <w:rPr>
          <w:rFonts w:hint="eastAsia"/>
        </w:rPr>
        <w:t>：</w:t>
      </w:r>
      <w:r w:rsidR="0021270C">
        <w:t>即</w:t>
      </w:r>
      <w:r w:rsidR="0021270C">
        <w:rPr>
          <w:rFonts w:hint="eastAsia"/>
        </w:rPr>
        <w:t>其</w:t>
      </w:r>
      <w:r w:rsidR="0021270C">
        <w:t>参数</w:t>
      </w:r>
      <w:r w:rsidR="0021270C">
        <w:rPr>
          <w:rFonts w:hint="eastAsia"/>
        </w:rPr>
        <w:t>必须要</w:t>
      </w:r>
      <w:r w:rsidR="0021270C">
        <w:t>是一个整数</w:t>
      </w:r>
      <w:r w:rsidR="0028434B">
        <w:rPr>
          <w:rFonts w:hint="eastAsia"/>
        </w:rPr>
        <w:t>。</w:t>
      </w:r>
      <w:r w:rsidR="00BF62F1">
        <w:rPr>
          <w:rFonts w:hint="eastAsia"/>
        </w:rPr>
        <w:t>当然</w:t>
      </w:r>
      <w:r w:rsidR="00C30180">
        <w:rPr>
          <w:rFonts w:hint="eastAsia"/>
        </w:rPr>
        <w:t>该问题</w:t>
      </w:r>
      <w:r w:rsidR="0028434B">
        <w:t>可以</w:t>
      </w:r>
      <w:r w:rsidR="00C30180">
        <w:rPr>
          <w:rFonts w:hint="eastAsia"/>
        </w:rPr>
        <w:t>通过</w:t>
      </w:r>
      <w:r w:rsidR="0028434B">
        <w:t>舍入</w:t>
      </w:r>
      <w:r w:rsidR="0028434B">
        <w:rPr>
          <w:rFonts w:hint="eastAsia"/>
        </w:rPr>
        <w:t>法</w:t>
      </w:r>
      <w:r w:rsidR="0028434B">
        <w:t>（</w:t>
      </w:r>
      <w:r w:rsidR="0028434B">
        <w:rPr>
          <w:rFonts w:hint="eastAsia"/>
        </w:rPr>
        <w:t>即</w:t>
      </w:r>
      <w:r w:rsidR="0028434B">
        <w:t>向下</w:t>
      </w:r>
      <w:r w:rsidR="0028434B">
        <w:rPr>
          <w:rFonts w:hint="eastAsia"/>
        </w:rPr>
        <w:t>取</w:t>
      </w:r>
      <w:r w:rsidR="0028434B">
        <w:t>整或向上取整）</w:t>
      </w:r>
      <w:r w:rsidR="0028434B">
        <w:rPr>
          <w:rFonts w:hint="eastAsia"/>
        </w:rPr>
        <w:t>来</w:t>
      </w:r>
      <w:r w:rsidR="00BF62F1">
        <w:rPr>
          <w:rFonts w:hint="eastAsia"/>
        </w:rPr>
        <w:t>解决</w:t>
      </w:r>
      <w:r w:rsidR="0028434B">
        <w:rPr>
          <w:rFonts w:hint="eastAsia"/>
        </w:rPr>
        <w:t>，</w:t>
      </w:r>
      <w:r w:rsidR="0028434B">
        <w:t>但</w:t>
      </w:r>
      <w:del w:id="349" w:author="Robbie Fan" w:date="2014-01-04T11:03:00Z">
        <w:r w:rsidR="00C30180" w:rsidDel="0058278F">
          <w:rPr>
            <w:rFonts w:hint="eastAsia"/>
          </w:rPr>
          <w:delText>这样做常常</w:delText>
        </w:r>
      </w:del>
      <w:commentRangeStart w:id="350"/>
      <w:ins w:id="351" w:author="Robbie Fan" w:date="2014-01-04T11:03:00Z">
        <w:r w:rsidR="0058278F">
          <w:rPr>
            <w:rFonts w:hint="eastAsia"/>
          </w:rPr>
          <w:t>通常的做法</w:t>
        </w:r>
        <w:commentRangeEnd w:id="350"/>
        <w:r w:rsidR="00CA5A0B">
          <w:rPr>
            <w:rStyle w:val="af5"/>
            <w:rFonts w:ascii="Times New Roman" w:hAnsi="Times New Roman"/>
            <w:i w:val="0"/>
            <w:color w:val="000000"/>
          </w:rPr>
          <w:commentReference w:id="350"/>
        </w:r>
      </w:ins>
      <w:del w:id="352" w:author="Robbie Fan" w:date="2014-01-04T11:03:00Z">
        <w:r w:rsidR="00BF62F1" w:rsidDel="0058278F">
          <w:rPr>
            <w:rFonts w:hint="eastAsia"/>
          </w:rPr>
          <w:delText>会</w:delText>
        </w:r>
      </w:del>
      <w:ins w:id="353" w:author="Robbie Fan" w:date="2014-01-04T11:03:00Z">
        <w:r w:rsidR="0058278F">
          <w:rPr>
            <w:rFonts w:hint="eastAsia"/>
          </w:rPr>
          <w:t>是</w:t>
        </w:r>
      </w:ins>
      <w:r w:rsidR="00C30180">
        <w:t>直接忽略掉</w:t>
      </w:r>
      <w:r w:rsidR="00C30180">
        <w:rPr>
          <w:rFonts w:hint="eastAsia"/>
        </w:rPr>
        <w:t>相关</w:t>
      </w:r>
      <w:r w:rsidR="00C30180">
        <w:t>的</w:t>
      </w:r>
      <w:r w:rsidR="00BF62F1">
        <w:t>细节</w:t>
      </w:r>
      <w:r w:rsidR="00C30180">
        <w:rPr>
          <w:rFonts w:hint="eastAsia"/>
        </w:rPr>
        <w:t>信息</w:t>
      </w:r>
      <w:r w:rsidR="0028434B">
        <w:t>（</w:t>
      </w:r>
      <w:del w:id="354" w:author="Robbie Fan" w:date="2014-01-04T11:05:00Z">
        <w:r w:rsidR="00C30180" w:rsidDel="003965C5">
          <w:rPr>
            <w:rFonts w:hint="eastAsia"/>
          </w:rPr>
          <w:delText>例如</w:delText>
        </w:r>
        <w:r w:rsidR="00C30180" w:rsidDel="00D10A26">
          <w:delText>证明</w:delText>
        </w:r>
      </w:del>
      <w:ins w:id="355" w:author="Robbie Fan" w:date="2014-01-04T11:05:00Z">
        <w:r w:rsidR="003965C5">
          <w:rPr>
            <w:rFonts w:hint="eastAsia"/>
          </w:rPr>
          <w:t>直接</w:t>
        </w:r>
        <w:commentRangeStart w:id="356"/>
        <w:r w:rsidR="00D10A26">
          <w:rPr>
            <w:rFonts w:hint="eastAsia"/>
          </w:rPr>
          <w:t>假定</w:t>
        </w:r>
        <w:commentRangeEnd w:id="356"/>
        <w:r w:rsidR="0002668E">
          <w:rPr>
            <w:rStyle w:val="af5"/>
            <w:rFonts w:ascii="Times New Roman" w:hAnsi="Times New Roman"/>
            <w:i w:val="0"/>
            <w:color w:val="000000"/>
          </w:rPr>
          <w:commentReference w:id="356"/>
        </w:r>
      </w:ins>
      <w:r w:rsidR="00C30180">
        <w:t>n</w:t>
      </w:r>
      <w:r w:rsidR="00C30180">
        <w:rPr>
          <w:rFonts w:hint="eastAsia"/>
        </w:rPr>
        <w:t>等于</w:t>
      </w:r>
      <w:r w:rsidR="000733D1">
        <w:t>b</w:t>
      </w:r>
      <w:r w:rsidR="000733D1">
        <w:t>的某</w:t>
      </w:r>
      <w:r w:rsidR="000733D1">
        <w:rPr>
          <w:rFonts w:hint="eastAsia"/>
        </w:rPr>
        <w:t>次方</w:t>
      </w:r>
      <w:r w:rsidR="0028434B">
        <w:t>）。</w:t>
      </w:r>
      <w:r w:rsidR="00C30180">
        <w:rPr>
          <w:rFonts w:hint="eastAsia"/>
        </w:rPr>
        <w:t>如果不想</w:t>
      </w:r>
      <w:r w:rsidR="00C30180">
        <w:t>那么草率的话</w:t>
      </w:r>
      <w:r w:rsidR="000733D1">
        <w:t>，我们就需要用</w:t>
      </w:r>
      <w:r w:rsidR="000733D1">
        <w:rPr>
          <w:rFonts w:hint="eastAsia"/>
        </w:rPr>
        <w:t>到</w:t>
      </w:r>
      <w:r w:rsidR="00BF62F1">
        <w:t>本章</w:t>
      </w:r>
      <w:r w:rsidR="00BF62F1">
        <w:rPr>
          <w:rFonts w:hint="eastAsia"/>
        </w:rPr>
        <w:t>稍后</w:t>
      </w:r>
      <w:r w:rsidR="00BF62F1">
        <w:t>在</w:t>
      </w:r>
      <w:r w:rsidR="000733D1">
        <w:rPr>
          <w:rFonts w:hint="eastAsia"/>
        </w:rPr>
        <w:t>“猜测</w:t>
      </w:r>
      <w:r w:rsidR="000733D1">
        <w:t>与检验</w:t>
      </w:r>
      <w:r w:rsidR="000733D1">
        <w:rPr>
          <w:rFonts w:hint="eastAsia"/>
        </w:rPr>
        <w:t>”一节中</w:t>
      </w:r>
      <w:r w:rsidR="00C30180">
        <w:t>所介绍的方法</w:t>
      </w:r>
      <w:r w:rsidR="00C30180">
        <w:rPr>
          <w:rFonts w:hint="eastAsia"/>
        </w:rPr>
        <w:t>，并</w:t>
      </w:r>
      <w:r w:rsidR="00C30180">
        <w:t>用它来</w:t>
      </w:r>
      <w:r w:rsidR="000733D1">
        <w:t>检验我们的答案。</w:t>
      </w:r>
    </w:p>
    <w:p w14:paraId="111120AD" w14:textId="77777777" w:rsidR="00C24520" w:rsidRPr="00C24520" w:rsidRDefault="00C24520" w:rsidP="00D86631">
      <w:pPr>
        <w:ind w:firstLine="420"/>
        <w:rPr>
          <w:color w:val="FF0000"/>
        </w:rPr>
      </w:pPr>
      <w:r w:rsidRPr="00C24520">
        <w:rPr>
          <w:rFonts w:hint="eastAsia"/>
          <w:color w:val="FF0000"/>
        </w:rPr>
        <w:t>（图）</w:t>
      </w:r>
    </w:p>
    <w:p w14:paraId="591F360F" w14:textId="77777777" w:rsidR="00481728" w:rsidRPr="00E4200F" w:rsidRDefault="00481728" w:rsidP="00D86631">
      <w:pPr>
        <w:ind w:firstLine="420"/>
      </w:pPr>
      <w:r w:rsidRPr="00E4200F">
        <w:rPr>
          <w:rFonts w:hint="eastAsia"/>
        </w:rPr>
        <w:t>图</w:t>
      </w:r>
      <w:r w:rsidRPr="00E4200F">
        <w:t>3-5</w:t>
      </w:r>
      <w:r w:rsidRPr="00E4200F">
        <w:rPr>
          <w:rFonts w:hint="eastAsia"/>
        </w:rPr>
        <w:t>.</w:t>
      </w:r>
      <w:r w:rsidR="00893C18">
        <w:rPr>
          <w:rFonts w:hint="eastAsia"/>
        </w:rPr>
        <w:t xml:space="preserve"> </w:t>
      </w:r>
      <w:r w:rsidR="00893C18">
        <w:rPr>
          <w:rFonts w:hint="eastAsia"/>
        </w:rPr>
        <w:t>完美平衡二叉树的一些属性概要</w:t>
      </w:r>
    </w:p>
    <w:p w14:paraId="1D69B38B" w14:textId="77777777" w:rsidR="00C64D14" w:rsidRPr="00E4200F" w:rsidRDefault="00C64D14" w:rsidP="00D86631">
      <w:pPr>
        <w:ind w:firstLine="420"/>
      </w:pPr>
      <w:r w:rsidRPr="00E4200F">
        <w:rPr>
          <w:rFonts w:hint="eastAsia"/>
        </w:rPr>
        <w:t>下面我们</w:t>
      </w:r>
      <w:r w:rsidR="00AC25A8">
        <w:t>来看看</w:t>
      </w:r>
      <w:r w:rsidRPr="00E4200F">
        <w:rPr>
          <w:rFonts w:hint="eastAsia"/>
        </w:rPr>
        <w:t>递归式</w:t>
      </w:r>
      <w:r w:rsidR="00AC25A8">
        <w:rPr>
          <w:rFonts w:hint="eastAsia"/>
        </w:rPr>
        <w:t>5</w:t>
      </w:r>
      <w:r w:rsidRPr="00E4200F">
        <w:rPr>
          <w:rFonts w:hint="eastAsia"/>
        </w:rPr>
        <w:t>。</w:t>
      </w:r>
      <w:r w:rsidR="00481728" w:rsidRPr="00E4200F">
        <w:rPr>
          <w:rFonts w:hint="eastAsia"/>
        </w:rPr>
        <w:t>该</w:t>
      </w:r>
      <w:r w:rsidR="00481728" w:rsidRPr="00E4200F">
        <w:t>递归式</w:t>
      </w:r>
      <w:r w:rsidR="00481728" w:rsidRPr="00E4200F">
        <w:rPr>
          <w:rFonts w:hint="eastAsia"/>
        </w:rPr>
        <w:t>在</w:t>
      </w:r>
      <w:r w:rsidR="00481728" w:rsidRPr="00E4200F">
        <w:t>每一半</w:t>
      </w:r>
      <w:r w:rsidRPr="00E4200F">
        <w:t>问题</w:t>
      </w:r>
      <w:r w:rsidRPr="00E4200F">
        <w:rPr>
          <w:rFonts w:hint="eastAsia"/>
        </w:rPr>
        <w:t>上都</w:t>
      </w:r>
      <w:r w:rsidRPr="00E4200F">
        <w:t>只有一</w:t>
      </w:r>
      <w:r w:rsidRPr="00E4200F">
        <w:rPr>
          <w:rFonts w:hint="eastAsia"/>
        </w:rPr>
        <w:t>次</w:t>
      </w:r>
      <w:r w:rsidRPr="00E4200F">
        <w:t>递归调用</w:t>
      </w:r>
      <w:r w:rsidR="00B74E13">
        <w:rPr>
          <w:rFonts w:hint="eastAsia"/>
        </w:rPr>
        <w:t>，</w:t>
      </w:r>
      <w:r w:rsidR="00481728" w:rsidRPr="00E4200F">
        <w:t>外加一个额外的常数级操作</w:t>
      </w:r>
      <w:r w:rsidRPr="00E4200F">
        <w:t>。</w:t>
      </w:r>
      <w:r w:rsidR="00510547" w:rsidRPr="00E4200F">
        <w:rPr>
          <w:rFonts w:hint="eastAsia"/>
        </w:rPr>
        <w:t>如果</w:t>
      </w:r>
      <w:r w:rsidR="00510547" w:rsidRPr="00E4200F">
        <w:t>我们将整个递归过程</w:t>
      </w:r>
      <w:r w:rsidR="00510547" w:rsidRPr="00E4200F">
        <w:rPr>
          <w:rFonts w:hint="eastAsia"/>
        </w:rPr>
        <w:t>当作</w:t>
      </w:r>
      <w:r w:rsidR="00510547" w:rsidRPr="00E4200F">
        <w:t>一棵树（</w:t>
      </w:r>
      <w:r w:rsidR="00510547" w:rsidRPr="00E4200F">
        <w:rPr>
          <w:rFonts w:hint="eastAsia"/>
        </w:rPr>
        <w:t>即</w:t>
      </w:r>
      <w:r w:rsidR="00510547" w:rsidRPr="00E4200F">
        <w:rPr>
          <w:i/>
        </w:rPr>
        <w:t>递归树</w:t>
      </w:r>
      <w:r w:rsidR="00510547" w:rsidRPr="00E4200F">
        <w:t>）</w:t>
      </w:r>
      <w:r w:rsidR="00510547" w:rsidRPr="00E4200F">
        <w:rPr>
          <w:rFonts w:hint="eastAsia"/>
        </w:rPr>
        <w:t>的</w:t>
      </w:r>
      <w:r w:rsidR="00510547" w:rsidRPr="00E4200F">
        <w:t>话，那么其额外操作</w:t>
      </w:r>
      <w:r w:rsidR="00510547" w:rsidRPr="00E4200F">
        <w:rPr>
          <w:rFonts w:hint="eastAsia"/>
        </w:rPr>
        <w:t>（</w:t>
      </w:r>
      <w:r w:rsidR="00510547">
        <w:rPr>
          <w:i/>
        </w:rPr>
        <w:t>f</w:t>
      </w:r>
      <w:r w:rsidR="00510547">
        <w:t>(</w:t>
      </w:r>
      <w:r w:rsidR="00510547">
        <w:rPr>
          <w:i/>
        </w:rPr>
        <w:t>n</w:t>
      </w:r>
      <w:r w:rsidR="00510547">
        <w:t>)</w:t>
      </w:r>
      <w:r w:rsidR="00510547" w:rsidRPr="00E4200F">
        <w:rPr>
          <w:rFonts w:hint="eastAsia"/>
        </w:rPr>
        <w:t>）</w:t>
      </w:r>
      <w:r w:rsidR="00B74E13">
        <w:rPr>
          <w:rFonts w:hint="eastAsia"/>
        </w:rPr>
        <w:t>应该</w:t>
      </w:r>
      <w:r w:rsidR="00510547" w:rsidRPr="00E4200F">
        <w:t>就</w:t>
      </w:r>
      <w:r w:rsidR="00510547" w:rsidRPr="00E4200F">
        <w:rPr>
          <w:rFonts w:hint="eastAsia"/>
        </w:rPr>
        <w:t>是树</w:t>
      </w:r>
      <w:del w:id="357" w:author="Robbie Fan" w:date="2014-01-04T11:34:00Z">
        <w:r w:rsidR="00510547" w:rsidRPr="00E4200F" w:rsidDel="00500E20">
          <w:delText>上</w:delText>
        </w:r>
      </w:del>
      <w:r w:rsidR="00510547" w:rsidRPr="00E4200F">
        <w:t>的各个节点</w:t>
      </w:r>
      <w:ins w:id="358" w:author="Robbie Fan" w:date="2014-01-04T11:34:00Z">
        <w:r w:rsidR="00500E20">
          <w:rPr>
            <w:rFonts w:hint="eastAsia"/>
          </w:rPr>
          <w:t>上的操作</w:t>
        </w:r>
      </w:ins>
      <w:r w:rsidR="00510547" w:rsidRPr="00E4200F">
        <w:t>，而</w:t>
      </w:r>
      <w:r w:rsidR="00510547" w:rsidRPr="00E4200F">
        <w:rPr>
          <w:rFonts w:hint="eastAsia"/>
        </w:rPr>
        <w:t>其</w:t>
      </w:r>
      <w:r w:rsidR="00510547" w:rsidRPr="00E4200F">
        <w:t>递归</w:t>
      </w:r>
      <w:r w:rsidR="00510547" w:rsidRPr="00E4200F">
        <w:rPr>
          <w:rFonts w:hint="eastAsia"/>
        </w:rPr>
        <w:t>调用</w:t>
      </w:r>
      <w:r w:rsidR="00510547" w:rsidRPr="00E4200F">
        <w:t>结构</w:t>
      </w:r>
      <w:r w:rsidR="00510547" w:rsidRPr="00E4200F">
        <w:rPr>
          <w:rFonts w:hint="eastAsia"/>
        </w:rPr>
        <w:t>则用该树的</w:t>
      </w:r>
      <w:r w:rsidR="00510547" w:rsidRPr="00E4200F">
        <w:t>各条边来表示</w:t>
      </w:r>
      <w:r w:rsidR="00510547" w:rsidRPr="00E4200F">
        <w:rPr>
          <w:rFonts w:hint="eastAsia"/>
        </w:rPr>
        <w:t>。</w:t>
      </w:r>
      <w:r w:rsidR="00510547" w:rsidRPr="00E4200F">
        <w:t>其</w:t>
      </w:r>
      <w:r w:rsidR="00510547" w:rsidRPr="00E4200F">
        <w:rPr>
          <w:rFonts w:hint="eastAsia"/>
        </w:rPr>
        <w:t>总</w:t>
      </w:r>
      <w:r w:rsidR="00510547" w:rsidRPr="00E4200F">
        <w:t>工作量（</w:t>
      </w:r>
      <w:r w:rsidR="00510547">
        <w:rPr>
          <w:i/>
        </w:rPr>
        <w:t>T</w:t>
      </w:r>
      <w:r w:rsidR="00510547">
        <w:t>(</w:t>
      </w:r>
      <w:r w:rsidR="00510547">
        <w:rPr>
          <w:i/>
        </w:rPr>
        <w:t>n</w:t>
      </w:r>
      <w:r w:rsidR="00510547">
        <w:t>)</w:t>
      </w:r>
      <w:r w:rsidR="00510547" w:rsidRPr="00E4200F">
        <w:t>）</w:t>
      </w:r>
      <w:r w:rsidR="00510547" w:rsidRPr="00E4200F">
        <w:rPr>
          <w:rFonts w:hint="eastAsia"/>
        </w:rPr>
        <w:t>就</w:t>
      </w:r>
      <w:r w:rsidR="00510547" w:rsidRPr="00E4200F">
        <w:t>等于所有节点</w:t>
      </w:r>
      <w:r w:rsidR="00510547" w:rsidRPr="00E4200F">
        <w:rPr>
          <w:rFonts w:hint="eastAsia"/>
        </w:rPr>
        <w:t>（或者说</w:t>
      </w:r>
      <w:r w:rsidR="00510547" w:rsidRPr="00E4200F">
        <w:t>调用</w:t>
      </w:r>
      <w:r w:rsidR="00510547" w:rsidRPr="00E4200F">
        <w:rPr>
          <w:rFonts w:hint="eastAsia"/>
        </w:rPr>
        <w:t>）上</w:t>
      </w:r>
      <w:r w:rsidR="00510547">
        <w:rPr>
          <w:i/>
        </w:rPr>
        <w:t>f</w:t>
      </w:r>
      <w:r w:rsidR="00510547">
        <w:t>(</w:t>
      </w:r>
      <w:r w:rsidR="00510547">
        <w:rPr>
          <w:i/>
        </w:rPr>
        <w:t>n</w:t>
      </w:r>
      <w:r w:rsidR="00510547">
        <w:t>)</w:t>
      </w:r>
      <w:r w:rsidR="00510547" w:rsidRPr="00E4200F">
        <w:t>的操作总和。</w:t>
      </w:r>
      <w:r w:rsidR="00510547" w:rsidRPr="00E4200F">
        <w:rPr>
          <w:rFonts w:hint="eastAsia"/>
        </w:rPr>
        <w:t>在这种</w:t>
      </w:r>
      <w:r w:rsidR="00510547" w:rsidRPr="00E4200F">
        <w:t>情况下，由于</w:t>
      </w:r>
      <w:r w:rsidR="00510547" w:rsidRPr="00E4200F">
        <w:rPr>
          <w:rFonts w:hint="eastAsia"/>
        </w:rPr>
        <w:t>各节点上</w:t>
      </w:r>
      <w:r w:rsidR="00510547" w:rsidRPr="00E4200F">
        <w:t>的</w:t>
      </w:r>
      <w:del w:id="359" w:author="Robbie Fan" w:date="2014-01-04T11:35:00Z">
        <w:r w:rsidR="00510547" w:rsidRPr="00E4200F" w:rsidDel="0046318D">
          <w:delText>操作</w:delText>
        </w:r>
      </w:del>
      <w:commentRangeStart w:id="360"/>
      <w:ins w:id="361" w:author="Robbie Fan" w:date="2014-01-04T11:35:00Z">
        <w:r w:rsidR="0046318D">
          <w:rPr>
            <w:rFonts w:hint="eastAsia"/>
          </w:rPr>
          <w:t>工</w:t>
        </w:r>
        <w:r w:rsidR="0046318D" w:rsidRPr="00E4200F">
          <w:t>作</w:t>
        </w:r>
      </w:ins>
      <w:r w:rsidR="004821D1" w:rsidRPr="00E4200F">
        <w:rPr>
          <w:rFonts w:hint="eastAsia"/>
        </w:rPr>
        <w:t>量</w:t>
      </w:r>
      <w:commentRangeEnd w:id="360"/>
      <w:r w:rsidR="00FA2416">
        <w:rPr>
          <w:rStyle w:val="af5"/>
        </w:rPr>
        <w:commentReference w:id="360"/>
      </w:r>
      <w:r w:rsidR="004821D1" w:rsidRPr="00E4200F">
        <w:t>都是常数，所以我们只需计算节点数即可。另外</w:t>
      </w:r>
      <w:r w:rsidR="004821D1" w:rsidRPr="00E4200F">
        <w:rPr>
          <w:rFonts w:hint="eastAsia"/>
        </w:rPr>
        <w:t>，</w:t>
      </w:r>
      <w:r w:rsidR="004821D1" w:rsidRPr="00E4200F">
        <w:t>由于</w:t>
      </w:r>
      <w:r w:rsidR="004821D1" w:rsidRPr="00E4200F">
        <w:rPr>
          <w:rFonts w:hint="eastAsia"/>
        </w:rPr>
        <w:t>我们每次执行</w:t>
      </w:r>
      <w:r w:rsidR="004821D1" w:rsidRPr="00E4200F">
        <w:rPr>
          <w:rFonts w:hint="eastAsia"/>
          <w:i/>
        </w:rPr>
        <w:t>一次</w:t>
      </w:r>
      <w:r w:rsidR="004821D1" w:rsidRPr="00E4200F">
        <w:t>递归调用，所以其</w:t>
      </w:r>
      <w:r w:rsidR="004821D1" w:rsidRPr="00E4200F">
        <w:rPr>
          <w:rFonts w:hint="eastAsia"/>
        </w:rPr>
        <w:t>整体</w:t>
      </w:r>
      <w:r w:rsidR="004821D1" w:rsidRPr="00E4200F">
        <w:t>操作量应该</w:t>
      </w:r>
      <w:r w:rsidR="004821D1" w:rsidRPr="00E4200F">
        <w:rPr>
          <w:rFonts w:hint="eastAsia"/>
        </w:rPr>
        <w:t>就</w:t>
      </w:r>
      <w:r w:rsidR="004821D1" w:rsidRPr="00E4200F">
        <w:t>等于根节点到</w:t>
      </w:r>
      <w:r w:rsidR="004821D1" w:rsidRPr="00E4200F">
        <w:rPr>
          <w:rFonts w:hint="eastAsia"/>
        </w:rPr>
        <w:t>某个</w:t>
      </w:r>
      <w:r w:rsidR="004821D1" w:rsidRPr="00E4200F">
        <w:t>叶</w:t>
      </w:r>
      <w:r w:rsidR="004821D1" w:rsidRPr="00E4200F">
        <w:rPr>
          <w:rFonts w:hint="eastAsia"/>
        </w:rPr>
        <w:t>节点</w:t>
      </w:r>
      <w:r w:rsidR="004821D1" w:rsidRPr="00E4200F">
        <w:t>的路径</w:t>
      </w:r>
      <w:r w:rsidR="004821D1" w:rsidRPr="00E4200F">
        <w:rPr>
          <w:rFonts w:hint="eastAsia"/>
        </w:rPr>
        <w:t>，所以</w:t>
      </w:r>
      <w:r w:rsidR="004821D1">
        <w:rPr>
          <w:i/>
        </w:rPr>
        <w:t>T</w:t>
      </w:r>
      <w:r w:rsidR="004821D1">
        <w:t>(</w:t>
      </w:r>
      <w:r w:rsidR="004821D1">
        <w:rPr>
          <w:i/>
        </w:rPr>
        <w:t>n</w:t>
      </w:r>
      <w:r w:rsidR="004821D1">
        <w:t>)</w:t>
      </w:r>
      <w:r w:rsidR="004821D1" w:rsidRPr="00E4200F">
        <w:rPr>
          <w:rFonts w:hint="eastAsia"/>
        </w:rPr>
        <w:t>明显</w:t>
      </w:r>
      <w:r w:rsidR="004821D1" w:rsidRPr="00E4200F">
        <w:t>应该是对数级</w:t>
      </w:r>
      <w:r w:rsidR="004821D1" w:rsidRPr="00E4200F">
        <w:rPr>
          <w:rFonts w:hint="eastAsia"/>
        </w:rPr>
        <w:t>的，</w:t>
      </w:r>
      <w:r w:rsidR="004821D1" w:rsidRPr="00E4200F">
        <w:t>但</w:t>
      </w:r>
      <w:r w:rsidR="004821D1" w:rsidRPr="00E4200F">
        <w:rPr>
          <w:rFonts w:hint="eastAsia"/>
        </w:rPr>
        <w:t>我们</w:t>
      </w:r>
      <w:r w:rsidR="004821D1" w:rsidRPr="00E4200F">
        <w:t>还是</w:t>
      </w:r>
      <w:r w:rsidR="004821D1" w:rsidRPr="00E4200F">
        <w:rPr>
          <w:rFonts w:hint="eastAsia"/>
        </w:rPr>
        <w:t>得</w:t>
      </w:r>
      <w:r w:rsidR="004821D1" w:rsidRPr="00E4200F">
        <w:t>看一看，如果我们</w:t>
      </w:r>
      <w:r w:rsidR="004821D1" w:rsidRPr="00E4200F">
        <w:rPr>
          <w:rFonts w:hint="eastAsia"/>
        </w:rPr>
        <w:t>逐步</w:t>
      </w:r>
      <w:r w:rsidR="004821D1" w:rsidRPr="00E4200F">
        <w:t>展开该递归式</w:t>
      </w:r>
      <w:r w:rsidR="004821D1" w:rsidRPr="00E4200F">
        <w:rPr>
          <w:rFonts w:hint="eastAsia"/>
        </w:rPr>
        <w:t>的</w:t>
      </w:r>
      <w:r w:rsidR="004821D1" w:rsidRPr="00E4200F">
        <w:t>话，</w:t>
      </w:r>
      <w:r w:rsidR="004821D1" w:rsidRPr="00E4200F">
        <w:rPr>
          <w:rFonts w:hint="eastAsia"/>
        </w:rPr>
        <w:t>情况究竟</w:t>
      </w:r>
      <w:r w:rsidR="004821D1" w:rsidRPr="00E4200F">
        <w:t>是</w:t>
      </w:r>
      <w:r w:rsidR="004821D1" w:rsidRPr="00E4200F">
        <w:rPr>
          <w:rFonts w:hint="eastAsia"/>
        </w:rPr>
        <w:t>怎样</w:t>
      </w:r>
      <w:r w:rsidR="004821D1" w:rsidRPr="00E4200F">
        <w:t>的；</w:t>
      </w:r>
    </w:p>
    <w:p w14:paraId="7B19AA05" w14:textId="77777777" w:rsidR="0024659E" w:rsidRPr="000858A5" w:rsidRDefault="0024659E" w:rsidP="00156F74">
      <w:pPr>
        <w:tabs>
          <w:tab w:val="left" w:pos="1920"/>
        </w:tabs>
        <w:ind w:firstLine="420"/>
        <w:rPr>
          <w:color w:val="FF0000"/>
        </w:rPr>
      </w:pPr>
      <w:r w:rsidRPr="000858A5">
        <w:rPr>
          <w:rFonts w:hint="eastAsia"/>
          <w:color w:val="FF0000"/>
        </w:rPr>
        <w:t>（公式）</w:t>
      </w:r>
      <w:r w:rsidR="00156F74">
        <w:rPr>
          <w:color w:val="FF0000"/>
        </w:rPr>
        <w:tab/>
      </w:r>
    </w:p>
    <w:p w14:paraId="229C6972" w14:textId="77777777" w:rsidR="00533C92" w:rsidRPr="005D68D1" w:rsidRDefault="00156F74" w:rsidP="00D86631">
      <w:pPr>
        <w:ind w:firstLine="420"/>
        <w:rPr>
          <w:rFonts w:ascii="宋体" w:hAnsi="宋体" w:cs="华文宋体"/>
        </w:rPr>
      </w:pPr>
      <w:r w:rsidRPr="005D68D1">
        <w:rPr>
          <w:rFonts w:ascii="宋体" w:hAnsi="宋体" w:cs="华文宋体" w:hint="eastAsia"/>
        </w:rPr>
        <w:t>在这里，花括号部分</w:t>
      </w:r>
      <w:r w:rsidR="00533C92" w:rsidRPr="005D68D1">
        <w:rPr>
          <w:rFonts w:ascii="宋体" w:hAnsi="宋体" w:cs="华文宋体" w:hint="eastAsia"/>
        </w:rPr>
        <w:t>与其上一行中的递归调用</w:t>
      </w:r>
      <w:r w:rsidRPr="005D68D1">
        <w:rPr>
          <w:rFonts w:ascii="宋体" w:hAnsi="宋体" w:cs="华文宋体" w:hint="eastAsia"/>
        </w:rPr>
        <w:t>（</w:t>
      </w:r>
      <w:r w:rsidRPr="005D68D1">
        <w:rPr>
          <w:rFonts w:ascii="宋体" w:hAnsi="宋体"/>
          <w:i/>
        </w:rPr>
        <w:t>T</w:t>
      </w:r>
      <w:r w:rsidRPr="005D68D1">
        <w:rPr>
          <w:rFonts w:ascii="宋体" w:hAnsi="宋体"/>
        </w:rPr>
        <w:t>(…)</w:t>
      </w:r>
      <w:r w:rsidRPr="005D68D1">
        <w:rPr>
          <w:rFonts w:ascii="宋体" w:hAnsi="宋体" w:cs="华文宋体" w:hint="eastAsia"/>
        </w:rPr>
        <w:t>）</w:t>
      </w:r>
      <w:r w:rsidR="00533C92" w:rsidRPr="005D68D1">
        <w:rPr>
          <w:rFonts w:ascii="宋体" w:hAnsi="宋体" w:cs="华文宋体" w:hint="eastAsia"/>
        </w:rPr>
        <w:t>是等价的。</w:t>
      </w:r>
      <w:r w:rsidRPr="005D68D1">
        <w:rPr>
          <w:rFonts w:ascii="宋体" w:hAnsi="宋体" w:cs="华文宋体" w:hint="eastAsia"/>
        </w:rPr>
        <w:t>然而，这种</w:t>
      </w:r>
      <w:r w:rsidR="00533C92" w:rsidRPr="005D68D1">
        <w:rPr>
          <w:rFonts w:ascii="宋体" w:hAnsi="宋体" w:cs="华文宋体" w:hint="eastAsia"/>
        </w:rPr>
        <w:t>逐步展开（或重复代入）操作</w:t>
      </w:r>
      <w:r w:rsidRPr="005D68D1">
        <w:rPr>
          <w:rFonts w:ascii="宋体" w:hAnsi="宋体" w:cs="华文宋体" w:hint="eastAsia"/>
        </w:rPr>
        <w:t>也</w:t>
      </w:r>
      <w:r w:rsidR="00533C92" w:rsidRPr="005D68D1">
        <w:rPr>
          <w:rFonts w:ascii="宋体" w:hAnsi="宋体" w:cs="华文宋体" w:hint="eastAsia"/>
        </w:rPr>
        <w:t>只是我们</w:t>
      </w:r>
      <w:r w:rsidR="00724BFD" w:rsidRPr="005D68D1">
        <w:rPr>
          <w:rFonts w:ascii="宋体" w:hAnsi="宋体" w:cs="华文宋体" w:hint="eastAsia"/>
        </w:rPr>
        <w:t>解决方法中的第一步。它一般分为以下几个步骤</w:t>
      </w:r>
      <w:r w:rsidRPr="005D68D1">
        <w:rPr>
          <w:rFonts w:ascii="宋体" w:hAnsi="宋体" w:cs="华文宋体" w:hint="eastAsia"/>
        </w:rPr>
        <w:t>：</w:t>
      </w:r>
    </w:p>
    <w:p w14:paraId="6585F5FB" w14:textId="77777777" w:rsidR="00235694" w:rsidRPr="005D68D1" w:rsidRDefault="00235694" w:rsidP="00235694">
      <w:pPr>
        <w:numPr>
          <w:ilvl w:val="0"/>
          <w:numId w:val="40"/>
        </w:numPr>
        <w:ind w:firstLineChars="0"/>
        <w:rPr>
          <w:rFonts w:ascii="宋体" w:hAnsi="宋体"/>
        </w:rPr>
      </w:pPr>
      <w:r w:rsidRPr="005D68D1">
        <w:rPr>
          <w:rFonts w:ascii="宋体" w:hAnsi="宋体" w:cs="华文宋体" w:hint="eastAsia"/>
        </w:rPr>
        <w:t>逐步展开递归式</w:t>
      </w:r>
      <w:r w:rsidRPr="005D68D1">
        <w:rPr>
          <w:rFonts w:ascii="宋体" w:hAnsi="宋体" w:cs="ヒラギノ角ゴ ProN W6" w:hint="eastAsia"/>
        </w:rPr>
        <w:t>，一直到我</w:t>
      </w:r>
      <w:r w:rsidRPr="005D68D1">
        <w:rPr>
          <w:rFonts w:ascii="宋体" w:hAnsi="宋体" w:cs="宋体" w:hint="eastAsia"/>
        </w:rPr>
        <w:t>们</w:t>
      </w:r>
      <w:r w:rsidRPr="005D68D1">
        <w:rPr>
          <w:rFonts w:ascii="宋体" w:hAnsi="宋体" w:cs="Heiti SC Light" w:hint="eastAsia"/>
        </w:rPr>
        <w:t>发现</w:t>
      </w:r>
      <w:r w:rsidRPr="005D68D1">
        <w:rPr>
          <w:rFonts w:ascii="宋体" w:hAnsi="宋体" w:cs="ヒラギノ角ゴ ProN W6" w:hint="eastAsia"/>
        </w:rPr>
        <w:t>其中</w:t>
      </w:r>
      <w:r w:rsidRPr="005D68D1">
        <w:rPr>
          <w:rFonts w:ascii="宋体" w:hAnsi="宋体" w:cs="宋体" w:hint="eastAsia"/>
        </w:rPr>
        <w:t>的模式为止。</w:t>
      </w:r>
    </w:p>
    <w:p w14:paraId="5F3A8788" w14:textId="77777777" w:rsidR="00235694" w:rsidRPr="005D68D1" w:rsidRDefault="00235694" w:rsidP="00235694">
      <w:pPr>
        <w:numPr>
          <w:ilvl w:val="0"/>
          <w:numId w:val="40"/>
        </w:numPr>
        <w:ind w:firstLineChars="0"/>
        <w:rPr>
          <w:rFonts w:ascii="宋体" w:hAnsi="宋体"/>
        </w:rPr>
      </w:pPr>
      <w:r w:rsidRPr="005D68D1">
        <w:rPr>
          <w:rFonts w:ascii="宋体" w:hAnsi="宋体" w:cs="ヒラギノ角ゴ ProN W6" w:hint="eastAsia"/>
        </w:rPr>
        <w:t>将</w:t>
      </w:r>
      <w:r w:rsidRPr="005D68D1">
        <w:rPr>
          <w:rFonts w:ascii="宋体" w:hAnsi="宋体" w:cs="华文宋体" w:hint="eastAsia"/>
        </w:rPr>
        <w:t>该</w:t>
      </w:r>
      <w:r w:rsidRPr="005D68D1">
        <w:rPr>
          <w:rFonts w:ascii="宋体" w:hAnsi="宋体" w:cs="ヒラギノ角ゴ ProN W6" w:hint="eastAsia"/>
        </w:rPr>
        <w:t>模式表示出来</w:t>
      </w:r>
      <w:r w:rsidRPr="005D68D1">
        <w:rPr>
          <w:rFonts w:ascii="宋体" w:hAnsi="宋体" w:cs="Microsoft Tai Le"/>
        </w:rPr>
        <w:t>（</w:t>
      </w:r>
      <w:r w:rsidRPr="005D68D1">
        <w:rPr>
          <w:rFonts w:ascii="宋体" w:hAnsi="宋体" w:cs="ヒラギノ角ゴ ProN W6" w:hint="eastAsia"/>
        </w:rPr>
        <w:t>通常会</w:t>
      </w:r>
      <w:r w:rsidRPr="005D68D1">
        <w:rPr>
          <w:rFonts w:ascii="宋体" w:hAnsi="宋体" w:cs="Heiti SC Light" w:hint="eastAsia"/>
        </w:rPr>
        <w:t>涉及到一个求和式</w:t>
      </w:r>
      <w:r w:rsidRPr="005D68D1">
        <w:rPr>
          <w:rFonts w:ascii="宋体" w:hAnsi="宋体" w:cs="Microsoft Tai Le"/>
        </w:rPr>
        <w:t>）</w:t>
      </w:r>
      <w:r w:rsidRPr="005D68D1">
        <w:rPr>
          <w:rFonts w:ascii="宋体" w:hAnsi="宋体" w:cs="Microsoft Tai Le" w:hint="eastAsia"/>
        </w:rPr>
        <w:t>，</w:t>
      </w:r>
      <w:r w:rsidRPr="005D68D1">
        <w:rPr>
          <w:rFonts w:ascii="宋体" w:hAnsi="宋体" w:cs="ヒラギノ角ゴ ProN W6" w:hint="eastAsia"/>
        </w:rPr>
        <w:t>并用</w:t>
      </w:r>
      <w:del w:id="362" w:author="Robbie Fan" w:date="2014-01-04T13:07:00Z">
        <w:r w:rsidRPr="005D68D1" w:rsidDel="00280F97">
          <w:rPr>
            <w:rFonts w:ascii="宋体" w:hAnsi="宋体" w:cs="Microsoft Tai Le" w:hint="eastAsia"/>
          </w:rPr>
          <w:delText xml:space="preserve"> </w:delText>
        </w:r>
      </w:del>
      <w:r w:rsidRPr="005D68D1">
        <w:rPr>
          <w:rFonts w:ascii="宋体" w:hAnsi="宋体" w:cs="Heiti SC Light" w:hint="eastAsia"/>
        </w:rPr>
        <w:t>变</w:t>
      </w:r>
      <w:r w:rsidRPr="005D68D1">
        <w:rPr>
          <w:rFonts w:ascii="宋体" w:hAnsi="宋体" w:cs="ヒラギノ角ゴ ProN W6" w:hint="eastAsia"/>
        </w:rPr>
        <w:t>量</w:t>
      </w:r>
      <w:r w:rsidRPr="005D68D1">
        <w:rPr>
          <w:rFonts w:ascii="宋体" w:hAnsi="宋体" w:cs="Microsoft Tai Le" w:hint="eastAsia"/>
          <w:i/>
        </w:rPr>
        <w:t>i</w:t>
      </w:r>
      <w:r w:rsidRPr="005D68D1">
        <w:rPr>
          <w:rFonts w:ascii="宋体" w:hAnsi="宋体" w:cs="ヒラギノ角ゴ ProN W6" w:hint="eastAsia"/>
        </w:rPr>
        <w:t>来表示其行号</w:t>
      </w:r>
      <w:r w:rsidRPr="005D68D1">
        <w:rPr>
          <w:rFonts w:ascii="宋体" w:hAnsi="宋体" w:cs="Microsoft Tai Le" w:hint="eastAsia"/>
        </w:rPr>
        <w:t>。</w:t>
      </w:r>
      <w:r w:rsidRPr="005D68D1">
        <w:rPr>
          <w:rFonts w:ascii="宋体" w:hAnsi="宋体"/>
        </w:rPr>
        <w:t xml:space="preserve">. </w:t>
      </w:r>
    </w:p>
    <w:p w14:paraId="636E5514" w14:textId="77777777" w:rsidR="00235694" w:rsidRPr="005D68D1" w:rsidRDefault="00235694" w:rsidP="00235694">
      <w:pPr>
        <w:numPr>
          <w:ilvl w:val="0"/>
          <w:numId w:val="40"/>
        </w:numPr>
        <w:ind w:firstLineChars="0"/>
        <w:rPr>
          <w:rFonts w:ascii="宋体" w:hAnsi="宋体"/>
        </w:rPr>
      </w:pPr>
      <w:del w:id="363" w:author="Robbie Fan" w:date="2014-01-04T13:09:00Z">
        <w:r w:rsidRPr="005D68D1" w:rsidDel="00D16196">
          <w:rPr>
            <w:rFonts w:ascii="宋体" w:hAnsi="宋体" w:cs="华文宋体" w:hint="eastAsia"/>
          </w:rPr>
          <w:delText>选择</w:delText>
        </w:r>
      </w:del>
      <w:ins w:id="364" w:author="Robbie Fan" w:date="2014-01-04T13:09:00Z">
        <w:r w:rsidR="00D16196">
          <w:rPr>
            <w:rFonts w:ascii="宋体" w:hAnsi="宋体" w:cs="华文宋体" w:hint="eastAsia"/>
          </w:rPr>
          <w:t>根据</w:t>
        </w:r>
      </w:ins>
      <w:ins w:id="365" w:author="Robbie Fan" w:date="2014-01-04T13:10:00Z">
        <w:r w:rsidR="00BE7933">
          <w:rPr>
            <w:rFonts w:ascii="宋体" w:hAnsi="宋体" w:cs="华文宋体" w:hint="eastAsia"/>
          </w:rPr>
          <w:t>“</w:t>
        </w:r>
      </w:ins>
      <w:r w:rsidRPr="005D68D1">
        <w:rPr>
          <w:rFonts w:ascii="宋体" w:hAnsi="宋体" w:hint="eastAsia"/>
          <w:i/>
        </w:rPr>
        <w:t>i</w:t>
      </w:r>
      <w:r w:rsidRPr="005D68D1">
        <w:rPr>
          <w:rFonts w:ascii="宋体" w:hAnsi="宋体" w:cs="华文宋体" w:hint="eastAsia"/>
        </w:rPr>
        <w:t>层递归将会达到</w:t>
      </w:r>
      <w:del w:id="366" w:author="Robbie Fan" w:date="2014-01-04T13:09:00Z">
        <w:r w:rsidRPr="005D68D1" w:rsidDel="00D16196">
          <w:rPr>
            <w:rFonts w:ascii="宋体" w:hAnsi="宋体" w:cs="华文宋体" w:hint="eastAsia"/>
          </w:rPr>
          <w:delText>的</w:delText>
        </w:r>
      </w:del>
      <w:r w:rsidRPr="005D68D1">
        <w:rPr>
          <w:rFonts w:ascii="宋体" w:hAnsi="宋体" w:cs="华文宋体" w:hint="eastAsia"/>
        </w:rPr>
        <w:t>基本情况</w:t>
      </w:r>
      <w:ins w:id="367" w:author="Robbie Fan" w:date="2014-01-04T13:10:00Z">
        <w:r w:rsidR="00BE7933">
          <w:rPr>
            <w:rFonts w:ascii="宋体" w:hAnsi="宋体" w:cs="华文宋体"/>
          </w:rPr>
          <w:t>”</w:t>
        </w:r>
      </w:ins>
      <w:commentRangeStart w:id="368"/>
      <w:ins w:id="369" w:author="Robbie Fan" w:date="2014-01-04T13:09:00Z">
        <w:r w:rsidR="00BE7933">
          <w:rPr>
            <w:rFonts w:ascii="宋体" w:hAnsi="宋体" w:cs="华文宋体" w:hint="eastAsia"/>
          </w:rPr>
          <w:t>这一</w:t>
        </w:r>
        <w:r w:rsidR="00D16196">
          <w:rPr>
            <w:rFonts w:ascii="宋体" w:hAnsi="宋体" w:cs="华文宋体" w:hint="eastAsia"/>
          </w:rPr>
          <w:t>条件</w:t>
        </w:r>
      </w:ins>
      <w:commentRangeEnd w:id="368"/>
      <w:ins w:id="370" w:author="Robbie Fan" w:date="2014-01-04T13:10:00Z">
        <w:r w:rsidR="00994730">
          <w:rPr>
            <w:rStyle w:val="af5"/>
          </w:rPr>
          <w:commentReference w:id="368"/>
        </w:r>
      </w:ins>
      <w:ins w:id="371" w:author="Robbie Fan" w:date="2014-01-04T13:09:00Z">
        <w:r w:rsidR="00D16196">
          <w:rPr>
            <w:rFonts w:ascii="宋体" w:hAnsi="宋体" w:cs="华文宋体" w:hint="eastAsia"/>
          </w:rPr>
          <w:t>，</w:t>
        </w:r>
        <w:commentRangeStart w:id="372"/>
        <w:r w:rsidR="00D16196">
          <w:rPr>
            <w:rFonts w:ascii="宋体" w:hAnsi="宋体" w:cs="华文宋体" w:hint="eastAsia"/>
          </w:rPr>
          <w:t>选择</w:t>
        </w:r>
        <w:r w:rsidR="00D16196" w:rsidRPr="00D16196">
          <w:rPr>
            <w:rFonts w:ascii="宋体" w:hAnsi="宋体" w:cs="华文宋体"/>
            <w:i/>
            <w:rPrChange w:id="373" w:author="Robbie Fan" w:date="2014-01-04T13:09:00Z">
              <w:rPr>
                <w:rFonts w:ascii="宋体" w:hAnsi="宋体" w:cs="华文宋体"/>
              </w:rPr>
            </w:rPrChange>
          </w:rPr>
          <w:t>i</w:t>
        </w:r>
      </w:ins>
      <w:commentRangeEnd w:id="372"/>
      <w:ins w:id="374" w:author="Robbie Fan" w:date="2014-01-04T13:10:00Z">
        <w:r w:rsidR="00994730">
          <w:rPr>
            <w:rStyle w:val="af5"/>
          </w:rPr>
          <w:commentReference w:id="372"/>
        </w:r>
      </w:ins>
      <w:ins w:id="375" w:author="Robbie Fan" w:date="2014-01-04T13:11:00Z">
        <w:r w:rsidR="00994730">
          <w:rPr>
            <w:rFonts w:ascii="宋体" w:hAnsi="宋体" w:cs="华文宋体" w:hint="eastAsia"/>
          </w:rPr>
          <w:t>的值</w:t>
        </w:r>
      </w:ins>
      <w:r w:rsidRPr="005D68D1">
        <w:rPr>
          <w:rFonts w:ascii="宋体" w:hAnsi="宋体" w:cs="华文宋体" w:hint="eastAsia"/>
        </w:rPr>
        <w:t>（并解决该求和式）</w:t>
      </w:r>
      <w:r w:rsidRPr="005D68D1">
        <w:rPr>
          <w:rFonts w:ascii="宋体" w:hAnsi="宋体"/>
        </w:rPr>
        <w:t xml:space="preserve"> </w:t>
      </w:r>
    </w:p>
    <w:p w14:paraId="1AC2D6F4" w14:textId="77777777" w:rsidR="00D7111B" w:rsidRPr="005D68D1" w:rsidRDefault="00E5580C" w:rsidP="00D86631">
      <w:pPr>
        <w:ind w:firstLine="420"/>
        <w:rPr>
          <w:rFonts w:ascii="宋体" w:hAnsi="宋体"/>
        </w:rPr>
      </w:pPr>
      <w:r>
        <w:rPr>
          <w:rFonts w:ascii="宋体" w:hAnsi="宋体" w:cs="ヒラギノ角ゴ ProN W6" w:hint="eastAsia"/>
        </w:rPr>
        <w:t>现在</w:t>
      </w:r>
      <w:r w:rsidR="009013E6" w:rsidRPr="005D68D1">
        <w:rPr>
          <w:rFonts w:ascii="宋体" w:hAnsi="宋体" w:cs="ヒラギノ角ゴ ProN W6" w:hint="eastAsia"/>
        </w:rPr>
        <w:t>第一步我</w:t>
      </w:r>
      <w:r w:rsidR="009013E6" w:rsidRPr="005D68D1">
        <w:rPr>
          <w:rFonts w:ascii="宋体" w:hAnsi="宋体" w:hint="eastAsia"/>
        </w:rPr>
        <w:t>们</w:t>
      </w:r>
      <w:r w:rsidR="009013E6" w:rsidRPr="005D68D1">
        <w:rPr>
          <w:rFonts w:ascii="宋体" w:hAnsi="宋体" w:cs="ヒラギノ角ゴ ProN W6" w:hint="eastAsia"/>
        </w:rPr>
        <w:t>已</w:t>
      </w:r>
      <w:r w:rsidR="009013E6" w:rsidRPr="005D68D1">
        <w:rPr>
          <w:rFonts w:ascii="宋体" w:hAnsi="宋体" w:cs="宋体" w:hint="eastAsia"/>
        </w:rPr>
        <w:t>经</w:t>
      </w:r>
      <w:r w:rsidR="009013E6" w:rsidRPr="005D68D1">
        <w:rPr>
          <w:rFonts w:ascii="宋体" w:hAnsi="宋体" w:cs="ヒラギノ角ゴ ProN W6" w:hint="eastAsia"/>
        </w:rPr>
        <w:t>完成了。下面来看第二步：</w:t>
      </w:r>
    </w:p>
    <w:p w14:paraId="3FBD1DB1" w14:textId="77777777" w:rsidR="00402BCD" w:rsidRPr="004821D1" w:rsidRDefault="00402BCD" w:rsidP="00D86631">
      <w:pPr>
        <w:ind w:firstLine="420"/>
        <w:rPr>
          <w:color w:val="FF0000"/>
        </w:rPr>
      </w:pPr>
      <w:r w:rsidRPr="004821D1">
        <w:rPr>
          <w:rFonts w:hint="eastAsia"/>
          <w:color w:val="FF0000"/>
        </w:rPr>
        <w:t>（公式）</w:t>
      </w:r>
    </w:p>
    <w:p w14:paraId="5528DAFA" w14:textId="77777777" w:rsidR="00E5580C" w:rsidRPr="009163C2" w:rsidRDefault="00E5580C" w:rsidP="00D86631">
      <w:pPr>
        <w:ind w:firstLine="420"/>
        <w:rPr>
          <w:color w:val="FF0000"/>
        </w:rPr>
      </w:pPr>
      <w:r>
        <w:rPr>
          <w:rFonts w:hint="eastAsia"/>
        </w:rPr>
        <w:t>我</w:t>
      </w:r>
      <w:r>
        <w:t>希望您能同意，</w:t>
      </w:r>
      <w:del w:id="376" w:author="Robbie Fan" w:date="2014-01-04T13:11:00Z">
        <w:r w:rsidR="004E730B" w:rsidDel="00D02B58">
          <w:rPr>
            <w:rFonts w:hint="eastAsia"/>
          </w:rPr>
          <w:delText>在</w:delText>
        </w:r>
      </w:del>
      <w:commentRangeStart w:id="377"/>
      <w:ins w:id="378" w:author="Robbie Fan" w:date="2014-01-04T13:11:00Z">
        <w:r w:rsidR="00D02B58">
          <w:rPr>
            <w:rFonts w:hint="eastAsia"/>
          </w:rPr>
          <w:t>这一</w:t>
        </w:r>
      </w:ins>
      <w:del w:id="379" w:author="Robbie Fan" w:date="2014-01-04T13:11:00Z">
        <w:r w:rsidDel="00D02B58">
          <w:rPr>
            <w:rFonts w:hint="eastAsia"/>
          </w:rPr>
          <w:delText>通常</w:delText>
        </w:r>
      </w:del>
      <w:ins w:id="380" w:author="Robbie Fan" w:date="2014-01-04T13:11:00Z">
        <w:r w:rsidR="00D02B58">
          <w:rPr>
            <w:rFonts w:hint="eastAsia"/>
          </w:rPr>
          <w:t>通用形式</w:t>
        </w:r>
        <w:commentRangeEnd w:id="377"/>
        <w:r w:rsidR="00D02B58">
          <w:rPr>
            <w:rStyle w:val="af5"/>
          </w:rPr>
          <w:commentReference w:id="377"/>
        </w:r>
      </w:ins>
      <w:del w:id="381" w:author="Robbie Fan" w:date="2014-01-04T13:11:00Z">
        <w:r w:rsidDel="00D02B58">
          <w:delText>情况下，</w:delText>
        </w:r>
      </w:del>
      <w:ins w:id="382" w:author="Robbie Fan" w:date="2014-01-04T13:12:00Z">
        <w:r w:rsidR="00D02B58">
          <w:rPr>
            <w:rFonts w:hint="eastAsia"/>
          </w:rPr>
          <w:t>捕获了上述</w:t>
        </w:r>
        <w:r w:rsidR="00D02B58">
          <w:t>展开过程</w:t>
        </w:r>
      </w:ins>
      <w:ins w:id="383" w:author="Robbie Fan" w:date="2014-01-04T13:15:00Z">
        <w:r w:rsidR="00745312">
          <w:rPr>
            <w:rFonts w:hint="eastAsia"/>
          </w:rPr>
          <w:t>中</w:t>
        </w:r>
      </w:ins>
      <w:r>
        <w:rPr>
          <w:rFonts w:hint="eastAsia"/>
        </w:rPr>
        <w:t>递归式</w:t>
      </w:r>
      <w:ins w:id="384" w:author="Robbie Fan" w:date="2014-01-04T13:15:00Z">
        <w:r w:rsidR="00745312">
          <w:rPr>
            <w:rFonts w:hint="eastAsia"/>
          </w:rPr>
          <w:t>内在</w:t>
        </w:r>
      </w:ins>
      <w:r>
        <w:rPr>
          <w:rFonts w:hint="eastAsia"/>
        </w:rPr>
        <w:t>的</w:t>
      </w:r>
      <w:del w:id="385" w:author="Robbie Fan" w:date="2014-01-04T13:13:00Z">
        <w:r w:rsidR="006A11A6" w:rsidDel="00AA1EAB">
          <w:rPr>
            <w:rFonts w:hint="eastAsia"/>
          </w:rPr>
          <w:delText>通用</w:delText>
        </w:r>
      </w:del>
      <w:r>
        <w:rPr>
          <w:rFonts w:hint="eastAsia"/>
        </w:rPr>
        <w:t>模式</w:t>
      </w:r>
      <w:del w:id="386" w:author="Robbie Fan" w:date="2014-01-04T13:12:00Z">
        <w:r w:rsidDel="00D02B58">
          <w:delText>其实都是从</w:delText>
        </w:r>
        <w:r w:rsidDel="00D02B58">
          <w:rPr>
            <w:rFonts w:hint="eastAsia"/>
          </w:rPr>
          <w:delText>上述</w:delText>
        </w:r>
        <w:r w:rsidDel="00D02B58">
          <w:delText>展开过程</w:delText>
        </w:r>
        <w:r w:rsidDel="00D02B58">
          <w:rPr>
            <w:rFonts w:hint="eastAsia"/>
          </w:rPr>
          <w:delText>中捕获</w:delText>
        </w:r>
        <w:r w:rsidDel="00D02B58">
          <w:delText>出来的</w:delText>
        </w:r>
      </w:del>
      <w:r>
        <w:rPr>
          <w:rFonts w:hint="eastAsia"/>
        </w:rPr>
        <w:t>：</w:t>
      </w:r>
      <w:r w:rsidR="00610B82">
        <w:t>即</w:t>
      </w:r>
      <w:r w:rsidR="00610B82">
        <w:rPr>
          <w:rFonts w:hint="eastAsia"/>
        </w:rPr>
        <w:t>我们每</w:t>
      </w:r>
      <w:r>
        <w:t>展开</w:t>
      </w:r>
      <w:r w:rsidR="00610B82">
        <w:rPr>
          <w:rFonts w:hint="eastAsia"/>
        </w:rPr>
        <w:t>一层（或者说每</w:t>
      </w:r>
      <w:r w:rsidR="00610B82">
        <w:t>向下</w:t>
      </w:r>
      <w:r w:rsidR="00610B82">
        <w:rPr>
          <w:rFonts w:hint="eastAsia"/>
        </w:rPr>
        <w:t>推导</w:t>
      </w:r>
      <w:r w:rsidR="00610B82">
        <w:t>一行</w:t>
      </w:r>
      <w:r w:rsidR="00610B82">
        <w:rPr>
          <w:rFonts w:hint="eastAsia"/>
        </w:rPr>
        <w:t>），问题</w:t>
      </w:r>
      <w:r w:rsidR="00610B82">
        <w:t>的规模就减少了</w:t>
      </w:r>
      <w:r w:rsidR="00610B82">
        <w:rPr>
          <w:rFonts w:hint="eastAsia"/>
        </w:rPr>
        <w:t>一半（即</w:t>
      </w:r>
      <w:r w:rsidR="00610B82">
        <w:t>除以</w:t>
      </w:r>
      <w:r w:rsidR="004E730B">
        <w:rPr>
          <w:rFonts w:hint="eastAsia"/>
        </w:rPr>
        <w:t>2</w:t>
      </w:r>
      <w:r w:rsidR="00610B82">
        <w:rPr>
          <w:rFonts w:hint="eastAsia"/>
        </w:rPr>
        <w:t>），</w:t>
      </w:r>
      <w:r w:rsidR="00610B82">
        <w:t>并增加一</w:t>
      </w:r>
      <w:r w:rsidR="00610B82">
        <w:rPr>
          <w:rFonts w:hint="eastAsia"/>
        </w:rPr>
        <w:t>个额外</w:t>
      </w:r>
      <w:r w:rsidR="00610B82">
        <w:t>操作</w:t>
      </w:r>
      <w:r w:rsidR="00610B82">
        <w:rPr>
          <w:rFonts w:hint="eastAsia"/>
        </w:rPr>
        <w:t>单元</w:t>
      </w:r>
      <w:r w:rsidR="00610B82">
        <w:t>（</w:t>
      </w:r>
      <w:r w:rsidR="00610B82">
        <w:rPr>
          <w:rFonts w:hint="eastAsia"/>
        </w:rPr>
        <w:t>加</w:t>
      </w:r>
      <w:r w:rsidR="00610B82">
        <w:rPr>
          <w:rFonts w:hint="eastAsia"/>
        </w:rPr>
        <w:t>1</w:t>
      </w:r>
      <w:r w:rsidR="00610B82">
        <w:t>）</w:t>
      </w:r>
      <w:r w:rsidR="00610B82">
        <w:rPr>
          <w:rFonts w:hint="eastAsia"/>
        </w:rPr>
        <w:t>。</w:t>
      </w:r>
      <w:r w:rsidR="00845297">
        <w:rPr>
          <w:rFonts w:hint="eastAsia"/>
        </w:rPr>
        <w:t>虽然</w:t>
      </w:r>
      <w:r w:rsidR="00610B82">
        <w:rPr>
          <w:rFonts w:hint="eastAsia"/>
        </w:rPr>
        <w:t>，</w:t>
      </w:r>
      <w:r w:rsidR="00845297">
        <w:rPr>
          <w:rFonts w:hint="eastAsia"/>
        </w:rPr>
        <w:t>您</w:t>
      </w:r>
      <w:r w:rsidR="00C87487">
        <w:rPr>
          <w:rFonts w:hint="eastAsia"/>
        </w:rPr>
        <w:t>可能会</w:t>
      </w:r>
      <w:r w:rsidR="00C87487">
        <w:t>觉得</w:t>
      </w:r>
      <w:r w:rsidR="00C87487">
        <w:rPr>
          <w:rFonts w:hint="eastAsia"/>
        </w:rPr>
        <w:t>该</w:t>
      </w:r>
      <w:r w:rsidR="00C87487">
        <w:t>递归式</w:t>
      </w:r>
      <w:r w:rsidR="00C87487">
        <w:rPr>
          <w:rFonts w:hint="eastAsia"/>
        </w:rPr>
        <w:t>尾端</w:t>
      </w:r>
      <w:r w:rsidR="00C87487">
        <w:t>的那个</w:t>
      </w:r>
      <w:r w:rsidR="00610B82">
        <w:t>求和式</w:t>
      </w:r>
      <w:r w:rsidR="00C87487">
        <w:t>有</w:t>
      </w:r>
      <w:r w:rsidR="00C87487">
        <w:rPr>
          <w:rFonts w:hint="eastAsia"/>
        </w:rPr>
        <w:t>点傻</w:t>
      </w:r>
      <w:r w:rsidR="00610B82">
        <w:t>。</w:t>
      </w:r>
      <w:r w:rsidR="00845297">
        <w:rPr>
          <w:rFonts w:hint="eastAsia"/>
        </w:rPr>
        <w:t>毕竟</w:t>
      </w:r>
      <w:r w:rsidR="00845297">
        <w:t>我们</w:t>
      </w:r>
      <w:r w:rsidR="00C87487">
        <w:rPr>
          <w:rFonts w:hint="eastAsia"/>
        </w:rPr>
        <w:t>都</w:t>
      </w:r>
      <w:r w:rsidR="00845297">
        <w:rPr>
          <w:rFonts w:hint="eastAsia"/>
        </w:rPr>
        <w:t>清楚</w:t>
      </w:r>
      <w:r w:rsidR="00610B82" w:rsidRPr="004E730B">
        <w:rPr>
          <w:i/>
        </w:rPr>
        <w:t>i</w:t>
      </w:r>
      <w:r w:rsidR="00C87487">
        <w:rPr>
          <w:rFonts w:hint="eastAsia"/>
        </w:rPr>
        <w:t>个</w:t>
      </w:r>
      <w:r w:rsidR="00C87487">
        <w:rPr>
          <w:rFonts w:hint="eastAsia"/>
        </w:rPr>
        <w:t>1</w:t>
      </w:r>
      <w:r w:rsidR="00845297">
        <w:rPr>
          <w:rFonts w:hint="eastAsia"/>
        </w:rPr>
        <w:t>之</w:t>
      </w:r>
      <w:r w:rsidR="00C87487">
        <w:rPr>
          <w:rFonts w:hint="eastAsia"/>
        </w:rPr>
        <w:t>和等于</w:t>
      </w:r>
      <w:r w:rsidR="00C87487" w:rsidRPr="006A11A6">
        <w:rPr>
          <w:i/>
        </w:rPr>
        <w:t>i</w:t>
      </w:r>
      <w:r w:rsidR="00C87487">
        <w:t>。</w:t>
      </w:r>
      <w:r w:rsidR="00845297">
        <w:rPr>
          <w:rFonts w:hint="eastAsia"/>
        </w:rPr>
        <w:t>但</w:t>
      </w:r>
      <w:del w:id="387" w:author="Robbie Fan" w:date="2014-01-04T13:17:00Z">
        <w:r w:rsidR="006A11A6" w:rsidDel="00C949BF">
          <w:rPr>
            <w:rFonts w:hint="eastAsia"/>
          </w:rPr>
          <w:delText>在</w:delText>
        </w:r>
      </w:del>
      <w:ins w:id="388" w:author="Robbie Fan" w:date="2014-01-04T13:17:00Z">
        <w:r w:rsidR="00C949BF">
          <w:rPr>
            <w:rFonts w:hint="eastAsia"/>
          </w:rPr>
          <w:t>为了</w:t>
        </w:r>
      </w:ins>
      <w:r w:rsidR="006A11A6">
        <w:rPr>
          <w:rFonts w:hint="eastAsia"/>
        </w:rPr>
        <w:t>表现</w:t>
      </w:r>
      <w:r w:rsidR="006A11A6">
        <w:t>递归式的</w:t>
      </w:r>
      <w:r w:rsidR="006A11A6">
        <w:rPr>
          <w:rFonts w:hint="eastAsia"/>
        </w:rPr>
        <w:t>通用</w:t>
      </w:r>
      <w:r w:rsidR="00845297">
        <w:t>模式</w:t>
      </w:r>
      <w:del w:id="389" w:author="Robbie Fan" w:date="2014-01-04T13:17:00Z">
        <w:r w:rsidR="00845297" w:rsidDel="00C949BF">
          <w:rPr>
            <w:rFonts w:hint="eastAsia"/>
          </w:rPr>
          <w:delText>时</w:delText>
        </w:r>
      </w:del>
      <w:r w:rsidR="006A11A6">
        <w:rPr>
          <w:rFonts w:hint="eastAsia"/>
        </w:rPr>
        <w:t>，</w:t>
      </w:r>
      <w:del w:id="390" w:author="Robbie Fan" w:date="2014-01-04T13:17:00Z">
        <w:r w:rsidR="00845297" w:rsidDel="00C949BF">
          <w:rPr>
            <w:rFonts w:hint="eastAsia"/>
          </w:rPr>
          <w:delText>我们</w:delText>
        </w:r>
      </w:del>
      <w:ins w:id="391" w:author="Robbie Fan" w:date="2014-01-04T13:17:00Z">
        <w:r w:rsidR="00C949BF">
          <w:rPr>
            <w:rFonts w:hint="eastAsia"/>
          </w:rPr>
          <w:t>我</w:t>
        </w:r>
        <w:commentRangeStart w:id="392"/>
        <w:r w:rsidR="00C949BF">
          <w:rPr>
            <w:rFonts w:hint="eastAsia"/>
          </w:rPr>
          <w:t>特意</w:t>
        </w:r>
        <w:commentRangeEnd w:id="392"/>
        <w:r w:rsidR="00B97B6C">
          <w:rPr>
            <w:rStyle w:val="af5"/>
          </w:rPr>
          <w:commentReference w:id="392"/>
        </w:r>
      </w:ins>
      <w:del w:id="393" w:author="Robbie Fan" w:date="2014-01-04T13:17:00Z">
        <w:r w:rsidR="00845297" w:rsidDel="00C949BF">
          <w:delText>需要</w:delText>
        </w:r>
      </w:del>
      <w:r w:rsidR="00845297">
        <w:t>将其写成一个求和式</w:t>
      </w:r>
      <w:r w:rsidR="00845297">
        <w:rPr>
          <w:rFonts w:hint="eastAsia"/>
        </w:rPr>
        <w:t>。</w:t>
      </w:r>
    </w:p>
    <w:p w14:paraId="1B659432" w14:textId="77777777" w:rsidR="00607BAB" w:rsidRDefault="00607BAB" w:rsidP="00235694">
      <w:pPr>
        <w:ind w:firstLine="420"/>
      </w:pPr>
      <w:r>
        <w:rPr>
          <w:rFonts w:hint="eastAsia"/>
        </w:rPr>
        <w:t>要想</w:t>
      </w:r>
      <w:del w:id="394" w:author="Robbie Fan" w:date="2014-01-04T13:18:00Z">
        <w:r w:rsidDel="00B97B6C">
          <w:rPr>
            <w:rFonts w:hint="eastAsia"/>
          </w:rPr>
          <w:delText>获得</w:delText>
        </w:r>
      </w:del>
      <w:commentRangeStart w:id="395"/>
      <w:ins w:id="396" w:author="Robbie Fan" w:date="2014-01-04T13:18:00Z">
        <w:r w:rsidR="00B97B6C">
          <w:rPr>
            <w:rFonts w:hint="eastAsia"/>
          </w:rPr>
          <w:t>到达</w:t>
        </w:r>
        <w:commentRangeEnd w:id="395"/>
        <w:r w:rsidR="00B97B6C">
          <w:rPr>
            <w:rStyle w:val="af5"/>
          </w:rPr>
          <w:commentReference w:id="395"/>
        </w:r>
      </w:ins>
      <w:r w:rsidR="001C3F2C">
        <w:t>递归式的基本情况，</w:t>
      </w:r>
      <w:r>
        <w:rPr>
          <w:rFonts w:hint="eastAsia"/>
        </w:rPr>
        <w:t>我们</w:t>
      </w:r>
      <w:r>
        <w:t>就必须要</w:t>
      </w:r>
      <w:r>
        <w:rPr>
          <w:rFonts w:hint="eastAsia"/>
        </w:rPr>
        <w:t>想方设法</w:t>
      </w:r>
      <w:r>
        <w:t>将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>/2</w:t>
      </w:r>
      <w:r>
        <w:rPr>
          <w:i/>
          <w:sz w:val="16"/>
          <w:vertAlign w:val="superscript"/>
        </w:rPr>
        <w:t xml:space="preserve">i </w:t>
      </w:r>
      <w:r>
        <w:t>)</w:t>
      </w:r>
      <w:r>
        <w:rPr>
          <w:rFonts w:hint="eastAsia"/>
        </w:rPr>
        <w:t>演变</w:t>
      </w:r>
      <w:r>
        <w:t>成</w:t>
      </w:r>
      <w:r>
        <w:rPr>
          <w:i/>
        </w:rPr>
        <w:t>T</w:t>
      </w:r>
      <w:r>
        <w:t>(1)</w:t>
      </w:r>
      <w:r>
        <w:rPr>
          <w:rFonts w:hint="eastAsia"/>
        </w:rPr>
        <w:t>。也就是说</w:t>
      </w:r>
      <w:r>
        <w:t>，我们</w:t>
      </w:r>
      <w:r>
        <w:rPr>
          <w:rFonts w:hint="eastAsia"/>
        </w:rPr>
        <w:t>要通过对半分</w:t>
      </w:r>
      <w:r>
        <w:t>的方式</w:t>
      </w:r>
      <w:r>
        <w:rPr>
          <w:rFonts w:hint="eastAsia"/>
        </w:rPr>
        <w:t>将</w:t>
      </w:r>
      <w:r>
        <w:t>n</w:t>
      </w:r>
      <w:r>
        <w:rPr>
          <w:rFonts w:hint="eastAsia"/>
        </w:rPr>
        <w:t>变</w:t>
      </w:r>
      <w:r>
        <w:t>成</w:t>
      </w:r>
      <w:r>
        <w:rPr>
          <w:rFonts w:hint="eastAsia"/>
        </w:rPr>
        <w:t>1</w:t>
      </w:r>
      <w:r>
        <w:t>，这</w:t>
      </w:r>
      <w:r>
        <w:rPr>
          <w:rFonts w:hint="eastAsia"/>
        </w:rPr>
        <w:t>一过程</w:t>
      </w:r>
      <w:r>
        <w:t>相信</w:t>
      </w:r>
      <w:r>
        <w:rPr>
          <w:rFonts w:hint="eastAsia"/>
        </w:rPr>
        <w:t>我们应该</w:t>
      </w:r>
      <w:r>
        <w:t>都很熟悉</w:t>
      </w:r>
      <w:r>
        <w:rPr>
          <w:rFonts w:hint="eastAsia"/>
        </w:rPr>
        <w:t>：其</w:t>
      </w:r>
      <w:r>
        <w:t>递归高度就是一个对数，</w:t>
      </w:r>
      <w:r>
        <w:rPr>
          <w:rFonts w:hint="eastAsia"/>
        </w:rPr>
        <w:t>即</w:t>
      </w:r>
      <w:r>
        <w:rPr>
          <w:i/>
        </w:rPr>
        <w:t>i</w:t>
      </w:r>
      <w:r>
        <w:t xml:space="preserve"> = lg </w:t>
      </w:r>
      <w:r>
        <w:rPr>
          <w:i/>
        </w:rPr>
        <w:t>n</w:t>
      </w:r>
      <w:r w:rsidRPr="00607BAB">
        <w:rPr>
          <w:rFonts w:hint="eastAsia"/>
        </w:rPr>
        <w:t>。</w:t>
      </w:r>
      <w:r>
        <w:rPr>
          <w:rFonts w:hint="eastAsia"/>
        </w:rPr>
        <w:t>如果</w:t>
      </w:r>
      <w:r>
        <w:t>我们将</w:t>
      </w:r>
      <w:r>
        <w:rPr>
          <w:rFonts w:hint="eastAsia"/>
        </w:rPr>
        <w:t>其</w:t>
      </w:r>
      <w:r>
        <w:t>插入到</w:t>
      </w:r>
      <w:r>
        <w:rPr>
          <w:rFonts w:hint="eastAsia"/>
        </w:rPr>
        <w:t>之前</w:t>
      </w:r>
      <w:r>
        <w:t>的模式中去的话，</w:t>
      </w:r>
      <w:r>
        <w:rPr>
          <w:rFonts w:hint="eastAsia"/>
        </w:rPr>
        <w:t>我们的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>)</w:t>
      </w:r>
      <w:r>
        <w:rPr>
          <w:rFonts w:hint="eastAsia"/>
        </w:rPr>
        <w:t>就可以</w:t>
      </w:r>
      <w:r>
        <w:t>直接</w:t>
      </w:r>
      <w:r>
        <w:rPr>
          <w:rFonts w:hint="eastAsia"/>
        </w:rPr>
        <w:t>用</w:t>
      </w:r>
      <w:r>
        <w:t>Θ(lg</w:t>
      </w:r>
      <w:r>
        <w:rPr>
          <w:i/>
        </w:rPr>
        <w:t xml:space="preserve"> n</w:t>
      </w:r>
      <w:r>
        <w:t>)</w:t>
      </w:r>
      <w:r>
        <w:rPr>
          <w:rFonts w:hint="eastAsia"/>
        </w:rPr>
        <w:t>来</w:t>
      </w:r>
      <w:r>
        <w:t>表示</w:t>
      </w:r>
      <w:r>
        <w:rPr>
          <w:rFonts w:hint="eastAsia"/>
        </w:rPr>
        <w:t>了。</w:t>
      </w:r>
    </w:p>
    <w:p w14:paraId="22F300CE" w14:textId="77777777" w:rsidR="00607BAB" w:rsidRDefault="00AB009E" w:rsidP="00235694">
      <w:pPr>
        <w:ind w:firstLine="420"/>
      </w:pPr>
      <w:r>
        <w:t>递归式</w:t>
      </w:r>
      <w:r w:rsidR="00AC25A8">
        <w:rPr>
          <w:rFonts w:hint="eastAsia"/>
        </w:rPr>
        <w:t>6</w:t>
      </w:r>
      <w:r>
        <w:t>的展开过程也</w:t>
      </w:r>
      <w:r>
        <w:rPr>
          <w:rFonts w:hint="eastAsia"/>
        </w:rPr>
        <w:t>基本</w:t>
      </w:r>
      <w:r>
        <w:t>如此，只不过其中的求和式会更有趣一些：</w:t>
      </w:r>
    </w:p>
    <w:p w14:paraId="5F72B2FB" w14:textId="77777777" w:rsidR="0024659E" w:rsidRPr="009163C2" w:rsidRDefault="0024659E" w:rsidP="0024659E">
      <w:pPr>
        <w:ind w:firstLine="420"/>
        <w:rPr>
          <w:color w:val="FF0000"/>
        </w:rPr>
      </w:pPr>
      <w:r w:rsidRPr="009163C2">
        <w:rPr>
          <w:rFonts w:hint="eastAsia"/>
          <w:color w:val="FF0000"/>
        </w:rPr>
        <w:lastRenderedPageBreak/>
        <w:t>（公式）</w:t>
      </w:r>
    </w:p>
    <w:p w14:paraId="4E492059" w14:textId="77777777" w:rsidR="00AB009E" w:rsidRDefault="006E3D31" w:rsidP="00D86631">
      <w:pPr>
        <w:ind w:firstLine="420"/>
      </w:pPr>
      <w:r>
        <w:rPr>
          <w:rFonts w:hint="eastAsia"/>
        </w:rPr>
        <w:t>如果</w:t>
      </w:r>
      <w:r>
        <w:t>您还是无法看</w:t>
      </w:r>
      <w:r>
        <w:rPr>
          <w:rFonts w:hint="eastAsia"/>
        </w:rPr>
        <w:t>明白</w:t>
      </w:r>
      <w:r w:rsidR="006A11A6">
        <w:t>我们</w:t>
      </w:r>
      <w:del w:id="397" w:author="Robbie Fan" w:date="2014-01-04T13:28:00Z">
        <w:r w:rsidR="006A11A6" w:rsidDel="003A717F">
          <w:rPr>
            <w:rFonts w:hint="eastAsia"/>
          </w:rPr>
          <w:delText>获取</w:delText>
        </w:r>
      </w:del>
      <w:ins w:id="398" w:author="Robbie Fan" w:date="2014-01-04T13:28:00Z">
        <w:r w:rsidR="003A717F">
          <w:rPr>
            <w:rFonts w:hint="eastAsia"/>
          </w:rPr>
          <w:t>到达</w:t>
        </w:r>
      </w:ins>
      <w:r w:rsidR="006A11A6">
        <w:rPr>
          <w:rFonts w:hint="eastAsia"/>
        </w:rPr>
        <w:t>其通用</w:t>
      </w:r>
      <w:r>
        <w:t>模式</w:t>
      </w:r>
      <w:r>
        <w:rPr>
          <w:rFonts w:hint="eastAsia"/>
        </w:rPr>
        <w:t>的</w:t>
      </w:r>
      <w:r>
        <w:t>过程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停下来再仔细</w:t>
      </w:r>
      <w:r>
        <w:t>思考几分钟</w:t>
      </w:r>
      <w:r w:rsidR="00A24E71">
        <w:rPr>
          <w:rFonts w:hint="eastAsia"/>
        </w:rPr>
        <w:t>。</w:t>
      </w:r>
      <w:r w:rsidR="00A24E71">
        <w:t>（</w:t>
      </w:r>
      <w:r w:rsidR="00A24E71">
        <w:rPr>
          <w:rFonts w:hint="eastAsia"/>
        </w:rPr>
        <w:t>基本上</w:t>
      </w:r>
      <w:r w:rsidR="00A24E71">
        <w:t>，</w:t>
      </w:r>
      <w:r w:rsidR="00A24E71">
        <w:rPr>
          <w:rFonts w:hint="eastAsia"/>
        </w:rPr>
        <w:t>我们</w:t>
      </w:r>
      <w:r w:rsidR="0043195A">
        <w:rPr>
          <w:rFonts w:hint="eastAsia"/>
        </w:rPr>
        <w:t>在这里只是使用了</w:t>
      </w:r>
      <w:r w:rsidR="00A24E71">
        <w:t>Σ</w:t>
      </w:r>
      <w:r w:rsidR="00A24E71">
        <w:t>符号</w:t>
      </w:r>
      <w:r w:rsidR="00A24E71">
        <w:rPr>
          <w:rFonts w:hint="eastAsia"/>
        </w:rPr>
        <w:t>来表示</w:t>
      </w:r>
      <w:r w:rsidR="00A24E71">
        <w:t>求和式</w:t>
      </w:r>
      <w:r w:rsidR="00A24E71">
        <w:rPr>
          <w:i/>
        </w:rPr>
        <w:t>n</w:t>
      </w:r>
      <w:r w:rsidR="00A24E71">
        <w:t xml:space="preserve"> + </w:t>
      </w:r>
      <w:r w:rsidR="00A24E71">
        <w:rPr>
          <w:i/>
        </w:rPr>
        <w:t>n</w:t>
      </w:r>
      <w:r w:rsidR="00A24E71">
        <w:t xml:space="preserve">/2 + … + </w:t>
      </w:r>
      <w:r w:rsidR="00A24E71">
        <w:rPr>
          <w:i/>
        </w:rPr>
        <w:t>n</w:t>
      </w:r>
      <w:r w:rsidR="00A24E71">
        <w:t>/(2</w:t>
      </w:r>
      <w:r w:rsidR="00A24E71">
        <w:rPr>
          <w:i/>
          <w:sz w:val="16"/>
          <w:vertAlign w:val="superscript"/>
        </w:rPr>
        <w:t xml:space="preserve">i </w:t>
      </w:r>
      <w:r w:rsidR="00A24E71">
        <w:rPr>
          <w:sz w:val="16"/>
          <w:vertAlign w:val="superscript"/>
        </w:rPr>
        <w:t>– 1</w:t>
      </w:r>
      <w:r w:rsidR="00A24E71">
        <w:t>)</w:t>
      </w:r>
      <w:r w:rsidR="00A24E71">
        <w:rPr>
          <w:rFonts w:hint="eastAsia"/>
        </w:rPr>
        <w:t>，</w:t>
      </w:r>
      <w:r w:rsidR="0043195A">
        <w:rPr>
          <w:rFonts w:hint="eastAsia"/>
        </w:rPr>
        <w:t>而后者</w:t>
      </w:r>
      <w:r w:rsidR="0043195A">
        <w:t>早就出现在</w:t>
      </w:r>
      <w:r w:rsidR="0043195A">
        <w:rPr>
          <w:rFonts w:hint="eastAsia"/>
        </w:rPr>
        <w:t>我们早先</w:t>
      </w:r>
      <w:r w:rsidR="0043195A">
        <w:t>的展开</w:t>
      </w:r>
      <w:r w:rsidR="0043195A">
        <w:rPr>
          <w:rFonts w:hint="eastAsia"/>
        </w:rPr>
        <w:t>步骤</w:t>
      </w:r>
      <w:r w:rsidR="0043195A">
        <w:t>中了</w:t>
      </w:r>
      <w:r w:rsidR="0043195A">
        <w:rPr>
          <w:rFonts w:hint="eastAsia"/>
        </w:rPr>
        <w:t>。</w:t>
      </w:r>
      <w:r w:rsidR="00A24E71">
        <w:t>）</w:t>
      </w:r>
      <w:r w:rsidR="0043195A">
        <w:rPr>
          <w:rFonts w:hint="eastAsia"/>
        </w:rPr>
        <w:t>不过</w:t>
      </w:r>
      <w:r w:rsidR="0043195A">
        <w:t>，在操心如何解决该求和式之前，我们需要</w:t>
      </w:r>
      <w:r w:rsidR="0043195A">
        <w:rPr>
          <w:rFonts w:hint="eastAsia"/>
        </w:rPr>
        <w:t>再一次</w:t>
      </w:r>
      <w:r w:rsidR="0043195A">
        <w:t>设置</w:t>
      </w:r>
      <w:r w:rsidR="0043195A">
        <w:rPr>
          <w:i/>
        </w:rPr>
        <w:t>i</w:t>
      </w:r>
      <w:r w:rsidR="0043195A">
        <w:t xml:space="preserve"> = lg </w:t>
      </w:r>
      <w:r w:rsidR="0043195A">
        <w:rPr>
          <w:i/>
        </w:rPr>
        <w:t>n</w:t>
      </w:r>
      <w:r w:rsidR="0043195A">
        <w:rPr>
          <w:rFonts w:hint="eastAsia"/>
        </w:rPr>
        <w:t>。这样一来</w:t>
      </w:r>
      <w:r w:rsidR="0043195A">
        <w:t>，假设</w:t>
      </w:r>
      <w:r w:rsidR="0043195A">
        <w:rPr>
          <w:i/>
        </w:rPr>
        <w:t>T</w:t>
      </w:r>
      <w:r w:rsidR="0043195A">
        <w:t>(1) = 1</w:t>
      </w:r>
      <w:r w:rsidR="0043195A">
        <w:rPr>
          <w:rFonts w:hint="eastAsia"/>
        </w:rPr>
        <w:t>的</w:t>
      </w:r>
      <w:r w:rsidR="0043195A">
        <w:t>话，我们就会得出</w:t>
      </w:r>
      <w:r w:rsidR="0043195A">
        <w:rPr>
          <w:rFonts w:hint="eastAsia"/>
        </w:rPr>
        <w:t>以下</w:t>
      </w:r>
      <w:r w:rsidR="0043195A">
        <w:t>关系</w:t>
      </w:r>
      <w:r w:rsidR="00C16762">
        <w:rPr>
          <w:rFonts w:hint="eastAsia"/>
        </w:rPr>
        <w:t>：</w:t>
      </w:r>
    </w:p>
    <w:p w14:paraId="666AD603" w14:textId="77777777" w:rsidR="0024659E" w:rsidRPr="00AB009E" w:rsidRDefault="0024659E" w:rsidP="0024659E">
      <w:pPr>
        <w:ind w:firstLine="420"/>
        <w:rPr>
          <w:color w:val="FF0000"/>
        </w:rPr>
      </w:pPr>
      <w:r w:rsidRPr="00AB009E">
        <w:rPr>
          <w:rFonts w:hint="eastAsia"/>
          <w:color w:val="FF0000"/>
        </w:rPr>
        <w:t>（公式）</w:t>
      </w:r>
    </w:p>
    <w:p w14:paraId="2BA12F92" w14:textId="77777777" w:rsidR="00D7111B" w:rsidDel="00F43314" w:rsidRDefault="00D7111B" w:rsidP="00D86631">
      <w:pPr>
        <w:ind w:firstLine="420"/>
        <w:rPr>
          <w:del w:id="399" w:author="Robbie Fan" w:date="2014-01-04T13:36:00Z"/>
        </w:rPr>
      </w:pPr>
      <w:del w:id="400" w:author="Robbie Fan" w:date="2014-01-04T13:36:00Z">
        <w:r w:rsidDel="00F43314">
          <w:delText xml:space="preserve">The last step there is just because </w:delText>
        </w:r>
        <w:r w:rsidDel="00F43314">
          <w:rPr>
            <w:i/>
          </w:rPr>
          <w:delText>n</w:delText>
        </w:r>
        <w:r w:rsidDel="00F43314">
          <w:delText>/2</w:delText>
        </w:r>
        <w:r w:rsidDel="00F43314">
          <w:rPr>
            <w:sz w:val="16"/>
            <w:vertAlign w:val="superscript"/>
          </w:rPr>
          <w:delText xml:space="preserve">lg </w:delText>
        </w:r>
        <w:r w:rsidDel="00F43314">
          <w:rPr>
            <w:i/>
            <w:sz w:val="16"/>
            <w:vertAlign w:val="superscript"/>
          </w:rPr>
          <w:delText>n</w:delText>
        </w:r>
        <w:r w:rsidDel="00F43314">
          <w:delText xml:space="preserve"> = 1, so we can include the lonely 1 into the sum. </w:delText>
        </w:r>
      </w:del>
    </w:p>
    <w:p w14:paraId="61AABEE4" w14:textId="77777777" w:rsidR="00AC25A8" w:rsidRDefault="00AC25A8" w:rsidP="00D86631">
      <w:pPr>
        <w:ind w:firstLine="420"/>
      </w:pPr>
      <w:r>
        <w:rPr>
          <w:rFonts w:hint="eastAsia"/>
        </w:rPr>
        <w:t>最后一步，因为正好</w:t>
      </w:r>
      <w:r>
        <w:rPr>
          <w:i/>
        </w:rPr>
        <w:t>n</w:t>
      </w:r>
      <w:r>
        <w:t>/2</w:t>
      </w:r>
      <w:r>
        <w:rPr>
          <w:sz w:val="16"/>
          <w:vertAlign w:val="superscript"/>
        </w:rPr>
        <w:t xml:space="preserve">lg </w:t>
      </w:r>
      <w:r>
        <w:rPr>
          <w:i/>
          <w:sz w:val="16"/>
          <w:vertAlign w:val="superscript"/>
        </w:rPr>
        <w:t>n</w:t>
      </w:r>
      <w:r>
        <w:t xml:space="preserve"> = 1</w:t>
      </w:r>
      <w:r>
        <w:rPr>
          <w:rFonts w:hint="eastAsia"/>
        </w:rPr>
        <w:t>，所以我们可以将其作为单独的</w:t>
      </w:r>
      <w:r>
        <w:rPr>
          <w:rFonts w:hint="eastAsia"/>
        </w:rPr>
        <w:t>1</w:t>
      </w:r>
      <w:r>
        <w:rPr>
          <w:rFonts w:hint="eastAsia"/>
        </w:rPr>
        <w:t>加入到求和式中。</w:t>
      </w:r>
    </w:p>
    <w:p w14:paraId="6E6A1C46" w14:textId="77777777" w:rsidR="00D318A1" w:rsidRDefault="00D318A1" w:rsidP="00D86631">
      <w:pPr>
        <w:ind w:firstLine="420"/>
      </w:pPr>
      <w:r>
        <w:rPr>
          <w:rFonts w:hint="eastAsia"/>
        </w:rPr>
        <w:t>现在，</w:t>
      </w:r>
      <w:r w:rsidR="004E730B">
        <w:rPr>
          <w:rFonts w:hint="eastAsia"/>
        </w:rPr>
        <w:t>您是否</w:t>
      </w:r>
      <w:r w:rsidR="006753AF">
        <w:rPr>
          <w:rFonts w:hint="eastAsia"/>
        </w:rPr>
        <w:t>觉得这个求和式有些眼熟？让我们再次回到</w:t>
      </w:r>
      <w:r>
        <w:rPr>
          <w:rFonts w:hint="eastAsia"/>
        </w:rPr>
        <w:t>图</w:t>
      </w:r>
      <w:r>
        <w:rPr>
          <w:rFonts w:hint="eastAsia"/>
        </w:rPr>
        <w:t>3-5</w:t>
      </w:r>
      <w:r w:rsidR="006753AF">
        <w:rPr>
          <w:rFonts w:hint="eastAsia"/>
        </w:rPr>
        <w:t>上来</w:t>
      </w:r>
      <w:r>
        <w:rPr>
          <w:rFonts w:hint="eastAsia"/>
        </w:rPr>
        <w:t>：如果</w:t>
      </w:r>
      <w:r w:rsidRPr="00AB3CFC">
        <w:rPr>
          <w:i/>
          <w:rPrChange w:id="401" w:author="Robbie Fan" w:date="2014-01-04T13:37:00Z">
            <w:rPr/>
          </w:rPrChange>
        </w:rPr>
        <w:t>k</w:t>
      </w:r>
      <w:r w:rsidR="006753AF">
        <w:rPr>
          <w:rFonts w:hint="eastAsia"/>
        </w:rPr>
        <w:t>代表了</w:t>
      </w:r>
      <w:r w:rsidR="00270493">
        <w:rPr>
          <w:rFonts w:hint="eastAsia"/>
        </w:rPr>
        <w:t>树的某一高度，那么</w:t>
      </w:r>
      <w:r>
        <w:rPr>
          <w:i/>
        </w:rPr>
        <w:t>n</w:t>
      </w:r>
      <w:r>
        <w:t>/2</w:t>
      </w:r>
      <w:r>
        <w:rPr>
          <w:i/>
          <w:sz w:val="16"/>
          <w:vertAlign w:val="superscript"/>
        </w:rPr>
        <w:t>k</w:t>
      </w:r>
      <w:r>
        <w:t xml:space="preserve"> </w:t>
      </w:r>
      <w:r w:rsidR="006753AF">
        <w:rPr>
          <w:rFonts w:hint="eastAsia"/>
        </w:rPr>
        <w:t>就应该等于该</w:t>
      </w:r>
      <w:r>
        <w:rPr>
          <w:rFonts w:hint="eastAsia"/>
        </w:rPr>
        <w:t>高度上的节点数</w:t>
      </w:r>
      <w:r w:rsidR="00270493">
        <w:rPr>
          <w:rFonts w:hint="eastAsia"/>
        </w:rPr>
        <w:t>（从叶节点</w:t>
      </w:r>
      <w:r w:rsidR="006A11A6">
        <w:rPr>
          <w:rFonts w:hint="eastAsia"/>
        </w:rPr>
        <w:t>到根节点，我们所采用</w:t>
      </w:r>
      <w:r w:rsidR="006753AF">
        <w:rPr>
          <w:rFonts w:hint="eastAsia"/>
        </w:rPr>
        <w:t>的都是减半策略</w:t>
      </w:r>
      <w:r w:rsidR="00CF7C6F">
        <w:rPr>
          <w:rFonts w:hint="eastAsia"/>
        </w:rPr>
        <w:t>）。这意味着</w:t>
      </w:r>
      <w:r w:rsidR="00C842F0">
        <w:rPr>
          <w:rFonts w:hint="eastAsia"/>
        </w:rPr>
        <w:t>该</w:t>
      </w:r>
      <w:r w:rsidR="00C842F0">
        <w:t>和值</w:t>
      </w:r>
      <w:r w:rsidR="00C842F0">
        <w:rPr>
          <w:rFonts w:hint="eastAsia"/>
        </w:rPr>
        <w:t>应该</w:t>
      </w:r>
      <w:r w:rsidR="00C842F0">
        <w:t>就等于其节点数</w:t>
      </w:r>
      <w:r w:rsidR="00CF7C6F">
        <w:rPr>
          <w:rFonts w:hint="eastAsia"/>
        </w:rPr>
        <w:t>：</w:t>
      </w:r>
      <w:r w:rsidR="00270493">
        <w:t>Θ(</w:t>
      </w:r>
      <w:r w:rsidR="00270493">
        <w:rPr>
          <w:i/>
        </w:rPr>
        <w:t>n</w:t>
      </w:r>
      <w:r w:rsidR="00270493">
        <w:t>)</w:t>
      </w:r>
      <w:r w:rsidR="00270493">
        <w:rPr>
          <w:rFonts w:hint="eastAsia"/>
        </w:rPr>
        <w:t>。</w:t>
      </w:r>
    </w:p>
    <w:p w14:paraId="77CB9566" w14:textId="77777777" w:rsidR="004E730B" w:rsidRDefault="008D153D" w:rsidP="00D86631">
      <w:pPr>
        <w:ind w:firstLine="420"/>
      </w:pPr>
      <w:r>
        <w:rPr>
          <w:rFonts w:hint="eastAsia"/>
        </w:rPr>
        <w:t>但</w:t>
      </w:r>
      <w:r w:rsidR="00CF7C6F">
        <w:rPr>
          <w:rFonts w:hint="eastAsia"/>
        </w:rPr>
        <w:t>在</w:t>
      </w:r>
      <w:r>
        <w:t>递归式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中</w:t>
      </w:r>
      <w:r>
        <w:t>，我们又</w:t>
      </w:r>
      <w:r>
        <w:rPr>
          <w:rFonts w:hint="eastAsia"/>
        </w:rPr>
        <w:t>将</w:t>
      </w:r>
      <w:r w:rsidR="00CF7C6F">
        <w:rPr>
          <w:rFonts w:hint="eastAsia"/>
        </w:rPr>
        <w:t>迎来新的</w:t>
      </w:r>
      <w:r>
        <w:t>一个小问题：多重</w:t>
      </w:r>
      <w:r>
        <w:rPr>
          <w:rFonts w:hint="eastAsia"/>
        </w:rPr>
        <w:t>递归</w:t>
      </w:r>
      <w:r>
        <w:t>调用</w:t>
      </w:r>
      <w:r>
        <w:rPr>
          <w:rFonts w:hint="eastAsia"/>
        </w:rPr>
        <w:t>。递归式</w:t>
      </w:r>
      <w:r>
        <w:rPr>
          <w:rFonts w:hint="eastAsia"/>
        </w:rPr>
        <w:t>7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与</w:t>
      </w:r>
      <w:r>
        <w:t>递归式</w:t>
      </w:r>
      <w:r>
        <w:rPr>
          <w:rFonts w:hint="eastAsia"/>
        </w:rPr>
        <w:t>5</w:t>
      </w:r>
      <w:r>
        <w:rPr>
          <w:rFonts w:hint="eastAsia"/>
        </w:rPr>
        <w:t>非常</w:t>
      </w:r>
      <w:r>
        <w:t>类似</w:t>
      </w:r>
      <w:r>
        <w:rPr>
          <w:rFonts w:hint="eastAsia"/>
        </w:rPr>
        <w:t>，</w:t>
      </w:r>
      <w:r>
        <w:t>只不过</w:t>
      </w:r>
      <w:r w:rsidR="007613E2">
        <w:rPr>
          <w:rFonts w:hint="eastAsia"/>
        </w:rPr>
        <w:t>之前</w:t>
      </w:r>
      <w:r>
        <w:t>是</w:t>
      </w:r>
      <w:r w:rsidRPr="00CF7C6F">
        <w:rPr>
          <w:rFonts w:hint="eastAsia"/>
          <w:i/>
        </w:rPr>
        <w:t>同一条</w:t>
      </w:r>
      <w:r>
        <w:rPr>
          <w:rFonts w:hint="eastAsia"/>
        </w:rPr>
        <w:t>路径（</w:t>
      </w:r>
      <w:r>
        <w:t>从</w:t>
      </w:r>
      <w:r>
        <w:rPr>
          <w:rFonts w:hint="eastAsia"/>
        </w:rPr>
        <w:t>根节点</w:t>
      </w:r>
      <w:r>
        <w:t>到</w:t>
      </w:r>
      <w:r>
        <w:rPr>
          <w:rFonts w:hint="eastAsia"/>
        </w:rPr>
        <w:t>叶节点）</w:t>
      </w:r>
      <w:r>
        <w:t>上的节点</w:t>
      </w:r>
      <w:r w:rsidR="00CF7C6F">
        <w:rPr>
          <w:rFonts w:hint="eastAsia"/>
        </w:rPr>
        <w:t>计数问题</w:t>
      </w:r>
      <w:r w:rsidR="007613E2">
        <w:rPr>
          <w:rFonts w:hint="eastAsia"/>
        </w:rPr>
        <w:t>，而现在我们各</w:t>
      </w:r>
      <w:r w:rsidR="007613E2">
        <w:t>节点的</w:t>
      </w:r>
      <w:r w:rsidR="00CF7C6F">
        <w:rPr>
          <w:rFonts w:hint="eastAsia"/>
        </w:rPr>
        <w:t>各条</w:t>
      </w:r>
      <w:r w:rsidR="007613E2">
        <w:t>子节点边都要跟踪</w:t>
      </w:r>
      <w:r w:rsidR="007613E2">
        <w:rPr>
          <w:rFonts w:hint="eastAsia"/>
        </w:rPr>
        <w:t>，</w:t>
      </w:r>
      <w:r w:rsidR="007613E2">
        <w:t>所以</w:t>
      </w:r>
      <w:r w:rsidR="00CF7C6F">
        <w:rPr>
          <w:rFonts w:hint="eastAsia"/>
        </w:rPr>
        <w:t>其实</w:t>
      </w:r>
      <w:r w:rsidR="00CF7C6F">
        <w:t>就</w:t>
      </w:r>
      <w:r w:rsidR="00CF7C6F">
        <w:rPr>
          <w:rFonts w:hint="eastAsia"/>
        </w:rPr>
        <w:t>等同于</w:t>
      </w:r>
      <w:r w:rsidR="007613E2">
        <w:t>节点</w:t>
      </w:r>
      <w:r w:rsidR="00CF7C6F">
        <w:rPr>
          <w:rFonts w:hint="eastAsia"/>
        </w:rPr>
        <w:t>计数问题</w:t>
      </w:r>
      <w:r w:rsidR="007613E2">
        <w:t>，或者说</w:t>
      </w:r>
      <w:r w:rsidR="007613E2">
        <w:t>Θ(</w:t>
      </w:r>
      <w:r w:rsidR="007613E2">
        <w:rPr>
          <w:i/>
        </w:rPr>
        <w:t>n</w:t>
      </w:r>
      <w:r w:rsidR="007613E2">
        <w:t>)</w:t>
      </w:r>
      <w:r w:rsidR="00CF7C6F">
        <w:rPr>
          <w:rFonts w:hint="eastAsia"/>
        </w:rPr>
        <w:t>级问题</w:t>
      </w:r>
      <w:r w:rsidR="007613E2">
        <w:rPr>
          <w:rFonts w:hint="eastAsia"/>
        </w:rPr>
        <w:t>。</w:t>
      </w:r>
      <w:r w:rsidR="003B2895">
        <w:rPr>
          <w:rFonts w:hint="eastAsia"/>
        </w:rPr>
        <w:t>（其实您看出了</w:t>
      </w:r>
      <w:r w:rsidR="003B2895">
        <w:t>吗？递归式</w:t>
      </w:r>
      <w:r w:rsidR="003B2895">
        <w:rPr>
          <w:rFonts w:hint="eastAsia"/>
        </w:rPr>
        <w:t>6</w:t>
      </w:r>
      <w:r w:rsidR="003B2895">
        <w:rPr>
          <w:rFonts w:hint="eastAsia"/>
        </w:rPr>
        <w:t>与</w:t>
      </w:r>
      <w:r w:rsidR="003B2895">
        <w:rPr>
          <w:rFonts w:hint="eastAsia"/>
        </w:rPr>
        <w:t>7</w:t>
      </w:r>
      <w:r w:rsidR="003B2895">
        <w:rPr>
          <w:rFonts w:hint="eastAsia"/>
        </w:rPr>
        <w:t>实际上只是在</w:t>
      </w:r>
      <w:r w:rsidR="003B2895">
        <w:t>用两种不同的方式</w:t>
      </w:r>
      <w:r w:rsidR="003B2895">
        <w:rPr>
          <w:rFonts w:hint="eastAsia"/>
        </w:rPr>
        <w:t>来</w:t>
      </w:r>
      <w:r w:rsidR="003B2895">
        <w:t>对</w:t>
      </w:r>
      <w:r w:rsidR="003B2895">
        <w:rPr>
          <w:rFonts w:hint="eastAsia"/>
        </w:rPr>
        <w:t>同一堆</w:t>
      </w:r>
      <w:r w:rsidR="003B2895">
        <w:t>节点进行计数</w:t>
      </w:r>
      <w:r w:rsidR="003B2895">
        <w:rPr>
          <w:rFonts w:hint="eastAsia"/>
        </w:rPr>
        <w:t>。）下面我们来看</w:t>
      </w:r>
      <w:r w:rsidR="003B2895">
        <w:t>对递归式</w:t>
      </w:r>
      <w:r w:rsidR="003B2895">
        <w:rPr>
          <w:rFonts w:hint="eastAsia"/>
        </w:rPr>
        <w:t>8</w:t>
      </w:r>
      <w:r w:rsidR="003B2895">
        <w:rPr>
          <w:rFonts w:hint="eastAsia"/>
        </w:rPr>
        <w:t>使用的</w:t>
      </w:r>
      <w:r w:rsidR="003B2895">
        <w:t>解决方案</w:t>
      </w:r>
      <w:r w:rsidR="003B2895">
        <w:rPr>
          <w:rFonts w:hint="eastAsia"/>
        </w:rPr>
        <w:t>，该</w:t>
      </w:r>
      <w:r w:rsidR="003B2895">
        <w:t>过程与递归式</w:t>
      </w:r>
      <w:r w:rsidR="003B2895">
        <w:rPr>
          <w:rFonts w:hint="eastAsia"/>
        </w:rPr>
        <w:t>7</w:t>
      </w:r>
      <w:r w:rsidR="003B2895">
        <w:rPr>
          <w:rFonts w:hint="eastAsia"/>
        </w:rPr>
        <w:t>非常</w:t>
      </w:r>
      <w:r w:rsidR="003B2895">
        <w:t>类似（</w:t>
      </w:r>
      <w:r w:rsidR="003B2895">
        <w:rPr>
          <w:rFonts w:hint="eastAsia"/>
        </w:rPr>
        <w:t>但</w:t>
      </w:r>
      <w:r w:rsidR="003B2895">
        <w:t>值得检验一下）</w:t>
      </w:r>
      <w:r w:rsidR="003B2895">
        <w:rPr>
          <w:rFonts w:hint="eastAsia"/>
        </w:rPr>
        <w:t>：</w:t>
      </w:r>
    </w:p>
    <w:p w14:paraId="582F6084" w14:textId="77777777" w:rsidR="0024659E" w:rsidRDefault="0024659E" w:rsidP="0024659E">
      <w:pPr>
        <w:ind w:firstLine="420"/>
        <w:rPr>
          <w:color w:val="FF0000"/>
        </w:rPr>
      </w:pPr>
      <w:r w:rsidRPr="004E730B">
        <w:rPr>
          <w:rFonts w:hint="eastAsia"/>
          <w:color w:val="FF0000"/>
        </w:rPr>
        <w:t>（公式）</w:t>
      </w:r>
    </w:p>
    <w:p w14:paraId="2C96888A" w14:textId="77777777" w:rsidR="003B2895" w:rsidRDefault="008B2E67" w:rsidP="00304CA7">
      <w:pPr>
        <w:ind w:firstLine="420"/>
      </w:pPr>
      <w:r>
        <w:rPr>
          <w:rFonts w:hint="eastAsia"/>
        </w:rPr>
        <w:t>如您</w:t>
      </w:r>
      <w:r>
        <w:t>所见，</w:t>
      </w:r>
      <w:r w:rsidR="00367D71">
        <w:rPr>
          <w:rFonts w:hint="eastAsia"/>
        </w:rPr>
        <w:t>推导式前端</w:t>
      </w:r>
      <w:r>
        <w:t>的</w:t>
      </w:r>
      <w:r>
        <w:rPr>
          <w:rFonts w:hint="eastAsia"/>
        </w:rPr>
        <w:t>2</w:t>
      </w:r>
      <w:r>
        <w:rPr>
          <w:rFonts w:hint="eastAsia"/>
        </w:rPr>
        <w:t>在</w:t>
      </w:r>
      <w:r>
        <w:t>不停</w:t>
      </w:r>
      <w:r>
        <w:rPr>
          <w:rFonts w:hint="eastAsia"/>
        </w:rPr>
        <w:t>地</w:t>
      </w:r>
      <w:r>
        <w:t>堆积，</w:t>
      </w:r>
      <w:r>
        <w:rPr>
          <w:rFonts w:hint="eastAsia"/>
        </w:rPr>
        <w:t>以至于</w:t>
      </w:r>
      <w:r w:rsidR="00367D71">
        <w:rPr>
          <w:rFonts w:hint="eastAsia"/>
        </w:rPr>
        <w:t>最终产生</w:t>
      </w:r>
      <w:r w:rsidR="00367D71">
        <w:t>了</w:t>
      </w:r>
      <w:r>
        <w:t>一个</w:t>
      </w:r>
      <w:r>
        <w:t>2</w:t>
      </w:r>
      <w:r>
        <w:rPr>
          <w:i/>
          <w:sz w:val="16"/>
          <w:vertAlign w:val="superscript"/>
        </w:rPr>
        <w:t>i</w:t>
      </w:r>
      <w:r>
        <w:t>因</w:t>
      </w:r>
      <w:r>
        <w:rPr>
          <w:rFonts w:hint="eastAsia"/>
        </w:rPr>
        <w:t>子。虽然</w:t>
      </w:r>
      <w:r>
        <w:t>括号</w:t>
      </w:r>
      <w:r w:rsidR="00367D71">
        <w:rPr>
          <w:rFonts w:hint="eastAsia"/>
        </w:rPr>
        <w:t>部分</w:t>
      </w:r>
      <w:r>
        <w:t>看上去有</w:t>
      </w:r>
      <w:r>
        <w:rPr>
          <w:rFonts w:hint="eastAsia"/>
        </w:rPr>
        <w:t>点</w:t>
      </w:r>
      <w:r w:rsidR="00304CA7">
        <w:t>乱，但</w:t>
      </w:r>
      <w:r w:rsidR="00304CA7">
        <w:rPr>
          <w:rFonts w:hint="eastAsia"/>
        </w:rPr>
        <w:t>所幸这里</w:t>
      </w:r>
      <w:r w:rsidR="00304CA7">
        <w:t>的</w:t>
      </w:r>
      <w:r w:rsidR="00C44DA1">
        <w:t>减半</w:t>
      </w:r>
      <w:r w:rsidR="00C44DA1">
        <w:rPr>
          <w:rFonts w:hint="eastAsia"/>
        </w:rPr>
        <w:t>操作</w:t>
      </w:r>
      <w:r w:rsidR="00C44DA1">
        <w:t>与倍增</w:t>
      </w:r>
      <w:r w:rsidR="00C44DA1">
        <w:rPr>
          <w:rFonts w:hint="eastAsia"/>
        </w:rPr>
        <w:t>操作搭配得</w:t>
      </w:r>
      <w:r w:rsidR="00304CA7">
        <w:rPr>
          <w:rFonts w:hint="eastAsia"/>
        </w:rPr>
        <w:t>很</w:t>
      </w:r>
      <w:r w:rsidR="00C44DA1">
        <w:t>完美</w:t>
      </w:r>
      <w:r w:rsidR="00C44DA1">
        <w:rPr>
          <w:rFonts w:hint="eastAsia"/>
        </w:rPr>
        <w:t>：</w:t>
      </w:r>
      <w:r w:rsidR="00C44DA1">
        <w:t>第一个括号</w:t>
      </w:r>
      <w:r w:rsidR="006A6250">
        <w:rPr>
          <w:rFonts w:hint="eastAsia"/>
        </w:rPr>
        <w:t>由于</w:t>
      </w:r>
      <w:r w:rsidR="00C44DA1">
        <w:rPr>
          <w:rFonts w:hint="eastAsia"/>
        </w:rPr>
        <w:t>有</w:t>
      </w:r>
      <w:r w:rsidR="00304CA7">
        <w:rPr>
          <w:rFonts w:hint="eastAsia"/>
        </w:rPr>
        <w:t>了</w:t>
      </w:r>
      <w:r w:rsidR="00C44DA1" w:rsidRPr="006A6250">
        <w:rPr>
          <w:i/>
        </w:rPr>
        <w:t>n</w:t>
      </w:r>
      <w:r w:rsidR="00C44DA1">
        <w:t>/2</w:t>
      </w:r>
      <w:r w:rsidR="00C44DA1">
        <w:rPr>
          <w:rFonts w:hint="eastAsia"/>
        </w:rPr>
        <w:t>，</w:t>
      </w:r>
      <w:r w:rsidR="006A6250">
        <w:rPr>
          <w:rFonts w:hint="eastAsia"/>
        </w:rPr>
        <w:t>于是</w:t>
      </w:r>
      <w:r w:rsidR="00C44DA1">
        <w:rPr>
          <w:rFonts w:hint="eastAsia"/>
        </w:rPr>
        <w:t>得</w:t>
      </w:r>
      <w:r w:rsidR="00C44DA1">
        <w:t>乘</w:t>
      </w:r>
      <w:r w:rsidR="00C44DA1">
        <w:rPr>
          <w:rFonts w:hint="eastAsia"/>
        </w:rPr>
        <w:t>以</w:t>
      </w:r>
      <w:r w:rsidR="00C44DA1">
        <w:rPr>
          <w:rFonts w:hint="eastAsia"/>
        </w:rPr>
        <w:t>2</w:t>
      </w:r>
      <w:r w:rsidR="00C44DA1">
        <w:rPr>
          <w:rFonts w:hint="eastAsia"/>
        </w:rPr>
        <w:t>；</w:t>
      </w:r>
      <w:r w:rsidR="00E31D6B">
        <w:rPr>
          <w:rFonts w:hint="eastAsia"/>
        </w:rPr>
        <w:t>而同样</w:t>
      </w:r>
      <w:r w:rsidR="00C44DA1" w:rsidRPr="00006885">
        <w:rPr>
          <w:i/>
          <w:rPrChange w:id="402" w:author="Robbie Fan" w:date="2014-01-04T15:57:00Z">
            <w:rPr/>
          </w:rPrChange>
        </w:rPr>
        <w:t>n</w:t>
      </w:r>
      <w:r w:rsidR="00C44DA1">
        <w:t>/4</w:t>
      </w:r>
      <w:r w:rsidR="00304CA7">
        <w:rPr>
          <w:rFonts w:hint="eastAsia"/>
        </w:rPr>
        <w:t>得</w:t>
      </w:r>
      <w:r w:rsidR="00C44DA1">
        <w:rPr>
          <w:rFonts w:hint="eastAsia"/>
        </w:rPr>
        <w:t>乘以</w:t>
      </w:r>
      <w:r w:rsidR="00C44DA1">
        <w:rPr>
          <w:rFonts w:hint="eastAsia"/>
        </w:rPr>
        <w:t>4</w:t>
      </w:r>
      <w:r w:rsidR="00304CA7">
        <w:rPr>
          <w:rFonts w:hint="eastAsia"/>
        </w:rPr>
        <w:t>，</w:t>
      </w:r>
      <w:r w:rsidR="00E31D6B">
        <w:rPr>
          <w:rFonts w:hint="eastAsia"/>
        </w:rPr>
        <w:t>以此类推</w:t>
      </w:r>
      <w:r w:rsidR="009F3064">
        <w:t>，</w:t>
      </w:r>
      <w:r w:rsidR="00304CA7">
        <w:rPr>
          <w:rFonts w:hint="eastAsia"/>
        </w:rPr>
        <w:t>其</w:t>
      </w:r>
      <w:r w:rsidR="00304CA7">
        <w:t>通用</w:t>
      </w:r>
      <w:r w:rsidR="00304CA7">
        <w:rPr>
          <w:rFonts w:hint="eastAsia"/>
        </w:rPr>
        <w:t>形式</w:t>
      </w:r>
      <w:r w:rsidR="00304CA7">
        <w:t>就变</w:t>
      </w:r>
      <w:r w:rsidR="00304CA7">
        <w:rPr>
          <w:rFonts w:hint="eastAsia"/>
        </w:rPr>
        <w:t>成</w:t>
      </w:r>
      <w:r w:rsidR="00304CA7">
        <w:t>了</w:t>
      </w:r>
      <w:r w:rsidR="00C44DA1">
        <w:rPr>
          <w:i/>
        </w:rPr>
        <w:t>n</w:t>
      </w:r>
      <w:r w:rsidR="00C44DA1">
        <w:t>/2</w:t>
      </w:r>
      <w:r w:rsidR="00C44DA1">
        <w:rPr>
          <w:i/>
          <w:sz w:val="16"/>
          <w:vertAlign w:val="superscript"/>
        </w:rPr>
        <w:t>i</w:t>
      </w:r>
      <w:r w:rsidR="00C44DA1">
        <w:rPr>
          <w:rFonts w:hint="eastAsia"/>
        </w:rPr>
        <w:t>乘</w:t>
      </w:r>
      <w:del w:id="403" w:author="Robbie Fan" w:date="2014-01-04T15:58:00Z">
        <w:r w:rsidR="00C44DA1" w:rsidDel="00FE34C9">
          <w:rPr>
            <w:i/>
          </w:rPr>
          <w:delText>n</w:delText>
        </w:r>
        <w:r w:rsidR="00C44DA1" w:rsidDel="00FE34C9">
          <w:delText>/</w:delText>
        </w:r>
      </w:del>
      <w:r w:rsidR="00C44DA1">
        <w:t>2</w:t>
      </w:r>
      <w:r w:rsidR="00C44DA1">
        <w:rPr>
          <w:i/>
          <w:sz w:val="16"/>
          <w:vertAlign w:val="superscript"/>
        </w:rPr>
        <w:t>i</w:t>
      </w:r>
      <w:r w:rsidR="00C44DA1">
        <w:rPr>
          <w:rFonts w:hint="eastAsia"/>
        </w:rPr>
        <w:t>，</w:t>
      </w:r>
      <w:r w:rsidR="00304CA7">
        <w:rPr>
          <w:rFonts w:hint="eastAsia"/>
        </w:rPr>
        <w:t>而</w:t>
      </w:r>
      <w:r w:rsidR="00C44DA1">
        <w:t>这</w:t>
      </w:r>
      <w:r w:rsidR="00367D71">
        <w:rPr>
          <w:rFonts w:hint="eastAsia"/>
        </w:rPr>
        <w:t>也</w:t>
      </w:r>
      <w:r w:rsidR="00C44DA1">
        <w:t>意味着</w:t>
      </w:r>
      <w:r w:rsidR="00B73B51">
        <w:rPr>
          <w:rFonts w:hint="eastAsia"/>
        </w:rPr>
        <w:t>我们</w:t>
      </w:r>
      <w:del w:id="404" w:author="Robbie Fan" w:date="2014-01-04T15:58:00Z">
        <w:r w:rsidR="00367D71" w:rsidDel="008C29C6">
          <w:rPr>
            <w:rFonts w:hint="eastAsia"/>
          </w:rPr>
          <w:delText>还</w:delText>
        </w:r>
        <w:r w:rsidR="00367D71" w:rsidDel="008C29C6">
          <w:delText>得</w:delText>
        </w:r>
      </w:del>
      <w:ins w:id="405" w:author="Robbie Fan" w:date="2014-01-04T15:58:00Z">
        <w:r w:rsidR="008C29C6">
          <w:rPr>
            <w:rFonts w:hint="eastAsia"/>
          </w:rPr>
          <w:t>就剩下</w:t>
        </w:r>
      </w:ins>
      <w:del w:id="406" w:author="Robbie Fan" w:date="2014-01-04T15:59:00Z">
        <w:r w:rsidR="00304CA7" w:rsidDel="008C29C6">
          <w:rPr>
            <w:rFonts w:hint="eastAsia"/>
          </w:rPr>
          <w:delText>额外</w:delText>
        </w:r>
        <w:r w:rsidR="00367D71" w:rsidDel="008C29C6">
          <w:delText>加上</w:delText>
        </w:r>
      </w:del>
      <w:r w:rsidR="00304CA7" w:rsidRPr="009E4810">
        <w:rPr>
          <w:i/>
        </w:rPr>
        <w:t>i</w:t>
      </w:r>
      <w:r w:rsidR="00367D71">
        <w:t>个</w:t>
      </w:r>
      <w:r w:rsidR="00304CA7" w:rsidRPr="009E4810">
        <w:rPr>
          <w:i/>
        </w:rPr>
        <w:t>n</w:t>
      </w:r>
      <w:ins w:id="407" w:author="Robbie Fan" w:date="2014-01-04T15:59:00Z">
        <w:r w:rsidR="008C29C6">
          <w:rPr>
            <w:rFonts w:hint="eastAsia"/>
          </w:rPr>
          <w:t>的那部分了</w:t>
        </w:r>
      </w:ins>
      <w:r w:rsidR="00B73B51">
        <w:t>，</w:t>
      </w:r>
      <w:r w:rsidR="000F4DA4">
        <w:rPr>
          <w:rFonts w:hint="eastAsia"/>
        </w:rPr>
        <w:t>也</w:t>
      </w:r>
      <w:r w:rsidR="000F4DA4">
        <w:t>可简写成</w:t>
      </w:r>
      <w:r w:rsidR="00367D71">
        <w:rPr>
          <w:i/>
        </w:rPr>
        <w:t>n</w:t>
      </w:r>
      <w:r w:rsidR="00367D71">
        <w:t>·</w:t>
      </w:r>
      <w:r w:rsidR="00367D71">
        <w:rPr>
          <w:i/>
        </w:rPr>
        <w:t>i</w:t>
      </w:r>
      <w:r w:rsidR="00367D71" w:rsidRPr="00367D71">
        <w:rPr>
          <w:rFonts w:hint="eastAsia"/>
        </w:rPr>
        <w:t>。</w:t>
      </w:r>
      <w:r w:rsidR="00367D71">
        <w:rPr>
          <w:rFonts w:hint="eastAsia"/>
        </w:rPr>
        <w:t>然后同样</w:t>
      </w:r>
      <w:r w:rsidR="00367D71">
        <w:t>地，</w:t>
      </w:r>
      <w:r w:rsidR="00367D71">
        <w:rPr>
          <w:rFonts w:hint="eastAsia"/>
        </w:rPr>
        <w:t>为了令其</w:t>
      </w:r>
      <w:r w:rsidR="00367D71">
        <w:t>趋于基本情况，</w:t>
      </w:r>
      <w:r w:rsidR="00367D71">
        <w:rPr>
          <w:rFonts w:hint="eastAsia"/>
        </w:rPr>
        <w:t>我们</w:t>
      </w:r>
      <w:r w:rsidR="00304CA7">
        <w:rPr>
          <w:rFonts w:hint="eastAsia"/>
        </w:rPr>
        <w:t>需</w:t>
      </w:r>
      <w:r w:rsidR="00304CA7">
        <w:t>将</w:t>
      </w:r>
      <w:r w:rsidR="00367D71">
        <w:rPr>
          <w:i/>
        </w:rPr>
        <w:t>i</w:t>
      </w:r>
      <w:r w:rsidR="00367D71">
        <w:t xml:space="preserve"> = lg </w:t>
      </w:r>
      <w:r w:rsidR="00367D71">
        <w:rPr>
          <w:i/>
        </w:rPr>
        <w:t>n</w:t>
      </w:r>
      <w:r w:rsidR="00304CA7">
        <w:rPr>
          <w:rFonts w:hint="eastAsia"/>
        </w:rPr>
        <w:t>代入</w:t>
      </w:r>
      <w:r w:rsidR="00304CA7">
        <w:t>其中：</w:t>
      </w:r>
    </w:p>
    <w:p w14:paraId="2600CEC8" w14:textId="77777777" w:rsidR="00D7111B" w:rsidRPr="004E730B" w:rsidRDefault="0024659E" w:rsidP="00D86631">
      <w:pPr>
        <w:ind w:firstLine="420"/>
        <w:rPr>
          <w:color w:val="FF0000"/>
        </w:rPr>
      </w:pPr>
      <w:r w:rsidRPr="004E730B">
        <w:rPr>
          <w:rFonts w:hint="eastAsia"/>
          <w:color w:val="FF0000"/>
        </w:rPr>
        <w:t>（公式）</w:t>
      </w:r>
      <w:r w:rsidR="00D7111B" w:rsidRPr="004E730B">
        <w:rPr>
          <w:color w:val="FF0000"/>
        </w:rPr>
        <w:t xml:space="preserve"> </w:t>
      </w:r>
    </w:p>
    <w:p w14:paraId="08098E6D" w14:textId="77777777" w:rsidR="00D7111B" w:rsidRPr="000F4DA4" w:rsidRDefault="00E31D6B" w:rsidP="00D86631">
      <w:pPr>
        <w:ind w:firstLine="420"/>
      </w:pPr>
      <w:r>
        <w:rPr>
          <w:rFonts w:hint="eastAsia"/>
        </w:rPr>
        <w:t>换句话</w:t>
      </w:r>
      <w:r>
        <w:t>说，</w:t>
      </w:r>
      <w:r w:rsidR="00B25293">
        <w:rPr>
          <w:rFonts w:hint="eastAsia"/>
        </w:rPr>
        <w:t>其</w:t>
      </w:r>
      <w:r>
        <w:t>运行时间</w:t>
      </w:r>
      <w:r w:rsidR="00B25293">
        <w:rPr>
          <w:rFonts w:hint="eastAsia"/>
        </w:rPr>
        <w:t>应该</w:t>
      </w:r>
      <w:r>
        <w:rPr>
          <w:rFonts w:hint="eastAsia"/>
        </w:rPr>
        <w:t>为</w:t>
      </w:r>
      <w:r>
        <w:t>Θ(</w:t>
      </w:r>
      <w:r>
        <w:rPr>
          <w:i/>
        </w:rPr>
        <w:t>n</w:t>
      </w:r>
      <w:r>
        <w:t xml:space="preserve"> lg </w:t>
      </w:r>
      <w:r>
        <w:rPr>
          <w:i/>
        </w:rPr>
        <w:t>n</w:t>
      </w:r>
      <w:r>
        <w:t>)</w:t>
      </w:r>
      <w:r>
        <w:rPr>
          <w:rFonts w:hint="eastAsia"/>
        </w:rPr>
        <w:t>。</w:t>
      </w:r>
      <w:r w:rsidR="00B25293">
        <w:rPr>
          <w:rFonts w:hint="eastAsia"/>
        </w:rPr>
        <w:t>您能出</w:t>
      </w:r>
      <w:r w:rsidR="00B25293">
        <w:t>图</w:t>
      </w:r>
      <w:r w:rsidR="00B25293">
        <w:rPr>
          <w:rFonts w:hint="eastAsia"/>
        </w:rPr>
        <w:t>3</w:t>
      </w:r>
      <w:r w:rsidR="00B25293">
        <w:t>-5</w:t>
      </w:r>
      <w:r w:rsidR="00B25293">
        <w:rPr>
          <w:rFonts w:hint="eastAsia"/>
        </w:rPr>
        <w:t>中</w:t>
      </w:r>
      <w:r w:rsidR="00B25293">
        <w:t>看出这一结果吗</w:t>
      </w:r>
      <w:r w:rsidR="00B25293">
        <w:rPr>
          <w:rFonts w:hint="eastAsia"/>
        </w:rPr>
        <w:t>？</w:t>
      </w:r>
      <w:r w:rsidR="0083084C">
        <w:rPr>
          <w:rFonts w:hint="eastAsia"/>
        </w:rPr>
        <w:t>敢</w:t>
      </w:r>
      <w:r w:rsidR="0083084C">
        <w:t>赌吗？</w:t>
      </w:r>
      <w:r w:rsidR="0083084C">
        <w:rPr>
          <w:rFonts w:hint="eastAsia"/>
        </w:rPr>
        <w:t>首先</w:t>
      </w:r>
      <w:r w:rsidR="0083084C">
        <w:t>递归树根节点上的操作</w:t>
      </w:r>
      <w:r w:rsidR="0083084C">
        <w:rPr>
          <w:rFonts w:hint="eastAsia"/>
        </w:rPr>
        <w:t>时间</w:t>
      </w:r>
      <w:r w:rsidR="0083084C">
        <w:t>为</w:t>
      </w:r>
      <w:r w:rsidR="0083084C" w:rsidRPr="005F4D80">
        <w:rPr>
          <w:i/>
          <w:rPrChange w:id="408" w:author="Robbie Fan" w:date="2014-01-04T16:00:00Z">
            <w:rPr/>
          </w:rPrChange>
        </w:rPr>
        <w:t>n</w:t>
      </w:r>
      <w:r w:rsidR="0083084C">
        <w:rPr>
          <w:rFonts w:hint="eastAsia"/>
        </w:rPr>
        <w:t>，而</w:t>
      </w:r>
      <w:r w:rsidR="000F4DA4">
        <w:rPr>
          <w:rFonts w:hint="eastAsia"/>
        </w:rPr>
        <w:t>在</w:t>
      </w:r>
      <w:r w:rsidR="00D6249A">
        <w:rPr>
          <w:rFonts w:hint="eastAsia"/>
        </w:rPr>
        <w:t>后面</w:t>
      </w:r>
      <w:r w:rsidR="00D6249A">
        <w:t>的</w:t>
      </w:r>
      <w:r w:rsidR="0083084C">
        <w:t>两次递归调用</w:t>
      </w:r>
      <w:r w:rsidR="0083084C">
        <w:rPr>
          <w:rFonts w:hint="eastAsia"/>
        </w:rPr>
        <w:t>（即</w:t>
      </w:r>
      <w:r w:rsidR="0083084C">
        <w:t>子节点</w:t>
      </w:r>
      <w:r w:rsidR="0083084C">
        <w:rPr>
          <w:rFonts w:hint="eastAsia"/>
        </w:rPr>
        <w:t>）</w:t>
      </w:r>
      <w:r w:rsidR="000F4DA4">
        <w:rPr>
          <w:rFonts w:hint="eastAsia"/>
        </w:rPr>
        <w:t>中</w:t>
      </w:r>
      <w:r w:rsidR="000F4DA4">
        <w:t>，</w:t>
      </w:r>
      <w:r w:rsidR="0083084C">
        <w:rPr>
          <w:rFonts w:hint="eastAsia"/>
        </w:rPr>
        <w:t>各自</w:t>
      </w:r>
      <w:r w:rsidR="00D6249A">
        <w:rPr>
          <w:rFonts w:hint="eastAsia"/>
        </w:rPr>
        <w:t>所</w:t>
      </w:r>
      <w:r w:rsidR="000F4DA4">
        <w:rPr>
          <w:rFonts w:hint="eastAsia"/>
        </w:rPr>
        <w:t>执行</w:t>
      </w:r>
      <w:r w:rsidR="000F4DA4">
        <w:t>的</w:t>
      </w:r>
      <w:del w:id="409" w:author="Robbie Fan" w:date="2014-01-04T16:01:00Z">
        <w:r w:rsidR="00D6249A" w:rsidDel="005C5BDD">
          <w:rPr>
            <w:rFonts w:hint="eastAsia"/>
          </w:rPr>
          <w:delText>银河</w:delText>
        </w:r>
      </w:del>
      <w:r w:rsidR="000F4DA4">
        <w:t>都是</w:t>
      </w:r>
      <w:r w:rsidR="0083084C">
        <w:t>减半操作。</w:t>
      </w:r>
      <w:r w:rsidR="000F4DA4">
        <w:rPr>
          <w:rFonts w:hint="eastAsia"/>
        </w:rPr>
        <w:t>也就是说</w:t>
      </w:r>
      <w:r w:rsidR="000F4DA4">
        <w:t>，</w:t>
      </w:r>
      <w:r w:rsidR="000F4DA4">
        <w:rPr>
          <w:rFonts w:hint="eastAsia"/>
        </w:rPr>
        <w:t>其</w:t>
      </w:r>
      <w:r w:rsidR="000F4DA4">
        <w:t>各节点上的操作时间就等于图</w:t>
      </w:r>
      <w:r w:rsidR="000F4DA4">
        <w:rPr>
          <w:rFonts w:hint="eastAsia"/>
        </w:rPr>
        <w:t>3</w:t>
      </w:r>
      <w:r w:rsidR="000F4DA4">
        <w:t>-</w:t>
      </w:r>
      <w:r w:rsidR="000F4DA4">
        <w:rPr>
          <w:rFonts w:hint="eastAsia"/>
        </w:rPr>
        <w:t>5</w:t>
      </w:r>
      <w:r w:rsidR="000F4DA4">
        <w:rPr>
          <w:rFonts w:hint="eastAsia"/>
        </w:rPr>
        <w:t>中</w:t>
      </w:r>
      <w:r w:rsidR="000F4DA4">
        <w:t>的标签值。我们</w:t>
      </w:r>
      <w:r w:rsidR="000F4DA4">
        <w:rPr>
          <w:rFonts w:hint="eastAsia"/>
        </w:rPr>
        <w:t>知道</w:t>
      </w:r>
      <w:r w:rsidR="000F4DA4">
        <w:t>其</w:t>
      </w:r>
      <w:r w:rsidR="000F4DA4">
        <w:rPr>
          <w:rFonts w:hint="eastAsia"/>
        </w:rPr>
        <w:t>每一行</w:t>
      </w:r>
      <w:r w:rsidR="000F4DA4">
        <w:t>的和都等于</w:t>
      </w:r>
      <w:r w:rsidR="000F4DA4" w:rsidRPr="005F4D80">
        <w:rPr>
          <w:i/>
          <w:rPrChange w:id="410" w:author="Robbie Fan" w:date="2014-01-04T16:00:00Z">
            <w:rPr/>
          </w:rPrChange>
        </w:rPr>
        <w:t>n</w:t>
      </w:r>
      <w:r w:rsidR="000F4DA4">
        <w:rPr>
          <w:rFonts w:hint="eastAsia"/>
        </w:rPr>
        <w:t>，</w:t>
      </w:r>
      <w:r w:rsidR="000F4DA4">
        <w:t>并且一共</w:t>
      </w:r>
      <w:r w:rsidR="000F4DA4">
        <w:rPr>
          <w:rFonts w:hint="eastAsia"/>
        </w:rPr>
        <w:t>有</w:t>
      </w:r>
      <w:r w:rsidR="000F4DA4">
        <w:t xml:space="preserve">lg </w:t>
      </w:r>
      <w:r w:rsidR="000F4DA4">
        <w:rPr>
          <w:i/>
        </w:rPr>
        <w:t>n</w:t>
      </w:r>
      <w:r w:rsidR="000F4DA4">
        <w:t xml:space="preserve"> +1</w:t>
      </w:r>
      <w:r w:rsidR="000F4DA4">
        <w:rPr>
          <w:rFonts w:hint="eastAsia"/>
        </w:rPr>
        <w:t>行</w:t>
      </w:r>
      <w:r w:rsidR="00D6249A">
        <w:t>节点。</w:t>
      </w:r>
      <w:r w:rsidR="00D6249A">
        <w:rPr>
          <w:rFonts w:hint="eastAsia"/>
        </w:rPr>
        <w:t>由此</w:t>
      </w:r>
      <w:r w:rsidR="000F4DA4">
        <w:rPr>
          <w:rFonts w:hint="eastAsia"/>
        </w:rPr>
        <w:t>我们</w:t>
      </w:r>
      <w:r w:rsidR="00D6249A">
        <w:rPr>
          <w:rFonts w:hint="eastAsia"/>
        </w:rPr>
        <w:t>可以</w:t>
      </w:r>
      <w:r w:rsidR="000F4DA4">
        <w:t>得出其总和为</w:t>
      </w:r>
      <w:r w:rsidR="000F4DA4" w:rsidRPr="000F4DA4">
        <w:rPr>
          <w:rFonts w:hint="eastAsia"/>
          <w:i/>
        </w:rPr>
        <w:t>n</w:t>
      </w:r>
      <w:r w:rsidR="000F4DA4">
        <w:rPr>
          <w:i/>
        </w:rPr>
        <w:t xml:space="preserve"> </w:t>
      </w:r>
      <w:r w:rsidR="000F4DA4">
        <w:t xml:space="preserve">lg </w:t>
      </w:r>
      <w:r w:rsidR="000F4DA4">
        <w:rPr>
          <w:i/>
        </w:rPr>
        <w:t>n</w:t>
      </w:r>
      <w:r w:rsidR="000F4DA4">
        <w:t xml:space="preserve"> + </w:t>
      </w:r>
      <w:r w:rsidR="000F4DA4" w:rsidRPr="000F4DA4">
        <w:rPr>
          <w:i/>
        </w:rPr>
        <w:t>n</w:t>
      </w:r>
      <w:r w:rsidR="000F4DA4">
        <w:rPr>
          <w:rFonts w:hint="eastAsia"/>
        </w:rPr>
        <w:t>，</w:t>
      </w:r>
      <w:r w:rsidR="000F4DA4">
        <w:t>也就是</w:t>
      </w:r>
      <w:r w:rsidR="000F4DA4">
        <w:t>Θ(</w:t>
      </w:r>
      <w:r w:rsidR="000F4DA4">
        <w:rPr>
          <w:i/>
        </w:rPr>
        <w:t>n</w:t>
      </w:r>
      <w:r w:rsidR="000F4DA4">
        <w:t xml:space="preserve"> lg </w:t>
      </w:r>
      <w:r w:rsidR="000F4DA4">
        <w:rPr>
          <w:i/>
        </w:rPr>
        <w:t>n</w:t>
      </w:r>
      <w:r w:rsidR="000F4DA4">
        <w:t>)</w:t>
      </w:r>
      <w:r w:rsidR="000F4DA4">
        <w:rPr>
          <w:rFonts w:hint="eastAsia"/>
        </w:rPr>
        <w:t>。</w:t>
      </w:r>
    </w:p>
    <w:p w14:paraId="71A98ED0" w14:textId="77777777" w:rsidR="00D7111B" w:rsidRDefault="001E7F63" w:rsidP="00C3021B">
      <w:pPr>
        <w:pStyle w:val="4"/>
      </w:pPr>
      <w:r>
        <w:rPr>
          <w:rFonts w:hint="eastAsia"/>
        </w:rPr>
        <w:t>猜测与</w:t>
      </w:r>
      <w:r>
        <w:t>检验</w:t>
      </w:r>
    </w:p>
    <w:p w14:paraId="10D8A9A4" w14:textId="77777777" w:rsidR="00D7111B" w:rsidRDefault="0062331E" w:rsidP="00D86631">
      <w:pPr>
        <w:ind w:firstLine="420"/>
      </w:pPr>
      <w:r>
        <w:rPr>
          <w:rFonts w:hint="eastAsia"/>
        </w:rPr>
        <w:t>对于</w:t>
      </w:r>
      <w:r w:rsidR="00E4166B">
        <w:rPr>
          <w:rFonts w:hint="eastAsia"/>
        </w:rPr>
        <w:t>递归</w:t>
      </w:r>
      <w:r w:rsidR="002C3D2C">
        <w:t>与</w:t>
      </w:r>
      <w:ins w:id="411" w:author="Robbie Fan" w:date="2014-01-04T16:04:00Z">
        <w:r w:rsidR="00F465D7">
          <w:rPr>
            <w:rFonts w:hint="eastAsia"/>
          </w:rPr>
          <w:t>数学</w:t>
        </w:r>
      </w:ins>
      <w:commentRangeStart w:id="412"/>
      <w:r w:rsidR="002C3D2C">
        <w:t>归纳</w:t>
      </w:r>
      <w:ins w:id="413" w:author="Robbie Fan" w:date="2014-01-04T16:03:00Z">
        <w:r w:rsidR="00F465D7">
          <w:rPr>
            <w:rFonts w:hint="eastAsia"/>
          </w:rPr>
          <w:t>法</w:t>
        </w:r>
        <w:commentRangeEnd w:id="412"/>
        <w:r w:rsidR="00F465D7">
          <w:rPr>
            <w:rStyle w:val="af5"/>
          </w:rPr>
          <w:commentReference w:id="412"/>
        </w:r>
      </w:ins>
      <w:r w:rsidR="002C3D2C">
        <w:rPr>
          <w:rFonts w:hint="eastAsia"/>
        </w:rPr>
        <w:t>这</w:t>
      </w:r>
      <w:r w:rsidR="00E86EFD">
        <w:t>两者之间的</w:t>
      </w:r>
      <w:r w:rsidR="00E86EFD">
        <w:rPr>
          <w:rFonts w:hint="eastAsia"/>
        </w:rPr>
        <w:t>概念</w:t>
      </w:r>
      <w:r w:rsidR="002C3D2C">
        <w:t>关系</w:t>
      </w:r>
      <w:r w:rsidR="00E4166B">
        <w:t>，我们</w:t>
      </w:r>
      <w:r w:rsidR="00355E56">
        <w:rPr>
          <w:rFonts w:hint="eastAsia"/>
        </w:rPr>
        <w:t>将会</w:t>
      </w:r>
      <w:r w:rsidR="00E86EFD">
        <w:rPr>
          <w:rFonts w:hint="eastAsia"/>
        </w:rPr>
        <w:t>在</w:t>
      </w:r>
      <w:r w:rsidR="00E4166B">
        <w:t>第</w:t>
      </w:r>
      <w:r w:rsidR="00E4166B">
        <w:rPr>
          <w:rFonts w:hint="eastAsia"/>
        </w:rPr>
        <w:t>4</w:t>
      </w:r>
      <w:r w:rsidR="00E4166B">
        <w:rPr>
          <w:rFonts w:hint="eastAsia"/>
        </w:rPr>
        <w:t>章</w:t>
      </w:r>
      <w:r w:rsidR="00E4166B">
        <w:t>中做深入讨论</w:t>
      </w:r>
      <w:r w:rsidR="002C3D2C">
        <w:rPr>
          <w:rFonts w:hint="eastAsia"/>
        </w:rPr>
        <w:t>。</w:t>
      </w:r>
      <w:r w:rsidR="00355E56">
        <w:rPr>
          <w:rFonts w:hint="eastAsia"/>
        </w:rPr>
        <w:t>而</w:t>
      </w:r>
      <w:r w:rsidR="002C3D2C">
        <w:t>我们</w:t>
      </w:r>
      <w:r w:rsidR="002C3D2C">
        <w:rPr>
          <w:rFonts w:hint="eastAsia"/>
        </w:rPr>
        <w:t>在</w:t>
      </w:r>
      <w:r w:rsidR="002C3D2C">
        <w:t>这里</w:t>
      </w:r>
      <w:r w:rsidR="00355E56">
        <w:rPr>
          <w:rFonts w:hint="eastAsia"/>
        </w:rPr>
        <w:t>要</w:t>
      </w:r>
      <w:r w:rsidR="00355E56">
        <w:t>提出</w:t>
      </w:r>
      <w:r w:rsidR="002C3D2C">
        <w:t>的</w:t>
      </w:r>
      <w:r w:rsidR="002C3D2C">
        <w:rPr>
          <w:rFonts w:hint="eastAsia"/>
        </w:rPr>
        <w:t>一个主要</w:t>
      </w:r>
      <w:r w:rsidR="00355E56">
        <w:rPr>
          <w:rFonts w:hint="eastAsia"/>
        </w:rPr>
        <w:t>论点</w:t>
      </w:r>
      <w:r w:rsidR="002C3D2C">
        <w:rPr>
          <w:rFonts w:hint="eastAsia"/>
        </w:rPr>
        <w:t>是</w:t>
      </w:r>
      <w:r w:rsidR="00355E56">
        <w:rPr>
          <w:rFonts w:hint="eastAsia"/>
        </w:rPr>
        <w:t>它们</w:t>
      </w:r>
      <w:r w:rsidR="00355E56">
        <w:t>彼此</w:t>
      </w:r>
      <w:r w:rsidR="00355E56">
        <w:rPr>
          <w:rFonts w:hint="eastAsia"/>
        </w:rPr>
        <w:t>都</w:t>
      </w:r>
      <w:r w:rsidR="00355E56">
        <w:t>像是</w:t>
      </w:r>
      <w:r w:rsidR="00355E56">
        <w:rPr>
          <w:rFonts w:hint="eastAsia"/>
        </w:rPr>
        <w:t>对方</w:t>
      </w:r>
      <w:r w:rsidR="00355E56">
        <w:t>的</w:t>
      </w:r>
      <w:r w:rsidR="00355E56">
        <w:rPr>
          <w:rFonts w:hint="eastAsia"/>
        </w:rPr>
        <w:t>镜像：</w:t>
      </w:r>
      <w:r w:rsidR="00E86EFD">
        <w:t>有一种观点认为归纳</w:t>
      </w:r>
      <w:ins w:id="414" w:author="Robbie Fan" w:date="2014-01-04T16:04:00Z">
        <w:r w:rsidR="00F465D7">
          <w:rPr>
            <w:rFonts w:hint="eastAsia"/>
          </w:rPr>
          <w:t>法</w:t>
        </w:r>
      </w:ins>
      <w:r w:rsidR="00E86EFD">
        <w:rPr>
          <w:rFonts w:hint="eastAsia"/>
        </w:rPr>
        <w:t>能告诉我们</w:t>
      </w:r>
      <w:del w:id="415" w:author="Robbie Fan" w:date="2014-01-04T16:05:00Z">
        <w:r w:rsidR="00E86EFD" w:rsidDel="00651F95">
          <w:rPr>
            <w:rFonts w:hint="eastAsia"/>
          </w:rPr>
          <w:delText>为什么</w:delText>
        </w:r>
      </w:del>
      <w:del w:id="416" w:author="Robbie Fan" w:date="2014-01-04T16:04:00Z">
        <w:r w:rsidR="00E86EFD" w:rsidDel="00651F95">
          <w:delText>要</w:delText>
        </w:r>
        <w:r w:rsidR="00355E56" w:rsidDel="00651F95">
          <w:rPr>
            <w:rFonts w:hint="eastAsia"/>
          </w:rPr>
          <w:delText>采用</w:delText>
        </w:r>
      </w:del>
      <w:r w:rsidR="00355E56">
        <w:t>递归</w:t>
      </w:r>
      <w:r w:rsidR="00355E56">
        <w:rPr>
          <w:rFonts w:hint="eastAsia"/>
        </w:rPr>
        <w:t>操作</w:t>
      </w:r>
      <w:ins w:id="417" w:author="Robbie Fan" w:date="2014-01-04T16:05:00Z">
        <w:r w:rsidR="00651F95">
          <w:rPr>
            <w:rFonts w:hint="eastAsia"/>
          </w:rPr>
          <w:t>为什么</w:t>
        </w:r>
      </w:ins>
      <w:del w:id="418" w:author="Robbie Fan" w:date="2014-01-04T16:04:00Z">
        <w:r w:rsidR="00E86EFD" w:rsidDel="00651F95">
          <w:rPr>
            <w:rFonts w:hint="eastAsia"/>
          </w:rPr>
          <w:delText>的</w:delText>
        </w:r>
        <w:r w:rsidR="00E86EFD" w:rsidDel="00651F95">
          <w:delText>理由</w:delText>
        </w:r>
      </w:del>
      <w:ins w:id="419" w:author="Robbie Fan" w:date="2014-01-04T16:04:00Z">
        <w:r w:rsidR="00651F95">
          <w:rPr>
            <w:rFonts w:hint="eastAsia"/>
          </w:rPr>
          <w:t>是正确的</w:t>
        </w:r>
      </w:ins>
      <w:r w:rsidR="00355E56">
        <w:t>。</w:t>
      </w:r>
      <w:r w:rsidR="00355E56">
        <w:rPr>
          <w:rFonts w:hint="eastAsia"/>
        </w:rPr>
        <w:t>在</w:t>
      </w:r>
      <w:r w:rsidR="00930D9B">
        <w:rPr>
          <w:rFonts w:hint="eastAsia"/>
        </w:rPr>
        <w:t>本节</w:t>
      </w:r>
      <w:r w:rsidR="00930D9B">
        <w:t>，</w:t>
      </w:r>
      <w:r w:rsidR="00930D9B">
        <w:rPr>
          <w:rFonts w:hint="eastAsia"/>
        </w:rPr>
        <w:t>我们将会局限于</w:t>
      </w:r>
      <w:r w:rsidR="00930D9B">
        <w:t>讨论</w:t>
      </w:r>
      <w:r>
        <w:rPr>
          <w:rFonts w:hint="eastAsia"/>
        </w:rPr>
        <w:t>如何证明</w:t>
      </w:r>
      <w:r>
        <w:t>一个</w:t>
      </w:r>
      <w:r w:rsidR="00930D9B">
        <w:rPr>
          <w:rFonts w:hint="eastAsia"/>
        </w:rPr>
        <w:t>递归式</w:t>
      </w:r>
      <w:r w:rsidR="00930D9B">
        <w:t>解决方案的正确性</w:t>
      </w:r>
      <w:r>
        <w:rPr>
          <w:rFonts w:hint="eastAsia"/>
        </w:rPr>
        <w:t>（而</w:t>
      </w:r>
      <w:r>
        <w:t>不会去讨论</w:t>
      </w:r>
      <w:r>
        <w:rPr>
          <w:rFonts w:hint="eastAsia"/>
        </w:rPr>
        <w:t>递归算法</w:t>
      </w:r>
      <w:r>
        <w:t>本身</w:t>
      </w:r>
      <w:r>
        <w:rPr>
          <w:rFonts w:hint="eastAsia"/>
        </w:rPr>
        <w:t>），</w:t>
      </w:r>
      <w:r>
        <w:t>但它</w:t>
      </w:r>
      <w:r>
        <w:rPr>
          <w:rFonts w:hint="eastAsia"/>
        </w:rPr>
        <w:t>应该</w:t>
      </w:r>
      <w:r w:rsidR="000C5D8E">
        <w:t>依然</w:t>
      </w:r>
      <w:r w:rsidR="000C5D8E">
        <w:rPr>
          <w:rFonts w:hint="eastAsia"/>
        </w:rPr>
        <w:t>带</w:t>
      </w:r>
      <w:r>
        <w:t>您</w:t>
      </w:r>
      <w:r w:rsidR="000C5D8E">
        <w:rPr>
          <w:rFonts w:hint="eastAsia"/>
        </w:rPr>
        <w:t>一窥</w:t>
      </w:r>
      <w:r w:rsidR="00836840">
        <w:rPr>
          <w:rFonts w:hint="eastAsia"/>
        </w:rPr>
        <w:t>这些</w:t>
      </w:r>
      <w:r>
        <w:t>概念之间的</w:t>
      </w:r>
      <w:r w:rsidR="00836840">
        <w:rPr>
          <w:rFonts w:hint="eastAsia"/>
        </w:rPr>
        <w:t>彼此联接</w:t>
      </w:r>
      <w:r w:rsidR="000C5D8E">
        <w:rPr>
          <w:rFonts w:hint="eastAsia"/>
        </w:rPr>
        <w:t>。</w:t>
      </w:r>
    </w:p>
    <w:p w14:paraId="62F0B797" w14:textId="77777777" w:rsidR="00E4166B" w:rsidRPr="00624D9C" w:rsidRDefault="000C5D8E" w:rsidP="00D86631">
      <w:pPr>
        <w:ind w:firstLine="420"/>
      </w:pPr>
      <w:del w:id="420" w:author="Robbie Fan" w:date="2014-01-04T16:07:00Z">
        <w:r w:rsidDel="00E31353">
          <w:tab/>
        </w:r>
      </w:del>
      <w:r w:rsidR="00E3002A">
        <w:rPr>
          <w:rFonts w:hint="eastAsia"/>
        </w:rPr>
        <w:t>正如本章</w:t>
      </w:r>
      <w:r w:rsidR="00E3002A">
        <w:t>稍早前</w:t>
      </w:r>
      <w:r w:rsidR="00E3002A">
        <w:rPr>
          <w:rFonts w:hint="eastAsia"/>
        </w:rPr>
        <w:t>所提到的</w:t>
      </w:r>
      <w:r w:rsidR="00EA183A">
        <w:t>，</w:t>
      </w:r>
      <w:r w:rsidR="00E3002A">
        <w:rPr>
          <w:rFonts w:hint="eastAsia"/>
        </w:rPr>
        <w:t>在展开</w:t>
      </w:r>
      <w:r w:rsidR="00E3002A">
        <w:t>递归式</w:t>
      </w:r>
      <w:r w:rsidR="00E3002A">
        <w:rPr>
          <w:rFonts w:hint="eastAsia"/>
        </w:rPr>
        <w:t>并</w:t>
      </w:r>
      <w:r w:rsidR="00EA183A">
        <w:rPr>
          <w:rFonts w:hint="eastAsia"/>
        </w:rPr>
        <w:t>“发现”</w:t>
      </w:r>
      <w:r w:rsidR="00EA183A">
        <w:t>模式</w:t>
      </w:r>
      <w:r w:rsidR="00E3002A">
        <w:rPr>
          <w:rFonts w:hint="eastAsia"/>
        </w:rPr>
        <w:t>的过程中，</w:t>
      </w:r>
      <w:r w:rsidR="00E3002A">
        <w:t>我们通常会依赖于一些没有根据的假设性前提</w:t>
      </w:r>
      <w:r w:rsidR="00E3002A">
        <w:rPr>
          <w:rFonts w:hint="eastAsia"/>
        </w:rPr>
        <w:t>。</w:t>
      </w:r>
      <w:r w:rsidR="00E3002A">
        <w:t>例如</w:t>
      </w:r>
      <w:r w:rsidR="00624D9C">
        <w:rPr>
          <w:rFonts w:hint="eastAsia"/>
        </w:rPr>
        <w:t>我们</w:t>
      </w:r>
      <w:r w:rsidR="00624D9C">
        <w:t>通常会假设</w:t>
      </w:r>
      <w:r w:rsidR="00624D9C">
        <w:t>n</w:t>
      </w:r>
      <w:r w:rsidR="00624D9C">
        <w:rPr>
          <w:rFonts w:hint="eastAsia"/>
        </w:rPr>
        <w:t>是</w:t>
      </w:r>
      <w:r w:rsidR="00624D9C">
        <w:rPr>
          <w:rFonts w:hint="eastAsia"/>
        </w:rPr>
        <w:t>2</w:t>
      </w:r>
      <w:r w:rsidR="00624D9C">
        <w:rPr>
          <w:rFonts w:hint="eastAsia"/>
        </w:rPr>
        <w:t>的</w:t>
      </w:r>
      <w:r w:rsidR="00624D9C">
        <w:t>一个整数次</w:t>
      </w:r>
      <w:r w:rsidR="00624D9C">
        <w:rPr>
          <w:rFonts w:hint="eastAsia"/>
        </w:rPr>
        <w:t>方</w:t>
      </w:r>
      <w:r w:rsidR="00624D9C">
        <w:t>，这样的话</w:t>
      </w:r>
      <w:r w:rsidR="00624D9C">
        <w:rPr>
          <w:rFonts w:hint="eastAsia"/>
        </w:rPr>
        <w:t>，正好</w:t>
      </w:r>
      <w:r w:rsidR="00624D9C">
        <w:t>递归深度为</w:t>
      </w:r>
      <w:r w:rsidR="00624D9C">
        <w:t xml:space="preserve">lg </w:t>
      </w:r>
      <w:r w:rsidR="00624D9C">
        <w:rPr>
          <w:i/>
        </w:rPr>
        <w:t>n</w:t>
      </w:r>
      <w:r w:rsidR="00624D9C" w:rsidRPr="00624D9C">
        <w:rPr>
          <w:rFonts w:hint="eastAsia"/>
        </w:rPr>
        <w:t>的</w:t>
      </w:r>
      <w:r w:rsidR="00624D9C">
        <w:rPr>
          <w:rFonts w:hint="eastAsia"/>
        </w:rPr>
        <w:t>操作</w:t>
      </w:r>
      <w:r w:rsidR="00624D9C">
        <w:t>能</w:t>
      </w:r>
      <w:r w:rsidR="00624D9C">
        <w:rPr>
          <w:rFonts w:hint="eastAsia"/>
        </w:rPr>
        <w:t>得以</w:t>
      </w:r>
      <w:r w:rsidR="00624D9C">
        <w:t>顺利实现。</w:t>
      </w:r>
      <w:r w:rsidR="00624D9C">
        <w:rPr>
          <w:rFonts w:hint="eastAsia"/>
        </w:rPr>
        <w:t>当然通常</w:t>
      </w:r>
      <w:r w:rsidR="00624D9C">
        <w:t>在大多数情况下，这些</w:t>
      </w:r>
      <w:r w:rsidR="00624D9C">
        <w:lastRenderedPageBreak/>
        <w:t>假设都是没有问题的，但</w:t>
      </w:r>
      <w:r w:rsidR="003C2EC0">
        <w:rPr>
          <w:rFonts w:hint="eastAsia"/>
        </w:rPr>
        <w:t>为了</w:t>
      </w:r>
      <w:r w:rsidR="003C2EC0">
        <w:t>确保一个解决方案的正确性</w:t>
      </w:r>
      <w:r w:rsidR="003C2EC0">
        <w:rPr>
          <w:rFonts w:hint="eastAsia"/>
        </w:rPr>
        <w:t>，</w:t>
      </w:r>
      <w:r w:rsidR="003C2EC0">
        <w:t>我们</w:t>
      </w:r>
      <w:r w:rsidR="003C2EC0">
        <w:rPr>
          <w:rFonts w:hint="eastAsia"/>
        </w:rPr>
        <w:t>应该</w:t>
      </w:r>
      <w:r w:rsidR="003C2EC0">
        <w:t>对</w:t>
      </w:r>
      <w:r w:rsidR="003C2EC0">
        <w:rPr>
          <w:rFonts w:hint="eastAsia"/>
        </w:rPr>
        <w:t>它</w:t>
      </w:r>
      <w:r w:rsidR="0041706D">
        <w:t>进行检验。</w:t>
      </w:r>
      <w:r w:rsidR="0041706D">
        <w:rPr>
          <w:rFonts w:hint="eastAsia"/>
        </w:rPr>
        <w:t>能对</w:t>
      </w:r>
      <w:r w:rsidR="003C2EC0">
        <w:t>解决方案进行检验的好处在于，</w:t>
      </w:r>
      <w:r w:rsidR="0041706D">
        <w:rPr>
          <w:rFonts w:hint="eastAsia"/>
        </w:rPr>
        <w:t>这使得</w:t>
      </w:r>
      <w:r w:rsidR="003C2EC0">
        <w:t>我们可以先根据自己猜测</w:t>
      </w:r>
      <w:r w:rsidR="003C2EC0">
        <w:rPr>
          <w:rFonts w:hint="eastAsia"/>
        </w:rPr>
        <w:t>或直觉</w:t>
      </w:r>
      <w:r w:rsidR="003C2EC0">
        <w:t>提出解决方案，然后再</w:t>
      </w:r>
      <w:r w:rsidR="00DB57BF">
        <w:rPr>
          <w:rFonts w:hint="eastAsia"/>
        </w:rPr>
        <w:t>来</w:t>
      </w:r>
      <w:r w:rsidR="003C2EC0">
        <w:t>证明</w:t>
      </w:r>
      <w:r w:rsidR="0041706D">
        <w:rPr>
          <w:rFonts w:hint="eastAsia"/>
        </w:rPr>
        <w:t>其</w:t>
      </w:r>
      <w:r w:rsidR="003C2EC0">
        <w:t>正确性</w:t>
      </w:r>
      <w:r w:rsidR="003C2EC0">
        <w:rPr>
          <w:rFonts w:hint="eastAsia"/>
        </w:rPr>
        <w:t>。</w:t>
      </w:r>
    </w:p>
    <w:p w14:paraId="47C012D7" w14:textId="77777777" w:rsidR="00D7111B" w:rsidRDefault="00A275F7" w:rsidP="00226518">
      <w:pPr>
        <w:pStyle w:val="ab"/>
        <w:ind w:left="420" w:firstLineChars="0" w:firstLine="0"/>
      </w:pPr>
      <w:r>
        <w:rPr>
          <w:rFonts w:hint="eastAsia"/>
        </w:rPr>
        <w:t>请注意：</w:t>
      </w:r>
      <w:r>
        <w:t>为了</w:t>
      </w:r>
      <w:r>
        <w:rPr>
          <w:rFonts w:hint="eastAsia"/>
        </w:rPr>
        <w:t>简单起见</w:t>
      </w:r>
      <w:r>
        <w:t>，</w:t>
      </w:r>
      <w:r>
        <w:rPr>
          <w:rFonts w:hint="eastAsia"/>
        </w:rPr>
        <w:t>我们</w:t>
      </w:r>
      <w:r>
        <w:t>将会</w:t>
      </w:r>
      <w:r>
        <w:rPr>
          <w:rFonts w:hint="eastAsia"/>
        </w:rPr>
        <w:t>在</w:t>
      </w:r>
      <w:r>
        <w:t>后续内容中</w:t>
      </w:r>
      <w:r>
        <w:rPr>
          <w:rFonts w:hint="eastAsia"/>
        </w:rPr>
        <w:t>坚持</w:t>
      </w:r>
      <w:r>
        <w:t>使用大</w:t>
      </w:r>
      <w:r>
        <w:t>O</w:t>
      </w:r>
      <w:r>
        <w:t>记法</w:t>
      </w:r>
      <w:r>
        <w:rPr>
          <w:rFonts w:hint="eastAsia"/>
        </w:rPr>
        <w:t>，</w:t>
      </w:r>
      <w:r>
        <w:t>以表示相关操作的上线。</w:t>
      </w:r>
      <w:r w:rsidR="00926861">
        <w:rPr>
          <w:rFonts w:hint="eastAsia"/>
        </w:rPr>
        <w:t>当然</w:t>
      </w:r>
      <w:r w:rsidR="00926861">
        <w:t>，</w:t>
      </w:r>
      <w:r w:rsidR="00926861">
        <w:rPr>
          <w:rFonts w:hint="eastAsia"/>
        </w:rPr>
        <w:t>您</w:t>
      </w:r>
      <w:r w:rsidR="00926861">
        <w:t>也可以</w:t>
      </w:r>
      <w:r w:rsidR="00926861">
        <w:rPr>
          <w:rFonts w:hint="eastAsia"/>
        </w:rPr>
        <w:t>用类似</w:t>
      </w:r>
      <w:r w:rsidR="00926861">
        <w:t>方法来显示相关操作的下限（</w:t>
      </w:r>
      <w:r w:rsidR="00926861">
        <w:rPr>
          <w:rFonts w:hint="eastAsia"/>
        </w:rPr>
        <w:t>即用</w:t>
      </w:r>
      <w:r w:rsidR="00926861">
        <w:t>Ω</w:t>
      </w:r>
      <w:r w:rsidR="00926861">
        <w:rPr>
          <w:rFonts w:hint="eastAsia"/>
        </w:rPr>
        <w:t>或</w:t>
      </w:r>
      <w:r w:rsidR="00926861">
        <w:t>Θ</w:t>
      </w:r>
      <w:r w:rsidR="00926861">
        <w:rPr>
          <w:rFonts w:hint="eastAsia"/>
        </w:rPr>
        <w:t>记法</w:t>
      </w:r>
      <w:r w:rsidR="00926861">
        <w:t>）。</w:t>
      </w:r>
    </w:p>
    <w:p w14:paraId="2E9FAD08" w14:textId="77777777" w:rsidR="000C5D8E" w:rsidRDefault="002977C7" w:rsidP="00D86631">
      <w:pPr>
        <w:ind w:firstLine="420"/>
      </w:pPr>
      <w:r>
        <w:rPr>
          <w:rFonts w:hint="eastAsia"/>
        </w:rPr>
        <w:t>下面我们再来研究一下我们的第</w:t>
      </w:r>
      <w:r>
        <w:rPr>
          <w:rFonts w:hint="eastAsia"/>
        </w:rPr>
        <w:t>1</w:t>
      </w:r>
      <w:r w:rsidR="00C401E4">
        <w:rPr>
          <w:rFonts w:hint="eastAsia"/>
        </w:rPr>
        <w:t>个递归式，即</w:t>
      </w:r>
      <w:r w:rsidR="00AF2219">
        <w:rPr>
          <w:i/>
        </w:rPr>
        <w:t>T</w:t>
      </w:r>
      <w:r w:rsidR="00AF2219">
        <w:t>(</w:t>
      </w:r>
      <w:r w:rsidR="00AF2219">
        <w:rPr>
          <w:i/>
        </w:rPr>
        <w:t>n</w:t>
      </w:r>
      <w:r w:rsidR="00AF2219">
        <w:t xml:space="preserve">) = </w:t>
      </w:r>
      <w:r w:rsidR="00AF2219">
        <w:rPr>
          <w:i/>
        </w:rPr>
        <w:t>T</w:t>
      </w:r>
      <w:r w:rsidR="00AF2219">
        <w:t>(</w:t>
      </w:r>
      <w:r w:rsidR="00AF2219">
        <w:rPr>
          <w:i/>
        </w:rPr>
        <w:t>n</w:t>
      </w:r>
      <w:r w:rsidR="00AF2219">
        <w:t>–1) + 1</w:t>
      </w:r>
      <w:r w:rsidR="00AF2219">
        <w:rPr>
          <w:rFonts w:hint="eastAsia"/>
        </w:rPr>
        <w:t>。我们想要检验的是</w:t>
      </w:r>
      <w:r w:rsidR="00AF2219">
        <w:rPr>
          <w:i/>
        </w:rPr>
        <w:t>T</w:t>
      </w:r>
      <w:r w:rsidR="00AF2219">
        <w:t>(</w:t>
      </w:r>
      <w:r w:rsidR="00AF2219">
        <w:rPr>
          <w:i/>
        </w:rPr>
        <w:t>n</w:t>
      </w:r>
      <w:r w:rsidR="00AF2219">
        <w:t>)</w:t>
      </w:r>
      <w:r w:rsidR="00AF2219">
        <w:rPr>
          <w:rFonts w:hint="eastAsia"/>
        </w:rPr>
        <w:t>等同于</w:t>
      </w:r>
      <w:r w:rsidR="00AF2219">
        <w:t>Θ(</w:t>
      </w:r>
      <w:r w:rsidR="00AF2219">
        <w:rPr>
          <w:i/>
        </w:rPr>
        <w:t>n</w:t>
      </w:r>
      <w:r w:rsidR="00AF2219">
        <w:t>)</w:t>
      </w:r>
      <w:r w:rsidR="00AF2219">
        <w:rPr>
          <w:rFonts w:hint="eastAsia"/>
        </w:rPr>
        <w:t>的正确性。和（第</w:t>
      </w:r>
      <w:r w:rsidR="00AF2219">
        <w:rPr>
          <w:rFonts w:hint="eastAsia"/>
        </w:rPr>
        <w:t>1</w:t>
      </w:r>
      <w:r w:rsidR="00C401E4">
        <w:rPr>
          <w:rFonts w:hint="eastAsia"/>
        </w:rPr>
        <w:t>章中</w:t>
      </w:r>
      <w:r w:rsidR="00C03786">
        <w:rPr>
          <w:rFonts w:hint="eastAsia"/>
        </w:rPr>
        <w:t>所</w:t>
      </w:r>
      <w:r w:rsidR="00AF2219">
        <w:rPr>
          <w:rFonts w:hint="eastAsia"/>
        </w:rPr>
        <w:t>讨论的）实验一样，</w:t>
      </w:r>
      <w:r w:rsidR="00C03786">
        <w:rPr>
          <w:rFonts w:hint="eastAsia"/>
        </w:rPr>
        <w:t>我们</w:t>
      </w:r>
      <w:r w:rsidR="001748BC">
        <w:rPr>
          <w:rFonts w:hint="eastAsia"/>
        </w:rPr>
        <w:t>其实</w:t>
      </w:r>
      <w:r w:rsidR="00C401E4">
        <w:rPr>
          <w:rFonts w:hint="eastAsia"/>
        </w:rPr>
        <w:t>是不能</w:t>
      </w:r>
      <w:r w:rsidR="00C03786">
        <w:rPr>
          <w:rFonts w:hint="eastAsia"/>
        </w:rPr>
        <w:t>在这里使</w:t>
      </w:r>
      <w:r w:rsidR="00C401E4">
        <w:rPr>
          <w:rFonts w:hint="eastAsia"/>
        </w:rPr>
        <w:t>用渐进记法</w:t>
      </w:r>
      <w:r w:rsidR="001748BC">
        <w:rPr>
          <w:rFonts w:hint="eastAsia"/>
        </w:rPr>
        <w:t>的</w:t>
      </w:r>
      <w:r w:rsidR="006323EF">
        <w:rPr>
          <w:rFonts w:hint="eastAsia"/>
        </w:rPr>
        <w:t>；</w:t>
      </w:r>
      <w:r w:rsidR="00C401E4">
        <w:rPr>
          <w:rFonts w:hint="eastAsia"/>
        </w:rPr>
        <w:t>我们</w:t>
      </w:r>
      <w:r w:rsidR="00C03786">
        <w:rPr>
          <w:rFonts w:hint="eastAsia"/>
        </w:rPr>
        <w:t>需要弄得更具体一些</w:t>
      </w:r>
      <w:r w:rsidR="001748BC">
        <w:rPr>
          <w:rFonts w:hint="eastAsia"/>
        </w:rPr>
        <w:t>，</w:t>
      </w:r>
      <w:r w:rsidR="00C03786">
        <w:rPr>
          <w:rFonts w:hint="eastAsia"/>
        </w:rPr>
        <w:t>往里</w:t>
      </w:r>
      <w:r w:rsidR="00924823">
        <w:rPr>
          <w:rFonts w:hint="eastAsia"/>
        </w:rPr>
        <w:t>插入</w:t>
      </w:r>
      <w:r w:rsidR="006323EF">
        <w:rPr>
          <w:rFonts w:hint="eastAsia"/>
        </w:rPr>
        <w:t>一些</w:t>
      </w:r>
      <w:r w:rsidR="00924823">
        <w:rPr>
          <w:rFonts w:hint="eastAsia"/>
        </w:rPr>
        <w:t>常量，</w:t>
      </w:r>
      <w:r w:rsidR="00C03786">
        <w:rPr>
          <w:rFonts w:hint="eastAsia"/>
        </w:rPr>
        <w:t>于是</w:t>
      </w:r>
      <w:r>
        <w:rPr>
          <w:rFonts w:hint="eastAsia"/>
        </w:rPr>
        <w:t>下面</w:t>
      </w:r>
      <w:r w:rsidR="00C401E4">
        <w:rPr>
          <w:rFonts w:hint="eastAsia"/>
        </w:rPr>
        <w:t>我们就</w:t>
      </w:r>
      <w:r w:rsidR="00C03786">
        <w:rPr>
          <w:rFonts w:hint="eastAsia"/>
        </w:rPr>
        <w:t>来试图</w:t>
      </w:r>
      <w:r>
        <w:rPr>
          <w:rFonts w:hint="eastAsia"/>
        </w:rPr>
        <w:t>验证</w:t>
      </w:r>
      <w:r w:rsidR="00C401E4">
        <w:rPr>
          <w:rFonts w:hint="eastAsia"/>
        </w:rPr>
        <w:t>一下</w:t>
      </w:r>
      <w:r w:rsidR="006323EF">
        <w:rPr>
          <w:i/>
        </w:rPr>
        <w:t>T</w:t>
      </w:r>
      <w:r w:rsidR="006323EF">
        <w:t>(</w:t>
      </w:r>
      <w:r w:rsidR="006323EF">
        <w:rPr>
          <w:i/>
        </w:rPr>
        <w:t>n</w:t>
      </w:r>
      <w:r w:rsidR="006323EF">
        <w:t xml:space="preserve">) ≤ </w:t>
      </w:r>
      <w:r w:rsidR="006323EF">
        <w:rPr>
          <w:i/>
        </w:rPr>
        <w:t>cn</w:t>
      </w:r>
      <w:r w:rsidR="006323EF">
        <w:rPr>
          <w:rFonts w:hint="eastAsia"/>
        </w:rPr>
        <w:t>，其中</w:t>
      </w:r>
      <w:r w:rsidR="006323EF" w:rsidRPr="00C401E4">
        <w:rPr>
          <w:rFonts w:hint="eastAsia"/>
          <w:i/>
        </w:rPr>
        <w:t>c</w:t>
      </w:r>
      <w:r w:rsidR="00F50B0A">
        <w:rPr>
          <w:rFonts w:hint="eastAsia"/>
        </w:rPr>
        <w:t>为任意常数</w:t>
      </w:r>
      <w:r w:rsidR="006323EF">
        <w:rPr>
          <w:rFonts w:hint="eastAsia"/>
        </w:rPr>
        <w:t>且</w:t>
      </w:r>
      <w:r w:rsidR="006323EF">
        <w:rPr>
          <w:i/>
        </w:rPr>
        <w:t>c</w:t>
      </w:r>
      <w:r w:rsidR="006323EF">
        <w:t xml:space="preserve"> ≥ 1</w:t>
      </w:r>
      <w:r w:rsidR="006323EF">
        <w:rPr>
          <w:rFonts w:hint="eastAsia"/>
        </w:rPr>
        <w:t>。</w:t>
      </w:r>
      <w:r w:rsidR="00F50B0A">
        <w:rPr>
          <w:rFonts w:hint="eastAsia"/>
        </w:rPr>
        <w:t>根据我们的标准假设，我们将</w:t>
      </w:r>
      <w:r>
        <w:rPr>
          <w:rFonts w:hint="eastAsia"/>
        </w:rPr>
        <w:t>设</w:t>
      </w:r>
      <w:r>
        <w:rPr>
          <w:i/>
        </w:rPr>
        <w:t>T</w:t>
      </w:r>
      <w:r>
        <w:t>(1) = 1</w:t>
      </w:r>
      <w:r>
        <w:rPr>
          <w:rFonts w:hint="eastAsia"/>
        </w:rPr>
        <w:t>。</w:t>
      </w:r>
      <w:r w:rsidR="00F50B0A">
        <w:rPr>
          <w:rFonts w:hint="eastAsia"/>
        </w:rPr>
        <w:t>这目前看来是一切正常</w:t>
      </w:r>
      <w:r>
        <w:rPr>
          <w:rFonts w:hint="eastAsia"/>
        </w:rPr>
        <w:t>，但当</w:t>
      </w:r>
      <w:r w:rsidRPr="00C401E4">
        <w:rPr>
          <w:rFonts w:hint="eastAsia"/>
          <w:i/>
        </w:rPr>
        <w:t>n</w:t>
      </w:r>
      <w:r w:rsidR="00F50B0A">
        <w:rPr>
          <w:rFonts w:hint="eastAsia"/>
        </w:rPr>
        <w:t>取值越来越大</w:t>
      </w:r>
      <w:r w:rsidR="00C03786">
        <w:rPr>
          <w:rFonts w:hint="eastAsia"/>
        </w:rPr>
        <w:t>时情况又</w:t>
      </w:r>
      <w:r w:rsidR="00F50B0A">
        <w:rPr>
          <w:rFonts w:hint="eastAsia"/>
        </w:rPr>
        <w:t>会</w:t>
      </w:r>
      <w:r w:rsidR="00C03786">
        <w:rPr>
          <w:rFonts w:hint="eastAsia"/>
        </w:rPr>
        <w:t>如何</w:t>
      </w:r>
      <w:r>
        <w:rPr>
          <w:rFonts w:hint="eastAsia"/>
        </w:rPr>
        <w:t>呢？</w:t>
      </w:r>
    </w:p>
    <w:p w14:paraId="3EBDC71A" w14:textId="77777777" w:rsidR="00837BC9" w:rsidRDefault="00925008" w:rsidP="00D86631">
      <w:pPr>
        <w:ind w:firstLine="420"/>
      </w:pPr>
      <w:r>
        <w:rPr>
          <w:rFonts w:hint="eastAsia"/>
        </w:rPr>
        <w:t>这就是</w:t>
      </w:r>
      <w:r w:rsidR="004715DB">
        <w:t>所谓的</w:t>
      </w:r>
      <w:r w:rsidR="004715DB">
        <w:rPr>
          <w:rFonts w:hint="eastAsia"/>
        </w:rPr>
        <w:t>归纳法</w:t>
      </w:r>
      <w:r>
        <w:t>。</w:t>
      </w:r>
      <w:r w:rsidR="004715DB">
        <w:rPr>
          <w:rFonts w:hint="eastAsia"/>
        </w:rPr>
        <w:t>这种</w:t>
      </w:r>
      <w:r w:rsidR="004715DB">
        <w:t>方法的</w:t>
      </w:r>
      <w:r w:rsidR="004715DB">
        <w:rPr>
          <w:rFonts w:hint="eastAsia"/>
        </w:rPr>
        <w:t>思路</w:t>
      </w:r>
      <w:r>
        <w:t>很简单</w:t>
      </w:r>
      <w:r w:rsidR="004715DB">
        <w:rPr>
          <w:rFonts w:hint="eastAsia"/>
        </w:rPr>
        <w:t>：即先</w:t>
      </w:r>
      <w:r>
        <w:t>从</w:t>
      </w:r>
      <w:r>
        <w:rPr>
          <w:i/>
        </w:rPr>
        <w:t>T</w:t>
      </w:r>
      <w:r>
        <w:t>(1)</w:t>
      </w:r>
      <w:r>
        <w:rPr>
          <w:rFonts w:hint="eastAsia"/>
        </w:rPr>
        <w:t>开始</w:t>
      </w:r>
      <w:r>
        <w:t>入手，</w:t>
      </w:r>
      <w:r>
        <w:rPr>
          <w:rFonts w:hint="eastAsia"/>
        </w:rPr>
        <w:t>在</w:t>
      </w:r>
      <w:r>
        <w:t>这里</w:t>
      </w:r>
      <w:r>
        <w:rPr>
          <w:rFonts w:hint="eastAsia"/>
        </w:rPr>
        <w:t>我们</w:t>
      </w:r>
      <w:r w:rsidR="004715DB">
        <w:rPr>
          <w:rFonts w:hint="eastAsia"/>
        </w:rPr>
        <w:t>的</w:t>
      </w:r>
      <w:r w:rsidR="004715DB">
        <w:t>解决方案</w:t>
      </w:r>
      <w:r w:rsidR="004715DB">
        <w:rPr>
          <w:rFonts w:hint="eastAsia"/>
        </w:rPr>
        <w:t>显然</w:t>
      </w:r>
      <w:r>
        <w:t>是正确的</w:t>
      </w:r>
      <w:r w:rsidR="004715DB">
        <w:rPr>
          <w:rFonts w:hint="eastAsia"/>
        </w:rPr>
        <w:t>，</w:t>
      </w:r>
      <w:r w:rsidR="004715DB">
        <w:t>然后我们</w:t>
      </w:r>
      <w:r w:rsidR="004715DB">
        <w:rPr>
          <w:rFonts w:hint="eastAsia"/>
        </w:rPr>
        <w:t>再来</w:t>
      </w:r>
      <w:r w:rsidR="004715DB">
        <w:t>证明其同样</w:t>
      </w:r>
      <w:r w:rsidR="004715DB">
        <w:rPr>
          <w:rFonts w:hint="eastAsia"/>
        </w:rPr>
        <w:t>也</w:t>
      </w:r>
      <w:r w:rsidR="004715DB">
        <w:t>适用于</w:t>
      </w:r>
      <w:r w:rsidR="004715DB">
        <w:rPr>
          <w:i/>
        </w:rPr>
        <w:t>T</w:t>
      </w:r>
      <w:r w:rsidR="004715DB">
        <w:t>(2)</w:t>
      </w:r>
      <w:r w:rsidR="004715DB">
        <w:rPr>
          <w:rFonts w:hint="eastAsia"/>
        </w:rPr>
        <w:t>、</w:t>
      </w:r>
      <w:r w:rsidR="004715DB">
        <w:rPr>
          <w:i/>
        </w:rPr>
        <w:t>T</w:t>
      </w:r>
      <w:r w:rsidR="004715DB">
        <w:t>(3)</w:t>
      </w:r>
      <w:r w:rsidR="004715DB">
        <w:rPr>
          <w:rFonts w:hint="eastAsia"/>
        </w:rPr>
        <w:t>等等</w:t>
      </w:r>
      <w:r w:rsidR="004715DB">
        <w:t>。</w:t>
      </w:r>
      <w:r w:rsidR="00B31075">
        <w:rPr>
          <w:rFonts w:hint="eastAsia"/>
        </w:rPr>
        <w:t>接着，</w:t>
      </w:r>
      <w:r w:rsidR="004715DB">
        <w:rPr>
          <w:rFonts w:hint="eastAsia"/>
        </w:rPr>
        <w:t>我们</w:t>
      </w:r>
      <w:del w:id="421" w:author="Robbie Fan" w:date="2014-01-04T16:42:00Z">
        <w:r w:rsidR="00787442" w:rsidDel="00CE0576">
          <w:rPr>
            <w:rFonts w:hint="eastAsia"/>
          </w:rPr>
          <w:delText>要</w:delText>
        </w:r>
      </w:del>
      <w:ins w:id="422" w:author="Robbie Fan" w:date="2014-01-04T16:41:00Z">
        <w:r w:rsidR="00702832">
          <w:rPr>
            <w:rFonts w:hint="eastAsia"/>
          </w:rPr>
          <w:t>以</w:t>
        </w:r>
        <w:r w:rsidR="00702832">
          <w:t>通用</w:t>
        </w:r>
        <w:r w:rsidR="00702832">
          <w:rPr>
            <w:rFonts w:hint="eastAsia"/>
          </w:rPr>
          <w:t>的形式</w:t>
        </w:r>
      </w:ins>
      <w:ins w:id="423" w:author="Robbie Fan" w:date="2014-01-04T16:43:00Z">
        <w:r w:rsidR="00CE0576">
          <w:rPr>
            <w:rFonts w:hint="eastAsia"/>
          </w:rPr>
          <w:t>来</w:t>
        </w:r>
      </w:ins>
      <w:r w:rsidR="00787442">
        <w:t>证明</w:t>
      </w:r>
      <w:ins w:id="424" w:author="Robbie Fan" w:date="2014-01-04T16:43:00Z">
        <w:r w:rsidR="009A1B63">
          <w:rPr>
            <w:rFonts w:hint="eastAsia"/>
          </w:rPr>
          <w:t>，</w:t>
        </w:r>
      </w:ins>
      <w:ins w:id="425" w:author="Robbie Fan" w:date="2014-01-04T16:44:00Z">
        <w:r w:rsidR="009A1B63">
          <w:rPr>
            <w:rFonts w:hint="eastAsia"/>
          </w:rPr>
          <w:t>也就是提供一个所谓</w:t>
        </w:r>
      </w:ins>
      <w:del w:id="426" w:author="Robbie Fan" w:date="2014-01-04T16:44:00Z">
        <w:r w:rsidR="00760598" w:rsidDel="009A1B63">
          <w:rPr>
            <w:rFonts w:hint="eastAsia"/>
          </w:rPr>
          <w:delText>该</w:delText>
        </w:r>
      </w:del>
      <w:r w:rsidR="00B31075" w:rsidRPr="00B31075">
        <w:rPr>
          <w:i/>
        </w:rPr>
        <w:t>归纳步骤</w:t>
      </w:r>
      <w:r w:rsidR="0020646B">
        <w:rPr>
          <w:rFonts w:hint="eastAsia"/>
          <w:i/>
        </w:rPr>
        <w:t>（</w:t>
      </w:r>
      <w:r w:rsidR="0020646B">
        <w:rPr>
          <w:i/>
        </w:rPr>
        <w:t>induction step</w:t>
      </w:r>
      <w:r w:rsidR="0020646B">
        <w:rPr>
          <w:rFonts w:hint="eastAsia"/>
          <w:i/>
        </w:rPr>
        <w:t>）</w:t>
      </w:r>
      <w:del w:id="427" w:author="Robbie Fan" w:date="2014-01-04T16:41:00Z">
        <w:r w:rsidR="00787442" w:rsidDel="00702832">
          <w:rPr>
            <w:rFonts w:hint="eastAsia"/>
          </w:rPr>
          <w:delText>是</w:delText>
        </w:r>
        <w:r w:rsidR="00B31075" w:rsidDel="00702832">
          <w:delText>通用</w:delText>
        </w:r>
        <w:r w:rsidR="00787442" w:rsidDel="00702832">
          <w:rPr>
            <w:rFonts w:hint="eastAsia"/>
          </w:rPr>
          <w:delText>的</w:delText>
        </w:r>
      </w:del>
      <w:r w:rsidR="00CD1767">
        <w:t>，</w:t>
      </w:r>
      <w:del w:id="428" w:author="Robbie Fan" w:date="2014-01-04T16:42:00Z">
        <w:r w:rsidR="00CD1767" w:rsidDel="00CE0576">
          <w:rPr>
            <w:rFonts w:hint="eastAsia"/>
          </w:rPr>
          <w:delText>即</w:delText>
        </w:r>
      </w:del>
      <w:del w:id="429" w:author="Robbie Fan" w:date="2014-01-04T16:44:00Z">
        <w:r w:rsidR="00787442" w:rsidDel="00F35CDA">
          <w:rPr>
            <w:rFonts w:hint="eastAsia"/>
          </w:rPr>
          <w:delText>它</w:delText>
        </w:r>
        <w:r w:rsidR="00787442" w:rsidDel="00F35CDA">
          <w:delText>能</w:delText>
        </w:r>
      </w:del>
      <w:r w:rsidR="00B31075">
        <w:rPr>
          <w:rFonts w:hint="eastAsia"/>
        </w:rPr>
        <w:t>证明</w:t>
      </w:r>
      <w:r w:rsidR="00CD1767">
        <w:t>如果</w:t>
      </w:r>
      <w:r w:rsidR="004715DB">
        <w:t>我们</w:t>
      </w:r>
      <w:r w:rsidR="00CD1767">
        <w:rPr>
          <w:rFonts w:hint="eastAsia"/>
        </w:rPr>
        <w:t>的</w:t>
      </w:r>
      <w:r w:rsidR="00CD1767">
        <w:t>解决方案在</w:t>
      </w:r>
      <w:r w:rsidR="004715DB">
        <w:rPr>
          <w:i/>
        </w:rPr>
        <w:t>T</w:t>
      </w:r>
      <w:r w:rsidR="004715DB">
        <w:t>(</w:t>
      </w:r>
      <w:r w:rsidR="004715DB" w:rsidRPr="004715DB">
        <w:rPr>
          <w:i/>
        </w:rPr>
        <w:t>n</w:t>
      </w:r>
      <w:r w:rsidR="004715DB">
        <w:t>-1)</w:t>
      </w:r>
      <w:r w:rsidR="00CD1767">
        <w:rPr>
          <w:rFonts w:hint="eastAsia"/>
        </w:rPr>
        <w:t>上是</w:t>
      </w:r>
      <w:r w:rsidR="00CD1767">
        <w:t>正确的，那么</w:t>
      </w:r>
      <w:r w:rsidR="00787442">
        <w:rPr>
          <w:rFonts w:hint="eastAsia"/>
        </w:rPr>
        <w:t>其</w:t>
      </w:r>
      <w:r w:rsidR="00CD1767">
        <w:rPr>
          <w:rFonts w:hint="eastAsia"/>
        </w:rPr>
        <w:t>在</w:t>
      </w:r>
      <w:r w:rsidR="00CD1767">
        <w:rPr>
          <w:i/>
        </w:rPr>
        <w:t>T</w:t>
      </w:r>
      <w:r w:rsidR="00CD1767">
        <w:t>(</w:t>
      </w:r>
      <w:r w:rsidR="00CD1767" w:rsidRPr="00CD1767">
        <w:rPr>
          <w:i/>
        </w:rPr>
        <w:t>n</w:t>
      </w:r>
      <w:r w:rsidR="00CD1767">
        <w:t>)</w:t>
      </w:r>
      <w:r w:rsidR="00CD1767">
        <w:rPr>
          <w:rFonts w:hint="eastAsia"/>
        </w:rPr>
        <w:t>上</w:t>
      </w:r>
      <w:r w:rsidR="00CD1767">
        <w:t>也</w:t>
      </w:r>
      <w:r w:rsidR="00B31075">
        <w:rPr>
          <w:rFonts w:hint="eastAsia"/>
        </w:rPr>
        <w:t>应该</w:t>
      </w:r>
      <w:r w:rsidR="00CD1767">
        <w:t>是成立的</w:t>
      </w:r>
      <w:r w:rsidR="00B31075">
        <w:rPr>
          <w:rFonts w:hint="eastAsia"/>
        </w:rPr>
        <w:t>（其中</w:t>
      </w:r>
      <w:r w:rsidR="00B31075" w:rsidRPr="00B31075">
        <w:rPr>
          <w:i/>
        </w:rPr>
        <w:t>n</w:t>
      </w:r>
      <w:r w:rsidR="00B31075">
        <w:t xml:space="preserve"> &gt; 1</w:t>
      </w:r>
      <w:r w:rsidR="00B31075">
        <w:rPr>
          <w:rFonts w:hint="eastAsia"/>
        </w:rPr>
        <w:t>）</w:t>
      </w:r>
      <w:r w:rsidR="004715DB">
        <w:t>。</w:t>
      </w:r>
      <w:r w:rsidR="00787442">
        <w:rPr>
          <w:rFonts w:hint="eastAsia"/>
        </w:rPr>
        <w:t>该步骤</w:t>
      </w:r>
      <w:r w:rsidR="00787442">
        <w:t>允许我们</w:t>
      </w:r>
      <w:r w:rsidR="00B31075">
        <w:rPr>
          <w:rFonts w:hint="eastAsia"/>
        </w:rPr>
        <w:t>从</w:t>
      </w:r>
      <w:r w:rsidR="00B31075">
        <w:rPr>
          <w:i/>
        </w:rPr>
        <w:t>T</w:t>
      </w:r>
      <w:r w:rsidR="00B31075">
        <w:t>(1)</w:t>
      </w:r>
      <w:r w:rsidR="00787442">
        <w:rPr>
          <w:rFonts w:hint="eastAsia"/>
        </w:rPr>
        <w:t>推导</w:t>
      </w:r>
      <w:r w:rsidR="0003421B">
        <w:rPr>
          <w:rFonts w:hint="eastAsia"/>
        </w:rPr>
        <w:t>出</w:t>
      </w:r>
      <w:r w:rsidR="00B31075">
        <w:rPr>
          <w:i/>
        </w:rPr>
        <w:t>T</w:t>
      </w:r>
      <w:r w:rsidR="00B31075">
        <w:t>(2)</w:t>
      </w:r>
      <w:r w:rsidR="00B31075">
        <w:rPr>
          <w:rFonts w:hint="eastAsia"/>
        </w:rPr>
        <w:t>，</w:t>
      </w:r>
      <w:r w:rsidR="00B31075">
        <w:t>然后</w:t>
      </w:r>
      <w:r w:rsidR="0003421B">
        <w:rPr>
          <w:rFonts w:hint="eastAsia"/>
        </w:rPr>
        <w:t>再由</w:t>
      </w:r>
      <w:r w:rsidR="00B31075">
        <w:rPr>
          <w:i/>
        </w:rPr>
        <w:t>T</w:t>
      </w:r>
      <w:r w:rsidR="00B31075">
        <w:t>(2)</w:t>
      </w:r>
      <w:r w:rsidR="0003421B">
        <w:rPr>
          <w:rFonts w:hint="eastAsia"/>
        </w:rPr>
        <w:t>推出</w:t>
      </w:r>
      <w:r w:rsidR="00B31075">
        <w:rPr>
          <w:i/>
        </w:rPr>
        <w:t>T</w:t>
      </w:r>
      <w:r w:rsidR="00B31075">
        <w:t>(</w:t>
      </w:r>
      <w:r w:rsidR="00B31075">
        <w:rPr>
          <w:rFonts w:hint="eastAsia"/>
        </w:rPr>
        <w:t>3</w:t>
      </w:r>
      <w:r w:rsidR="00B31075">
        <w:t>)</w:t>
      </w:r>
      <w:r w:rsidR="00B31075">
        <w:rPr>
          <w:rFonts w:hint="eastAsia"/>
        </w:rPr>
        <w:t>，</w:t>
      </w:r>
      <w:r w:rsidR="0003421B">
        <w:t>一直类推下去，</w:t>
      </w:r>
      <w:r w:rsidR="0020646B">
        <w:rPr>
          <w:rFonts w:hint="eastAsia"/>
        </w:rPr>
        <w:t>而</w:t>
      </w:r>
      <w:r w:rsidR="00787442">
        <w:rPr>
          <w:rFonts w:hint="eastAsia"/>
        </w:rPr>
        <w:t>这</w:t>
      </w:r>
      <w:r w:rsidR="00787442">
        <w:t>正是我们</w:t>
      </w:r>
      <w:r w:rsidR="00787442">
        <w:rPr>
          <w:rFonts w:hint="eastAsia"/>
        </w:rPr>
        <w:t>想要</w:t>
      </w:r>
      <w:r w:rsidR="00787442">
        <w:t>的</w:t>
      </w:r>
      <w:r w:rsidR="0003421B">
        <w:rPr>
          <w:rFonts w:hint="eastAsia"/>
        </w:rPr>
        <w:t>。</w:t>
      </w:r>
    </w:p>
    <w:p w14:paraId="118BF6F5" w14:textId="77777777" w:rsidR="00760598" w:rsidRPr="00760598" w:rsidRDefault="002958A1" w:rsidP="00D86631">
      <w:pPr>
        <w:ind w:firstLine="420"/>
      </w:pPr>
      <w:r>
        <w:rPr>
          <w:rFonts w:hint="eastAsia"/>
        </w:rPr>
        <w:t>证明</w:t>
      </w:r>
      <w:r>
        <w:t>该归纳步骤的关键在于我们</w:t>
      </w:r>
      <w:r w:rsidR="001E7CF4">
        <w:rPr>
          <w:rFonts w:hint="eastAsia"/>
        </w:rPr>
        <w:t>需要</w:t>
      </w:r>
      <w:r w:rsidR="001E7CF4">
        <w:t>先</w:t>
      </w:r>
      <w:r w:rsidR="00760598">
        <w:t>假设</w:t>
      </w:r>
      <w:r w:rsidR="00760598">
        <w:rPr>
          <w:rFonts w:hint="eastAsia"/>
        </w:rPr>
        <w:t>（在</w:t>
      </w:r>
      <w:r w:rsidR="00760598">
        <w:t>这种情况下</w:t>
      </w:r>
      <w:r w:rsidR="00760598">
        <w:rPr>
          <w:rFonts w:hint="eastAsia"/>
        </w:rPr>
        <w:t>）</w:t>
      </w:r>
      <w:r>
        <w:rPr>
          <w:rFonts w:hint="eastAsia"/>
        </w:rPr>
        <w:t>其</w:t>
      </w:r>
      <w:r w:rsidR="00760598">
        <w:t>在</w:t>
      </w:r>
      <w:r w:rsidR="00760598" w:rsidRPr="005D68D1">
        <w:rPr>
          <w:i/>
        </w:rPr>
        <w:t>T</w:t>
      </w:r>
      <w:r w:rsidR="00760598" w:rsidRPr="005D68D1">
        <w:t>(</w:t>
      </w:r>
      <w:r w:rsidR="00760598" w:rsidRPr="005D68D1">
        <w:rPr>
          <w:i/>
        </w:rPr>
        <w:t>n</w:t>
      </w:r>
      <w:r w:rsidR="00760598" w:rsidRPr="00FD4537">
        <w:rPr>
          <w:rFonts w:ascii="Calibri" w:eastAsia="Calibri" w:hAnsi="Calibri" w:cs="Calibri"/>
        </w:rPr>
        <w:t>−</w:t>
      </w:r>
      <w:r w:rsidR="00760598" w:rsidRPr="005D68D1">
        <w:t>1)</w:t>
      </w:r>
      <w:r w:rsidR="00760598">
        <w:rPr>
          <w:rFonts w:hint="eastAsia"/>
        </w:rPr>
        <w:t>上</w:t>
      </w:r>
      <w:r>
        <w:rPr>
          <w:rFonts w:hint="eastAsia"/>
        </w:rPr>
        <w:t>是正确</w:t>
      </w:r>
      <w:r>
        <w:t>的</w:t>
      </w:r>
      <w:r>
        <w:rPr>
          <w:rFonts w:hint="eastAsia"/>
        </w:rPr>
        <w:t>。</w:t>
      </w:r>
      <w:r w:rsidR="001E7CF4">
        <w:rPr>
          <w:rFonts w:hint="eastAsia"/>
        </w:rPr>
        <w:t>这</w:t>
      </w:r>
      <w:r w:rsidR="001E7CF4">
        <w:t>是</w:t>
      </w:r>
      <w:r w:rsidR="001E7CF4">
        <w:rPr>
          <w:rFonts w:hint="eastAsia"/>
        </w:rPr>
        <w:t>我们</w:t>
      </w:r>
      <w:r w:rsidR="0020646B">
        <w:rPr>
          <w:rFonts w:hint="eastAsia"/>
        </w:rPr>
        <w:t>推导</w:t>
      </w:r>
      <w:r w:rsidRPr="005D68D1">
        <w:rPr>
          <w:i/>
        </w:rPr>
        <w:t>T</w:t>
      </w:r>
      <w:r w:rsidRPr="005D68D1">
        <w:t>(</w:t>
      </w:r>
      <w:r w:rsidRPr="005D68D1">
        <w:rPr>
          <w:i/>
        </w:rPr>
        <w:t>n</w:t>
      </w:r>
      <w:r w:rsidRPr="005D68D1">
        <w:t>)</w:t>
      </w:r>
      <w:r>
        <w:rPr>
          <w:rFonts w:hint="eastAsia"/>
        </w:rPr>
        <w:t>的</w:t>
      </w:r>
      <w:r>
        <w:t>依据</w:t>
      </w:r>
      <w:r w:rsidR="001E7CF4">
        <w:rPr>
          <w:rFonts w:hint="eastAsia"/>
        </w:rPr>
        <w:t>所在</w:t>
      </w:r>
      <w:r>
        <w:t>，</w:t>
      </w:r>
      <w:r w:rsidR="0030466E">
        <w:rPr>
          <w:rFonts w:hint="eastAsia"/>
        </w:rPr>
        <w:t>我们</w:t>
      </w:r>
      <w:r w:rsidR="0030466E">
        <w:t>称之为</w:t>
      </w:r>
      <w:r w:rsidRPr="0020646B">
        <w:rPr>
          <w:i/>
        </w:rPr>
        <w:t>归纳</w:t>
      </w:r>
      <w:r w:rsidRPr="0020646B">
        <w:rPr>
          <w:rFonts w:hint="eastAsia"/>
          <w:i/>
        </w:rPr>
        <w:t>前提</w:t>
      </w:r>
      <w:r w:rsidR="0020646B" w:rsidRPr="0020646B">
        <w:rPr>
          <w:rFonts w:hint="eastAsia"/>
          <w:i/>
        </w:rPr>
        <w:t>（</w:t>
      </w:r>
      <w:r w:rsidR="0020646B" w:rsidRPr="0020646B">
        <w:rPr>
          <w:i/>
        </w:rPr>
        <w:t>inductive hypothesis</w:t>
      </w:r>
      <w:r w:rsidR="0020646B" w:rsidRPr="0020646B">
        <w:rPr>
          <w:rFonts w:hint="eastAsia"/>
          <w:i/>
        </w:rPr>
        <w:t>）</w:t>
      </w:r>
      <w:r w:rsidR="001E7CF4" w:rsidRPr="001E7CF4">
        <w:rPr>
          <w:rFonts w:hint="eastAsia"/>
        </w:rPr>
        <w:t>。</w:t>
      </w:r>
      <w:r w:rsidR="004758CE">
        <w:rPr>
          <w:rFonts w:hint="eastAsia"/>
        </w:rPr>
        <w:t>拿</w:t>
      </w:r>
      <w:r w:rsidR="0030466E">
        <w:rPr>
          <w:rFonts w:hint="eastAsia"/>
        </w:rPr>
        <w:t>眼下</w:t>
      </w:r>
      <w:r w:rsidR="00E93C69">
        <w:t>这个例子</w:t>
      </w:r>
      <w:r w:rsidR="00E93C69">
        <w:rPr>
          <w:rFonts w:hint="eastAsia"/>
        </w:rPr>
        <w:t>来说</w:t>
      </w:r>
      <w:r w:rsidR="001E7CF4">
        <w:rPr>
          <w:rFonts w:hint="eastAsia"/>
        </w:rPr>
        <w:t>，</w:t>
      </w:r>
      <w:r w:rsidR="004758CE">
        <w:rPr>
          <w:rFonts w:hint="eastAsia"/>
        </w:rPr>
        <w:t>我们</w:t>
      </w:r>
      <w:r w:rsidR="004758CE">
        <w:t>设置的</w:t>
      </w:r>
      <w:r w:rsidR="001E7CF4">
        <w:t>归纳前提</w:t>
      </w:r>
      <w:r w:rsidR="001E7CF4">
        <w:rPr>
          <w:rFonts w:hint="eastAsia"/>
        </w:rPr>
        <w:t>是</w:t>
      </w:r>
      <w:r w:rsidR="001E7CF4">
        <w:t xml:space="preserve"> </w:t>
      </w:r>
      <w:r w:rsidR="001E7CF4">
        <w:rPr>
          <w:i/>
        </w:rPr>
        <w:t>T</w:t>
      </w:r>
      <w:r w:rsidR="001E7CF4">
        <w:t>(</w:t>
      </w:r>
      <w:r w:rsidR="001E7CF4">
        <w:rPr>
          <w:i/>
        </w:rPr>
        <w:t>n</w:t>
      </w:r>
      <w:r w:rsidR="001E7CF4">
        <w:t xml:space="preserve">–1) ≤ </w:t>
      </w:r>
      <w:r w:rsidR="001E7CF4">
        <w:rPr>
          <w:i/>
        </w:rPr>
        <w:t>c</w:t>
      </w:r>
      <w:r w:rsidR="001E7CF4">
        <w:t>(</w:t>
      </w:r>
      <w:r w:rsidR="001E7CF4">
        <w:rPr>
          <w:i/>
        </w:rPr>
        <w:t>n</w:t>
      </w:r>
      <w:r w:rsidR="001E7CF4">
        <w:t>–1)</w:t>
      </w:r>
      <w:r w:rsidR="001E7CF4">
        <w:rPr>
          <w:rFonts w:hint="eastAsia"/>
        </w:rPr>
        <w:t>（其中</w:t>
      </w:r>
      <w:r w:rsidR="001E7CF4">
        <w:t>c</w:t>
      </w:r>
      <w:r w:rsidR="001E7CF4">
        <w:t>为某些</w:t>
      </w:r>
      <w:r w:rsidR="001E7CF4">
        <w:rPr>
          <w:rFonts w:hint="eastAsia"/>
        </w:rPr>
        <w:t>常数），</w:t>
      </w:r>
      <w:r w:rsidR="0030466E">
        <w:rPr>
          <w:rFonts w:hint="eastAsia"/>
        </w:rPr>
        <w:t>而</w:t>
      </w:r>
      <w:r w:rsidR="001E7CF4">
        <w:t>我们</w:t>
      </w:r>
      <w:r w:rsidR="0030466E">
        <w:rPr>
          <w:rFonts w:hint="eastAsia"/>
        </w:rPr>
        <w:t>想</w:t>
      </w:r>
      <w:r w:rsidR="001E7CF4">
        <w:t>要</w:t>
      </w:r>
      <w:r w:rsidR="001E7CF4">
        <w:rPr>
          <w:rFonts w:hint="eastAsia"/>
        </w:rPr>
        <w:t>证明的是</w:t>
      </w:r>
      <w:r w:rsidR="0030466E">
        <w:rPr>
          <w:rFonts w:hint="eastAsia"/>
        </w:rPr>
        <w:t>该</w:t>
      </w:r>
      <w:r w:rsidR="00E90427">
        <w:rPr>
          <w:rFonts w:hint="eastAsia"/>
        </w:rPr>
        <w:t>假设也</w:t>
      </w:r>
      <w:r w:rsidR="00E90427">
        <w:t>适用于</w:t>
      </w:r>
      <w:r w:rsidR="001E7CF4">
        <w:rPr>
          <w:i/>
        </w:rPr>
        <w:t>T</w:t>
      </w:r>
      <w:r w:rsidR="001E7CF4">
        <w:t>(</w:t>
      </w:r>
      <w:r w:rsidR="001E7CF4">
        <w:rPr>
          <w:i/>
        </w:rPr>
        <w:t>n</w:t>
      </w:r>
      <w:r w:rsidR="001E7CF4">
        <w:t>)</w:t>
      </w:r>
      <w:r w:rsidR="001E7CF4">
        <w:rPr>
          <w:rFonts w:hint="eastAsia"/>
        </w:rPr>
        <w:t>。</w:t>
      </w:r>
    </w:p>
    <w:tbl>
      <w:tblPr>
        <w:tblW w:w="5759" w:type="dxa"/>
        <w:tblInd w:w="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"/>
        <w:gridCol w:w="2197"/>
        <w:gridCol w:w="3356"/>
      </w:tblGrid>
      <w:tr w:rsidR="00D7111B" w:rsidRPr="005D68D1" w14:paraId="37E5E6A4" w14:textId="77777777" w:rsidTr="00FD4537">
        <w:trPr>
          <w:trHeight w:val="1252"/>
        </w:trPr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8DC58F" w14:textId="77777777" w:rsidR="00D7111B" w:rsidRPr="005D68D1" w:rsidRDefault="00D7111B" w:rsidP="00D86631">
            <w:pPr>
              <w:ind w:firstLine="420"/>
            </w:pPr>
            <w:r w:rsidRPr="005D68D1">
              <w:t xml:space="preserve">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0CD65" w14:textId="77777777" w:rsidR="00D7111B" w:rsidRDefault="0024659E" w:rsidP="0024659E">
            <w:pPr>
              <w:ind w:firstLine="420"/>
              <w:rPr>
                <w:color w:val="FF0000"/>
              </w:rPr>
            </w:pPr>
            <w:r w:rsidRPr="00E4166B">
              <w:rPr>
                <w:rFonts w:hint="eastAsia"/>
                <w:color w:val="FF0000"/>
              </w:rPr>
              <w:t>（公式）</w:t>
            </w:r>
          </w:p>
          <w:p w14:paraId="2934A2B7" w14:textId="77777777" w:rsidR="004E4B3F" w:rsidRPr="00E4166B" w:rsidRDefault="004E4B3F" w:rsidP="0024659E">
            <w:pPr>
              <w:ind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请注意</w:t>
            </w:r>
            <w:r>
              <w:rPr>
                <w:color w:val="FF0000"/>
              </w:rPr>
              <w:t>注释行对齐</w:t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53063E" w14:textId="77777777" w:rsidR="00D7111B" w:rsidRDefault="004E4B3F" w:rsidP="00D86631">
            <w:pPr>
              <w:ind w:firstLine="420"/>
            </w:pPr>
            <w:r>
              <w:rPr>
                <w:rFonts w:hint="eastAsia"/>
              </w:rPr>
              <w:t>我们</w:t>
            </w:r>
            <w:r>
              <w:t>假设</w:t>
            </w:r>
            <w:r w:rsidR="00D7111B" w:rsidRPr="005D68D1">
              <w:rPr>
                <w:i/>
              </w:rPr>
              <w:t>T</w:t>
            </w:r>
            <w:r w:rsidR="00D7111B" w:rsidRPr="005D68D1">
              <w:t>(</w:t>
            </w:r>
            <w:r w:rsidR="00D7111B" w:rsidRPr="005D68D1">
              <w:rPr>
                <w:i/>
              </w:rPr>
              <w:t>n</w:t>
            </w:r>
            <w:r w:rsidR="00D7111B" w:rsidRPr="00FD4537">
              <w:rPr>
                <w:rFonts w:ascii="Calibri" w:eastAsia="Calibri" w:hAnsi="Calibri" w:cs="Calibri"/>
              </w:rPr>
              <w:t>−</w:t>
            </w:r>
            <w:r w:rsidR="00D7111B" w:rsidRPr="005D68D1">
              <w:t xml:space="preserve">1) </w:t>
            </w:r>
            <w:r w:rsidR="00D7111B" w:rsidRPr="00AC12DE">
              <w:rPr>
                <w:rFonts w:eastAsia="Calibri"/>
                <w:rPrChange w:id="430" w:author="Robbie Fan" w:date="2014-01-04T16:47:00Z">
                  <w:rPr>
                    <w:rFonts w:ascii="Calibri" w:eastAsia="Calibri" w:hAnsi="Calibri" w:cs="Calibri"/>
                  </w:rPr>
                </w:rPrChange>
              </w:rPr>
              <w:t>≤</w:t>
            </w:r>
            <w:ins w:id="431" w:author="Robbie Fan" w:date="2014-01-04T16:47:00Z">
              <w:r w:rsidR="00733A4D" w:rsidRPr="005D68D1">
                <w:t xml:space="preserve"> </w:t>
              </w:r>
            </w:ins>
            <w:r w:rsidR="00D7111B" w:rsidRPr="005D68D1">
              <w:rPr>
                <w:i/>
              </w:rPr>
              <w:t>c</w:t>
            </w:r>
            <w:r w:rsidR="00D7111B" w:rsidRPr="005D68D1">
              <w:t>(</w:t>
            </w:r>
            <w:r w:rsidR="00D7111B" w:rsidRPr="005D68D1">
              <w:rPr>
                <w:i/>
              </w:rPr>
              <w:t>n</w:t>
            </w:r>
            <w:r w:rsidR="00D7111B" w:rsidRPr="00FD4537">
              <w:rPr>
                <w:rFonts w:ascii="Calibri" w:eastAsia="Calibri" w:hAnsi="Calibri" w:cs="Calibri"/>
              </w:rPr>
              <w:t>−</w:t>
            </w:r>
            <w:r w:rsidR="00D7111B" w:rsidRPr="005D68D1">
              <w:t>1)</w:t>
            </w:r>
          </w:p>
          <w:p w14:paraId="03236878" w14:textId="77777777" w:rsidR="004E4B3F" w:rsidRPr="005D68D1" w:rsidRDefault="004E4B3F" w:rsidP="00D86631">
            <w:pPr>
              <w:ind w:firstLine="420"/>
            </w:pPr>
          </w:p>
          <w:p w14:paraId="006B854F" w14:textId="77777777" w:rsidR="00D7111B" w:rsidRPr="005D68D1" w:rsidRDefault="004E4B3F" w:rsidP="00C36DC8">
            <w:pPr>
              <w:ind w:firstLine="420"/>
            </w:pPr>
            <w:r>
              <w:rPr>
                <w:rFonts w:hint="eastAsia"/>
              </w:rPr>
              <w:t>我们</w:t>
            </w:r>
            <w:r>
              <w:t>知道</w:t>
            </w:r>
            <w:r w:rsidR="00D7111B" w:rsidRPr="005D68D1">
              <w:rPr>
                <w:i/>
              </w:rPr>
              <w:t>c</w:t>
            </w:r>
            <w:r w:rsidR="00D7111B" w:rsidRPr="00FD4537">
              <w:rPr>
                <w:rFonts w:ascii="Calibri" w:eastAsia="Calibri" w:hAnsi="Calibri" w:cs="Calibri"/>
              </w:rPr>
              <w:t xml:space="preserve">≥ </w:t>
            </w:r>
            <w:r w:rsidR="00D7111B" w:rsidRPr="005D68D1">
              <w:t>1</w:t>
            </w:r>
            <w:del w:id="432" w:author="Robbie Fan" w:date="2014-01-04T16:46:00Z">
              <w:r w:rsidR="00D7111B" w:rsidRPr="005D68D1" w:rsidDel="00C36DC8">
                <w:delText>, so</w:delText>
              </w:r>
            </w:del>
            <w:ins w:id="433" w:author="Robbie Fan" w:date="2014-01-04T16:46:00Z">
              <w:r w:rsidR="00C36DC8">
                <w:rPr>
                  <w:rFonts w:hint="eastAsia"/>
                </w:rPr>
                <w:t>，所以</w:t>
              </w:r>
            </w:ins>
            <w:del w:id="434" w:author="Robbie Fan" w:date="2014-01-04T16:46:00Z">
              <w:r w:rsidR="00D7111B" w:rsidRPr="005D68D1" w:rsidDel="00C36DC8">
                <w:delText xml:space="preserve"> </w:delText>
              </w:r>
            </w:del>
            <w:r w:rsidR="00D7111B" w:rsidRPr="00FD4537">
              <w:rPr>
                <w:rFonts w:ascii="Calibri" w:eastAsia="Calibri" w:hAnsi="Calibri" w:cs="Calibri"/>
              </w:rPr>
              <w:t>−</w:t>
            </w:r>
            <w:r w:rsidR="00D7111B" w:rsidRPr="005D68D1">
              <w:rPr>
                <w:i/>
              </w:rPr>
              <w:t>c</w:t>
            </w:r>
            <w:r w:rsidR="00D7111B" w:rsidRPr="00FD4537">
              <w:rPr>
                <w:rFonts w:ascii="Calibri" w:eastAsia="Calibri" w:hAnsi="Calibri" w:cs="Calibri"/>
              </w:rPr>
              <w:t>+</w:t>
            </w:r>
            <w:r w:rsidR="00D7111B" w:rsidRPr="005D68D1">
              <w:t xml:space="preserve">1 </w:t>
            </w:r>
            <w:r w:rsidR="00D7111B" w:rsidRPr="00AC12DE">
              <w:rPr>
                <w:rFonts w:eastAsia="Calibri"/>
                <w:rPrChange w:id="435" w:author="Robbie Fan" w:date="2014-01-04T16:47:00Z">
                  <w:rPr>
                    <w:rFonts w:ascii="Calibri" w:eastAsia="Calibri" w:hAnsi="Calibri" w:cs="Calibri"/>
                  </w:rPr>
                </w:rPrChange>
              </w:rPr>
              <w:t>≤</w:t>
            </w:r>
            <w:r w:rsidR="00D7111B" w:rsidRPr="00FD4537">
              <w:rPr>
                <w:rFonts w:ascii="Calibri" w:eastAsia="Calibri" w:hAnsi="Calibri" w:cs="Calibri"/>
              </w:rPr>
              <w:t xml:space="preserve"> </w:t>
            </w:r>
            <w:r w:rsidR="00D7111B" w:rsidRPr="005D68D1">
              <w:t>0</w:t>
            </w:r>
            <w:r w:rsidR="00D7111B" w:rsidRPr="005D68D1">
              <w:tab/>
            </w:r>
            <w:r w:rsidR="00D7111B" w:rsidRPr="005D68D1">
              <w:rPr>
                <w:sz w:val="27"/>
                <w:vertAlign w:val="subscript"/>
              </w:rPr>
              <w:t xml:space="preserve"> </w:t>
            </w:r>
          </w:p>
        </w:tc>
      </w:tr>
    </w:tbl>
    <w:p w14:paraId="09CE023C" w14:textId="77777777" w:rsidR="0030466E" w:rsidRDefault="00E93C69" w:rsidP="00D86631">
      <w:pPr>
        <w:ind w:firstLine="420"/>
      </w:pPr>
      <w:r>
        <w:rPr>
          <w:rFonts w:hint="eastAsia"/>
        </w:rPr>
        <w:t>在这里</w:t>
      </w:r>
      <w:r>
        <w:t>，</w:t>
      </w:r>
      <w:r>
        <w:rPr>
          <w:rFonts w:hint="eastAsia"/>
        </w:rPr>
        <w:t>我们特地</w:t>
      </w:r>
      <w:r>
        <w:t>用方框</w:t>
      </w:r>
      <w:r>
        <w:rPr>
          <w:rFonts w:hint="eastAsia"/>
        </w:rPr>
        <w:t>标出</w:t>
      </w:r>
      <w:r>
        <w:t>归纳前提的使用之处</w:t>
      </w:r>
      <w:r>
        <w:rPr>
          <w:rFonts w:hint="eastAsia"/>
        </w:rPr>
        <w:t>：</w:t>
      </w:r>
      <w:r>
        <w:t>即我们用</w:t>
      </w:r>
      <w:r>
        <w:rPr>
          <w:i/>
        </w:rPr>
        <w:t>c</w:t>
      </w:r>
      <w:r>
        <w:t>(</w:t>
      </w:r>
      <w:r>
        <w:rPr>
          <w:i/>
        </w:rPr>
        <w:t>n</w:t>
      </w:r>
      <w:r>
        <w:t>–1)</w:t>
      </w:r>
      <w:r>
        <w:rPr>
          <w:rFonts w:hint="eastAsia"/>
        </w:rPr>
        <w:t>替换掉</w:t>
      </w:r>
      <w:r>
        <w:t>了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>–1)</w:t>
      </w:r>
      <w:r w:rsidR="00BD2A7C">
        <w:rPr>
          <w:rFonts w:hint="eastAsia"/>
        </w:rPr>
        <w:t>，</w:t>
      </w:r>
      <w:r w:rsidR="00BD2A7C">
        <w:t>（</w:t>
      </w:r>
      <w:r w:rsidR="003240B4">
        <w:rPr>
          <w:rFonts w:hint="eastAsia"/>
        </w:rPr>
        <w:t>根据</w:t>
      </w:r>
      <w:r w:rsidR="00BD2A7C">
        <w:t>归纳前提）</w:t>
      </w:r>
      <w:r w:rsidR="003240B4">
        <w:rPr>
          <w:rFonts w:hint="eastAsia"/>
        </w:rPr>
        <w:t>我们</w:t>
      </w:r>
      <w:r w:rsidR="003240B4">
        <w:t>知道这</w:t>
      </w:r>
      <w:r w:rsidR="00BD2A7C">
        <w:rPr>
          <w:rFonts w:hint="eastAsia"/>
        </w:rPr>
        <w:t>是</w:t>
      </w:r>
      <w:r w:rsidR="003240B4">
        <w:t>一个</w:t>
      </w:r>
      <w:r w:rsidR="003240B4">
        <w:rPr>
          <w:rFonts w:hint="eastAsia"/>
        </w:rPr>
        <w:t>更大</w:t>
      </w:r>
      <w:r w:rsidR="00BD2A7C">
        <w:rPr>
          <w:rFonts w:hint="eastAsia"/>
        </w:rPr>
        <w:t>（或</w:t>
      </w:r>
      <w:r w:rsidR="003240B4">
        <w:rPr>
          <w:rFonts w:hint="eastAsia"/>
        </w:rPr>
        <w:t>一样大</w:t>
      </w:r>
      <w:r w:rsidR="00BD2A7C">
        <w:rPr>
          <w:rFonts w:hint="eastAsia"/>
        </w:rPr>
        <w:t>）的</w:t>
      </w:r>
      <w:r w:rsidR="00BD2A7C">
        <w:t>值</w:t>
      </w:r>
      <w:r>
        <w:rPr>
          <w:rFonts w:hint="eastAsia"/>
        </w:rPr>
        <w:t>。</w:t>
      </w:r>
      <w:r w:rsidR="003240B4">
        <w:rPr>
          <w:rFonts w:hint="eastAsia"/>
        </w:rPr>
        <w:t>这样做</w:t>
      </w:r>
      <w:r w:rsidR="00BD2A7C">
        <w:rPr>
          <w:rFonts w:hint="eastAsia"/>
        </w:rPr>
        <w:t>可以</w:t>
      </w:r>
      <w:r w:rsidR="00BD2A7C">
        <w:t>使相关的替换操作更安全</w:t>
      </w:r>
      <w:r w:rsidR="003240B4">
        <w:rPr>
          <w:rFonts w:hint="eastAsia"/>
        </w:rPr>
        <w:t>，</w:t>
      </w:r>
      <w:r w:rsidR="003240B4">
        <w:t>只要我们将</w:t>
      </w:r>
      <w:r w:rsidR="003240B4">
        <w:rPr>
          <w:rFonts w:hint="eastAsia"/>
        </w:rPr>
        <w:t>第一</w:t>
      </w:r>
      <w:r w:rsidR="003240B4">
        <w:t>、二行之间的等号</w:t>
      </w:r>
      <w:r w:rsidR="003240B4">
        <w:rPr>
          <w:rFonts w:hint="eastAsia"/>
        </w:rPr>
        <w:t>换成“小于</w:t>
      </w:r>
      <w:r w:rsidR="003240B4">
        <w:t>等于</w:t>
      </w:r>
      <w:r w:rsidR="003240B4">
        <w:rPr>
          <w:rFonts w:hint="eastAsia"/>
        </w:rPr>
        <w:t>”即可。</w:t>
      </w:r>
      <w:r w:rsidR="003240B4">
        <w:t>在</w:t>
      </w:r>
      <w:r w:rsidR="003240B4">
        <w:rPr>
          <w:rFonts w:hint="eastAsia"/>
        </w:rPr>
        <w:t>经历</w:t>
      </w:r>
      <w:r w:rsidR="009171FA">
        <w:t>一些基本代数运算后，</w:t>
      </w:r>
      <w:r w:rsidR="003240B4">
        <w:t>从</w:t>
      </w:r>
      <w:r w:rsidR="003240B4">
        <w:rPr>
          <w:i/>
        </w:rPr>
        <w:t>T</w:t>
      </w:r>
      <w:r w:rsidR="003240B4">
        <w:t>(</w:t>
      </w:r>
      <w:r w:rsidR="003240B4">
        <w:rPr>
          <w:i/>
        </w:rPr>
        <w:t>n</w:t>
      </w:r>
      <w:r w:rsidR="003240B4">
        <w:t xml:space="preserve">–1) ≤ </w:t>
      </w:r>
      <w:r w:rsidR="003240B4">
        <w:rPr>
          <w:i/>
        </w:rPr>
        <w:t>c</w:t>
      </w:r>
      <w:r w:rsidR="003240B4">
        <w:t>(</w:t>
      </w:r>
      <w:r w:rsidR="003240B4">
        <w:rPr>
          <w:i/>
        </w:rPr>
        <w:t>n</w:t>
      </w:r>
      <w:r w:rsidR="003240B4">
        <w:t>–1)</w:t>
      </w:r>
      <w:r w:rsidR="003240B4">
        <w:rPr>
          <w:rFonts w:hint="eastAsia"/>
        </w:rPr>
        <w:t>的</w:t>
      </w:r>
      <w:r w:rsidR="003240B4">
        <w:t>假设中</w:t>
      </w:r>
      <w:r w:rsidR="003240B4">
        <w:rPr>
          <w:rFonts w:hint="eastAsia"/>
        </w:rPr>
        <w:t>推导出</w:t>
      </w:r>
      <w:r w:rsidR="003240B4">
        <w:rPr>
          <w:i/>
        </w:rPr>
        <w:t>T</w:t>
      </w:r>
      <w:r w:rsidR="003240B4">
        <w:t>(</w:t>
      </w:r>
      <w:r w:rsidR="003240B4">
        <w:rPr>
          <w:i/>
        </w:rPr>
        <w:t>n</w:t>
      </w:r>
      <w:r w:rsidR="003240B4">
        <w:t xml:space="preserve">) ≤ </w:t>
      </w:r>
      <w:r w:rsidR="003240B4">
        <w:rPr>
          <w:i/>
        </w:rPr>
        <w:t>cn</w:t>
      </w:r>
      <w:r w:rsidR="009171FA">
        <w:rPr>
          <w:rFonts w:hint="eastAsia"/>
        </w:rPr>
        <w:t>的全</w:t>
      </w:r>
      <w:r w:rsidR="009171FA">
        <w:t>过程</w:t>
      </w:r>
      <w:r w:rsidR="009171FA">
        <w:rPr>
          <w:rFonts w:hint="eastAsia"/>
        </w:rPr>
        <w:t>就</w:t>
      </w:r>
      <w:r w:rsidR="009171FA">
        <w:t>呈现在</w:t>
      </w:r>
      <w:r w:rsidR="009171FA">
        <w:rPr>
          <w:rFonts w:hint="eastAsia"/>
        </w:rPr>
        <w:t>我们</w:t>
      </w:r>
      <w:r w:rsidR="009171FA">
        <w:t>眼前了</w:t>
      </w:r>
      <w:r w:rsidR="006241CF">
        <w:rPr>
          <w:rFonts w:hint="eastAsia"/>
        </w:rPr>
        <w:t>，并且其还</w:t>
      </w:r>
      <w:r w:rsidR="006241CF">
        <w:t>（</w:t>
      </w:r>
      <w:r w:rsidR="006241CF">
        <w:rPr>
          <w:rFonts w:hint="eastAsia"/>
        </w:rPr>
        <w:t>因此</w:t>
      </w:r>
      <w:r w:rsidR="006241CF">
        <w:t>）可以</w:t>
      </w:r>
      <w:r w:rsidR="006241CF">
        <w:rPr>
          <w:rFonts w:hint="eastAsia"/>
        </w:rPr>
        <w:t>继续</w:t>
      </w:r>
      <w:r w:rsidR="006241CF">
        <w:t>推导出</w:t>
      </w:r>
      <w:r w:rsidR="006241CF">
        <w:rPr>
          <w:i/>
        </w:rPr>
        <w:t>T</w:t>
      </w:r>
      <w:r w:rsidR="006241CF">
        <w:t>(</w:t>
      </w:r>
      <w:r w:rsidR="006241CF">
        <w:rPr>
          <w:i/>
        </w:rPr>
        <w:t>n</w:t>
      </w:r>
      <w:r w:rsidR="006241CF">
        <w:t xml:space="preserve">+1) ≤ </w:t>
      </w:r>
      <w:r w:rsidR="006241CF">
        <w:rPr>
          <w:i/>
        </w:rPr>
        <w:t>c</w:t>
      </w:r>
      <w:r w:rsidR="006241CF">
        <w:t>(</w:t>
      </w:r>
      <w:r w:rsidR="006241CF">
        <w:rPr>
          <w:i/>
        </w:rPr>
        <w:t>n</w:t>
      </w:r>
      <w:r w:rsidR="006241CF">
        <w:t>+1)</w:t>
      </w:r>
      <w:r w:rsidR="006241CF">
        <w:rPr>
          <w:rFonts w:hint="eastAsia"/>
        </w:rPr>
        <w:t>等</w:t>
      </w:r>
      <w:r w:rsidR="006241CF">
        <w:t>。</w:t>
      </w:r>
      <w:r w:rsidR="006241CF">
        <w:rPr>
          <w:rFonts w:hint="eastAsia"/>
        </w:rPr>
        <w:t>现在</w:t>
      </w:r>
      <w:r w:rsidR="006241CF">
        <w:t>，我们</w:t>
      </w:r>
      <w:r w:rsidR="009F32A7">
        <w:rPr>
          <w:rFonts w:hint="eastAsia"/>
        </w:rPr>
        <w:t>由</w:t>
      </w:r>
      <w:r w:rsidR="006241CF">
        <w:t>基本情况</w:t>
      </w:r>
      <w:r w:rsidR="006241CF">
        <w:rPr>
          <w:i/>
        </w:rPr>
        <w:t>T</w:t>
      </w:r>
      <w:r w:rsidR="006241CF">
        <w:t>(1)</w:t>
      </w:r>
      <w:r w:rsidR="006241CF">
        <w:rPr>
          <w:rFonts w:hint="eastAsia"/>
        </w:rPr>
        <w:t>开始着手</w:t>
      </w:r>
      <w:r w:rsidR="006241CF">
        <w:t>，证明了通用</w:t>
      </w:r>
      <w:r w:rsidR="006241CF">
        <w:rPr>
          <w:rFonts w:hint="eastAsia"/>
        </w:rPr>
        <w:t>模式</w:t>
      </w:r>
      <w:r w:rsidR="006241CF">
        <w:t>中</w:t>
      </w:r>
      <w:r w:rsidR="006241CF">
        <w:rPr>
          <w:rFonts w:hint="eastAsia"/>
        </w:rPr>
        <w:t>的</w:t>
      </w:r>
      <w:r w:rsidR="006241CF">
        <w:rPr>
          <w:i/>
        </w:rPr>
        <w:t>T</w:t>
      </w:r>
      <w:r w:rsidR="006241CF">
        <w:t>(</w:t>
      </w:r>
      <w:r w:rsidR="006241CF">
        <w:rPr>
          <w:i/>
        </w:rPr>
        <w:t>n</w:t>
      </w:r>
      <w:r w:rsidR="006241CF">
        <w:t>)</w:t>
      </w:r>
      <w:r w:rsidR="006241CF">
        <w:rPr>
          <w:rFonts w:hint="eastAsia"/>
        </w:rPr>
        <w:t>就等于</w:t>
      </w:r>
      <w:r w:rsidR="006241CF">
        <w:t>Θ(</w:t>
      </w:r>
      <w:r w:rsidR="006241CF">
        <w:rPr>
          <w:i/>
        </w:rPr>
        <w:t>n</w:t>
      </w:r>
      <w:r w:rsidR="006241CF">
        <w:t>)</w:t>
      </w:r>
      <w:r w:rsidR="006241CF">
        <w:rPr>
          <w:rFonts w:hint="eastAsia"/>
        </w:rPr>
        <w:t>。</w:t>
      </w:r>
    </w:p>
    <w:p w14:paraId="3F38644E" w14:textId="77777777" w:rsidR="009F32A7" w:rsidRDefault="007A08BB" w:rsidP="00D86631">
      <w:pPr>
        <w:ind w:firstLine="420"/>
      </w:pPr>
      <w:r>
        <w:rPr>
          <w:rFonts w:hint="eastAsia"/>
        </w:rPr>
        <w:t>那么基于</w:t>
      </w:r>
      <w:r>
        <w:t>分治法的递归式会更难吗？下面</w:t>
      </w:r>
      <w:r w:rsidR="006A319C">
        <w:rPr>
          <w:rFonts w:hint="eastAsia"/>
        </w:rPr>
        <w:t>就</w:t>
      </w:r>
      <w:r w:rsidR="006A319C">
        <w:t>让</w:t>
      </w:r>
      <w:r>
        <w:rPr>
          <w:rFonts w:hint="eastAsia"/>
        </w:rPr>
        <w:t>我们</w:t>
      </w:r>
      <w:r>
        <w:t>来看</w:t>
      </w:r>
      <w:r>
        <w:rPr>
          <w:rFonts w:hint="eastAsia"/>
        </w:rPr>
        <w:t>看</w:t>
      </w:r>
      <w:r>
        <w:t>（</w:t>
      </w:r>
      <w:r>
        <w:rPr>
          <w:rFonts w:hint="eastAsia"/>
        </w:rPr>
        <w:t>表</w:t>
      </w:r>
      <w:r>
        <w:t>3-1</w:t>
      </w:r>
      <w:r>
        <w:rPr>
          <w:rFonts w:hint="eastAsia"/>
        </w:rPr>
        <w:t>中的</w:t>
      </w:r>
      <w:r>
        <w:t>）</w:t>
      </w:r>
      <w:r>
        <w:rPr>
          <w:rFonts w:hint="eastAsia"/>
        </w:rPr>
        <w:t>递归式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一次</w:t>
      </w:r>
      <w:r>
        <w:t>，我们要使用一种被称之为</w:t>
      </w:r>
      <w:r w:rsidRPr="007A08BB">
        <w:rPr>
          <w:i/>
        </w:rPr>
        <w:t>强归纳</w:t>
      </w:r>
      <w:r>
        <w:rPr>
          <w:rFonts w:hint="eastAsia"/>
        </w:rPr>
        <w:t>（</w:t>
      </w:r>
      <w:r>
        <w:rPr>
          <w:i/>
        </w:rPr>
        <w:t>strong induction</w:t>
      </w:r>
      <w:r>
        <w:rPr>
          <w:rFonts w:hint="eastAsia"/>
        </w:rPr>
        <w:t>）</w:t>
      </w:r>
      <w:r>
        <w:t>的方法</w:t>
      </w:r>
      <w:r>
        <w:rPr>
          <w:rFonts w:hint="eastAsia"/>
        </w:rPr>
        <w:t>。在</w:t>
      </w:r>
      <w:r w:rsidR="00196291">
        <w:t>之前的例子中，我们</w:t>
      </w:r>
      <w:r w:rsidR="00196291">
        <w:rPr>
          <w:rFonts w:hint="eastAsia"/>
        </w:rPr>
        <w:t>所做</w:t>
      </w:r>
      <w:r w:rsidR="00196291">
        <w:t>的假设都是</w:t>
      </w:r>
      <w:del w:id="436" w:author="Robbie Fan" w:date="2014-01-04T16:52:00Z">
        <w:r w:rsidR="00196291" w:rsidDel="003B41ED">
          <w:rPr>
            <w:rFonts w:hint="eastAsia"/>
          </w:rPr>
          <w:delText>一些</w:delText>
        </w:r>
      </w:del>
      <w:del w:id="437" w:author="Robbie Fan" w:date="2014-01-04T16:51:00Z">
        <w:r w:rsidDel="003B41ED">
          <w:rPr>
            <w:rFonts w:hint="eastAsia"/>
          </w:rPr>
          <w:delText>预备</w:delText>
        </w:r>
      </w:del>
      <w:ins w:id="438" w:author="Robbie Fan" w:date="2014-01-04T16:52:00Z">
        <w:r w:rsidR="003B41ED">
          <w:rPr>
            <w:rFonts w:hint="eastAsia"/>
          </w:rPr>
          <w:t>关于</w:t>
        </w:r>
      </w:ins>
      <w:commentRangeStart w:id="439"/>
      <w:ins w:id="440" w:author="Robbie Fan" w:date="2014-01-04T16:51:00Z">
        <w:r w:rsidR="003B41ED">
          <w:rPr>
            <w:rFonts w:hint="eastAsia"/>
          </w:rPr>
          <w:t>前一个</w:t>
        </w:r>
      </w:ins>
      <w:commentRangeEnd w:id="439"/>
      <w:ins w:id="441" w:author="Robbie Fan" w:date="2014-01-04T16:52:00Z">
        <w:r w:rsidR="003B41ED">
          <w:rPr>
            <w:rStyle w:val="af5"/>
          </w:rPr>
          <w:commentReference w:id="439"/>
        </w:r>
      </w:ins>
      <w:r>
        <w:t>值</w:t>
      </w:r>
      <w:r>
        <w:rPr>
          <w:rFonts w:hint="eastAsia"/>
        </w:rPr>
        <w:t>（例如</w:t>
      </w:r>
      <w:r w:rsidRPr="00196291">
        <w:rPr>
          <w:i/>
        </w:rPr>
        <w:t>n</w:t>
      </w:r>
      <w:r>
        <w:t>-1</w:t>
      </w:r>
      <w:r>
        <w:rPr>
          <w:rFonts w:hint="eastAsia"/>
        </w:rPr>
        <w:t>，这种</w:t>
      </w:r>
      <w:r>
        <w:t>方法叫做</w:t>
      </w:r>
      <w:r w:rsidRPr="007A08BB">
        <w:rPr>
          <w:i/>
        </w:rPr>
        <w:t>弱归纳</w:t>
      </w:r>
      <w:r>
        <w:rPr>
          <w:rFonts w:hint="eastAsia"/>
          <w:i/>
        </w:rPr>
        <w:t>，</w:t>
      </w:r>
      <w:r w:rsidRPr="007A08BB">
        <w:rPr>
          <w:i/>
        </w:rPr>
        <w:t>weak induction</w:t>
      </w:r>
      <w:r>
        <w:rPr>
          <w:rFonts w:hint="eastAsia"/>
        </w:rPr>
        <w:t>）</w:t>
      </w:r>
      <w:ins w:id="442" w:author="Robbie Fan" w:date="2014-01-04T16:52:00Z">
        <w:r w:rsidR="003B41ED">
          <w:rPr>
            <w:rFonts w:hint="eastAsia"/>
          </w:rPr>
          <w:t>的</w:t>
        </w:r>
      </w:ins>
      <w:r w:rsidR="00196291">
        <w:rPr>
          <w:rFonts w:hint="eastAsia"/>
        </w:rPr>
        <w:t>，现在</w:t>
      </w:r>
      <w:r w:rsidR="00196291">
        <w:t>我们的归纳前提将</w:t>
      </w:r>
      <w:del w:id="443" w:author="Robbie Fan" w:date="2014-01-04T16:54:00Z">
        <w:r w:rsidR="00196291" w:rsidDel="00073F67">
          <w:delText>会</w:delText>
        </w:r>
        <w:r w:rsidR="00196291" w:rsidDel="00B55DE6">
          <w:delText>都</w:delText>
        </w:r>
      </w:del>
      <w:r w:rsidR="00196291">
        <w:t>是</w:t>
      </w:r>
      <w:ins w:id="444" w:author="Robbie Fan" w:date="2014-01-04T16:54:00Z">
        <w:r w:rsidR="00073F67">
          <w:rPr>
            <w:rFonts w:hint="eastAsia"/>
          </w:rPr>
          <w:t>“</w:t>
        </w:r>
      </w:ins>
      <w:del w:id="445" w:author="Robbie Fan" w:date="2014-01-04T16:54:00Z">
        <w:r w:rsidR="00196291" w:rsidDel="00B55DE6">
          <w:rPr>
            <w:rFonts w:hint="eastAsia"/>
          </w:rPr>
          <w:delText>一些</w:delText>
        </w:r>
      </w:del>
      <w:commentRangeStart w:id="446"/>
      <w:ins w:id="447" w:author="Robbie Fan" w:date="2014-01-04T16:54:00Z">
        <w:r w:rsidR="00B55DE6">
          <w:rPr>
            <w:rFonts w:hint="eastAsia"/>
          </w:rPr>
          <w:t>所有比它</w:t>
        </w:r>
      </w:ins>
      <w:del w:id="448" w:author="Robbie Fan" w:date="2014-01-04T16:54:00Z">
        <w:r w:rsidR="006156C5" w:rsidDel="00B55DE6">
          <w:rPr>
            <w:rFonts w:hint="eastAsia"/>
          </w:rPr>
          <w:delText>更</w:delText>
        </w:r>
      </w:del>
      <w:r w:rsidR="006156C5">
        <w:rPr>
          <w:rFonts w:hint="eastAsia"/>
        </w:rPr>
        <w:t>小</w:t>
      </w:r>
      <w:r w:rsidR="00196291">
        <w:t>的</w:t>
      </w:r>
      <w:r w:rsidR="00196291">
        <w:rPr>
          <w:rFonts w:hint="eastAsia"/>
        </w:rPr>
        <w:t>数字</w:t>
      </w:r>
      <w:ins w:id="449" w:author="Robbie Fan" w:date="2014-01-04T16:54:00Z">
        <w:r w:rsidR="00073F67">
          <w:rPr>
            <w:rFonts w:hint="eastAsia"/>
          </w:rPr>
          <w:t>”</w:t>
        </w:r>
      </w:ins>
      <w:commentRangeEnd w:id="446"/>
      <w:ins w:id="450" w:author="Robbie Fan" w:date="2014-01-04T16:55:00Z">
        <w:r w:rsidR="00E05C05">
          <w:rPr>
            <w:rStyle w:val="af5"/>
          </w:rPr>
          <w:commentReference w:id="446"/>
        </w:r>
      </w:ins>
      <w:r w:rsidR="00196291">
        <w:t>。</w:t>
      </w:r>
      <w:r w:rsidR="006156C5">
        <w:rPr>
          <w:rFonts w:hint="eastAsia"/>
        </w:rPr>
        <w:t>更具体地说</w:t>
      </w:r>
      <w:r w:rsidR="006156C5">
        <w:t>，我们假设</w:t>
      </w:r>
      <w:r w:rsidR="006156C5">
        <w:rPr>
          <w:i/>
        </w:rPr>
        <w:t>T</w:t>
      </w:r>
      <w:r w:rsidR="006156C5">
        <w:t>(</w:t>
      </w:r>
      <w:r w:rsidR="006156C5">
        <w:rPr>
          <w:i/>
        </w:rPr>
        <w:t>k</w:t>
      </w:r>
      <w:r w:rsidR="006156C5">
        <w:t xml:space="preserve">) ≤ </w:t>
      </w:r>
      <w:r w:rsidR="006156C5">
        <w:rPr>
          <w:i/>
        </w:rPr>
        <w:t>ck</w:t>
      </w:r>
      <w:r w:rsidR="006156C5">
        <w:t xml:space="preserve"> lg </w:t>
      </w:r>
      <w:r w:rsidR="006156C5">
        <w:rPr>
          <w:i/>
        </w:rPr>
        <w:t>k</w:t>
      </w:r>
      <w:r w:rsidR="006156C5">
        <w:rPr>
          <w:rFonts w:hint="eastAsia"/>
        </w:rPr>
        <w:t>（</w:t>
      </w:r>
      <w:r w:rsidR="006156C5">
        <w:t>k</w:t>
      </w:r>
      <w:r w:rsidR="006156C5">
        <w:t>为正整数</w:t>
      </w:r>
      <w:r w:rsidR="006156C5">
        <w:rPr>
          <w:rFonts w:hint="eastAsia"/>
        </w:rPr>
        <w:t>且</w:t>
      </w:r>
      <w:r w:rsidR="006156C5">
        <w:rPr>
          <w:i/>
        </w:rPr>
        <w:t>k</w:t>
      </w:r>
      <w:r w:rsidR="006156C5">
        <w:t xml:space="preserve"> &lt; </w:t>
      </w:r>
      <w:r w:rsidR="006156C5">
        <w:rPr>
          <w:i/>
        </w:rPr>
        <w:t>n</w:t>
      </w:r>
      <w:r w:rsidR="006156C5">
        <w:rPr>
          <w:rFonts w:hint="eastAsia"/>
        </w:rPr>
        <w:t>），</w:t>
      </w:r>
      <w:r w:rsidR="006156C5">
        <w:t>然后</w:t>
      </w:r>
      <w:r w:rsidR="006156C5">
        <w:rPr>
          <w:rFonts w:hint="eastAsia"/>
        </w:rPr>
        <w:t>证明由</w:t>
      </w:r>
      <w:r w:rsidR="006156C5">
        <w:t>该假设可以推导出</w:t>
      </w:r>
      <w:r w:rsidR="006156C5">
        <w:rPr>
          <w:i/>
        </w:rPr>
        <w:t>T</w:t>
      </w:r>
      <w:r w:rsidR="006156C5">
        <w:t>(</w:t>
      </w:r>
      <w:r w:rsidR="006156C5">
        <w:rPr>
          <w:i/>
        </w:rPr>
        <w:t>n</w:t>
      </w:r>
      <w:r w:rsidR="006156C5">
        <w:t xml:space="preserve">) ≤ </w:t>
      </w:r>
      <w:r w:rsidR="006156C5">
        <w:rPr>
          <w:i/>
        </w:rPr>
        <w:t>cn</w:t>
      </w:r>
      <w:r w:rsidR="006156C5">
        <w:t xml:space="preserve"> lg </w:t>
      </w:r>
      <w:r w:rsidR="006156C5">
        <w:rPr>
          <w:i/>
        </w:rPr>
        <w:t>n</w:t>
      </w:r>
      <w:r w:rsidR="006156C5">
        <w:rPr>
          <w:rFonts w:hint="eastAsia"/>
        </w:rPr>
        <w:t>。</w:t>
      </w:r>
      <w:r w:rsidR="003C4AEF">
        <w:rPr>
          <w:rFonts w:hint="eastAsia"/>
        </w:rPr>
        <w:t>其</w:t>
      </w:r>
      <w:r w:rsidR="003C4AEF">
        <w:t>基本</w:t>
      </w:r>
      <w:r w:rsidR="003C4AEF">
        <w:rPr>
          <w:rFonts w:hint="eastAsia"/>
        </w:rPr>
        <w:t>思路依旧</w:t>
      </w:r>
      <w:r w:rsidR="003C4AEF">
        <w:t>是相同</w:t>
      </w:r>
      <w:r w:rsidR="003C4AEF">
        <w:rPr>
          <w:rFonts w:hint="eastAsia"/>
        </w:rPr>
        <w:t>的</w:t>
      </w:r>
      <w:r w:rsidR="006156C5">
        <w:t>——</w:t>
      </w:r>
      <w:r w:rsidR="003C4AEF">
        <w:rPr>
          <w:rFonts w:hint="eastAsia"/>
        </w:rPr>
        <w:t>我们</w:t>
      </w:r>
      <w:r w:rsidR="003C4AEF">
        <w:t>的解决</w:t>
      </w:r>
      <w:r w:rsidR="00D009A3">
        <w:rPr>
          <w:rFonts w:hint="eastAsia"/>
        </w:rPr>
        <w:t>方案</w:t>
      </w:r>
      <w:r w:rsidR="003C4AEF">
        <w:t>依然会经历</w:t>
      </w:r>
      <w:r w:rsidR="00015108">
        <w:rPr>
          <w:rFonts w:hint="eastAsia"/>
        </w:rPr>
        <w:t>从</w:t>
      </w:r>
      <w:r w:rsidR="00015108">
        <w:rPr>
          <w:i/>
        </w:rPr>
        <w:t>T</w:t>
      </w:r>
      <w:r w:rsidR="00015108">
        <w:t>(1)</w:t>
      </w:r>
      <w:r w:rsidR="00015108">
        <w:rPr>
          <w:rFonts w:hint="eastAsia"/>
        </w:rPr>
        <w:t>到</w:t>
      </w:r>
      <w:r w:rsidR="00015108">
        <w:rPr>
          <w:i/>
        </w:rPr>
        <w:t>T</w:t>
      </w:r>
      <w:r w:rsidR="00015108">
        <w:t>(2)</w:t>
      </w:r>
      <w:r w:rsidR="00D73842">
        <w:rPr>
          <w:rFonts w:hint="eastAsia"/>
        </w:rPr>
        <w:t>这</w:t>
      </w:r>
      <w:r w:rsidR="00015108">
        <w:t>一路</w:t>
      </w:r>
      <w:r w:rsidR="00D73842">
        <w:rPr>
          <w:rFonts w:hint="eastAsia"/>
        </w:rPr>
        <w:t>的</w:t>
      </w:r>
      <w:r w:rsidR="00015108">
        <w:rPr>
          <w:rFonts w:hint="eastAsia"/>
        </w:rPr>
        <w:t>“擦除式”推导</w:t>
      </w:r>
      <w:r w:rsidR="00015108">
        <w:t>过程</w:t>
      </w:r>
      <w:r w:rsidR="00D009A3">
        <w:rPr>
          <w:rFonts w:hint="eastAsia"/>
        </w:rPr>
        <w:t>——</w:t>
      </w:r>
      <w:r w:rsidR="00D73842">
        <w:rPr>
          <w:rFonts w:hint="eastAsia"/>
        </w:rPr>
        <w:t>只是</w:t>
      </w:r>
      <w:r w:rsidR="00D73842">
        <w:t>我们的工作</w:t>
      </w:r>
      <w:r w:rsidR="00D73842">
        <w:rPr>
          <w:rFonts w:hint="eastAsia"/>
        </w:rPr>
        <w:t>量</w:t>
      </w:r>
      <w:r w:rsidR="00D73842">
        <w:t>稍微多了一些。（</w:t>
      </w:r>
      <w:r w:rsidR="00172AD3">
        <w:rPr>
          <w:rFonts w:hint="eastAsia"/>
        </w:rPr>
        <w:t>尤其</w:t>
      </w:r>
      <w:r w:rsidR="00D73842">
        <w:t>我们</w:t>
      </w:r>
      <w:r w:rsidR="00D73842">
        <w:rPr>
          <w:rFonts w:hint="eastAsia"/>
        </w:rPr>
        <w:t>现在</w:t>
      </w:r>
      <w:r w:rsidR="00172AD3">
        <w:rPr>
          <w:rFonts w:hint="eastAsia"/>
        </w:rPr>
        <w:t>的</w:t>
      </w:r>
      <w:r w:rsidR="00172AD3">
        <w:t>前提假设</w:t>
      </w:r>
      <w:r w:rsidR="00172AD3">
        <w:rPr>
          <w:rFonts w:hint="eastAsia"/>
        </w:rPr>
        <w:t>将会是</w:t>
      </w:r>
      <w:r w:rsidR="00172AD3">
        <w:t>一些</w:t>
      </w:r>
      <w:r w:rsidR="00D73842">
        <w:t>与</w:t>
      </w:r>
      <w:r w:rsidR="00FC76DA">
        <w:rPr>
          <w:rFonts w:hint="eastAsia"/>
        </w:rPr>
        <w:t>`</w:t>
      </w:r>
      <w:r w:rsidR="00D73842">
        <w:rPr>
          <w:i/>
        </w:rPr>
        <w:t>T</w:t>
      </w:r>
      <w:r w:rsidR="00D73842">
        <w:t>(</w:t>
      </w:r>
      <w:r w:rsidR="00D73842">
        <w:rPr>
          <w:i/>
        </w:rPr>
        <w:t>n</w:t>
      </w:r>
      <w:r w:rsidR="00D73842">
        <w:t>/2)</w:t>
      </w:r>
      <w:r w:rsidR="00172AD3">
        <w:rPr>
          <w:rFonts w:hint="eastAsia"/>
        </w:rPr>
        <w:t>有关的</w:t>
      </w:r>
      <w:r w:rsidR="00172AD3">
        <w:t>内容，</w:t>
      </w:r>
      <w:r w:rsidR="00172AD3">
        <w:rPr>
          <w:rFonts w:hint="eastAsia"/>
        </w:rPr>
        <w:t>这</w:t>
      </w:r>
      <w:r w:rsidR="006A319C">
        <w:rPr>
          <w:rFonts w:hint="eastAsia"/>
        </w:rPr>
        <w:t>就</w:t>
      </w:r>
      <w:r w:rsidR="006A319C">
        <w:t>不会像</w:t>
      </w:r>
      <w:r w:rsidR="00D73842">
        <w:rPr>
          <w:i/>
        </w:rPr>
        <w:t>T</w:t>
      </w:r>
      <w:r w:rsidR="00D73842">
        <w:t>(</w:t>
      </w:r>
      <w:r w:rsidR="00D73842">
        <w:rPr>
          <w:i/>
        </w:rPr>
        <w:t>n</w:t>
      </w:r>
      <w:r w:rsidR="00D73842">
        <w:t>-1)</w:t>
      </w:r>
      <w:r w:rsidR="00172AD3">
        <w:rPr>
          <w:rFonts w:hint="eastAsia"/>
        </w:rPr>
        <w:t>那么</w:t>
      </w:r>
      <w:r w:rsidR="00172AD3">
        <w:t>简单</w:t>
      </w:r>
      <w:r w:rsidR="00D73842">
        <w:rPr>
          <w:rFonts w:hint="eastAsia"/>
        </w:rPr>
        <w:t>了</w:t>
      </w:r>
      <w:r w:rsidR="00D73842">
        <w:t>。）</w:t>
      </w:r>
      <w:r w:rsidR="00172AD3">
        <w:rPr>
          <w:rFonts w:hint="eastAsia"/>
        </w:rPr>
        <w:t>下面</w:t>
      </w:r>
      <w:r w:rsidR="006A319C">
        <w:rPr>
          <w:rFonts w:hint="eastAsia"/>
        </w:rPr>
        <w:t>让我们开始</w:t>
      </w:r>
      <w:r w:rsidR="006A319C">
        <w:t>吧</w:t>
      </w:r>
      <w:r w:rsidR="00172AD3">
        <w:rPr>
          <w:rFonts w:hint="eastAsia"/>
        </w:rPr>
        <w:t>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2932"/>
        <w:gridCol w:w="5364"/>
      </w:tblGrid>
      <w:tr w:rsidR="00D7111B" w:rsidRPr="005D68D1" w14:paraId="3D40A79F" w14:textId="77777777" w:rsidTr="00BA31CC">
        <w:trPr>
          <w:trHeight w:val="1134"/>
        </w:trPr>
        <w:tc>
          <w:tcPr>
            <w:tcW w:w="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6CDA20" w14:textId="77777777" w:rsidR="00D7111B" w:rsidRPr="005D68D1" w:rsidRDefault="00D7111B" w:rsidP="00D86631">
            <w:pPr>
              <w:ind w:firstLine="420"/>
            </w:pPr>
            <w:r w:rsidRPr="005D68D1">
              <w:lastRenderedPageBreak/>
              <w:t xml:space="preserve"> </w:t>
            </w:r>
          </w:p>
        </w:tc>
        <w:tc>
          <w:tcPr>
            <w:tcW w:w="1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8FD00" w14:textId="77777777" w:rsidR="00D7111B" w:rsidRDefault="0030466E" w:rsidP="00D86631">
            <w:pPr>
              <w:ind w:firstLine="420"/>
              <w:rPr>
                <w:color w:val="FF0000"/>
              </w:rPr>
            </w:pPr>
            <w:r w:rsidRPr="0030466E">
              <w:rPr>
                <w:rFonts w:hint="eastAsia"/>
                <w:color w:val="FF0000"/>
              </w:rPr>
              <w:t>（公式）</w:t>
            </w:r>
          </w:p>
          <w:p w14:paraId="260EE11D" w14:textId="77777777" w:rsidR="00BA31CC" w:rsidRPr="0030466E" w:rsidRDefault="00BA31CC" w:rsidP="00D86631">
            <w:pPr>
              <w:ind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请注意</w:t>
            </w:r>
            <w:r>
              <w:rPr>
                <w:color w:val="FF0000"/>
              </w:rPr>
              <w:t>注释行对齐</w:t>
            </w:r>
          </w:p>
        </w:tc>
        <w:tc>
          <w:tcPr>
            <w:tcW w:w="3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ECF9B" w14:textId="77777777" w:rsidR="00BA31CC" w:rsidRDefault="006A319C" w:rsidP="00BA31CC">
            <w:pPr>
              <w:ind w:left="0" w:firstLineChars="90" w:firstLine="189"/>
              <w:rPr>
                <w:i/>
              </w:rPr>
            </w:pPr>
            <w:r>
              <w:rPr>
                <w:rFonts w:hint="eastAsia"/>
              </w:rPr>
              <w:t>假设</w:t>
            </w:r>
            <w:r w:rsidR="00D7111B" w:rsidRPr="005D68D1">
              <w:rPr>
                <w:i/>
              </w:rPr>
              <w:t>T</w:t>
            </w:r>
            <w:r w:rsidR="00D7111B" w:rsidRPr="005D68D1">
              <w:t>(</w:t>
            </w:r>
            <w:r w:rsidR="00D7111B" w:rsidRPr="005D68D1">
              <w:rPr>
                <w:i/>
              </w:rPr>
              <w:t>k</w:t>
            </w:r>
            <w:r w:rsidR="00D7111B" w:rsidRPr="005D68D1">
              <w:t xml:space="preserve">) </w:t>
            </w:r>
            <w:r w:rsidR="00D7111B" w:rsidRPr="00524666">
              <w:rPr>
                <w:rFonts w:eastAsia="Calibri"/>
                <w:rPrChange w:id="451" w:author="Robbie Fan" w:date="2014-01-04T16:56:00Z">
                  <w:rPr>
                    <w:rFonts w:ascii="Calibri" w:eastAsia="Calibri" w:hAnsi="Calibri" w:cs="Calibri"/>
                  </w:rPr>
                </w:rPrChange>
              </w:rPr>
              <w:t>≤</w:t>
            </w:r>
            <w:ins w:id="452" w:author="Robbie Fan" w:date="2014-01-04T16:56:00Z">
              <w:r w:rsidR="00524666">
                <w:rPr>
                  <w:rFonts w:hint="eastAsia"/>
                  <w:i/>
                </w:rPr>
                <w:t xml:space="preserve"> </w:t>
              </w:r>
            </w:ins>
            <w:r w:rsidR="00D7111B" w:rsidRPr="005D68D1">
              <w:rPr>
                <w:i/>
              </w:rPr>
              <w:t>c</w:t>
            </w:r>
            <w:r w:rsidR="00D7111B" w:rsidRPr="005D68D1">
              <w:t>(</w:t>
            </w:r>
            <w:r w:rsidR="00D7111B" w:rsidRPr="005D68D1">
              <w:rPr>
                <w:i/>
              </w:rPr>
              <w:t>k</w:t>
            </w:r>
            <w:r w:rsidR="00D7111B" w:rsidRPr="005D68D1">
              <w:t>lg</w:t>
            </w:r>
            <w:r w:rsidR="00D7111B" w:rsidRPr="005D68D1">
              <w:rPr>
                <w:i/>
              </w:rPr>
              <w:t>k</w:t>
            </w:r>
            <w:r w:rsidR="00D7111B" w:rsidRPr="005D68D1">
              <w:t>)</w:t>
            </w:r>
            <w:r>
              <w:rPr>
                <w:rFonts w:hint="eastAsia"/>
              </w:rPr>
              <w:t>，其中</w:t>
            </w:r>
            <w:r w:rsidR="00D7111B" w:rsidRPr="005D68D1">
              <w:rPr>
                <w:i/>
              </w:rPr>
              <w:t>k</w:t>
            </w:r>
            <w:r w:rsidR="00D7111B" w:rsidRPr="00FD4537">
              <w:rPr>
                <w:rFonts w:ascii="Calibri" w:eastAsia="Calibri" w:hAnsi="Calibri" w:cs="Calibri"/>
              </w:rPr>
              <w:t>=</w:t>
            </w:r>
            <w:r w:rsidR="00D7111B" w:rsidRPr="005D68D1">
              <w:rPr>
                <w:i/>
              </w:rPr>
              <w:t>n</w:t>
            </w:r>
            <w:r w:rsidR="00D7111B" w:rsidRPr="005D68D1">
              <w:t xml:space="preserve">/2 </w:t>
            </w:r>
            <w:r w:rsidR="00D7111B" w:rsidRPr="00D724F1">
              <w:rPr>
                <w:rFonts w:eastAsia="Calibri"/>
                <w:rPrChange w:id="453" w:author="Robbie Fan" w:date="2014-01-04T16:56:00Z">
                  <w:rPr>
                    <w:rFonts w:ascii="Calibri" w:eastAsia="Calibri" w:hAnsi="Calibri" w:cs="Calibri"/>
                  </w:rPr>
                </w:rPrChange>
              </w:rPr>
              <w:t>&lt;</w:t>
            </w:r>
            <w:ins w:id="454" w:author="Robbie Fan" w:date="2014-01-04T16:56:00Z">
              <w:r w:rsidR="00D724F1" w:rsidRPr="00345888">
                <w:rPr>
                  <w:rPrChange w:id="455" w:author="Robbie Fan" w:date="2014-01-04T16:56:00Z">
                    <w:rPr>
                      <w:rFonts w:ascii="Calibri" w:hAnsi="Calibri" w:cs="Calibri"/>
                    </w:rPr>
                  </w:rPrChange>
                </w:rPr>
                <w:t xml:space="preserve"> </w:t>
              </w:r>
            </w:ins>
            <w:r w:rsidR="00D7111B" w:rsidRPr="005D68D1">
              <w:rPr>
                <w:i/>
              </w:rPr>
              <w:t xml:space="preserve">n </w:t>
            </w:r>
          </w:p>
          <w:p w14:paraId="35CF3E62" w14:textId="77777777" w:rsidR="00BA31CC" w:rsidRDefault="00D7111B" w:rsidP="00BA31CC">
            <w:pPr>
              <w:ind w:left="0" w:firstLineChars="90" w:firstLine="189"/>
            </w:pPr>
            <w:r w:rsidRPr="005D68D1">
              <w:t>lg(</w:t>
            </w:r>
            <w:r w:rsidRPr="005D68D1">
              <w:rPr>
                <w:i/>
              </w:rPr>
              <w:t>n</w:t>
            </w:r>
            <w:r w:rsidRPr="005D68D1">
              <w:t xml:space="preserve">/2) </w:t>
            </w:r>
            <w:r w:rsidRPr="00FD4537">
              <w:rPr>
                <w:rFonts w:ascii="Calibri" w:eastAsia="Calibri" w:hAnsi="Calibri" w:cs="Calibri"/>
              </w:rPr>
              <w:t xml:space="preserve">= </w:t>
            </w:r>
            <w:r w:rsidRPr="005D68D1">
              <w:t>lg</w:t>
            </w:r>
            <w:r w:rsidRPr="005D68D1">
              <w:rPr>
                <w:i/>
              </w:rPr>
              <w:t>n</w:t>
            </w:r>
            <w:r w:rsidRPr="00FD4537">
              <w:rPr>
                <w:rFonts w:ascii="Calibri" w:eastAsia="Calibri" w:hAnsi="Calibri" w:cs="Calibri"/>
              </w:rPr>
              <w:t>−</w:t>
            </w:r>
            <w:r w:rsidRPr="005D68D1">
              <w:t xml:space="preserve">lg2 </w:t>
            </w:r>
          </w:p>
          <w:p w14:paraId="6A98FD9B" w14:textId="77777777" w:rsidR="00D7111B" w:rsidRPr="005D68D1" w:rsidRDefault="00D7111B" w:rsidP="00BA31CC">
            <w:pPr>
              <w:ind w:left="0" w:firstLineChars="90" w:firstLine="189"/>
            </w:pPr>
            <w:r w:rsidRPr="005D68D1">
              <w:t xml:space="preserve">lg2 </w:t>
            </w:r>
            <w:r w:rsidRPr="00FD4537">
              <w:rPr>
                <w:rFonts w:ascii="Calibri" w:eastAsia="Calibri" w:hAnsi="Calibri" w:cs="Calibri"/>
              </w:rPr>
              <w:t xml:space="preserve">= </w:t>
            </w:r>
            <w:r w:rsidRPr="005D68D1">
              <w:t>1</w:t>
            </w:r>
          </w:p>
          <w:p w14:paraId="0A461281" w14:textId="77777777" w:rsidR="00D7111B" w:rsidRPr="005D68D1" w:rsidRDefault="008E4CE9" w:rsidP="00641033">
            <w:pPr>
              <w:ind w:left="0" w:firstLineChars="90" w:firstLine="189"/>
            </w:pPr>
            <w:del w:id="456" w:author="Robbie Fan" w:date="2014-01-04T16:58:00Z">
              <w:r w:rsidDel="0045235A">
                <w:rPr>
                  <w:rFonts w:hint="eastAsia"/>
                </w:rPr>
                <w:delText>正好</w:delText>
              </w:r>
            </w:del>
            <w:ins w:id="457" w:author="Robbie Fan" w:date="2014-01-04T17:05:00Z">
              <w:r w:rsidR="00641033">
                <w:rPr>
                  <w:rFonts w:hint="eastAsia"/>
                </w:rPr>
                <w:t>只要</w:t>
              </w:r>
            </w:ins>
            <w:commentRangeStart w:id="458"/>
            <w:ins w:id="459" w:author="Robbie Fan" w:date="2014-01-04T16:58:00Z">
              <w:r w:rsidR="0045235A">
                <w:rPr>
                  <w:rFonts w:hint="eastAsia"/>
                </w:rPr>
                <w:t>令</w:t>
              </w:r>
              <w:commentRangeEnd w:id="458"/>
              <w:r w:rsidR="00733F1F">
                <w:rPr>
                  <w:rStyle w:val="af5"/>
                </w:rPr>
                <w:commentReference w:id="458"/>
              </w:r>
            </w:ins>
            <w:r w:rsidR="00D7111B" w:rsidRPr="005D68D1">
              <w:rPr>
                <w:i/>
              </w:rPr>
              <w:t>c</w:t>
            </w:r>
            <w:ins w:id="460" w:author="Robbie Fan" w:date="2014-01-04T16:57:00Z">
              <w:r w:rsidR="00232EE5" w:rsidRPr="005D68D1">
                <w:rPr>
                  <w:sz w:val="27"/>
                  <w:vertAlign w:val="subscript"/>
                </w:rPr>
                <w:t xml:space="preserve"> </w:t>
              </w:r>
            </w:ins>
            <w:r w:rsidR="00D7111B" w:rsidRPr="00FD4537">
              <w:rPr>
                <w:rFonts w:ascii="Calibri" w:eastAsia="Calibri" w:hAnsi="Calibri" w:cs="Calibri"/>
              </w:rPr>
              <w:t xml:space="preserve">= </w:t>
            </w:r>
            <w:r w:rsidR="00D7111B" w:rsidRPr="005D68D1">
              <w:t>2</w:t>
            </w:r>
            <w:r w:rsidR="00D7111B" w:rsidRPr="005D68D1">
              <w:tab/>
            </w:r>
            <w:r w:rsidR="00D7111B" w:rsidRPr="005D68D1">
              <w:rPr>
                <w:sz w:val="27"/>
                <w:vertAlign w:val="subscript"/>
              </w:rPr>
              <w:t xml:space="preserve"> </w:t>
            </w:r>
          </w:p>
        </w:tc>
      </w:tr>
    </w:tbl>
    <w:p w14:paraId="746B408C" w14:textId="77777777" w:rsidR="0046103A" w:rsidRDefault="0046103A" w:rsidP="00E90427">
      <w:pPr>
        <w:ind w:firstLine="420"/>
      </w:pPr>
      <w:r>
        <w:rPr>
          <w:rFonts w:hint="eastAsia"/>
        </w:rPr>
        <w:t>与</w:t>
      </w:r>
      <w:r w:rsidR="00E90427">
        <w:t>之前一样，</w:t>
      </w:r>
      <w:del w:id="461" w:author="Robbie Fan" w:date="2014-01-04T17:02:00Z">
        <w:r w:rsidR="00E90427" w:rsidDel="00174CA0">
          <w:rPr>
            <w:rFonts w:hint="eastAsia"/>
          </w:rPr>
          <w:delText>如果</w:delText>
        </w:r>
      </w:del>
      <w:del w:id="462" w:author="Robbie Fan" w:date="2014-01-04T17:04:00Z">
        <w:r w:rsidR="00E90427" w:rsidDel="00174CA0">
          <w:delText>我们</w:delText>
        </w:r>
      </w:del>
      <w:ins w:id="463" w:author="Robbie Fan" w:date="2014-01-04T17:04:00Z">
        <w:r w:rsidR="00174CA0">
          <w:rPr>
            <w:rFonts w:hint="eastAsia"/>
          </w:rPr>
          <w:t>通过</w:t>
        </w:r>
      </w:ins>
      <w:del w:id="464" w:author="Robbie Fan" w:date="2014-01-04T17:02:00Z">
        <w:r w:rsidR="00E90427" w:rsidDel="00174CA0">
          <w:rPr>
            <w:rFonts w:hint="eastAsia"/>
          </w:rPr>
          <w:delText>通过</w:delText>
        </w:r>
      </w:del>
      <w:r w:rsidR="00E90427">
        <w:t>假设</w:t>
      </w:r>
      <w:del w:id="465" w:author="Robbie Fan" w:date="2014-01-04T17:03:00Z">
        <w:r w:rsidR="00E90427" w:rsidDel="00174CA0">
          <w:delText>证明了自己</w:delText>
        </w:r>
      </w:del>
      <w:ins w:id="466" w:author="Robbie Fan" w:date="2014-01-04T17:03:00Z">
        <w:r w:rsidR="00174CA0">
          <w:rPr>
            <w:rFonts w:hint="eastAsia"/>
          </w:rPr>
          <w:t>我们</w:t>
        </w:r>
      </w:ins>
      <w:r w:rsidR="00E90427">
        <w:rPr>
          <w:rFonts w:hint="eastAsia"/>
        </w:rPr>
        <w:t>的</w:t>
      </w:r>
      <w:r w:rsidR="00E90427">
        <w:t>结果</w:t>
      </w:r>
      <w:del w:id="467" w:author="Robbie Fan" w:date="2014-01-04T17:03:00Z">
        <w:r w:rsidR="00E90427" w:rsidDel="00174CA0">
          <w:delText>是</w:delText>
        </w:r>
      </w:del>
      <w:ins w:id="468" w:author="Robbie Fan" w:date="2014-01-04T17:03:00Z">
        <w:r w:rsidR="00174CA0">
          <w:rPr>
            <w:rFonts w:hint="eastAsia"/>
          </w:rPr>
          <w:t>对于较小</w:t>
        </w:r>
      </w:ins>
      <w:del w:id="469" w:author="Robbie Fan" w:date="2014-01-04T17:03:00Z">
        <w:r w:rsidR="00E90427" w:rsidDel="00174CA0">
          <w:delText>小于</w:delText>
        </w:r>
      </w:del>
      <w:ins w:id="470" w:author="Robbie Fan" w:date="2014-01-04T17:03:00Z">
        <w:r w:rsidR="00174CA0">
          <w:rPr>
            <w:rFonts w:hint="eastAsia"/>
          </w:rPr>
          <w:t>的</w:t>
        </w:r>
      </w:ins>
      <w:del w:id="471" w:author="Robbie Fan" w:date="2014-01-04T17:03:00Z">
        <w:r w:rsidR="00E90427" w:rsidDel="00174CA0">
          <w:delText>其</w:delText>
        </w:r>
      </w:del>
      <w:r w:rsidR="00E90427">
        <w:t>参数</w:t>
      </w:r>
      <w:ins w:id="472" w:author="Robbie Fan" w:date="2014-01-04T17:03:00Z">
        <w:r w:rsidR="00174CA0">
          <w:rPr>
            <w:rFonts w:hint="eastAsia"/>
          </w:rPr>
          <w:t>是成立</w:t>
        </w:r>
      </w:ins>
      <w:r w:rsidR="00E90427">
        <w:t>的，</w:t>
      </w:r>
      <w:del w:id="473" w:author="Robbie Fan" w:date="2014-01-04T17:03:00Z">
        <w:r w:rsidR="00E90427" w:rsidDel="00174CA0">
          <w:rPr>
            <w:rFonts w:hint="eastAsia"/>
          </w:rPr>
          <w:delText>那么也</w:delText>
        </w:r>
        <w:r w:rsidR="00E90427" w:rsidDel="00174CA0">
          <w:delText>就</w:delText>
        </w:r>
      </w:del>
      <w:ins w:id="474" w:author="Robbie Fan" w:date="2014-01-04T17:03:00Z">
        <w:r w:rsidR="00174CA0">
          <w:rPr>
            <w:rFonts w:hint="eastAsia"/>
          </w:rPr>
          <w:t>我们</w:t>
        </w:r>
      </w:ins>
      <w:ins w:id="475" w:author="Robbie Fan" w:date="2014-01-04T17:04:00Z">
        <w:r w:rsidR="00AB7DD5">
          <w:rPr>
            <w:rFonts w:hint="eastAsia"/>
          </w:rPr>
          <w:t>就</w:t>
        </w:r>
      </w:ins>
      <w:ins w:id="476" w:author="Robbie Fan" w:date="2014-01-04T17:03:00Z">
        <w:r w:rsidR="00174CA0">
          <w:rPr>
            <w:rFonts w:hint="eastAsia"/>
          </w:rPr>
          <w:t>成功地</w:t>
        </w:r>
      </w:ins>
      <w:r w:rsidR="00E90427">
        <w:t>证明</w:t>
      </w:r>
      <w:r w:rsidR="00E90427">
        <w:rPr>
          <w:rFonts w:hint="eastAsia"/>
        </w:rPr>
        <w:t>了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>)</w:t>
      </w:r>
      <w:r w:rsidR="00E90427">
        <w:rPr>
          <w:rFonts w:hint="eastAsia"/>
        </w:rPr>
        <w:t>也</w:t>
      </w:r>
      <w:r w:rsidR="00E90427">
        <w:t>适用于该假设</w:t>
      </w:r>
      <w:r>
        <w:rPr>
          <w:rFonts w:hint="eastAsia"/>
        </w:rPr>
        <w:t>。</w:t>
      </w:r>
    </w:p>
    <w:p w14:paraId="51982721" w14:textId="77777777" w:rsidR="00AC44E5" w:rsidRDefault="00E41155" w:rsidP="00E41155">
      <w:pPr>
        <w:ind w:firstLineChars="0" w:firstLine="0"/>
        <w:rPr>
          <w:ins w:id="477" w:author="Robbie Fan" w:date="2014-01-04T17:07:00Z"/>
          <w:color w:val="FF0000"/>
        </w:rPr>
      </w:pPr>
      <w:r w:rsidRPr="005B29F3">
        <w:rPr>
          <w:rFonts w:hint="eastAsia"/>
          <w:b/>
        </w:rPr>
        <w:t>提醒</w:t>
      </w:r>
      <w:r w:rsidRPr="005B29F3">
        <w:rPr>
          <w:b/>
        </w:rPr>
        <w:t>：</w:t>
      </w:r>
      <w:r>
        <w:rPr>
          <w:rFonts w:hint="eastAsia"/>
        </w:rPr>
        <w:t>请</w:t>
      </w:r>
      <w:r>
        <w:t>小心递归式中，尤其是其递归部分</w:t>
      </w:r>
      <w:r>
        <w:rPr>
          <w:rFonts w:hint="eastAsia"/>
        </w:rPr>
        <w:t>的</w:t>
      </w:r>
      <w:r>
        <w:t>渐进记法。</w:t>
      </w:r>
      <w:r>
        <w:rPr>
          <w:rFonts w:hint="eastAsia"/>
        </w:rPr>
        <w:t>我们可以</w:t>
      </w:r>
      <w:r>
        <w:t>来想一想</w:t>
      </w:r>
      <w:r>
        <w:rPr>
          <w:rFonts w:hint="eastAsia"/>
        </w:rPr>
        <w:t>下面这个</w:t>
      </w:r>
      <w:r>
        <w:t>（</w:t>
      </w:r>
      <w:r>
        <w:rPr>
          <w:rFonts w:hint="eastAsia"/>
        </w:rPr>
        <w:t>假</w:t>
      </w:r>
      <w:r>
        <w:t>）</w:t>
      </w:r>
      <w:r>
        <w:rPr>
          <w:rFonts w:hint="eastAsia"/>
        </w:rPr>
        <w:t>“论证”：</w:t>
      </w:r>
      <w:r>
        <w:t>如果</w:t>
      </w:r>
      <w:r w:rsidRPr="00E41155">
        <w:rPr>
          <w:i/>
        </w:rPr>
        <w:t>T</w:t>
      </w:r>
      <w:r>
        <w:t>(</w:t>
      </w:r>
      <w:r w:rsidRPr="00E41155">
        <w:rPr>
          <w:i/>
        </w:rPr>
        <w:t>n</w:t>
      </w:r>
      <w:r>
        <w:t>) = 2</w:t>
      </w:r>
      <w:r w:rsidRPr="00E41155">
        <w:rPr>
          <w:i/>
        </w:rPr>
        <w:t>T</w:t>
      </w:r>
      <w:r>
        <w:t>(</w:t>
      </w:r>
      <w:r w:rsidRPr="00E41155">
        <w:rPr>
          <w:i/>
        </w:rPr>
        <w:t>n</w:t>
      </w:r>
      <w:r>
        <w:t xml:space="preserve">/2) + </w:t>
      </w:r>
      <w:r w:rsidRPr="00E41155">
        <w:rPr>
          <w:i/>
        </w:rPr>
        <w:t>n</w:t>
      </w:r>
      <w:r>
        <w:rPr>
          <w:rFonts w:hint="eastAsia"/>
        </w:rPr>
        <w:t>的</w:t>
      </w:r>
      <w:r>
        <w:t>意思是</w:t>
      </w:r>
      <w:r w:rsidRPr="00E41155">
        <w:rPr>
          <w:i/>
        </w:rPr>
        <w:t>T</w:t>
      </w:r>
      <w:r>
        <w:t>(</w:t>
      </w:r>
      <w:r w:rsidRPr="00E41155">
        <w:rPr>
          <w:i/>
        </w:rPr>
        <w:t>n</w:t>
      </w:r>
      <w:r>
        <w:t>)</w:t>
      </w:r>
      <w:r>
        <w:rPr>
          <w:rFonts w:hint="eastAsia"/>
        </w:rPr>
        <w:t>等同于</w:t>
      </w:r>
      <w:r>
        <w:rPr>
          <w:i/>
        </w:rPr>
        <w:t>O</w:t>
      </w:r>
      <w:r>
        <w:t>(</w:t>
      </w:r>
      <w:r w:rsidRPr="00E41155">
        <w:rPr>
          <w:i/>
        </w:rPr>
        <w:t>n</w:t>
      </w:r>
      <w:r>
        <w:t>)</w:t>
      </w:r>
      <w:r>
        <w:rPr>
          <w:rFonts w:hint="eastAsia"/>
        </w:rPr>
        <w:t>，</w:t>
      </w:r>
      <w:r>
        <w:t>那么我们就可以直接在</w:t>
      </w:r>
      <w:r>
        <w:rPr>
          <w:rFonts w:hint="eastAsia"/>
        </w:rPr>
        <w:t>我们</w:t>
      </w:r>
      <w:r>
        <w:t>的归纳前提中使用大</w:t>
      </w:r>
      <w:r>
        <w:t>O</w:t>
      </w:r>
      <w:r>
        <w:t>记法：</w:t>
      </w:r>
      <w:r w:rsidR="006A319C">
        <w:br/>
      </w:r>
      <w:r w:rsidR="00F5306F" w:rsidRPr="0030466E">
        <w:rPr>
          <w:rFonts w:hint="eastAsia"/>
          <w:color w:val="FF0000"/>
        </w:rPr>
        <w:t>（公式）</w:t>
      </w:r>
    </w:p>
    <w:p w14:paraId="552208F5" w14:textId="77777777" w:rsidR="00531951" w:rsidRDefault="005B29F3" w:rsidP="00E41155">
      <w:pPr>
        <w:ind w:firstLineChars="0" w:firstLine="0"/>
      </w:pPr>
      <w:r>
        <w:rPr>
          <w:rFonts w:hint="eastAsia"/>
        </w:rPr>
        <w:t>这里</w:t>
      </w:r>
      <w:r>
        <w:t>存在着许多错误，但或许其中最突出的问题是</w:t>
      </w:r>
      <w:r>
        <w:rPr>
          <w:rFonts w:hint="eastAsia"/>
        </w:rPr>
        <w:t>：</w:t>
      </w:r>
      <w:r>
        <w:t>归纳前提所需要的是各种具体的</w:t>
      </w:r>
      <w:r>
        <w:rPr>
          <w:rFonts w:hint="eastAsia"/>
        </w:rPr>
        <w:t>参数值</w:t>
      </w:r>
      <w:r>
        <w:t>（</w:t>
      </w:r>
      <w:r>
        <w:rPr>
          <w:rFonts w:hint="eastAsia"/>
        </w:rPr>
        <w:t>如</w:t>
      </w:r>
      <w:r>
        <w:t>k = 1, 2…</w:t>
      </w:r>
      <w:r>
        <w:t>）</w:t>
      </w:r>
      <w:r>
        <w:rPr>
          <w:rFonts w:hint="eastAsia"/>
        </w:rPr>
        <w:t>，但</w:t>
      </w:r>
      <w:r>
        <w:t>渐进记法显然</w:t>
      </w:r>
      <w:r>
        <w:rPr>
          <w:rFonts w:hint="eastAsia"/>
        </w:rPr>
        <w:t>与</w:t>
      </w:r>
      <w:r>
        <w:t>整个函数有点格格不入</w:t>
      </w:r>
      <w:r>
        <w:rPr>
          <w:rFonts w:hint="eastAsia"/>
        </w:rPr>
        <w:t>。</w:t>
      </w:r>
      <w:r w:rsidR="00D7111B">
        <w:t xml:space="preserve"> </w:t>
      </w: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8522"/>
      </w:tblGrid>
      <w:tr w:rsidR="005733D3" w14:paraId="4B75F6DE" w14:textId="77777777" w:rsidTr="00C81841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5BE9565" w14:textId="77777777" w:rsidR="005733D3" w:rsidRPr="00C81841" w:rsidRDefault="00164C7A" w:rsidP="001503BE">
            <w:pPr>
              <w:ind w:firstLine="422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跳进</w:t>
            </w:r>
            <w:r w:rsidR="005B29F3">
              <w:rPr>
                <w:rFonts w:hint="eastAsia"/>
                <w:b/>
                <w:bCs/>
                <w:color w:val="FFFFFF"/>
              </w:rPr>
              <w:t>兔子洞</w:t>
            </w:r>
            <w:r w:rsidR="00B566E9">
              <w:rPr>
                <w:rStyle w:val="af0"/>
                <w:b/>
                <w:bCs/>
                <w:color w:val="FFFFFF"/>
              </w:rPr>
              <w:footnoteReference w:id="12"/>
            </w:r>
            <w:r w:rsidR="005B29F3">
              <w:rPr>
                <w:b/>
                <w:bCs/>
                <w:color w:val="FFFFFF"/>
              </w:rPr>
              <w:t>（</w:t>
            </w:r>
            <w:r w:rsidR="00640621">
              <w:rPr>
                <w:rFonts w:hint="eastAsia"/>
                <w:b/>
                <w:bCs/>
                <w:color w:val="FFFFFF"/>
              </w:rPr>
              <w:t>或者说</w:t>
            </w:r>
            <w:r>
              <w:rPr>
                <w:rFonts w:hint="eastAsia"/>
                <w:b/>
                <w:bCs/>
                <w:color w:val="FFFFFF"/>
              </w:rPr>
              <w:t>更改</w:t>
            </w:r>
            <w:r w:rsidR="00640621">
              <w:rPr>
                <w:b/>
                <w:bCs/>
                <w:color w:val="FFFFFF"/>
              </w:rPr>
              <w:t>我们的</w:t>
            </w:r>
            <w:r w:rsidR="00640621">
              <w:rPr>
                <w:rFonts w:hint="eastAsia"/>
                <w:b/>
                <w:bCs/>
                <w:color w:val="FFFFFF"/>
              </w:rPr>
              <w:t>变量</w:t>
            </w:r>
            <w:r w:rsidR="005B29F3">
              <w:rPr>
                <w:b/>
                <w:bCs/>
                <w:color w:val="FFFFFF"/>
              </w:rPr>
              <w:t>）</w:t>
            </w:r>
            <w:r w:rsidR="005733D3" w:rsidRPr="00C81841">
              <w:rPr>
                <w:b/>
                <w:bCs/>
                <w:color w:val="FFFFFF"/>
              </w:rPr>
              <w:t xml:space="preserve"> </w:t>
            </w:r>
          </w:p>
        </w:tc>
      </w:tr>
      <w:tr w:rsidR="005733D3" w14:paraId="1B5A45B2" w14:textId="77777777" w:rsidTr="00C81841">
        <w:tc>
          <w:tcPr>
            <w:tcW w:w="8522" w:type="dxa"/>
            <w:shd w:val="clear" w:color="auto" w:fill="CCCCCC"/>
          </w:tcPr>
          <w:p w14:paraId="078C7ED0" w14:textId="77777777" w:rsidR="00E440B3" w:rsidRPr="007F629A" w:rsidRDefault="00DE7FF4" w:rsidP="001503BE">
            <w:pPr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先</w:t>
            </w:r>
            <w:r w:rsidR="00863F8F" w:rsidRPr="007F629A">
              <w:rPr>
                <w:b/>
                <w:bCs/>
              </w:rPr>
              <w:t>提醒</w:t>
            </w:r>
            <w:r w:rsidR="009E169B" w:rsidRPr="007F629A">
              <w:rPr>
                <w:rFonts w:hint="eastAsia"/>
                <w:b/>
                <w:bCs/>
              </w:rPr>
              <w:t>一句</w:t>
            </w:r>
            <w:r w:rsidR="009E169B" w:rsidRPr="007F629A">
              <w:rPr>
                <w:b/>
                <w:bCs/>
              </w:rPr>
              <w:t>，这篇专栏材料可能</w:t>
            </w:r>
            <w:r w:rsidR="00C209BA">
              <w:rPr>
                <w:rFonts w:hint="eastAsia"/>
                <w:b/>
                <w:bCs/>
              </w:rPr>
              <w:t>会</w:t>
            </w:r>
            <w:r w:rsidR="009E169B" w:rsidRPr="007F629A">
              <w:rPr>
                <w:rFonts w:hint="eastAsia"/>
                <w:b/>
                <w:bCs/>
              </w:rPr>
              <w:t>带有</w:t>
            </w:r>
            <w:r w:rsidR="009E169B" w:rsidRPr="007F629A">
              <w:rPr>
                <w:b/>
                <w:bCs/>
              </w:rPr>
              <w:t>一点</w:t>
            </w:r>
            <w:r w:rsidR="009E169B" w:rsidRPr="007F629A">
              <w:rPr>
                <w:rFonts w:hint="eastAsia"/>
                <w:b/>
                <w:bCs/>
              </w:rPr>
              <w:t>挑战性</w:t>
            </w:r>
            <w:r w:rsidR="009E169B" w:rsidRPr="007F629A">
              <w:rPr>
                <w:b/>
                <w:bCs/>
              </w:rPr>
              <w:t>。</w:t>
            </w:r>
            <w:r w:rsidR="009E169B" w:rsidRPr="007F629A">
              <w:rPr>
                <w:rFonts w:hint="eastAsia"/>
                <w:b/>
                <w:bCs/>
              </w:rPr>
              <w:t>如果</w:t>
            </w:r>
            <w:r w:rsidR="009E169B" w:rsidRPr="007F629A">
              <w:rPr>
                <w:b/>
                <w:bCs/>
              </w:rPr>
              <w:t>现在您的脑子</w:t>
            </w:r>
            <w:r w:rsidR="009E169B" w:rsidRPr="007F629A">
              <w:rPr>
                <w:rFonts w:hint="eastAsia"/>
                <w:b/>
                <w:bCs/>
              </w:rPr>
              <w:t>里</w:t>
            </w:r>
            <w:r w:rsidR="009E169B" w:rsidRPr="007F629A">
              <w:rPr>
                <w:b/>
                <w:bCs/>
              </w:rPr>
              <w:t>已经塞满了各种递归式概念</w:t>
            </w:r>
            <w:r w:rsidR="009E169B" w:rsidRPr="007F629A">
              <w:rPr>
                <w:rFonts w:hint="eastAsia"/>
                <w:b/>
                <w:bCs/>
              </w:rPr>
              <w:t>，</w:t>
            </w:r>
            <w:r w:rsidR="009E169B" w:rsidRPr="007F629A">
              <w:rPr>
                <w:b/>
                <w:bCs/>
              </w:rPr>
              <w:t>那么</w:t>
            </w:r>
            <w:r w:rsidR="009E169B" w:rsidRPr="007F629A">
              <w:rPr>
                <w:rFonts w:hint="eastAsia"/>
                <w:b/>
                <w:bCs/>
              </w:rPr>
              <w:t>或许</w:t>
            </w:r>
            <w:r w:rsidR="00471A8D">
              <w:rPr>
                <w:rFonts w:hint="eastAsia"/>
                <w:b/>
                <w:bCs/>
              </w:rPr>
              <w:t>等</w:t>
            </w:r>
            <w:r w:rsidR="009E169B" w:rsidRPr="007F629A">
              <w:rPr>
                <w:rFonts w:hint="eastAsia"/>
                <w:b/>
                <w:bCs/>
              </w:rPr>
              <w:t>晚些时候</w:t>
            </w:r>
            <w:r w:rsidR="009E169B" w:rsidRPr="007F629A">
              <w:rPr>
                <w:b/>
                <w:bCs/>
              </w:rPr>
              <w:t>再来</w:t>
            </w:r>
            <w:r w:rsidR="009E169B" w:rsidRPr="007F629A">
              <w:rPr>
                <w:rFonts w:hint="eastAsia"/>
                <w:b/>
                <w:bCs/>
              </w:rPr>
              <w:t>重新</w:t>
            </w:r>
            <w:r w:rsidR="009E169B" w:rsidRPr="007F629A">
              <w:rPr>
                <w:b/>
                <w:bCs/>
              </w:rPr>
              <w:t>面对它是一个不错的</w:t>
            </w:r>
            <w:r w:rsidR="009E169B" w:rsidRPr="007F629A">
              <w:rPr>
                <w:rFonts w:hint="eastAsia"/>
                <w:b/>
                <w:bCs/>
              </w:rPr>
              <w:t>想法。</w:t>
            </w:r>
          </w:p>
          <w:p w14:paraId="33E9B513" w14:textId="77777777" w:rsidR="009E169B" w:rsidRPr="007F629A" w:rsidRDefault="00C73DE1" w:rsidP="001503BE">
            <w:pPr>
              <w:ind w:firstLine="422"/>
              <w:rPr>
                <w:b/>
                <w:bCs/>
              </w:rPr>
            </w:pPr>
            <w:r w:rsidRPr="007F629A">
              <w:rPr>
                <w:rFonts w:hint="eastAsia"/>
                <w:b/>
                <w:bCs/>
              </w:rPr>
              <w:t>在</w:t>
            </w:r>
            <w:r w:rsidRPr="007F629A">
              <w:rPr>
                <w:b/>
                <w:bCs/>
              </w:rPr>
              <w:t>某些情况下</w:t>
            </w:r>
            <w:r w:rsidR="00C209BA">
              <w:rPr>
                <w:rFonts w:hint="eastAsia"/>
                <w:b/>
                <w:bCs/>
              </w:rPr>
              <w:t>（尽管</w:t>
            </w:r>
            <w:r w:rsidR="00C209BA">
              <w:rPr>
                <w:b/>
                <w:bCs/>
              </w:rPr>
              <w:t>可能</w:t>
            </w:r>
            <w:r w:rsidRPr="007F629A">
              <w:rPr>
                <w:b/>
                <w:bCs/>
              </w:rPr>
              <w:t>并不多见</w:t>
            </w:r>
            <w:r w:rsidRPr="007F629A">
              <w:rPr>
                <w:rFonts w:hint="eastAsia"/>
                <w:b/>
                <w:bCs/>
              </w:rPr>
              <w:t>），</w:t>
            </w:r>
            <w:r w:rsidRPr="007F629A">
              <w:rPr>
                <w:b/>
                <w:bCs/>
              </w:rPr>
              <w:t>我们可能会遇到一些类似于</w:t>
            </w:r>
            <w:r w:rsidRPr="007F629A">
              <w:rPr>
                <w:rFonts w:hint="eastAsia"/>
                <w:b/>
                <w:bCs/>
              </w:rPr>
              <w:t>这样</w:t>
            </w:r>
            <w:r w:rsidRPr="007F629A">
              <w:rPr>
                <w:b/>
                <w:bCs/>
              </w:rPr>
              <w:t>的</w:t>
            </w:r>
            <w:r w:rsidRPr="007F629A">
              <w:rPr>
                <w:rFonts w:hint="eastAsia"/>
                <w:b/>
                <w:bCs/>
              </w:rPr>
              <w:t>递归式</w:t>
            </w:r>
            <w:r w:rsidRPr="007F629A">
              <w:rPr>
                <w:b/>
                <w:bCs/>
              </w:rPr>
              <w:t>：</w:t>
            </w:r>
          </w:p>
          <w:p w14:paraId="27D466A1" w14:textId="77777777" w:rsidR="005733D3" w:rsidRPr="00C81841" w:rsidRDefault="005733D3" w:rsidP="001503BE">
            <w:pPr>
              <w:ind w:firstLine="422"/>
              <w:rPr>
                <w:b/>
                <w:bCs/>
              </w:rPr>
            </w:pPr>
            <w:r w:rsidRPr="00C81841">
              <w:rPr>
                <w:rFonts w:hint="eastAsia"/>
                <w:b/>
                <w:bCs/>
                <w:color w:val="FF0000"/>
              </w:rPr>
              <w:t>（公式）</w:t>
            </w:r>
          </w:p>
          <w:p w14:paraId="1A720854" w14:textId="77777777" w:rsidR="00C209BA" w:rsidRPr="00B44100" w:rsidRDefault="00C209BA" w:rsidP="001503BE">
            <w:pPr>
              <w:ind w:firstLine="422"/>
              <w:rPr>
                <w:b/>
                <w:bCs/>
              </w:rPr>
            </w:pPr>
            <w:r w:rsidRPr="00B44100">
              <w:rPr>
                <w:rFonts w:hint="eastAsia"/>
                <w:b/>
                <w:bCs/>
              </w:rPr>
              <w:t>换句话说，</w:t>
            </w:r>
            <w:r w:rsidRPr="00B44100">
              <w:rPr>
                <w:b/>
                <w:bCs/>
              </w:rPr>
              <w:t>该子问题的</w:t>
            </w:r>
            <w:r w:rsidR="00471A8D">
              <w:rPr>
                <w:rFonts w:hint="eastAsia"/>
                <w:b/>
                <w:bCs/>
              </w:rPr>
              <w:t>大小</w:t>
            </w:r>
            <w:r w:rsidR="000D3AC8" w:rsidRPr="00B44100">
              <w:rPr>
                <w:rFonts w:hint="eastAsia"/>
                <w:b/>
                <w:bCs/>
              </w:rPr>
              <w:t>是</w:t>
            </w:r>
            <w:r w:rsidR="000D3AC8" w:rsidRPr="00B44100">
              <w:rPr>
                <w:b/>
                <w:bCs/>
              </w:rPr>
              <w:t>原先</w:t>
            </w:r>
            <w:r w:rsidR="00471A8D">
              <w:rPr>
                <w:rFonts w:hint="eastAsia"/>
                <w:b/>
                <w:bCs/>
              </w:rPr>
              <w:t>规模</w:t>
            </w:r>
            <w:r w:rsidRPr="00B44100">
              <w:rPr>
                <w:b/>
                <w:bCs/>
              </w:rPr>
              <w:t>的</w:t>
            </w:r>
            <w:r w:rsidRPr="00471A8D">
              <w:rPr>
                <w:b/>
                <w:bCs/>
                <w:i/>
              </w:rPr>
              <w:t>b</w:t>
            </w:r>
            <w:r w:rsidRPr="00B44100">
              <w:rPr>
                <w:rFonts w:hint="eastAsia"/>
                <w:b/>
                <w:bCs/>
              </w:rPr>
              <w:t>次方根</w:t>
            </w:r>
            <w:r w:rsidR="000D3AC8" w:rsidRPr="00B44100">
              <w:rPr>
                <w:rFonts w:hint="eastAsia"/>
                <w:b/>
                <w:bCs/>
              </w:rPr>
              <w:t>。</w:t>
            </w:r>
            <w:r w:rsidR="00471A8D">
              <w:rPr>
                <w:rFonts w:hint="eastAsia"/>
                <w:b/>
                <w:bCs/>
              </w:rPr>
              <w:t>那</w:t>
            </w:r>
            <w:r w:rsidR="000D3AC8" w:rsidRPr="00471A8D">
              <w:rPr>
                <w:b/>
                <w:bCs/>
                <w:i/>
              </w:rPr>
              <w:t>现在</w:t>
            </w:r>
            <w:r w:rsidR="00471A8D">
              <w:rPr>
                <w:rFonts w:hint="eastAsia"/>
                <w:b/>
                <w:bCs/>
              </w:rPr>
              <w:t>您</w:t>
            </w:r>
            <w:r w:rsidR="00FC30C1">
              <w:rPr>
                <w:rFonts w:hint="eastAsia"/>
                <w:b/>
                <w:bCs/>
              </w:rPr>
              <w:t>要</w:t>
            </w:r>
            <w:r w:rsidR="000D3AC8" w:rsidRPr="00B44100">
              <w:rPr>
                <w:b/>
                <w:bCs/>
              </w:rPr>
              <w:t>怎么做呢？</w:t>
            </w:r>
            <w:r w:rsidR="00251F90" w:rsidRPr="00B44100">
              <w:rPr>
                <w:rFonts w:hint="eastAsia"/>
                <w:b/>
                <w:bCs/>
              </w:rPr>
              <w:t>事实上</w:t>
            </w:r>
            <w:r w:rsidR="00251F90" w:rsidRPr="00B44100">
              <w:rPr>
                <w:b/>
                <w:bCs/>
              </w:rPr>
              <w:t>，我们可以</w:t>
            </w:r>
            <w:r w:rsidR="00251F90" w:rsidRPr="00B44100">
              <w:rPr>
                <w:rFonts w:hint="eastAsia"/>
                <w:b/>
                <w:bCs/>
              </w:rPr>
              <w:t>穿越</w:t>
            </w:r>
            <w:r w:rsidR="000D3AC8" w:rsidRPr="00B44100">
              <w:rPr>
                <w:rFonts w:hint="eastAsia"/>
                <w:b/>
                <w:bCs/>
              </w:rPr>
              <w:t>“另一个</w:t>
            </w:r>
            <w:r w:rsidR="000D3AC8" w:rsidRPr="00B44100">
              <w:rPr>
                <w:b/>
                <w:bCs/>
              </w:rPr>
              <w:t>世界</w:t>
            </w:r>
            <w:r w:rsidR="000D3AC8" w:rsidRPr="00B44100">
              <w:rPr>
                <w:rFonts w:hint="eastAsia"/>
                <w:b/>
                <w:bCs/>
              </w:rPr>
              <w:t>”里</w:t>
            </w:r>
            <w:r w:rsidR="000D3AC8" w:rsidRPr="00B44100">
              <w:rPr>
                <w:b/>
                <w:bCs/>
              </w:rPr>
              <w:t>去，在那里递归式</w:t>
            </w:r>
            <w:r w:rsidR="00471A8D">
              <w:rPr>
                <w:rFonts w:hint="eastAsia"/>
                <w:b/>
                <w:bCs/>
              </w:rPr>
              <w:t>也许</w:t>
            </w:r>
            <w:r w:rsidR="000D3AC8" w:rsidRPr="00B44100">
              <w:rPr>
                <w:b/>
                <w:bCs/>
              </w:rPr>
              <w:t>会变得非常简单。</w:t>
            </w:r>
            <w:r w:rsidR="000D3AC8" w:rsidRPr="00B44100">
              <w:rPr>
                <w:rFonts w:hint="eastAsia"/>
                <w:b/>
                <w:bCs/>
              </w:rPr>
              <w:t>当然</w:t>
            </w:r>
            <w:r w:rsidR="000D3AC8" w:rsidRPr="00B44100">
              <w:rPr>
                <w:b/>
                <w:bCs/>
              </w:rPr>
              <w:t>，</w:t>
            </w:r>
            <w:r w:rsidR="00471A8D">
              <w:rPr>
                <w:rFonts w:hint="eastAsia"/>
                <w:b/>
                <w:bCs/>
              </w:rPr>
              <w:t>那</w:t>
            </w:r>
            <w:r w:rsidR="00251F90" w:rsidRPr="00B44100">
              <w:rPr>
                <w:rFonts w:hint="eastAsia"/>
                <w:b/>
                <w:bCs/>
              </w:rPr>
              <w:t>个</w:t>
            </w:r>
            <w:r w:rsidR="00251F90" w:rsidRPr="00B44100">
              <w:rPr>
                <w:b/>
                <w:bCs/>
              </w:rPr>
              <w:t>世界必须是</w:t>
            </w:r>
            <w:r w:rsidR="00B566E9" w:rsidRPr="00B44100">
              <w:rPr>
                <w:rFonts w:hint="eastAsia"/>
                <w:b/>
                <w:bCs/>
              </w:rPr>
              <w:t>真实</w:t>
            </w:r>
            <w:r w:rsidR="000D3AC8" w:rsidRPr="00B44100">
              <w:rPr>
                <w:rFonts w:hint="eastAsia"/>
                <w:b/>
                <w:bCs/>
              </w:rPr>
              <w:t>世界</w:t>
            </w:r>
            <w:r w:rsidR="000D3AC8" w:rsidRPr="00B44100">
              <w:rPr>
                <w:b/>
                <w:bCs/>
              </w:rPr>
              <w:t>的</w:t>
            </w:r>
            <w:r w:rsidR="00B566E9" w:rsidRPr="00B44100">
              <w:rPr>
                <w:rFonts w:hint="eastAsia"/>
                <w:b/>
                <w:bCs/>
              </w:rPr>
              <w:t>某种映射。</w:t>
            </w:r>
            <w:r w:rsidR="00471A8D">
              <w:rPr>
                <w:rFonts w:hint="eastAsia"/>
                <w:b/>
                <w:bCs/>
              </w:rPr>
              <w:t>只有如此</w:t>
            </w:r>
            <w:r w:rsidR="00251F90" w:rsidRPr="00B44100">
              <w:rPr>
                <w:b/>
                <w:bCs/>
              </w:rPr>
              <w:t>，</w:t>
            </w:r>
            <w:r w:rsidR="00251F90" w:rsidRPr="00B44100">
              <w:rPr>
                <w:rFonts w:hint="eastAsia"/>
                <w:b/>
                <w:bCs/>
              </w:rPr>
              <w:t>当</w:t>
            </w:r>
            <w:r w:rsidR="00251F90" w:rsidRPr="00B44100">
              <w:rPr>
                <w:b/>
                <w:bCs/>
              </w:rPr>
              <w:t>我们回</w:t>
            </w:r>
            <w:r w:rsidR="00251F90" w:rsidRPr="00B44100">
              <w:rPr>
                <w:rFonts w:hint="eastAsia"/>
                <w:b/>
                <w:bCs/>
              </w:rPr>
              <w:t>归</w:t>
            </w:r>
            <w:r w:rsidR="00251F90" w:rsidRPr="00B44100">
              <w:rPr>
                <w:b/>
                <w:bCs/>
              </w:rPr>
              <w:t>现实时</w:t>
            </w:r>
            <w:r w:rsidR="00251F90" w:rsidRPr="00B44100">
              <w:rPr>
                <w:rFonts w:hint="eastAsia"/>
                <w:b/>
                <w:bCs/>
              </w:rPr>
              <w:t>才</w:t>
            </w:r>
            <w:r w:rsidR="00251F90" w:rsidRPr="00B44100">
              <w:rPr>
                <w:b/>
                <w:bCs/>
              </w:rPr>
              <w:t>能</w:t>
            </w:r>
            <w:r w:rsidR="00471A8D">
              <w:rPr>
                <w:rFonts w:hint="eastAsia"/>
                <w:b/>
                <w:bCs/>
              </w:rPr>
              <w:t>真正</w:t>
            </w:r>
            <w:r w:rsidR="00251F90" w:rsidRPr="00B44100">
              <w:rPr>
                <w:b/>
                <w:bCs/>
              </w:rPr>
              <w:t>得</w:t>
            </w:r>
            <w:r w:rsidR="00251F90" w:rsidRPr="00B44100">
              <w:rPr>
                <w:rFonts w:hint="eastAsia"/>
                <w:b/>
                <w:bCs/>
              </w:rPr>
              <w:t>到</w:t>
            </w:r>
            <w:r w:rsidR="00471A8D">
              <w:rPr>
                <w:rFonts w:hint="eastAsia"/>
                <w:b/>
                <w:bCs/>
              </w:rPr>
              <w:t>处理</w:t>
            </w:r>
            <w:r w:rsidR="00251F90" w:rsidRPr="00B44100">
              <w:rPr>
                <w:b/>
                <w:bCs/>
              </w:rPr>
              <w:t>原递归式的解决方案</w:t>
            </w:r>
            <w:del w:id="478" w:author="Robbie Fan" w:date="2014-01-04T20:07:00Z">
              <w:r w:rsidR="00251F90" w:rsidRPr="00B44100" w:rsidDel="00A41439">
                <w:rPr>
                  <w:b/>
                  <w:bCs/>
                </w:rPr>
                <w:delText>了</w:delText>
              </w:r>
            </w:del>
            <w:r w:rsidR="00251F90" w:rsidRPr="00B44100">
              <w:rPr>
                <w:b/>
                <w:bCs/>
              </w:rPr>
              <w:t>。</w:t>
            </w:r>
          </w:p>
          <w:p w14:paraId="23B65031" w14:textId="77777777" w:rsidR="00B566E9" w:rsidRPr="00B44100" w:rsidRDefault="00164C7A" w:rsidP="001503BE">
            <w:pPr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我们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“兔子洞”</w:t>
            </w:r>
            <w:r w:rsidR="003422F3">
              <w:rPr>
                <w:rFonts w:hint="eastAsia"/>
                <w:b/>
                <w:bCs/>
              </w:rPr>
              <w:t>其实</w:t>
            </w:r>
            <w:r w:rsidR="003422F3">
              <w:rPr>
                <w:b/>
                <w:bCs/>
              </w:rPr>
              <w:t>就</w:t>
            </w:r>
            <w:r>
              <w:rPr>
                <w:b/>
                <w:bCs/>
              </w:rPr>
              <w:t>是</w:t>
            </w:r>
            <w:r>
              <w:rPr>
                <w:rFonts w:hint="eastAsia"/>
                <w:b/>
                <w:bCs/>
              </w:rPr>
              <w:t>一种</w:t>
            </w:r>
            <w:r>
              <w:rPr>
                <w:b/>
                <w:bCs/>
              </w:rPr>
              <w:t>被称之为</w:t>
            </w:r>
            <w:r w:rsidR="003422F3" w:rsidRPr="00FC30C1">
              <w:rPr>
                <w:rFonts w:hint="eastAsia"/>
                <w:b/>
                <w:bCs/>
                <w:i/>
              </w:rPr>
              <w:t>更改</w:t>
            </w:r>
            <w:r w:rsidRPr="00FC30C1">
              <w:rPr>
                <w:b/>
                <w:bCs/>
                <w:i/>
              </w:rPr>
              <w:t>变量</w:t>
            </w:r>
            <w:r w:rsidRPr="00FC30C1">
              <w:rPr>
                <w:rFonts w:hint="eastAsia"/>
                <w:b/>
                <w:bCs/>
                <w:i/>
              </w:rPr>
              <w:t>法</w:t>
            </w:r>
            <w:r>
              <w:rPr>
                <w:b/>
                <w:bCs/>
              </w:rPr>
              <w:t>的</w:t>
            </w:r>
            <w:r w:rsidR="00FC30C1">
              <w:rPr>
                <w:rFonts w:hint="eastAsia"/>
                <w:b/>
                <w:bCs/>
              </w:rPr>
              <w:t>东西</w:t>
            </w:r>
            <w:r>
              <w:rPr>
                <w:b/>
                <w:bCs/>
              </w:rPr>
              <w:t>。</w:t>
            </w:r>
            <w:r>
              <w:rPr>
                <w:rFonts w:hint="eastAsia"/>
                <w:b/>
                <w:bCs/>
              </w:rPr>
              <w:t>它</w:t>
            </w:r>
            <w:r>
              <w:rPr>
                <w:b/>
                <w:bCs/>
              </w:rPr>
              <w:t>实际上</w:t>
            </w:r>
            <w:r w:rsidR="003422F3">
              <w:rPr>
                <w:b/>
                <w:bCs/>
              </w:rPr>
              <w:t>是一</w:t>
            </w:r>
            <w:r w:rsidR="003422F3">
              <w:rPr>
                <w:rFonts w:hint="eastAsia"/>
                <w:b/>
                <w:bCs/>
              </w:rPr>
              <w:t>个协调</w:t>
            </w:r>
            <w:r>
              <w:rPr>
                <w:b/>
                <w:bCs/>
              </w:rPr>
              <w:t>变化过程，</w:t>
            </w:r>
            <w:r w:rsidR="008E1F71">
              <w:rPr>
                <w:rFonts w:hint="eastAsia"/>
                <w:b/>
                <w:bCs/>
              </w:rPr>
              <w:t>即</w:t>
            </w:r>
            <w:r>
              <w:rPr>
                <w:rFonts w:hint="eastAsia"/>
                <w:b/>
                <w:bCs/>
              </w:rPr>
              <w:t>我们</w:t>
            </w:r>
            <w:r w:rsidR="008E1F71">
              <w:rPr>
                <w:rFonts w:hint="eastAsia"/>
                <w:b/>
                <w:bCs/>
              </w:rPr>
              <w:t>用替换</w:t>
            </w:r>
            <w:r>
              <w:rPr>
                <w:b/>
                <w:bCs/>
              </w:rPr>
              <w:t>T</w:t>
            </w:r>
            <w:r w:rsidR="003422F3">
              <w:rPr>
                <w:rFonts w:hint="eastAsia"/>
                <w:b/>
                <w:bCs/>
              </w:rPr>
              <w:t>（比如</w:t>
            </w:r>
            <w:r w:rsidR="003422F3">
              <w:rPr>
                <w:b/>
                <w:bCs/>
              </w:rPr>
              <w:t>换成</w:t>
            </w:r>
            <w:r w:rsidR="003422F3">
              <w:rPr>
                <w:b/>
                <w:bCs/>
              </w:rPr>
              <w:t>S</w:t>
            </w:r>
            <w:r w:rsidR="003422F3">
              <w:rPr>
                <w:rFonts w:hint="eastAsia"/>
                <w:b/>
                <w:bCs/>
              </w:rPr>
              <w:t>）</w:t>
            </w:r>
            <w:r>
              <w:rPr>
                <w:b/>
                <w:bCs/>
              </w:rPr>
              <w:t>和</w:t>
            </w:r>
            <w:r>
              <w:rPr>
                <w:b/>
                <w:bCs/>
              </w:rPr>
              <w:t>n</w:t>
            </w:r>
            <w:r w:rsidR="003422F3">
              <w:rPr>
                <w:rFonts w:hint="eastAsia"/>
                <w:b/>
                <w:bCs/>
              </w:rPr>
              <w:t>（换成</w:t>
            </w:r>
            <w:r w:rsidR="003422F3">
              <w:rPr>
                <w:b/>
                <w:bCs/>
              </w:rPr>
              <w:t>m</w:t>
            </w:r>
            <w:r w:rsidR="003422F3">
              <w:rPr>
                <w:rFonts w:hint="eastAsia"/>
                <w:b/>
                <w:bCs/>
              </w:rPr>
              <w:t>）</w:t>
            </w:r>
            <w:r w:rsidR="008E1F71">
              <w:rPr>
                <w:rFonts w:hint="eastAsia"/>
                <w:b/>
                <w:bCs/>
              </w:rPr>
              <w:t>的</w:t>
            </w:r>
            <w:r w:rsidR="008E1F71">
              <w:rPr>
                <w:b/>
                <w:bCs/>
              </w:rPr>
              <w:t>方式</w:t>
            </w:r>
            <w:r w:rsidR="003422F3">
              <w:rPr>
                <w:rFonts w:hint="eastAsia"/>
                <w:b/>
                <w:bCs/>
              </w:rPr>
              <w:t>，</w:t>
            </w:r>
            <w:r w:rsidR="008E1F71">
              <w:rPr>
                <w:rFonts w:hint="eastAsia"/>
                <w:b/>
                <w:bCs/>
              </w:rPr>
              <w:t>让</w:t>
            </w:r>
            <w:r w:rsidR="008E1F71">
              <w:rPr>
                <w:b/>
                <w:bCs/>
              </w:rPr>
              <w:t>我们的</w:t>
            </w:r>
            <w:r w:rsidR="003422F3">
              <w:rPr>
                <w:b/>
                <w:bCs/>
              </w:rPr>
              <w:t>递归式</w:t>
            </w:r>
            <w:r w:rsidR="008E1F71">
              <w:rPr>
                <w:rFonts w:hint="eastAsia"/>
                <w:b/>
                <w:bCs/>
              </w:rPr>
              <w:t>真正</w:t>
            </w:r>
            <w:r w:rsidR="008E1F71">
              <w:rPr>
                <w:b/>
                <w:bCs/>
              </w:rPr>
              <w:t>变回</w:t>
            </w:r>
            <w:r w:rsidR="00D04A4F">
              <w:rPr>
                <w:b/>
                <w:bCs/>
              </w:rPr>
              <w:t>之前的样子</w:t>
            </w:r>
            <w:r w:rsidR="003422F3">
              <w:rPr>
                <w:b/>
                <w:bCs/>
              </w:rPr>
              <w:t>——</w:t>
            </w:r>
            <w:r w:rsidR="00D04A4F">
              <w:rPr>
                <w:rFonts w:hint="eastAsia"/>
                <w:b/>
                <w:bCs/>
              </w:rPr>
              <w:t>其实</w:t>
            </w:r>
            <w:r w:rsidR="00D04A4F">
              <w:rPr>
                <w:b/>
                <w:bCs/>
              </w:rPr>
              <w:t>我们只是</w:t>
            </w:r>
            <w:r w:rsidR="00D04A4F">
              <w:rPr>
                <w:rFonts w:hint="eastAsia"/>
                <w:b/>
                <w:bCs/>
              </w:rPr>
              <w:t>换了</w:t>
            </w:r>
            <w:r w:rsidR="00D04A4F">
              <w:rPr>
                <w:b/>
                <w:bCs/>
              </w:rPr>
              <w:t>一种不同的</w:t>
            </w:r>
            <w:r w:rsidR="003422F3">
              <w:rPr>
                <w:b/>
                <w:bCs/>
              </w:rPr>
              <w:t>书写方式</w:t>
            </w:r>
            <w:r w:rsidR="00D04A4F">
              <w:rPr>
                <w:rFonts w:hint="eastAsia"/>
                <w:b/>
                <w:bCs/>
              </w:rPr>
              <w:t>而已</w:t>
            </w:r>
            <w:r w:rsidR="003422F3">
              <w:rPr>
                <w:b/>
                <w:bCs/>
              </w:rPr>
              <w:t>。那</w:t>
            </w:r>
            <w:r w:rsidR="003422F3">
              <w:rPr>
                <w:rFonts w:hint="eastAsia"/>
                <w:b/>
                <w:bCs/>
              </w:rPr>
              <w:t>么</w:t>
            </w:r>
            <w:r w:rsidR="003422F3">
              <w:rPr>
                <w:b/>
                <w:bCs/>
              </w:rPr>
              <w:t>，到底我们</w:t>
            </w:r>
            <w:r w:rsidR="003422F3">
              <w:rPr>
                <w:rFonts w:hint="eastAsia"/>
                <w:b/>
                <w:bCs/>
              </w:rPr>
              <w:t>从</w:t>
            </w:r>
            <w:r w:rsidR="003422F3" w:rsidRPr="00C81841">
              <w:rPr>
                <w:rFonts w:eastAsia="Arial"/>
                <w:b/>
                <w:bCs/>
                <w:i/>
              </w:rPr>
              <w:t>T</w:t>
            </w:r>
            <w:r w:rsidR="003422F3" w:rsidRPr="00C81841">
              <w:rPr>
                <w:rFonts w:eastAsia="Arial"/>
                <w:b/>
                <w:bCs/>
              </w:rPr>
              <w:t>(</w:t>
            </w:r>
            <w:r w:rsidR="003422F3" w:rsidRPr="00C81841">
              <w:rPr>
                <w:rFonts w:eastAsia="Arial"/>
                <w:b/>
                <w:bCs/>
                <w:i/>
              </w:rPr>
              <w:t>n</w:t>
            </w:r>
            <w:r w:rsidR="003422F3" w:rsidRPr="00C81841">
              <w:rPr>
                <w:rFonts w:eastAsia="Arial"/>
                <w:b/>
                <w:bCs/>
                <w:vertAlign w:val="superscript"/>
              </w:rPr>
              <w:t>1/</w:t>
            </w:r>
            <w:r w:rsidR="003422F3" w:rsidRPr="00C81841">
              <w:rPr>
                <w:rFonts w:eastAsia="Arial"/>
                <w:b/>
                <w:bCs/>
                <w:i/>
                <w:vertAlign w:val="superscript"/>
              </w:rPr>
              <w:t xml:space="preserve">b </w:t>
            </w:r>
            <w:r w:rsidR="003422F3">
              <w:rPr>
                <w:rFonts w:eastAsia="Arial"/>
                <w:b/>
                <w:bCs/>
              </w:rPr>
              <w:t>)</w:t>
            </w:r>
            <w:r w:rsidR="003422F3" w:rsidRPr="00B44100">
              <w:rPr>
                <w:rFonts w:hint="eastAsia"/>
                <w:b/>
                <w:bCs/>
              </w:rPr>
              <w:t>到</w:t>
            </w:r>
            <w:r w:rsidR="003422F3" w:rsidRPr="00C81841">
              <w:rPr>
                <w:rFonts w:eastAsia="Arial"/>
                <w:b/>
                <w:bCs/>
                <w:i/>
              </w:rPr>
              <w:t>S</w:t>
            </w:r>
            <w:r w:rsidR="003422F3" w:rsidRPr="00C81841">
              <w:rPr>
                <w:rFonts w:eastAsia="Arial"/>
                <w:b/>
                <w:bCs/>
              </w:rPr>
              <w:t>(</w:t>
            </w:r>
            <w:r w:rsidR="003422F3" w:rsidRPr="00C81841">
              <w:rPr>
                <w:rFonts w:eastAsia="Arial"/>
                <w:b/>
                <w:bCs/>
                <w:i/>
              </w:rPr>
              <w:t>m</w:t>
            </w:r>
            <w:r w:rsidR="003422F3" w:rsidRPr="00C81841">
              <w:rPr>
                <w:rFonts w:eastAsia="Arial"/>
                <w:b/>
                <w:bCs/>
              </w:rPr>
              <w:t>/</w:t>
            </w:r>
            <w:r w:rsidR="003422F3" w:rsidRPr="00C81841">
              <w:rPr>
                <w:rFonts w:eastAsia="Arial"/>
                <w:b/>
                <w:bCs/>
                <w:i/>
              </w:rPr>
              <w:t>b</w:t>
            </w:r>
            <w:r w:rsidR="003422F3" w:rsidRPr="00C81841">
              <w:rPr>
                <w:rFonts w:eastAsia="Arial"/>
                <w:b/>
                <w:bCs/>
              </w:rPr>
              <w:t>)</w:t>
            </w:r>
            <w:r w:rsidR="003422F3" w:rsidRPr="00B44100">
              <w:rPr>
                <w:rFonts w:hint="eastAsia"/>
                <w:b/>
                <w:bCs/>
              </w:rPr>
              <w:t>的</w:t>
            </w:r>
            <w:r w:rsidR="003422F3" w:rsidRPr="00B44100">
              <w:rPr>
                <w:b/>
                <w:bCs/>
              </w:rPr>
              <w:t>过程中</w:t>
            </w:r>
            <w:r w:rsidR="003422F3" w:rsidRPr="00B44100">
              <w:rPr>
                <w:rFonts w:hint="eastAsia"/>
                <w:b/>
                <w:bCs/>
              </w:rPr>
              <w:t>究竟要</w:t>
            </w:r>
            <w:r w:rsidR="003422F3" w:rsidRPr="00B44100">
              <w:rPr>
                <w:b/>
                <w:bCs/>
              </w:rPr>
              <w:t>改变什么，才能</w:t>
            </w:r>
            <w:r w:rsidR="00FC30C1">
              <w:rPr>
                <w:rFonts w:hint="eastAsia"/>
                <w:b/>
                <w:bCs/>
              </w:rPr>
              <w:t>使操作</w:t>
            </w:r>
            <w:r w:rsidR="00FC30C1">
              <w:rPr>
                <w:b/>
                <w:bCs/>
              </w:rPr>
              <w:t>简化</w:t>
            </w:r>
            <w:r w:rsidR="003422F3" w:rsidRPr="00B44100">
              <w:rPr>
                <w:b/>
                <w:bCs/>
              </w:rPr>
              <w:t>呢？</w:t>
            </w:r>
            <w:r w:rsidR="00FC30C1">
              <w:rPr>
                <w:rFonts w:hint="eastAsia"/>
                <w:b/>
                <w:bCs/>
              </w:rPr>
              <w:t>下面我们就拿</w:t>
            </w:r>
            <w:r w:rsidR="003422F3" w:rsidRPr="00B44100">
              <w:rPr>
                <w:b/>
                <w:bCs/>
              </w:rPr>
              <w:t>平方根做</w:t>
            </w:r>
            <w:r w:rsidR="003422F3" w:rsidRPr="00B44100">
              <w:rPr>
                <w:rFonts w:hint="eastAsia"/>
                <w:b/>
                <w:bCs/>
              </w:rPr>
              <w:t>一个</w:t>
            </w:r>
            <w:r w:rsidR="00FC30C1">
              <w:rPr>
                <w:rFonts w:hint="eastAsia"/>
                <w:b/>
                <w:bCs/>
              </w:rPr>
              <w:t>例子</w:t>
            </w:r>
            <w:r w:rsidR="003422F3" w:rsidRPr="00B44100">
              <w:rPr>
                <w:b/>
                <w:bCs/>
              </w:rPr>
              <w:t>：</w:t>
            </w:r>
          </w:p>
          <w:p w14:paraId="242F1AD4" w14:textId="77777777" w:rsidR="005733D3" w:rsidRPr="00C81841" w:rsidRDefault="005733D3" w:rsidP="001503BE">
            <w:pPr>
              <w:ind w:firstLine="422"/>
              <w:rPr>
                <w:b/>
                <w:bCs/>
                <w:color w:val="FF0000"/>
              </w:rPr>
            </w:pPr>
            <w:r w:rsidRPr="00C81841">
              <w:rPr>
                <w:rFonts w:hint="eastAsia"/>
                <w:b/>
                <w:bCs/>
                <w:color w:val="FF0000"/>
              </w:rPr>
              <w:t>（公式）</w:t>
            </w:r>
          </w:p>
          <w:p w14:paraId="3E25053E" w14:textId="77777777" w:rsidR="002A618D" w:rsidRPr="00B44100" w:rsidRDefault="005210EB" w:rsidP="001503BE">
            <w:pPr>
              <w:ind w:firstLine="422"/>
              <w:rPr>
                <w:b/>
                <w:bCs/>
              </w:rPr>
            </w:pPr>
            <w:r w:rsidRPr="00B44100">
              <w:rPr>
                <w:rFonts w:hint="eastAsia"/>
                <w:b/>
                <w:bCs/>
              </w:rPr>
              <w:t>那么</w:t>
            </w:r>
            <w:r w:rsidR="002A618D" w:rsidRPr="00B44100">
              <w:rPr>
                <w:rFonts w:hint="eastAsia"/>
                <w:b/>
                <w:bCs/>
              </w:rPr>
              <w:t>如何才能</w:t>
            </w:r>
            <w:r w:rsidR="002A618D" w:rsidRPr="00B44100">
              <w:rPr>
                <w:b/>
                <w:bCs/>
              </w:rPr>
              <w:t>让</w:t>
            </w:r>
            <w:r w:rsidR="002A618D" w:rsidRPr="00C81841">
              <w:rPr>
                <w:rFonts w:eastAsia="Arial"/>
                <w:b/>
                <w:bCs/>
                <w:i/>
              </w:rPr>
              <w:t>T</w:t>
            </w:r>
            <w:r w:rsidR="002A618D" w:rsidRPr="00C81841">
              <w:rPr>
                <w:rFonts w:eastAsia="Arial"/>
                <w:b/>
                <w:bCs/>
              </w:rPr>
              <w:t>(</w:t>
            </w:r>
            <w:r w:rsidR="002A618D" w:rsidRPr="00C81841">
              <w:rPr>
                <w:rFonts w:eastAsia="Arial"/>
                <w:b/>
                <w:bCs/>
                <w:i/>
              </w:rPr>
              <w:t>n</w:t>
            </w:r>
            <w:r w:rsidR="002A618D" w:rsidRPr="00C81841">
              <w:rPr>
                <w:rFonts w:eastAsia="Arial"/>
                <w:b/>
                <w:bCs/>
                <w:vertAlign w:val="superscript"/>
              </w:rPr>
              <w:t>1/2</w:t>
            </w:r>
            <w:r w:rsidR="002A618D" w:rsidRPr="00C81841">
              <w:rPr>
                <w:rFonts w:eastAsia="Arial"/>
                <w:b/>
                <w:bCs/>
              </w:rPr>
              <w:t xml:space="preserve">) = </w:t>
            </w:r>
            <w:r w:rsidR="002A618D" w:rsidRPr="00C81841">
              <w:rPr>
                <w:rFonts w:eastAsia="Arial"/>
                <w:b/>
                <w:bCs/>
                <w:i/>
              </w:rPr>
              <w:t>S</w:t>
            </w:r>
            <w:r w:rsidR="002A618D" w:rsidRPr="00C81841">
              <w:rPr>
                <w:rFonts w:eastAsia="Arial"/>
                <w:b/>
                <w:bCs/>
              </w:rPr>
              <w:t>(</w:t>
            </w:r>
            <w:r w:rsidR="002A618D" w:rsidRPr="00C81841">
              <w:rPr>
                <w:rFonts w:eastAsia="Arial"/>
                <w:b/>
                <w:bCs/>
                <w:i/>
              </w:rPr>
              <w:t>m</w:t>
            </w:r>
            <w:r w:rsidR="002A618D" w:rsidRPr="00C81841">
              <w:rPr>
                <w:rFonts w:eastAsia="Arial"/>
                <w:b/>
                <w:bCs/>
              </w:rPr>
              <w:t>/2)</w:t>
            </w:r>
            <w:r w:rsidR="002A618D" w:rsidRPr="00B44100">
              <w:rPr>
                <w:rFonts w:hint="eastAsia"/>
                <w:b/>
                <w:bCs/>
              </w:rPr>
              <w:t>呢</w:t>
            </w:r>
            <w:r w:rsidR="002A618D" w:rsidRPr="00B44100">
              <w:rPr>
                <w:b/>
                <w:bCs/>
              </w:rPr>
              <w:t>？</w:t>
            </w:r>
            <w:r w:rsidR="002A618D" w:rsidRPr="00B44100">
              <w:rPr>
                <w:rFonts w:hint="eastAsia"/>
                <w:b/>
                <w:bCs/>
              </w:rPr>
              <w:t>直觉告诉我们</w:t>
            </w:r>
            <w:del w:id="479" w:author="Robbie Fan" w:date="2014-01-04T20:17:00Z">
              <w:r w:rsidRPr="00B44100" w:rsidDel="00927BD6">
                <w:rPr>
                  <w:b/>
                  <w:bCs/>
                </w:rPr>
                <w:delText>关键可能就</w:delText>
              </w:r>
              <w:r w:rsidR="005D6A99" w:rsidRPr="00B44100" w:rsidDel="00927BD6">
                <w:rPr>
                  <w:rFonts w:hint="eastAsia"/>
                  <w:b/>
                  <w:bCs/>
                </w:rPr>
                <w:delText>在</w:delText>
              </w:r>
              <w:r w:rsidR="00451EF6" w:rsidRPr="00B44100" w:rsidDel="00927BD6">
                <w:rPr>
                  <w:rFonts w:hint="eastAsia"/>
                  <w:b/>
                  <w:bCs/>
                </w:rPr>
                <w:delText>相关</w:delText>
              </w:r>
            </w:del>
            <w:ins w:id="480" w:author="Robbie Fan" w:date="2014-01-04T20:17:00Z">
              <w:r w:rsidR="00927BD6">
                <w:rPr>
                  <w:rFonts w:hint="eastAsia"/>
                  <w:b/>
                  <w:bCs/>
                </w:rPr>
                <w:t>想要把</w:t>
              </w:r>
            </w:ins>
            <w:del w:id="481" w:author="Robbie Fan" w:date="2014-01-04T20:17:00Z">
              <w:r w:rsidRPr="00B44100" w:rsidDel="00E144B8">
                <w:rPr>
                  <w:b/>
                  <w:bCs/>
                </w:rPr>
                <w:delText>指数</w:delText>
              </w:r>
            </w:del>
            <w:ins w:id="482" w:author="Robbie Fan" w:date="2014-01-04T20:17:00Z">
              <w:r w:rsidR="00E144B8">
                <w:rPr>
                  <w:rFonts w:hint="eastAsia"/>
                  <w:b/>
                  <w:bCs/>
                </w:rPr>
                <w:t>乘方运算</w:t>
              </w:r>
              <w:r w:rsidR="00927BD6">
                <w:rPr>
                  <w:rFonts w:hint="eastAsia"/>
                  <w:b/>
                  <w:bCs/>
                </w:rPr>
                <w:t>变成乘法</w:t>
              </w:r>
              <w:r w:rsidR="00E144B8">
                <w:rPr>
                  <w:rFonts w:hint="eastAsia"/>
                  <w:b/>
                  <w:bCs/>
                </w:rPr>
                <w:t>运算</w:t>
              </w:r>
            </w:ins>
            <w:del w:id="483" w:author="Robbie Fan" w:date="2014-01-04T20:17:00Z">
              <w:r w:rsidRPr="00B44100" w:rsidDel="00927BD6">
                <w:rPr>
                  <w:rFonts w:hint="eastAsia"/>
                  <w:b/>
                  <w:bCs/>
                </w:rPr>
                <w:delText>当中</w:delText>
              </w:r>
            </w:del>
            <w:r w:rsidR="002A618D" w:rsidRPr="00B44100">
              <w:rPr>
                <w:rFonts w:hint="eastAsia"/>
                <w:b/>
                <w:bCs/>
              </w:rPr>
              <w:t>，</w:t>
            </w:r>
            <w:del w:id="484" w:author="Robbie Fan" w:date="2014-01-04T20:17:00Z">
              <w:r w:rsidR="00451EF6" w:rsidRPr="00B44100" w:rsidDel="00927BD6">
                <w:rPr>
                  <w:rFonts w:hint="eastAsia"/>
                  <w:b/>
                  <w:bCs/>
                </w:rPr>
                <w:delText>为此</w:delText>
              </w:r>
            </w:del>
            <w:r w:rsidR="002A618D" w:rsidRPr="00B44100">
              <w:rPr>
                <w:b/>
                <w:bCs/>
              </w:rPr>
              <w:t>我们需要</w:t>
            </w:r>
            <w:r w:rsidR="005D6A99" w:rsidRPr="00B44100">
              <w:rPr>
                <w:rFonts w:hint="eastAsia"/>
                <w:b/>
                <w:bCs/>
              </w:rPr>
              <w:t>用</w:t>
            </w:r>
            <w:r w:rsidR="005D6A99" w:rsidRPr="00B44100">
              <w:rPr>
                <w:b/>
                <w:bCs/>
              </w:rPr>
              <w:t>到对数</w:t>
            </w:r>
            <w:r w:rsidR="00451EF6" w:rsidRPr="00B44100">
              <w:rPr>
                <w:rFonts w:hint="eastAsia"/>
                <w:b/>
                <w:bCs/>
              </w:rPr>
              <w:t>运算</w:t>
            </w:r>
            <w:r w:rsidR="002A618D" w:rsidRPr="00B44100">
              <w:rPr>
                <w:rFonts w:hint="eastAsia"/>
                <w:b/>
                <w:bCs/>
              </w:rPr>
              <w:t>。</w:t>
            </w:r>
            <w:r w:rsidR="00451EF6" w:rsidRPr="00B44100">
              <w:rPr>
                <w:b/>
                <w:bCs/>
              </w:rPr>
              <w:t>具体技巧</w:t>
            </w:r>
            <w:r w:rsidR="00451EF6" w:rsidRPr="00B44100">
              <w:rPr>
                <w:rFonts w:hint="eastAsia"/>
                <w:b/>
                <w:bCs/>
              </w:rPr>
              <w:t>是</w:t>
            </w:r>
            <w:r w:rsidR="00451EF6" w:rsidRPr="00B44100">
              <w:rPr>
                <w:b/>
                <w:bCs/>
              </w:rPr>
              <w:t>先</w:t>
            </w:r>
            <w:r w:rsidR="00451EF6" w:rsidRPr="00B44100">
              <w:rPr>
                <w:rFonts w:hint="eastAsia"/>
                <w:b/>
                <w:bCs/>
              </w:rPr>
              <w:t>设置</w:t>
            </w:r>
            <w:r w:rsidR="002A618D" w:rsidRPr="00C81841">
              <w:rPr>
                <w:rFonts w:eastAsia="Arial"/>
                <w:b/>
                <w:bCs/>
                <w:i/>
              </w:rPr>
              <w:t>m</w:t>
            </w:r>
            <w:r w:rsidR="002A618D" w:rsidRPr="00C81841">
              <w:rPr>
                <w:rFonts w:eastAsia="Arial"/>
                <w:b/>
                <w:bCs/>
              </w:rPr>
              <w:t xml:space="preserve"> = lg </w:t>
            </w:r>
            <w:r w:rsidR="002A618D" w:rsidRPr="00C81841">
              <w:rPr>
                <w:rFonts w:eastAsia="Arial"/>
                <w:b/>
                <w:bCs/>
                <w:i/>
              </w:rPr>
              <w:t>n</w:t>
            </w:r>
            <w:r w:rsidR="00451EF6" w:rsidRPr="00B44100">
              <w:rPr>
                <w:rFonts w:hint="eastAsia"/>
                <w:b/>
                <w:bCs/>
              </w:rPr>
              <w:t>，接着</w:t>
            </w:r>
            <w:r w:rsidR="00451EF6" w:rsidRPr="00B44100">
              <w:rPr>
                <w:b/>
                <w:bCs/>
              </w:rPr>
              <w:t>我们就可以</w:t>
            </w:r>
            <w:r w:rsidR="00FA7582" w:rsidRPr="00B44100">
              <w:rPr>
                <w:b/>
                <w:bCs/>
              </w:rPr>
              <w:t>将</w:t>
            </w:r>
            <w:r w:rsidR="00FA7582" w:rsidRPr="00B44100">
              <w:rPr>
                <w:rFonts w:hint="eastAsia"/>
                <w:b/>
                <w:bCs/>
              </w:rPr>
              <w:t>递归式</w:t>
            </w:r>
            <w:r w:rsidR="00FA7582" w:rsidRPr="00B44100">
              <w:rPr>
                <w:b/>
                <w:bCs/>
              </w:rPr>
              <w:t>中的</w:t>
            </w:r>
            <w:r w:rsidR="00FA7582" w:rsidRPr="00B44100">
              <w:rPr>
                <w:b/>
                <w:bCs/>
                <w:i/>
              </w:rPr>
              <w:t>n</w:t>
            </w:r>
            <w:r w:rsidR="00451EF6" w:rsidRPr="00B44100">
              <w:rPr>
                <w:rFonts w:hint="eastAsia"/>
                <w:b/>
                <w:bCs/>
              </w:rPr>
              <w:t>全都</w:t>
            </w:r>
            <w:r w:rsidR="00451EF6" w:rsidRPr="00B44100">
              <w:rPr>
                <w:b/>
                <w:bCs/>
              </w:rPr>
              <w:t>替换成</w:t>
            </w:r>
            <w:r w:rsidR="00451EF6" w:rsidRPr="00451EF6">
              <w:rPr>
                <w:rFonts w:hint="eastAsia"/>
                <w:b/>
                <w:bCs/>
              </w:rPr>
              <w:t>2</w:t>
            </w:r>
            <w:r w:rsidR="00451EF6" w:rsidRPr="00451EF6">
              <w:rPr>
                <w:b/>
                <w:bCs/>
                <w:i/>
                <w:vertAlign w:val="superscript"/>
              </w:rPr>
              <w:t>m</w:t>
            </w:r>
            <w:r w:rsidR="00FA7582" w:rsidRPr="00B44100">
              <w:rPr>
                <w:rFonts w:hint="eastAsia"/>
                <w:b/>
                <w:bCs/>
              </w:rPr>
              <w:t>：</w:t>
            </w:r>
          </w:p>
          <w:p w14:paraId="2D46E747" w14:textId="77777777" w:rsidR="005733D3" w:rsidRPr="00C81841" w:rsidRDefault="005733D3" w:rsidP="001503BE">
            <w:pPr>
              <w:ind w:firstLine="422"/>
              <w:rPr>
                <w:b/>
                <w:bCs/>
              </w:rPr>
            </w:pPr>
            <w:r w:rsidRPr="00C81841">
              <w:rPr>
                <w:rFonts w:hint="eastAsia"/>
                <w:b/>
                <w:bCs/>
                <w:color w:val="FF0000"/>
              </w:rPr>
              <w:t>（公式）</w:t>
            </w:r>
          </w:p>
          <w:p w14:paraId="14235AC6" w14:textId="77777777" w:rsidR="00FA7582" w:rsidRPr="00B44100" w:rsidRDefault="00FA7582" w:rsidP="001503BE">
            <w:pPr>
              <w:ind w:firstLine="422"/>
              <w:rPr>
                <w:b/>
                <w:bCs/>
              </w:rPr>
            </w:pPr>
            <w:r w:rsidRPr="00B44100">
              <w:rPr>
                <w:rFonts w:hint="eastAsia"/>
                <w:b/>
                <w:bCs/>
              </w:rPr>
              <w:t>然后再</w:t>
            </w:r>
            <w:r w:rsidR="005D6A99" w:rsidRPr="00B44100">
              <w:rPr>
                <w:rFonts w:hint="eastAsia"/>
                <w:b/>
                <w:bCs/>
              </w:rPr>
              <w:t>设置</w:t>
            </w:r>
            <w:r w:rsidRPr="00C81841">
              <w:rPr>
                <w:rFonts w:eastAsia="Arial"/>
                <w:b/>
                <w:bCs/>
                <w:i/>
              </w:rPr>
              <w:t>S</w:t>
            </w:r>
            <w:r w:rsidRPr="00C81841">
              <w:rPr>
                <w:rFonts w:eastAsia="Arial"/>
                <w:b/>
                <w:bCs/>
              </w:rPr>
              <w:t>(</w:t>
            </w:r>
            <w:r w:rsidRPr="00C81841">
              <w:rPr>
                <w:rFonts w:eastAsia="Arial"/>
                <w:b/>
                <w:bCs/>
                <w:i/>
              </w:rPr>
              <w:t>m</w:t>
            </w:r>
            <w:r w:rsidRPr="00C81841">
              <w:rPr>
                <w:rFonts w:eastAsia="Arial"/>
                <w:b/>
                <w:bCs/>
              </w:rPr>
              <w:t xml:space="preserve">) = </w:t>
            </w:r>
            <w:r w:rsidRPr="00C81841">
              <w:rPr>
                <w:rFonts w:eastAsia="Arial"/>
                <w:b/>
                <w:bCs/>
                <w:i/>
              </w:rPr>
              <w:t>T</w:t>
            </w:r>
            <w:r w:rsidRPr="00C81841">
              <w:rPr>
                <w:rFonts w:eastAsia="Arial"/>
                <w:b/>
                <w:bCs/>
              </w:rPr>
              <w:t>(2</w:t>
            </w:r>
            <w:r w:rsidRPr="00C81841">
              <w:rPr>
                <w:rFonts w:eastAsia="Arial"/>
                <w:b/>
                <w:bCs/>
                <w:i/>
                <w:vertAlign w:val="superscript"/>
              </w:rPr>
              <w:t xml:space="preserve">m </w:t>
            </w:r>
            <w:r w:rsidRPr="00C81841">
              <w:rPr>
                <w:rFonts w:eastAsia="Arial"/>
                <w:b/>
                <w:bCs/>
              </w:rPr>
              <w:t>)</w:t>
            </w:r>
            <w:r w:rsidRPr="00B44100">
              <w:rPr>
                <w:rFonts w:hint="eastAsia"/>
                <w:b/>
                <w:bCs/>
              </w:rPr>
              <w:t>，</w:t>
            </w:r>
            <w:r w:rsidR="005D6A99" w:rsidRPr="00B44100">
              <w:rPr>
                <w:rFonts w:hint="eastAsia"/>
                <w:b/>
                <w:bCs/>
              </w:rPr>
              <w:t>将相关</w:t>
            </w:r>
            <w:r w:rsidRPr="00B44100">
              <w:rPr>
                <w:b/>
                <w:bCs/>
              </w:rPr>
              <w:t>指数</w:t>
            </w:r>
            <w:r w:rsidR="00451EF6" w:rsidRPr="00B44100">
              <w:rPr>
                <w:rFonts w:hint="eastAsia"/>
                <w:b/>
                <w:bCs/>
              </w:rPr>
              <w:t>都</w:t>
            </w:r>
            <w:r w:rsidRPr="00B44100">
              <w:rPr>
                <w:b/>
                <w:bCs/>
              </w:rPr>
              <w:t>隐藏起来</w:t>
            </w:r>
            <w:r w:rsidR="005D6A99" w:rsidRPr="00B44100">
              <w:rPr>
                <w:rFonts w:hint="eastAsia"/>
                <w:b/>
                <w:bCs/>
              </w:rPr>
              <w:t>，</w:t>
            </w:r>
            <w:r w:rsidR="00194AC8" w:rsidRPr="00B44100">
              <w:rPr>
                <w:rFonts w:hint="eastAsia"/>
                <w:b/>
                <w:bCs/>
              </w:rPr>
              <w:t>瞧</w:t>
            </w:r>
            <w:r w:rsidR="005D6A99" w:rsidRPr="00B44100">
              <w:rPr>
                <w:rFonts w:hint="eastAsia"/>
                <w:b/>
                <w:bCs/>
              </w:rPr>
              <w:t>！我们</w:t>
            </w:r>
            <w:r w:rsidR="005D6A99" w:rsidRPr="00B44100">
              <w:rPr>
                <w:b/>
                <w:bCs/>
              </w:rPr>
              <w:t>这</w:t>
            </w:r>
            <w:r w:rsidR="00194AC8" w:rsidRPr="00B44100">
              <w:rPr>
                <w:rFonts w:hint="eastAsia"/>
                <w:b/>
                <w:bCs/>
              </w:rPr>
              <w:t>就</w:t>
            </w:r>
            <w:r w:rsidR="00194AC8" w:rsidRPr="00B44100">
              <w:rPr>
                <w:b/>
                <w:bCs/>
              </w:rPr>
              <w:t>进入仙境</w:t>
            </w:r>
            <w:r w:rsidR="005D6A99" w:rsidRPr="00B44100">
              <w:rPr>
                <w:b/>
                <w:bCs/>
              </w:rPr>
              <w:t>了</w:t>
            </w:r>
            <w:r w:rsidR="005D6A99" w:rsidRPr="00B44100">
              <w:rPr>
                <w:rFonts w:hint="eastAsia"/>
                <w:b/>
                <w:bCs/>
              </w:rPr>
              <w:t>：</w:t>
            </w:r>
          </w:p>
          <w:p w14:paraId="2B5E1873" w14:textId="77777777" w:rsidR="005733D3" w:rsidRPr="00C81841" w:rsidRDefault="005733D3" w:rsidP="001503BE">
            <w:pPr>
              <w:ind w:firstLine="422"/>
              <w:rPr>
                <w:b/>
                <w:bCs/>
              </w:rPr>
            </w:pPr>
            <w:r w:rsidRPr="00C81841">
              <w:rPr>
                <w:rFonts w:hint="eastAsia"/>
                <w:b/>
                <w:bCs/>
                <w:color w:val="FF0000"/>
              </w:rPr>
              <w:t>（公式）</w:t>
            </w:r>
          </w:p>
          <w:p w14:paraId="53DCC84C" w14:textId="77777777" w:rsidR="00194AC8" w:rsidRPr="00B44100" w:rsidRDefault="00194AC8" w:rsidP="001503BE">
            <w:pPr>
              <w:ind w:firstLine="422"/>
              <w:rPr>
                <w:b/>
                <w:bCs/>
              </w:rPr>
            </w:pPr>
            <w:r w:rsidRPr="00B44100">
              <w:rPr>
                <w:rFonts w:hint="eastAsia"/>
                <w:b/>
                <w:bCs/>
              </w:rPr>
              <w:t>现在</w:t>
            </w:r>
            <w:r w:rsidRPr="00B44100">
              <w:rPr>
                <w:b/>
                <w:bCs/>
              </w:rPr>
              <w:t>问题</w:t>
            </w:r>
            <w:r w:rsidRPr="00B44100">
              <w:rPr>
                <w:rFonts w:hint="eastAsia"/>
                <w:b/>
                <w:bCs/>
              </w:rPr>
              <w:t>解决</w:t>
            </w:r>
            <w:r w:rsidRPr="00B44100">
              <w:rPr>
                <w:b/>
                <w:bCs/>
              </w:rPr>
              <w:t>起来就简单了：</w:t>
            </w:r>
            <w:r w:rsidRPr="00C81841">
              <w:rPr>
                <w:rFonts w:eastAsia="Arial"/>
                <w:b/>
                <w:bCs/>
                <w:i/>
              </w:rPr>
              <w:t>T</w:t>
            </w:r>
            <w:r w:rsidRPr="00C81841">
              <w:rPr>
                <w:rFonts w:eastAsia="Arial"/>
                <w:b/>
                <w:bCs/>
              </w:rPr>
              <w:t>(</w:t>
            </w:r>
            <w:r w:rsidRPr="00C81841">
              <w:rPr>
                <w:rFonts w:eastAsia="Arial"/>
                <w:b/>
                <w:bCs/>
                <w:i/>
              </w:rPr>
              <w:t>n</w:t>
            </w:r>
            <w:r w:rsidRPr="00C81841">
              <w:rPr>
                <w:rFonts w:eastAsia="Arial"/>
                <w:b/>
                <w:bCs/>
              </w:rPr>
              <w:t xml:space="preserve">) = </w:t>
            </w:r>
            <w:r w:rsidRPr="00C81841">
              <w:rPr>
                <w:rFonts w:eastAsia="Arial"/>
                <w:b/>
                <w:bCs/>
                <w:i/>
              </w:rPr>
              <w:t>S</w:t>
            </w:r>
            <w:r w:rsidRPr="00C81841">
              <w:rPr>
                <w:rFonts w:eastAsia="Arial"/>
                <w:b/>
                <w:bCs/>
              </w:rPr>
              <w:t>(</w:t>
            </w:r>
            <w:r w:rsidRPr="00C81841">
              <w:rPr>
                <w:rFonts w:eastAsia="Arial"/>
                <w:b/>
                <w:bCs/>
                <w:i/>
              </w:rPr>
              <w:t>m</w:t>
            </w:r>
            <w:r w:rsidRPr="00C81841">
              <w:rPr>
                <w:rFonts w:eastAsia="Arial"/>
                <w:b/>
                <w:bCs/>
              </w:rPr>
              <w:t xml:space="preserve">) </w:t>
            </w:r>
            <w:del w:id="485" w:author="Robbie Fan" w:date="2014-01-04T20:21:00Z">
              <w:r w:rsidRPr="00C81841" w:rsidDel="0007485B">
                <w:rPr>
                  <w:rFonts w:eastAsia="Arial"/>
                  <w:b/>
                  <w:bCs/>
                </w:rPr>
                <w:delText xml:space="preserve">is </w:delText>
              </w:r>
            </w:del>
            <w:ins w:id="486" w:author="Robbie Fan" w:date="2014-01-04T20:21:00Z">
              <w:r w:rsidR="00A05A5F">
                <w:rPr>
                  <w:rFonts w:eastAsiaTheme="minorEastAsia" w:hint="eastAsia"/>
                  <w:b/>
                  <w:bCs/>
                </w:rPr>
                <w:t>，它</w:t>
              </w:r>
              <w:r w:rsidR="0007485B">
                <w:rPr>
                  <w:rFonts w:eastAsiaTheme="minorEastAsia" w:hint="eastAsia"/>
                  <w:b/>
                  <w:bCs/>
                </w:rPr>
                <w:t>是</w:t>
              </w:r>
              <w:r w:rsidR="0007485B" w:rsidRPr="00C81841">
                <w:rPr>
                  <w:rFonts w:eastAsia="Arial"/>
                  <w:b/>
                  <w:bCs/>
                </w:rPr>
                <w:t xml:space="preserve"> </w:t>
              </w:r>
            </w:ins>
            <w:r w:rsidRPr="00C81841">
              <w:rPr>
                <w:rFonts w:eastAsia="Arial"/>
                <w:b/>
                <w:bCs/>
              </w:rPr>
              <w:t>Θ(</w:t>
            </w:r>
            <w:r w:rsidRPr="00C81841">
              <w:rPr>
                <w:rFonts w:eastAsia="Arial"/>
                <w:b/>
                <w:bCs/>
                <w:i/>
              </w:rPr>
              <w:t>m</w:t>
            </w:r>
            <w:r w:rsidRPr="00C81841">
              <w:rPr>
                <w:rFonts w:eastAsia="Arial"/>
                <w:b/>
                <w:bCs/>
              </w:rPr>
              <w:t xml:space="preserve"> lg </w:t>
            </w:r>
            <w:r w:rsidRPr="00C81841">
              <w:rPr>
                <w:rFonts w:eastAsia="Arial"/>
                <w:b/>
                <w:bCs/>
                <w:i/>
              </w:rPr>
              <w:t>m</w:t>
            </w:r>
            <w:r w:rsidRPr="00C81841">
              <w:rPr>
                <w:rFonts w:eastAsia="Arial"/>
                <w:b/>
                <w:bCs/>
              </w:rPr>
              <w:t xml:space="preserve">) = Θ(lg </w:t>
            </w:r>
            <w:r w:rsidRPr="00C81841">
              <w:rPr>
                <w:rFonts w:eastAsia="Arial"/>
                <w:b/>
                <w:bCs/>
                <w:i/>
              </w:rPr>
              <w:t>n</w:t>
            </w:r>
            <w:r w:rsidRPr="00C81841">
              <w:rPr>
                <w:rFonts w:eastAsia="Arial"/>
                <w:b/>
                <w:bCs/>
              </w:rPr>
              <w:t xml:space="preserve"> · lg lg </w:t>
            </w:r>
            <w:r w:rsidRPr="00C81841">
              <w:rPr>
                <w:rFonts w:eastAsia="Arial"/>
                <w:b/>
                <w:bCs/>
                <w:i/>
              </w:rPr>
              <w:t>n</w:t>
            </w:r>
            <w:r w:rsidRPr="00C81841">
              <w:rPr>
                <w:rFonts w:eastAsia="Arial"/>
                <w:b/>
                <w:bCs/>
              </w:rPr>
              <w:t>)</w:t>
            </w:r>
            <w:r w:rsidRPr="00B44100">
              <w:rPr>
                <w:rFonts w:hint="eastAsia"/>
                <w:b/>
                <w:bCs/>
              </w:rPr>
              <w:t>。</w:t>
            </w:r>
          </w:p>
          <w:p w14:paraId="57FCE140" w14:textId="77777777" w:rsidR="00DD494D" w:rsidRPr="00B44100" w:rsidRDefault="00DD494D" w:rsidP="00F22C49">
            <w:pPr>
              <w:ind w:firstLine="422"/>
              <w:rPr>
                <w:b/>
                <w:bCs/>
              </w:rPr>
            </w:pPr>
            <w:r w:rsidRPr="00B44100">
              <w:rPr>
                <w:rFonts w:hint="eastAsia"/>
                <w:b/>
                <w:bCs/>
              </w:rPr>
              <w:t>在</w:t>
            </w:r>
            <w:r w:rsidRPr="00B44100">
              <w:rPr>
                <w:b/>
                <w:bCs/>
              </w:rPr>
              <w:t>本专栏</w:t>
            </w:r>
            <w:r w:rsidRPr="00B44100">
              <w:rPr>
                <w:rFonts w:hint="eastAsia"/>
                <w:b/>
                <w:bCs/>
              </w:rPr>
              <w:t>最先</w:t>
            </w:r>
            <w:r w:rsidRPr="00B44100">
              <w:rPr>
                <w:b/>
                <w:bCs/>
              </w:rPr>
              <w:t>出现的那个递归式中，常数</w:t>
            </w:r>
            <w:r w:rsidRPr="00B44100">
              <w:rPr>
                <w:b/>
                <w:bCs/>
                <w:i/>
              </w:rPr>
              <w:t>a</w:t>
            </w:r>
            <w:r w:rsidRPr="00B44100">
              <w:rPr>
                <w:b/>
                <w:bCs/>
              </w:rPr>
              <w:t>和</w:t>
            </w:r>
            <w:r w:rsidRPr="00B44100">
              <w:rPr>
                <w:b/>
                <w:bCs/>
                <w:i/>
              </w:rPr>
              <w:t>b</w:t>
            </w:r>
            <w:del w:id="487" w:author="Robbie Fan" w:date="2014-01-04T20:24:00Z">
              <w:r w:rsidR="003E6FBC" w:rsidRPr="00B44100" w:rsidDel="004021D8">
                <w:rPr>
                  <w:rFonts w:hint="eastAsia"/>
                  <w:b/>
                  <w:bCs/>
                </w:rPr>
                <w:delText>在</w:delText>
              </w:r>
              <w:r w:rsidRPr="00C81841" w:rsidDel="004021D8">
                <w:rPr>
                  <w:rFonts w:eastAsia="Arial"/>
                  <w:b/>
                  <w:bCs/>
                  <w:i/>
                </w:rPr>
                <w:delText>S</w:delText>
              </w:r>
              <w:r w:rsidRPr="00C81841" w:rsidDel="004021D8">
                <w:rPr>
                  <w:rFonts w:eastAsia="Arial"/>
                  <w:b/>
                  <w:bCs/>
                </w:rPr>
                <w:delText>(</w:delText>
              </w:r>
              <w:r w:rsidRPr="00C81841" w:rsidDel="004021D8">
                <w:rPr>
                  <w:rFonts w:eastAsia="Arial"/>
                  <w:b/>
                  <w:bCs/>
                  <w:i/>
                </w:rPr>
                <w:delText>m</w:delText>
              </w:r>
              <w:r w:rsidRPr="00C81841" w:rsidDel="004021D8">
                <w:rPr>
                  <w:rFonts w:eastAsia="Arial"/>
                  <w:b/>
                  <w:bCs/>
                </w:rPr>
                <w:delText xml:space="preserve">) = </w:delText>
              </w:r>
              <w:r w:rsidRPr="00C81841" w:rsidDel="004021D8">
                <w:rPr>
                  <w:rFonts w:eastAsia="Arial"/>
                  <w:b/>
                  <w:bCs/>
                  <w:i/>
                </w:rPr>
                <w:delText>aS</w:delText>
              </w:r>
              <w:r w:rsidRPr="00C81841" w:rsidDel="004021D8">
                <w:rPr>
                  <w:rFonts w:eastAsia="Arial"/>
                  <w:b/>
                  <w:bCs/>
                </w:rPr>
                <w:delText>(</w:delText>
              </w:r>
              <w:r w:rsidRPr="00C81841" w:rsidDel="004021D8">
                <w:rPr>
                  <w:rFonts w:eastAsia="Arial"/>
                  <w:b/>
                  <w:bCs/>
                  <w:i/>
                </w:rPr>
                <w:delText>m</w:delText>
              </w:r>
              <w:r w:rsidRPr="00C81841" w:rsidDel="004021D8">
                <w:rPr>
                  <w:rFonts w:eastAsia="Arial"/>
                  <w:b/>
                  <w:bCs/>
                </w:rPr>
                <w:delText>/</w:delText>
              </w:r>
              <w:r w:rsidRPr="00C81841" w:rsidDel="004021D8">
                <w:rPr>
                  <w:rFonts w:eastAsia="Arial"/>
                  <w:b/>
                  <w:bCs/>
                  <w:i/>
                </w:rPr>
                <w:delText>b</w:delText>
              </w:r>
              <w:r w:rsidRPr="00C81841" w:rsidDel="004021D8">
                <w:rPr>
                  <w:rFonts w:eastAsia="Arial"/>
                  <w:b/>
                  <w:bCs/>
                </w:rPr>
                <w:delText xml:space="preserve">) + </w:delText>
              </w:r>
              <w:r w:rsidRPr="00C81841" w:rsidDel="004021D8">
                <w:rPr>
                  <w:rFonts w:eastAsia="Arial"/>
                  <w:b/>
                  <w:bCs/>
                  <w:i/>
                </w:rPr>
                <w:delText>g</w:delText>
              </w:r>
              <w:r w:rsidRPr="00C81841" w:rsidDel="004021D8">
                <w:rPr>
                  <w:rFonts w:eastAsia="Arial"/>
                  <w:b/>
                  <w:bCs/>
                </w:rPr>
                <w:delText>(</w:delText>
              </w:r>
              <w:r w:rsidRPr="00C81841" w:rsidDel="004021D8">
                <w:rPr>
                  <w:rFonts w:eastAsia="Arial"/>
                  <w:b/>
                  <w:bCs/>
                  <w:i/>
                </w:rPr>
                <w:delText>m</w:delText>
              </w:r>
              <w:r w:rsidRPr="00C81841" w:rsidDel="004021D8">
                <w:rPr>
                  <w:rFonts w:eastAsia="Arial"/>
                  <w:b/>
                  <w:bCs/>
                </w:rPr>
                <w:delText>)</w:delText>
              </w:r>
              <w:r w:rsidR="003E6FBC" w:rsidRPr="00B44100" w:rsidDel="004021D8">
                <w:rPr>
                  <w:rFonts w:hint="eastAsia"/>
                  <w:b/>
                  <w:bCs/>
                </w:rPr>
                <w:delText>（其中</w:delText>
              </w:r>
              <w:r w:rsidR="003E6FBC" w:rsidRPr="00C81841" w:rsidDel="004021D8">
                <w:rPr>
                  <w:rFonts w:eastAsia="Arial"/>
                  <w:b/>
                  <w:bCs/>
                  <w:i/>
                </w:rPr>
                <w:delText>g</w:delText>
              </w:r>
              <w:r w:rsidR="003E6FBC" w:rsidRPr="00C81841" w:rsidDel="004021D8">
                <w:rPr>
                  <w:rFonts w:eastAsia="Arial"/>
                  <w:b/>
                  <w:bCs/>
                </w:rPr>
                <w:delText>(</w:delText>
              </w:r>
              <w:r w:rsidR="003E6FBC" w:rsidRPr="00C81841" w:rsidDel="004021D8">
                <w:rPr>
                  <w:rFonts w:eastAsia="Arial"/>
                  <w:b/>
                  <w:bCs/>
                  <w:i/>
                </w:rPr>
                <w:delText>m</w:delText>
              </w:r>
              <w:r w:rsidR="003E6FBC" w:rsidRPr="00C81841" w:rsidDel="004021D8">
                <w:rPr>
                  <w:rFonts w:eastAsia="Arial"/>
                  <w:b/>
                  <w:bCs/>
                </w:rPr>
                <w:delText xml:space="preserve">) = </w:delText>
              </w:r>
              <w:r w:rsidR="003E6FBC" w:rsidRPr="00C81841" w:rsidDel="004021D8">
                <w:rPr>
                  <w:rFonts w:eastAsia="Arial"/>
                  <w:b/>
                  <w:bCs/>
                  <w:i/>
                </w:rPr>
                <w:lastRenderedPageBreak/>
                <w:delText xml:space="preserve">f </w:delText>
              </w:r>
              <w:r w:rsidR="003E6FBC" w:rsidRPr="00C81841" w:rsidDel="004021D8">
                <w:rPr>
                  <w:rFonts w:eastAsia="Arial"/>
                  <w:b/>
                  <w:bCs/>
                </w:rPr>
                <w:delText>(2</w:delText>
              </w:r>
              <w:r w:rsidR="003E6FBC" w:rsidRPr="00C81841" w:rsidDel="004021D8">
                <w:rPr>
                  <w:rFonts w:eastAsia="Arial"/>
                  <w:b/>
                  <w:bCs/>
                  <w:i/>
                  <w:vertAlign w:val="superscript"/>
                </w:rPr>
                <w:delText xml:space="preserve">m </w:delText>
              </w:r>
              <w:r w:rsidR="003E6FBC" w:rsidRPr="00C81841" w:rsidDel="004021D8">
                <w:rPr>
                  <w:rFonts w:eastAsia="Arial"/>
                  <w:b/>
                  <w:bCs/>
                </w:rPr>
                <w:delText>)</w:delText>
              </w:r>
              <w:r w:rsidR="003E6FBC" w:rsidRPr="00B44100" w:rsidDel="004021D8">
                <w:rPr>
                  <w:rFonts w:hint="eastAsia"/>
                  <w:b/>
                  <w:bCs/>
                </w:rPr>
                <w:delText>）之外，</w:delText>
              </w:r>
            </w:del>
            <w:r w:rsidR="003E6FBC" w:rsidRPr="00B44100">
              <w:rPr>
                <w:b/>
                <w:bCs/>
              </w:rPr>
              <w:t>当然</w:t>
            </w:r>
            <w:r w:rsidR="003E6FBC" w:rsidRPr="00B44100">
              <w:rPr>
                <w:rFonts w:hint="eastAsia"/>
                <w:b/>
                <w:bCs/>
              </w:rPr>
              <w:t>还是可以有</w:t>
            </w:r>
            <w:r w:rsidR="003E6FBC" w:rsidRPr="00B44100">
              <w:rPr>
                <w:b/>
                <w:bCs/>
              </w:rPr>
              <w:t>其它</w:t>
            </w:r>
            <w:r w:rsidRPr="00B44100">
              <w:rPr>
                <w:b/>
                <w:bCs/>
              </w:rPr>
              <w:t>值的</w:t>
            </w:r>
            <w:r w:rsidRPr="00B44100">
              <w:rPr>
                <w:rFonts w:hint="eastAsia"/>
                <w:b/>
                <w:bCs/>
              </w:rPr>
              <w:t>（</w:t>
            </w:r>
            <w:del w:id="488" w:author="Robbie Fan" w:date="2014-01-04T20:25:00Z">
              <w:r w:rsidRPr="00B44100" w:rsidDel="001C6927">
                <w:rPr>
                  <w:b/>
                  <w:bCs/>
                </w:rPr>
                <w:delText>固然</w:delText>
              </w:r>
            </w:del>
            <w:commentRangeStart w:id="489"/>
            <w:ins w:id="490" w:author="Robbie Fan" w:date="2014-01-04T20:25:00Z">
              <w:r w:rsidR="001C6927">
                <w:rPr>
                  <w:rFonts w:hint="eastAsia"/>
                  <w:b/>
                  <w:bCs/>
                </w:rPr>
                <w:t>而且</w:t>
              </w:r>
            </w:ins>
            <w:del w:id="491" w:author="Robbie Fan" w:date="2014-01-04T20:26:00Z">
              <w:r w:rsidR="003E6FBC" w:rsidRPr="00B44100" w:rsidDel="001C6927">
                <w:rPr>
                  <w:rFonts w:hint="eastAsia"/>
                  <w:b/>
                  <w:bCs/>
                </w:rPr>
                <w:delText>可能</w:delText>
              </w:r>
              <w:r w:rsidR="00A204C2" w:rsidRPr="00B44100" w:rsidDel="001C6927">
                <w:rPr>
                  <w:rFonts w:hint="eastAsia"/>
                  <w:b/>
                  <w:bCs/>
                </w:rPr>
                <w:delText>会</w:delText>
              </w:r>
              <w:r w:rsidR="00A204C2" w:rsidRPr="00B44100" w:rsidDel="001C6927">
                <w:rPr>
                  <w:b/>
                  <w:bCs/>
                </w:rPr>
                <w:delText>与</w:delText>
              </w:r>
            </w:del>
            <w:r w:rsidR="003E6FBC" w:rsidRPr="00B44100">
              <w:rPr>
                <w:b/>
                <w:bCs/>
                <w:i/>
              </w:rPr>
              <w:t>f</w:t>
            </w:r>
            <w:ins w:id="492" w:author="Robbie Fan" w:date="2014-01-04T20:26:00Z">
              <w:r w:rsidR="001C6927" w:rsidRPr="00B44100">
                <w:rPr>
                  <w:rFonts w:hint="eastAsia"/>
                  <w:b/>
                  <w:bCs/>
                </w:rPr>
                <w:t>可能会</w:t>
              </w:r>
            </w:ins>
            <w:del w:id="493" w:author="Robbie Fan" w:date="2014-01-04T20:26:00Z">
              <w:r w:rsidRPr="00B44100" w:rsidDel="001C6927">
                <w:rPr>
                  <w:b/>
                  <w:bCs/>
                </w:rPr>
                <w:delText>很</w:delText>
              </w:r>
            </w:del>
            <w:ins w:id="494" w:author="Robbie Fan" w:date="2014-01-04T20:26:00Z">
              <w:r w:rsidR="001C6927">
                <w:rPr>
                  <w:rFonts w:hint="eastAsia"/>
                  <w:b/>
                  <w:bCs/>
                </w:rPr>
                <w:t>更</w:t>
              </w:r>
            </w:ins>
            <w:r w:rsidRPr="00B44100">
              <w:rPr>
                <w:b/>
                <w:bCs/>
              </w:rPr>
              <w:t>不</w:t>
            </w:r>
            <w:r w:rsidR="00A204C2" w:rsidRPr="00B44100">
              <w:rPr>
                <w:rFonts w:hint="eastAsia"/>
                <w:b/>
                <w:bCs/>
              </w:rPr>
              <w:t>协调</w:t>
            </w:r>
            <w:commentRangeEnd w:id="489"/>
            <w:r w:rsidR="00CE24AC">
              <w:rPr>
                <w:rStyle w:val="af5"/>
              </w:rPr>
              <w:commentReference w:id="489"/>
            </w:r>
            <w:r w:rsidRPr="00B44100">
              <w:rPr>
                <w:rFonts w:hint="eastAsia"/>
                <w:b/>
                <w:bCs/>
              </w:rPr>
              <w:t>）</w:t>
            </w:r>
            <w:ins w:id="495" w:author="Robbie Fan" w:date="2014-01-04T20:24:00Z">
              <w:r w:rsidR="004021D8">
                <w:rPr>
                  <w:rFonts w:hint="eastAsia"/>
                  <w:b/>
                  <w:bCs/>
                </w:rPr>
                <w:t>，我们会得到</w:t>
              </w:r>
              <w:r w:rsidR="004021D8" w:rsidRPr="00C81841">
                <w:rPr>
                  <w:rFonts w:eastAsia="Arial"/>
                  <w:b/>
                  <w:bCs/>
                  <w:i/>
                </w:rPr>
                <w:t>S</w:t>
              </w:r>
              <w:r w:rsidR="004021D8" w:rsidRPr="00C81841">
                <w:rPr>
                  <w:rFonts w:eastAsia="Arial"/>
                  <w:b/>
                  <w:bCs/>
                </w:rPr>
                <w:t>(</w:t>
              </w:r>
              <w:r w:rsidR="004021D8" w:rsidRPr="00C81841">
                <w:rPr>
                  <w:rFonts w:eastAsia="Arial"/>
                  <w:b/>
                  <w:bCs/>
                  <w:i/>
                </w:rPr>
                <w:t>m</w:t>
              </w:r>
              <w:r w:rsidR="004021D8" w:rsidRPr="00C81841">
                <w:rPr>
                  <w:rFonts w:eastAsia="Arial"/>
                  <w:b/>
                  <w:bCs/>
                </w:rPr>
                <w:t xml:space="preserve">) = </w:t>
              </w:r>
              <w:r w:rsidR="004021D8" w:rsidRPr="00C81841">
                <w:rPr>
                  <w:rFonts w:eastAsia="Arial"/>
                  <w:b/>
                  <w:bCs/>
                  <w:i/>
                </w:rPr>
                <w:t>aS</w:t>
              </w:r>
              <w:r w:rsidR="004021D8" w:rsidRPr="00C81841">
                <w:rPr>
                  <w:rFonts w:eastAsia="Arial"/>
                  <w:b/>
                  <w:bCs/>
                </w:rPr>
                <w:t>(</w:t>
              </w:r>
              <w:r w:rsidR="004021D8" w:rsidRPr="00C81841">
                <w:rPr>
                  <w:rFonts w:eastAsia="Arial"/>
                  <w:b/>
                  <w:bCs/>
                  <w:i/>
                </w:rPr>
                <w:t>m</w:t>
              </w:r>
              <w:r w:rsidR="004021D8" w:rsidRPr="00C81841">
                <w:rPr>
                  <w:rFonts w:eastAsia="Arial"/>
                  <w:b/>
                  <w:bCs/>
                </w:rPr>
                <w:t>/</w:t>
              </w:r>
              <w:r w:rsidR="004021D8" w:rsidRPr="00C81841">
                <w:rPr>
                  <w:rFonts w:eastAsia="Arial"/>
                  <w:b/>
                  <w:bCs/>
                  <w:i/>
                </w:rPr>
                <w:t>b</w:t>
              </w:r>
              <w:r w:rsidR="004021D8" w:rsidRPr="00C81841">
                <w:rPr>
                  <w:rFonts w:eastAsia="Arial"/>
                  <w:b/>
                  <w:bCs/>
                </w:rPr>
                <w:t xml:space="preserve">) + </w:t>
              </w:r>
              <w:r w:rsidR="004021D8" w:rsidRPr="00C81841">
                <w:rPr>
                  <w:rFonts w:eastAsia="Arial"/>
                  <w:b/>
                  <w:bCs/>
                  <w:i/>
                </w:rPr>
                <w:t>g</w:t>
              </w:r>
              <w:r w:rsidR="004021D8" w:rsidRPr="00C81841">
                <w:rPr>
                  <w:rFonts w:eastAsia="Arial"/>
                  <w:b/>
                  <w:bCs/>
                </w:rPr>
                <w:t>(</w:t>
              </w:r>
              <w:r w:rsidR="004021D8" w:rsidRPr="00C81841">
                <w:rPr>
                  <w:rFonts w:eastAsia="Arial"/>
                  <w:b/>
                  <w:bCs/>
                  <w:i/>
                </w:rPr>
                <w:t>m</w:t>
              </w:r>
              <w:r w:rsidR="004021D8" w:rsidRPr="00C81841">
                <w:rPr>
                  <w:rFonts w:eastAsia="Arial"/>
                  <w:b/>
                  <w:bCs/>
                </w:rPr>
                <w:t>)</w:t>
              </w:r>
              <w:r w:rsidR="004021D8" w:rsidRPr="00B44100">
                <w:rPr>
                  <w:rFonts w:hint="eastAsia"/>
                  <w:b/>
                  <w:bCs/>
                </w:rPr>
                <w:t>（其中</w:t>
              </w:r>
              <w:r w:rsidR="004021D8" w:rsidRPr="00C81841">
                <w:rPr>
                  <w:rFonts w:eastAsia="Arial"/>
                  <w:b/>
                  <w:bCs/>
                  <w:i/>
                </w:rPr>
                <w:t>g</w:t>
              </w:r>
              <w:r w:rsidR="004021D8" w:rsidRPr="00C81841">
                <w:rPr>
                  <w:rFonts w:eastAsia="Arial"/>
                  <w:b/>
                  <w:bCs/>
                </w:rPr>
                <w:t>(</w:t>
              </w:r>
              <w:r w:rsidR="004021D8" w:rsidRPr="00C81841">
                <w:rPr>
                  <w:rFonts w:eastAsia="Arial"/>
                  <w:b/>
                  <w:bCs/>
                  <w:i/>
                </w:rPr>
                <w:t>m</w:t>
              </w:r>
              <w:r w:rsidR="004021D8" w:rsidRPr="00C81841">
                <w:rPr>
                  <w:rFonts w:eastAsia="Arial"/>
                  <w:b/>
                  <w:bCs/>
                </w:rPr>
                <w:t xml:space="preserve">) = </w:t>
              </w:r>
              <w:r w:rsidR="004021D8" w:rsidRPr="00C81841">
                <w:rPr>
                  <w:rFonts w:eastAsia="Arial"/>
                  <w:b/>
                  <w:bCs/>
                  <w:i/>
                </w:rPr>
                <w:t xml:space="preserve">f </w:t>
              </w:r>
              <w:r w:rsidR="004021D8" w:rsidRPr="00C81841">
                <w:rPr>
                  <w:rFonts w:eastAsia="Arial"/>
                  <w:b/>
                  <w:bCs/>
                </w:rPr>
                <w:t>(2</w:t>
              </w:r>
              <w:r w:rsidR="004021D8" w:rsidRPr="00C81841">
                <w:rPr>
                  <w:rFonts w:eastAsia="Arial"/>
                  <w:b/>
                  <w:bCs/>
                  <w:i/>
                  <w:vertAlign w:val="superscript"/>
                </w:rPr>
                <w:t xml:space="preserve">m </w:t>
              </w:r>
              <w:r w:rsidR="004021D8" w:rsidRPr="00C81841">
                <w:rPr>
                  <w:rFonts w:eastAsia="Arial"/>
                  <w:b/>
                  <w:bCs/>
                </w:rPr>
                <w:t>)</w:t>
              </w:r>
              <w:r w:rsidR="004021D8" w:rsidRPr="00B44100">
                <w:rPr>
                  <w:rFonts w:hint="eastAsia"/>
                  <w:b/>
                  <w:bCs/>
                </w:rPr>
                <w:t>）</w:t>
              </w:r>
            </w:ins>
            <w:r w:rsidR="003E6FBC" w:rsidRPr="00B44100">
              <w:rPr>
                <w:rFonts w:hint="eastAsia"/>
                <w:b/>
                <w:bCs/>
              </w:rPr>
              <w:t>。我们</w:t>
            </w:r>
            <w:r w:rsidR="003E6FBC" w:rsidRPr="00B44100">
              <w:rPr>
                <w:b/>
                <w:bCs/>
              </w:rPr>
              <w:t>既可以用</w:t>
            </w:r>
            <w:del w:id="496" w:author="Robbie Fan" w:date="2014-01-04T20:27:00Z">
              <w:r w:rsidR="003E6FBC" w:rsidRPr="00B44100" w:rsidDel="00F22C49">
                <w:rPr>
                  <w:b/>
                  <w:bCs/>
                </w:rPr>
                <w:delText>这种</w:delText>
              </w:r>
            </w:del>
            <w:commentRangeStart w:id="497"/>
            <w:r w:rsidR="003E6FBC" w:rsidRPr="00B44100">
              <w:rPr>
                <w:b/>
                <w:bCs/>
              </w:rPr>
              <w:t>重复代入法</w:t>
            </w:r>
            <w:commentRangeEnd w:id="497"/>
            <w:r w:rsidR="00F22C49">
              <w:rPr>
                <w:rStyle w:val="af5"/>
              </w:rPr>
              <w:commentReference w:id="497"/>
            </w:r>
            <w:r w:rsidR="003E6FBC" w:rsidRPr="00B44100">
              <w:rPr>
                <w:b/>
                <w:bCs/>
              </w:rPr>
              <w:t>来对付它，</w:t>
            </w:r>
            <w:r w:rsidR="003E6FBC" w:rsidRPr="00B44100">
              <w:rPr>
                <w:rFonts w:hint="eastAsia"/>
                <w:b/>
                <w:bCs/>
              </w:rPr>
              <w:t>也</w:t>
            </w:r>
            <w:r w:rsidR="003E6FBC" w:rsidRPr="00B44100">
              <w:rPr>
                <w:b/>
                <w:bCs/>
              </w:rPr>
              <w:t>可以</w:t>
            </w:r>
            <w:r w:rsidR="003E6FBC" w:rsidRPr="00B44100">
              <w:rPr>
                <w:rFonts w:hint="eastAsia"/>
                <w:b/>
                <w:bCs/>
              </w:rPr>
              <w:t>使用</w:t>
            </w:r>
            <w:r w:rsidR="003E6FBC" w:rsidRPr="00B44100">
              <w:rPr>
                <w:b/>
                <w:bCs/>
              </w:rPr>
              <w:t>下一节将会介绍的</w:t>
            </w:r>
            <w:r w:rsidR="003576A4">
              <w:rPr>
                <w:rFonts w:hint="eastAsia"/>
                <w:b/>
                <w:bCs/>
              </w:rPr>
              <w:t>一刀切式</w:t>
            </w:r>
            <w:r w:rsidR="003E6FBC" w:rsidRPr="00B44100">
              <w:rPr>
                <w:b/>
                <w:bCs/>
              </w:rPr>
              <w:t>（</w:t>
            </w:r>
            <w:r w:rsidR="003E6FBC">
              <w:rPr>
                <w:b/>
                <w:bCs/>
              </w:rPr>
              <w:t>cookie-cutter</w:t>
            </w:r>
            <w:r w:rsidR="003E6FBC" w:rsidRPr="00B44100">
              <w:rPr>
                <w:b/>
                <w:bCs/>
              </w:rPr>
              <w:t>）</w:t>
            </w:r>
            <w:r w:rsidR="003576A4">
              <w:rPr>
                <w:rFonts w:hint="eastAsia"/>
                <w:b/>
                <w:bCs/>
              </w:rPr>
              <w:t>的</w:t>
            </w:r>
            <w:r w:rsidR="003576A4">
              <w:rPr>
                <w:b/>
                <w:bCs/>
              </w:rPr>
              <w:t>解决</w:t>
            </w:r>
            <w:r w:rsidR="003E6FBC" w:rsidRPr="00B44100">
              <w:rPr>
                <w:rFonts w:hint="eastAsia"/>
                <w:b/>
                <w:bCs/>
              </w:rPr>
              <w:t>方案，</w:t>
            </w:r>
            <w:r w:rsidR="003E6FBC" w:rsidRPr="00B44100">
              <w:rPr>
                <w:b/>
                <w:bCs/>
              </w:rPr>
              <w:t>因为</w:t>
            </w:r>
            <w:r w:rsidR="00A204C2" w:rsidRPr="00B44100">
              <w:rPr>
                <w:rFonts w:hint="eastAsia"/>
                <w:b/>
                <w:bCs/>
              </w:rPr>
              <w:t>两者</w:t>
            </w:r>
            <w:r w:rsidR="00A204C2" w:rsidRPr="00B44100">
              <w:rPr>
                <w:b/>
                <w:bCs/>
              </w:rPr>
              <w:t>都</w:t>
            </w:r>
            <w:r w:rsidR="00A204C2" w:rsidRPr="00B44100">
              <w:rPr>
                <w:rFonts w:hint="eastAsia"/>
                <w:b/>
                <w:bCs/>
              </w:rPr>
              <w:t>非常适合用来解决</w:t>
            </w:r>
            <w:r w:rsidR="00A204C2" w:rsidRPr="00B44100">
              <w:rPr>
                <w:b/>
                <w:bCs/>
              </w:rPr>
              <w:t>这一类递归式。</w:t>
            </w:r>
          </w:p>
        </w:tc>
      </w:tr>
    </w:tbl>
    <w:p w14:paraId="71307149" w14:textId="77777777" w:rsidR="00D7111B" w:rsidRDefault="003576A4" w:rsidP="005733D3">
      <w:pPr>
        <w:pStyle w:val="4"/>
      </w:pPr>
      <w:r>
        <w:rPr>
          <w:rFonts w:hint="eastAsia"/>
        </w:rPr>
        <w:lastRenderedPageBreak/>
        <w:t>主定理：</w:t>
      </w:r>
      <w:r>
        <w:t>一刀切式的解决方案</w:t>
      </w:r>
    </w:p>
    <w:p w14:paraId="6A77037D" w14:textId="77777777" w:rsidR="00AC5F43" w:rsidRDefault="00AC5F43" w:rsidP="00D86631">
      <w:pPr>
        <w:ind w:firstLine="420"/>
      </w:pPr>
      <w:r>
        <w:rPr>
          <w:rFonts w:hint="eastAsia"/>
        </w:rPr>
        <w:t>递归式</w:t>
      </w:r>
      <w:r>
        <w:t>与</w:t>
      </w:r>
      <w:r w:rsidR="00C94119">
        <w:rPr>
          <w:rFonts w:hint="eastAsia"/>
        </w:rPr>
        <w:t>所谓</w:t>
      </w:r>
      <w:r w:rsidR="00C94119">
        <w:t>的</w:t>
      </w:r>
      <w:r>
        <w:rPr>
          <w:rFonts w:hint="eastAsia"/>
        </w:rPr>
        <w:t>分治</w:t>
      </w:r>
      <w:r>
        <w:t>法</w:t>
      </w:r>
      <w:r w:rsidR="00C94119">
        <w:rPr>
          <w:rFonts w:hint="eastAsia"/>
        </w:rPr>
        <w:t>（</w:t>
      </w:r>
      <w:r w:rsidR="00814486">
        <w:rPr>
          <w:rFonts w:hint="eastAsia"/>
        </w:rPr>
        <w:t>后者</w:t>
      </w:r>
      <w:r w:rsidR="00C94119">
        <w:rPr>
          <w:rFonts w:hint="eastAsia"/>
        </w:rPr>
        <w:t>详见</w:t>
      </w:r>
      <w:r w:rsidR="00C94119">
        <w:t>第</w:t>
      </w:r>
      <w:r w:rsidR="00C94119">
        <w:rPr>
          <w:rFonts w:hint="eastAsia"/>
        </w:rPr>
        <w:t>6</w:t>
      </w:r>
      <w:r w:rsidR="00C94119">
        <w:rPr>
          <w:rFonts w:hint="eastAsia"/>
        </w:rPr>
        <w:t>章）</w:t>
      </w:r>
      <w:r w:rsidR="00814486">
        <w:rPr>
          <w:rFonts w:hint="eastAsia"/>
        </w:rPr>
        <w:t>之间</w:t>
      </w:r>
      <w:r w:rsidR="00814486">
        <w:t>存在</w:t>
      </w:r>
      <w:r w:rsidR="00814486">
        <w:rPr>
          <w:rFonts w:hint="eastAsia"/>
        </w:rPr>
        <w:t>着许多</w:t>
      </w:r>
      <w:r w:rsidR="00814486">
        <w:t>对应关系</w:t>
      </w:r>
      <w:r>
        <w:t>，其</w:t>
      </w:r>
      <w:r w:rsidR="00814486">
        <w:rPr>
          <w:rFonts w:hint="eastAsia"/>
        </w:rPr>
        <w:t>一般</w:t>
      </w:r>
      <w:r>
        <w:t>形式如下</w:t>
      </w:r>
      <w:r w:rsidR="00C94119">
        <w:rPr>
          <w:rFonts w:hint="eastAsia"/>
        </w:rPr>
        <w:t>（其中</w:t>
      </w:r>
      <w:r w:rsidR="00C94119">
        <w:rPr>
          <w:i/>
        </w:rPr>
        <w:t>a</w:t>
      </w:r>
      <w:r w:rsidR="00C94119">
        <w:t xml:space="preserve"> ≥ 1</w:t>
      </w:r>
      <w:r w:rsidR="00C94119">
        <w:rPr>
          <w:rFonts w:hint="eastAsia"/>
        </w:rPr>
        <w:t>且</w:t>
      </w:r>
      <w:r w:rsidR="00C94119">
        <w:rPr>
          <w:i/>
        </w:rPr>
        <w:t>b</w:t>
      </w:r>
      <w:r w:rsidR="00C94119">
        <w:t xml:space="preserve"> &gt; 1</w:t>
      </w:r>
      <w:r w:rsidR="00C94119">
        <w:rPr>
          <w:rFonts w:hint="eastAsia"/>
        </w:rPr>
        <w:t>）</w:t>
      </w:r>
      <w:r>
        <w:t>：</w:t>
      </w:r>
    </w:p>
    <w:p w14:paraId="72CDC9EB" w14:textId="77777777" w:rsidR="00283E63" w:rsidRPr="00C81841" w:rsidRDefault="00283E63" w:rsidP="001503BE">
      <w:pPr>
        <w:ind w:firstLine="422"/>
        <w:rPr>
          <w:b/>
          <w:bCs/>
        </w:rPr>
      </w:pPr>
      <w:r w:rsidRPr="00C81841">
        <w:rPr>
          <w:rFonts w:hint="eastAsia"/>
          <w:b/>
          <w:bCs/>
          <w:color w:val="FF0000"/>
        </w:rPr>
        <w:t>（公式）</w:t>
      </w:r>
    </w:p>
    <w:p w14:paraId="5BC831B5" w14:textId="77777777" w:rsidR="00AC5F43" w:rsidRDefault="00814486" w:rsidP="00AC5F43">
      <w:pPr>
        <w:ind w:firstLine="420"/>
        <w:jc w:val="both"/>
      </w:pPr>
      <w:r>
        <w:rPr>
          <w:rFonts w:hint="eastAsia"/>
        </w:rPr>
        <w:t>其</w:t>
      </w:r>
      <w:r>
        <w:t>主要想法是</w:t>
      </w:r>
      <w:r>
        <w:rPr>
          <w:rFonts w:hint="eastAsia"/>
        </w:rPr>
        <w:t>：</w:t>
      </w:r>
      <w:r w:rsidR="00AC5F43">
        <w:t>假设我们有</w:t>
      </w:r>
      <w:r w:rsidR="00AC5F43" w:rsidRPr="00AC5F43">
        <w:rPr>
          <w:i/>
        </w:rPr>
        <w:t>a</w:t>
      </w:r>
      <w:r w:rsidR="00AC5F43">
        <w:rPr>
          <w:rFonts w:hint="eastAsia"/>
        </w:rPr>
        <w:t>重递归</w:t>
      </w:r>
      <w:r w:rsidR="00AC5F43">
        <w:t>调用，</w:t>
      </w:r>
      <w:r>
        <w:rPr>
          <w:rFonts w:hint="eastAsia"/>
        </w:rPr>
        <w:t>每重</w:t>
      </w:r>
      <w:r w:rsidR="003D7583">
        <w:t>调用</w:t>
      </w:r>
      <w:r w:rsidR="00E21CCB">
        <w:t>处理</w:t>
      </w:r>
      <w:r w:rsidR="003D7583">
        <w:rPr>
          <w:rFonts w:hint="eastAsia"/>
        </w:rPr>
        <w:t>掉</w:t>
      </w:r>
      <w:r w:rsidR="00E21CCB">
        <w:rPr>
          <w:rFonts w:hint="eastAsia"/>
        </w:rPr>
        <w:t>一定比例</w:t>
      </w:r>
      <w:r w:rsidR="00E21CCB">
        <w:t>的数据</w:t>
      </w:r>
      <w:r w:rsidR="00E21CCB">
        <w:rPr>
          <w:rFonts w:hint="eastAsia"/>
        </w:rPr>
        <w:t>（数据集</w:t>
      </w:r>
      <w:r w:rsidR="00E21CCB">
        <w:t>的</w:t>
      </w:r>
      <w:r w:rsidR="00E21CCB">
        <w:rPr>
          <w:rFonts w:hint="eastAsia"/>
        </w:rPr>
        <w:t>1/b</w:t>
      </w:r>
      <w:r w:rsidR="00E21CCB">
        <w:rPr>
          <w:rFonts w:hint="eastAsia"/>
        </w:rPr>
        <w:t>）。</w:t>
      </w:r>
      <w:r w:rsidR="00E21CCB">
        <w:t>除了</w:t>
      </w:r>
      <w:r w:rsidR="00283E63">
        <w:rPr>
          <w:rFonts w:hint="eastAsia"/>
        </w:rPr>
        <w:t>这些</w:t>
      </w:r>
      <w:r w:rsidR="00E21CCB">
        <w:rPr>
          <w:rFonts w:hint="eastAsia"/>
        </w:rPr>
        <w:t>递归</w:t>
      </w:r>
      <w:r w:rsidR="003D7583">
        <w:rPr>
          <w:rFonts w:hint="eastAsia"/>
        </w:rPr>
        <w:t>调用</w:t>
      </w:r>
      <w:r w:rsidR="00E21CCB">
        <w:t>外</w:t>
      </w:r>
      <w:r w:rsidR="00E21CCB">
        <w:rPr>
          <w:rFonts w:hint="eastAsia"/>
        </w:rPr>
        <w:t>，</w:t>
      </w:r>
      <w:r w:rsidR="00E21CCB">
        <w:t>算法</w:t>
      </w:r>
      <w:r w:rsidR="00E21CCB">
        <w:rPr>
          <w:rFonts w:hint="eastAsia"/>
        </w:rPr>
        <w:t>中</w:t>
      </w:r>
      <w:r w:rsidR="003D7583">
        <w:t>还</w:t>
      </w:r>
      <w:r w:rsidR="003D7583">
        <w:rPr>
          <w:rFonts w:hint="eastAsia"/>
        </w:rPr>
        <w:t>有</w:t>
      </w:r>
      <w:r w:rsidR="003D7583">
        <w:t>一个</w:t>
      </w:r>
      <w:r w:rsidR="003D7583">
        <w:rPr>
          <w:rFonts w:hint="eastAsia"/>
        </w:rPr>
        <w:t>额外</w:t>
      </w:r>
      <w:r w:rsidR="003D7583">
        <w:t>的</w:t>
      </w:r>
      <w:r w:rsidR="00E21CCB">
        <w:rPr>
          <w:i/>
        </w:rPr>
        <w:t>f</w:t>
      </w:r>
      <w:r w:rsidR="00E21CCB">
        <w:t>(</w:t>
      </w:r>
      <w:r w:rsidR="00E21CCB">
        <w:rPr>
          <w:i/>
        </w:rPr>
        <w:t>n</w:t>
      </w:r>
      <w:r w:rsidR="00E21CCB">
        <w:t>)</w:t>
      </w:r>
      <w:r w:rsidR="00E21CCB">
        <w:rPr>
          <w:rFonts w:hint="eastAsia"/>
        </w:rPr>
        <w:t>操作</w:t>
      </w:r>
      <w:r w:rsidR="00E21CCB">
        <w:t>单元</w:t>
      </w:r>
      <w:r w:rsidR="003435CE">
        <w:rPr>
          <w:rFonts w:hint="eastAsia"/>
        </w:rPr>
        <w:t>。</w:t>
      </w:r>
      <w:r w:rsidR="003435CE">
        <w:t>我们</w:t>
      </w:r>
      <w:r w:rsidR="003D7583">
        <w:rPr>
          <w:rFonts w:hint="eastAsia"/>
        </w:rPr>
        <w:t>可以</w:t>
      </w:r>
      <w:r w:rsidR="003435CE">
        <w:t>用图</w:t>
      </w:r>
      <w:r w:rsidR="003435CE">
        <w:rPr>
          <w:rFonts w:hint="eastAsia"/>
        </w:rPr>
        <w:t>3</w:t>
      </w:r>
      <w:r w:rsidR="003435CE">
        <w:t>-6</w:t>
      </w:r>
      <w:r w:rsidR="003435CE">
        <w:rPr>
          <w:rFonts w:hint="eastAsia"/>
        </w:rPr>
        <w:t>来</w:t>
      </w:r>
      <w:r w:rsidR="003435CE">
        <w:t>诠释</w:t>
      </w:r>
      <w:r w:rsidR="003435CE">
        <w:rPr>
          <w:rFonts w:hint="eastAsia"/>
        </w:rPr>
        <w:t>一下</w:t>
      </w:r>
      <w:r w:rsidR="003435CE">
        <w:t>该算法。</w:t>
      </w:r>
      <w:r w:rsidR="003435CE">
        <w:rPr>
          <w:rFonts w:hint="eastAsia"/>
        </w:rPr>
        <w:t>在</w:t>
      </w:r>
      <w:r w:rsidR="003D7583">
        <w:rPr>
          <w:rFonts w:hint="eastAsia"/>
        </w:rPr>
        <w:t>之前</w:t>
      </w:r>
      <w:r w:rsidR="003D7583">
        <w:t>的</w:t>
      </w:r>
      <w:r w:rsidR="003435CE">
        <w:t>树结构中，</w:t>
      </w:r>
      <w:r w:rsidR="003435CE">
        <w:rPr>
          <w:rFonts w:hint="eastAsia"/>
        </w:rPr>
        <w:t>数字</w:t>
      </w:r>
      <w:r w:rsidR="003435CE">
        <w:rPr>
          <w:rFonts w:hint="eastAsia"/>
        </w:rPr>
        <w:t>2</w:t>
      </w:r>
      <w:r w:rsidR="003435CE">
        <w:rPr>
          <w:rFonts w:hint="eastAsia"/>
        </w:rPr>
        <w:t>是</w:t>
      </w:r>
      <w:r w:rsidR="003435CE">
        <w:t>唯一</w:t>
      </w:r>
      <w:r w:rsidR="003D7583">
        <w:rPr>
          <w:rFonts w:hint="eastAsia"/>
        </w:rPr>
        <w:t>的</w:t>
      </w:r>
      <w:r w:rsidR="003435CE">
        <w:t>重要</w:t>
      </w:r>
      <w:r w:rsidR="003435CE">
        <w:rPr>
          <w:rFonts w:hint="eastAsia"/>
        </w:rPr>
        <w:t>常数，</w:t>
      </w:r>
      <w:r w:rsidR="003435CE">
        <w:t>但现在</w:t>
      </w:r>
      <w:r w:rsidR="003435CE">
        <w:rPr>
          <w:rFonts w:hint="eastAsia"/>
        </w:rPr>
        <w:t>我们</w:t>
      </w:r>
      <w:r w:rsidR="003435CE">
        <w:t>的重要常量</w:t>
      </w:r>
      <w:r w:rsidR="00EC6E87">
        <w:rPr>
          <w:rFonts w:hint="eastAsia"/>
        </w:rPr>
        <w:t>有</w:t>
      </w:r>
      <w:r w:rsidR="003435CE" w:rsidRPr="00902287">
        <w:rPr>
          <w:i/>
        </w:rPr>
        <w:t>两个</w:t>
      </w:r>
      <w:r w:rsidR="003435CE">
        <w:rPr>
          <w:rFonts w:hint="eastAsia"/>
        </w:rPr>
        <w:t>：</w:t>
      </w:r>
      <w:r w:rsidR="003435CE" w:rsidRPr="00CD7A0B">
        <w:rPr>
          <w:i/>
        </w:rPr>
        <w:t>a</w:t>
      </w:r>
      <w:r w:rsidR="003435CE">
        <w:t>和</w:t>
      </w:r>
      <w:r w:rsidR="003435CE" w:rsidRPr="00CD7A0B">
        <w:rPr>
          <w:i/>
        </w:rPr>
        <w:t>b</w:t>
      </w:r>
      <w:r w:rsidR="00CE3CFA">
        <w:rPr>
          <w:rFonts w:hint="eastAsia"/>
        </w:rPr>
        <w:t>。即</w:t>
      </w:r>
      <w:r w:rsidR="00CD7A0B">
        <w:rPr>
          <w:rFonts w:hint="eastAsia"/>
        </w:rPr>
        <w:t>对</w:t>
      </w:r>
      <w:r w:rsidR="00902287">
        <w:rPr>
          <w:rFonts w:hint="eastAsia"/>
        </w:rPr>
        <w:t>我们</w:t>
      </w:r>
      <w:r w:rsidR="00EC6E87">
        <w:t>所</w:t>
      </w:r>
      <w:r w:rsidR="00EC6E87">
        <w:rPr>
          <w:rFonts w:hint="eastAsia"/>
        </w:rPr>
        <w:t>下到</w:t>
      </w:r>
      <w:r w:rsidR="00902287">
        <w:t>各</w:t>
      </w:r>
      <w:r w:rsidR="00EC6E87">
        <w:rPr>
          <w:rFonts w:hint="eastAsia"/>
        </w:rPr>
        <w:t>个</w:t>
      </w:r>
      <w:r w:rsidR="00EC6E87">
        <w:t>树</w:t>
      </w:r>
      <w:r w:rsidR="00902287">
        <w:t>层</w:t>
      </w:r>
      <w:r w:rsidR="00CE3CFA">
        <w:rPr>
          <w:rFonts w:hint="eastAsia"/>
        </w:rPr>
        <w:t>来</w:t>
      </w:r>
      <w:r w:rsidR="00CE3CFA">
        <w:t>说，</w:t>
      </w:r>
      <w:r w:rsidR="00CD7A0B">
        <w:rPr>
          <w:rFonts w:hint="eastAsia"/>
        </w:rPr>
        <w:t>分配</w:t>
      </w:r>
      <w:r w:rsidR="00CD7A0B">
        <w:t>到</w:t>
      </w:r>
      <w:r w:rsidR="00CE3CFA">
        <w:t>其每一个节点</w:t>
      </w:r>
      <w:r w:rsidR="00CE3CFA">
        <w:rPr>
          <w:rFonts w:hint="eastAsia"/>
        </w:rPr>
        <w:t>上</w:t>
      </w:r>
      <w:r w:rsidR="00CD7A0B">
        <w:rPr>
          <w:rFonts w:hint="eastAsia"/>
        </w:rPr>
        <w:t>的</w:t>
      </w:r>
      <w:r w:rsidR="00880105">
        <w:t>问题</w:t>
      </w:r>
      <w:r w:rsidR="0095571B">
        <w:rPr>
          <w:rFonts w:hint="eastAsia"/>
        </w:rPr>
        <w:t>规模</w:t>
      </w:r>
      <w:r w:rsidR="00CD7A0B">
        <w:rPr>
          <w:rFonts w:hint="eastAsia"/>
        </w:rPr>
        <w:t>都</w:t>
      </w:r>
      <w:r w:rsidR="00CE3CFA">
        <w:rPr>
          <w:rFonts w:hint="eastAsia"/>
        </w:rPr>
        <w:t>还</w:t>
      </w:r>
      <w:r w:rsidR="00CE3CFA">
        <w:t>必须得</w:t>
      </w:r>
      <w:r w:rsidR="00880105">
        <w:rPr>
          <w:rFonts w:hint="eastAsia"/>
        </w:rPr>
        <w:t>除以</w:t>
      </w:r>
      <w:r w:rsidR="00880105" w:rsidRPr="00CD7A0B">
        <w:rPr>
          <w:i/>
        </w:rPr>
        <w:t>b</w:t>
      </w:r>
      <w:r w:rsidR="00902287">
        <w:rPr>
          <w:rFonts w:hint="eastAsia"/>
        </w:rPr>
        <w:t>，</w:t>
      </w:r>
      <w:r w:rsidR="00A036F8">
        <w:t>这</w:t>
      </w:r>
      <w:r w:rsidR="003D7583">
        <w:rPr>
          <w:rFonts w:hint="eastAsia"/>
        </w:rPr>
        <w:t>就</w:t>
      </w:r>
      <w:r w:rsidR="00A036F8">
        <w:t>意味着</w:t>
      </w:r>
      <w:r w:rsidR="003D7583">
        <w:rPr>
          <w:rFonts w:hint="eastAsia"/>
        </w:rPr>
        <w:t>我们</w:t>
      </w:r>
      <w:r w:rsidR="009A5228">
        <w:rPr>
          <w:rFonts w:hint="eastAsia"/>
        </w:rPr>
        <w:t>如果</w:t>
      </w:r>
      <w:r w:rsidR="00A036F8">
        <w:t>想</w:t>
      </w:r>
      <w:r w:rsidR="00902287">
        <w:rPr>
          <w:rFonts w:hint="eastAsia"/>
        </w:rPr>
        <w:t>让（</w:t>
      </w:r>
      <w:r w:rsidR="00902287">
        <w:t>叶</w:t>
      </w:r>
      <w:r w:rsidR="00902287">
        <w:rPr>
          <w:rFonts w:hint="eastAsia"/>
        </w:rPr>
        <w:t>节点</w:t>
      </w:r>
      <w:r w:rsidR="00902287">
        <w:t>上</w:t>
      </w:r>
      <w:r w:rsidR="00902287">
        <w:rPr>
          <w:rFonts w:hint="eastAsia"/>
        </w:rPr>
        <w:t>的）</w:t>
      </w:r>
      <w:r w:rsidR="00A036F8">
        <w:t>问题</w:t>
      </w:r>
      <w:r w:rsidR="0095571B">
        <w:rPr>
          <w:rFonts w:hint="eastAsia"/>
        </w:rPr>
        <w:t>规模</w:t>
      </w:r>
      <w:r w:rsidR="00CE3CFA">
        <w:rPr>
          <w:rFonts w:hint="eastAsia"/>
        </w:rPr>
        <w:t>为</w:t>
      </w:r>
      <w:r w:rsidR="00CE3CFA">
        <w:rPr>
          <w:rFonts w:hint="eastAsia"/>
        </w:rPr>
        <w:t>1</w:t>
      </w:r>
      <w:r w:rsidR="00CE3CFA">
        <w:rPr>
          <w:rFonts w:hint="eastAsia"/>
        </w:rPr>
        <w:t>的</w:t>
      </w:r>
      <w:r w:rsidR="00CE3CFA">
        <w:t>话</w:t>
      </w:r>
      <w:r w:rsidR="00A036F8">
        <w:rPr>
          <w:rFonts w:hint="eastAsia"/>
        </w:rPr>
        <w:t>，</w:t>
      </w:r>
      <w:r w:rsidR="00EC6E87">
        <w:rPr>
          <w:rFonts w:hint="eastAsia"/>
        </w:rPr>
        <w:t>该树</w:t>
      </w:r>
      <w:r w:rsidR="00EC6E87">
        <w:t>的</w:t>
      </w:r>
      <w:r w:rsidR="00A036F8">
        <w:t>高度</w:t>
      </w:r>
      <w:r w:rsidR="00EC6E87">
        <w:rPr>
          <w:rFonts w:hint="eastAsia"/>
        </w:rPr>
        <w:t>就</w:t>
      </w:r>
      <w:r w:rsidR="00EC6E87">
        <w:t>必须等于</w:t>
      </w:r>
      <w:r w:rsidR="00A036F8">
        <w:t>log</w:t>
      </w:r>
      <w:r w:rsidR="00A036F8">
        <w:rPr>
          <w:i/>
          <w:sz w:val="16"/>
          <w:vertAlign w:val="subscript"/>
        </w:rPr>
        <w:t>b</w:t>
      </w:r>
      <w:r w:rsidR="00A036F8">
        <w:t xml:space="preserve"> </w:t>
      </w:r>
      <w:r w:rsidR="00A036F8">
        <w:rPr>
          <w:i/>
        </w:rPr>
        <w:t>n</w:t>
      </w:r>
      <w:r w:rsidR="005A6C17">
        <w:rPr>
          <w:rFonts w:hint="eastAsia"/>
        </w:rPr>
        <w:t>。（记住</w:t>
      </w:r>
      <w:r w:rsidR="00752780">
        <w:rPr>
          <w:rFonts w:hint="eastAsia"/>
        </w:rPr>
        <w:t>，</w:t>
      </w:r>
      <w:r w:rsidR="00752780">
        <w:t>为了获得</w:t>
      </w:r>
      <w:r w:rsidR="00752780" w:rsidRPr="00CD7A0B">
        <w:rPr>
          <w:i/>
        </w:rPr>
        <w:t>n</w:t>
      </w:r>
      <w:r w:rsidR="00752780">
        <w:t>的值，</w:t>
      </w:r>
      <w:r w:rsidR="00CE3CFA">
        <w:rPr>
          <w:rFonts w:hint="eastAsia"/>
        </w:rPr>
        <w:t>我们</w:t>
      </w:r>
      <w:r w:rsidR="00752780">
        <w:t>必须要</w:t>
      </w:r>
      <w:r w:rsidR="00CE3CFA">
        <w:rPr>
          <w:rFonts w:hint="eastAsia"/>
        </w:rPr>
        <w:t>让</w:t>
      </w:r>
      <w:r w:rsidR="00752780" w:rsidRPr="00CD7A0B">
        <w:rPr>
          <w:rFonts w:hint="eastAsia"/>
          <w:i/>
        </w:rPr>
        <w:t>b</w:t>
      </w:r>
      <w:r w:rsidR="00752780">
        <w:t>的指数提高</w:t>
      </w:r>
      <w:r w:rsidR="00752780">
        <w:rPr>
          <w:rFonts w:hint="eastAsia"/>
        </w:rPr>
        <w:t>到</w:t>
      </w:r>
      <w:r w:rsidR="00752780">
        <w:t>这个值</w:t>
      </w:r>
      <w:r w:rsidR="009A5228">
        <w:t>。</w:t>
      </w:r>
      <w:r w:rsidR="005A6C17">
        <w:rPr>
          <w:rFonts w:hint="eastAsia"/>
        </w:rPr>
        <w:t>）</w:t>
      </w:r>
    </w:p>
    <w:p w14:paraId="2A27D7FA" w14:textId="77777777" w:rsidR="000224D0" w:rsidRDefault="00C62401" w:rsidP="00D86631">
      <w:pPr>
        <w:ind w:firstLine="420"/>
      </w:pPr>
      <w:r>
        <w:rPr>
          <w:rFonts w:hint="eastAsia"/>
        </w:rPr>
        <w:t>但该树</w:t>
      </w:r>
      <w:r w:rsidR="00EC6E87">
        <w:rPr>
          <w:rFonts w:hint="eastAsia"/>
        </w:rPr>
        <w:t>每个内部</w:t>
      </w:r>
      <w:r w:rsidR="00EC6E87">
        <w:t>节点</w:t>
      </w:r>
      <w:r>
        <w:rPr>
          <w:rFonts w:hint="eastAsia"/>
        </w:rPr>
        <w:t>下面</w:t>
      </w:r>
      <w:r w:rsidR="00EC6E87">
        <w:t>都</w:t>
      </w:r>
      <w:r w:rsidR="00B3652A">
        <w:rPr>
          <w:rFonts w:hint="eastAsia"/>
        </w:rPr>
        <w:t>会</w:t>
      </w:r>
      <w:r w:rsidR="00EC6E87">
        <w:t>有</w:t>
      </w:r>
      <w:r w:rsidR="00EC6E87" w:rsidRPr="002A5177">
        <w:rPr>
          <w:i/>
        </w:rPr>
        <w:t>a</w:t>
      </w:r>
      <w:r w:rsidR="00EC6E87">
        <w:rPr>
          <w:rFonts w:hint="eastAsia"/>
        </w:rPr>
        <w:t>个</w:t>
      </w:r>
      <w:r w:rsidR="00EC6E87">
        <w:t>子节点</w:t>
      </w:r>
      <w:r>
        <w:rPr>
          <w:rFonts w:hint="eastAsia"/>
        </w:rPr>
        <w:t>，</w:t>
      </w:r>
      <w:r w:rsidR="003D7583">
        <w:rPr>
          <w:rFonts w:hint="eastAsia"/>
        </w:rPr>
        <w:t>因此</w:t>
      </w:r>
      <w:r w:rsidR="0095571B">
        <w:rPr>
          <w:rFonts w:hint="eastAsia"/>
        </w:rPr>
        <w:t>逐层</w:t>
      </w:r>
      <w:r w:rsidR="0095571B">
        <w:t>增加之后，其</w:t>
      </w:r>
      <w:r>
        <w:t>节点数</w:t>
      </w:r>
      <w:r w:rsidR="002A5177">
        <w:rPr>
          <w:rFonts w:hint="eastAsia"/>
        </w:rPr>
        <w:t>未必</w:t>
      </w:r>
      <w:r w:rsidR="002A5177">
        <w:t>就</w:t>
      </w:r>
      <w:r>
        <w:rPr>
          <w:rFonts w:hint="eastAsia"/>
        </w:rPr>
        <w:t>（</w:t>
      </w:r>
      <w:r w:rsidR="002A5177">
        <w:rPr>
          <w:rFonts w:hint="eastAsia"/>
        </w:rPr>
        <w:t>一定</w:t>
      </w:r>
      <w:r>
        <w:rPr>
          <w:rFonts w:hint="eastAsia"/>
        </w:rPr>
        <w:t>）</w:t>
      </w:r>
      <w:r w:rsidR="002A5177">
        <w:rPr>
          <w:rFonts w:hint="eastAsia"/>
        </w:rPr>
        <w:t>能</w:t>
      </w:r>
      <w:r>
        <w:t>抵消掉</w:t>
      </w:r>
      <w:r>
        <w:rPr>
          <w:rFonts w:hint="eastAsia"/>
        </w:rPr>
        <w:t>问题</w:t>
      </w:r>
      <w:r w:rsidR="002A5177">
        <w:rPr>
          <w:rFonts w:hint="eastAsia"/>
        </w:rPr>
        <w:t>规模</w:t>
      </w:r>
      <w:r w:rsidR="002A5177">
        <w:t>上的</w:t>
      </w:r>
      <w:r>
        <w:t>递减</w:t>
      </w:r>
      <w:r w:rsidR="00EC798F">
        <w:rPr>
          <w:rFonts w:hint="eastAsia"/>
        </w:rPr>
        <w:t>。也就是</w:t>
      </w:r>
      <w:r w:rsidR="00EC798F">
        <w:t>说，</w:t>
      </w:r>
      <w:r>
        <w:t>其</w:t>
      </w:r>
      <w:r w:rsidR="002A5177">
        <w:t>叶节点数</w:t>
      </w:r>
      <w:r w:rsidR="002A5177">
        <w:rPr>
          <w:rFonts w:hint="eastAsia"/>
        </w:rPr>
        <w:t>未必就</w:t>
      </w:r>
      <w:r>
        <w:t>（</w:t>
      </w:r>
      <w:r w:rsidR="002A5177">
        <w:rPr>
          <w:rFonts w:hint="eastAsia"/>
        </w:rPr>
        <w:t>一定</w:t>
      </w:r>
      <w:r>
        <w:t>）</w:t>
      </w:r>
      <w:r w:rsidR="002A5177">
        <w:rPr>
          <w:rFonts w:hint="eastAsia"/>
        </w:rPr>
        <w:t>等于</w:t>
      </w:r>
      <w:r w:rsidRPr="002A5177">
        <w:rPr>
          <w:i/>
        </w:rPr>
        <w:t>n</w:t>
      </w:r>
      <w:r w:rsidR="00135529">
        <w:rPr>
          <w:rFonts w:hint="eastAsia"/>
        </w:rPr>
        <w:t>。</w:t>
      </w:r>
      <w:r w:rsidR="00135529">
        <w:t>相反</w:t>
      </w:r>
      <w:r w:rsidR="00135529">
        <w:rPr>
          <w:rFonts w:hint="eastAsia"/>
        </w:rPr>
        <w:t>，</w:t>
      </w:r>
      <w:r w:rsidR="002A5177">
        <w:rPr>
          <w:rFonts w:hint="eastAsia"/>
        </w:rPr>
        <w:t>如果</w:t>
      </w:r>
      <w:r w:rsidR="002A5177">
        <w:t>直接</w:t>
      </w:r>
      <w:r w:rsidR="00B3652A">
        <w:rPr>
          <w:rFonts w:hint="eastAsia"/>
        </w:rPr>
        <w:t>按</w:t>
      </w:r>
      <w:r w:rsidR="00135529">
        <w:t>各节点</w:t>
      </w:r>
      <w:r w:rsidR="002A5177">
        <w:rPr>
          <w:rFonts w:hint="eastAsia"/>
        </w:rPr>
        <w:t>上</w:t>
      </w:r>
      <w:r w:rsidR="003576A4">
        <w:rPr>
          <w:rFonts w:hint="eastAsia"/>
        </w:rPr>
        <w:t>的</w:t>
      </w:r>
      <w:r w:rsidR="00B3652A">
        <w:rPr>
          <w:rFonts w:hint="eastAsia"/>
        </w:rPr>
        <w:t>倍增</w:t>
      </w:r>
      <w:r w:rsidR="00135529">
        <w:t>因子</w:t>
      </w:r>
      <w:r w:rsidR="003576A4" w:rsidRPr="002A5177">
        <w:rPr>
          <w:rFonts w:hint="eastAsia"/>
          <w:i/>
        </w:rPr>
        <w:t>a</w:t>
      </w:r>
      <w:r w:rsidR="00135529">
        <w:rPr>
          <w:rFonts w:hint="eastAsia"/>
        </w:rPr>
        <w:t>，</w:t>
      </w:r>
      <w:r w:rsidR="003576A4">
        <w:rPr>
          <w:rFonts w:hint="eastAsia"/>
        </w:rPr>
        <w:t>及</w:t>
      </w:r>
      <w:r w:rsidR="003576A4">
        <w:t>树高</w:t>
      </w:r>
      <w:r w:rsidR="00135529">
        <w:t>log</w:t>
      </w:r>
      <w:r w:rsidR="00135529">
        <w:rPr>
          <w:i/>
          <w:sz w:val="16"/>
          <w:vertAlign w:val="subscript"/>
        </w:rPr>
        <w:t>b</w:t>
      </w:r>
      <w:r w:rsidR="00135529">
        <w:t xml:space="preserve"> </w:t>
      </w:r>
      <w:r w:rsidR="00135529">
        <w:rPr>
          <w:i/>
        </w:rPr>
        <w:t>n</w:t>
      </w:r>
      <w:r w:rsidR="00B3652A" w:rsidRPr="00B3652A">
        <w:rPr>
          <w:rFonts w:hint="eastAsia"/>
        </w:rPr>
        <w:t>来</w:t>
      </w:r>
      <w:r w:rsidR="00E6473E">
        <w:rPr>
          <w:rFonts w:hint="eastAsia"/>
        </w:rPr>
        <w:t>算</w:t>
      </w:r>
      <w:r w:rsidR="00135529" w:rsidRPr="00135529">
        <w:rPr>
          <w:rFonts w:hint="eastAsia"/>
        </w:rPr>
        <w:t>，</w:t>
      </w:r>
      <w:r w:rsidR="00E6473E">
        <w:rPr>
          <w:rFonts w:hint="eastAsia"/>
        </w:rPr>
        <w:t>其</w:t>
      </w:r>
      <w:r w:rsidR="00135529">
        <w:rPr>
          <w:rFonts w:hint="eastAsia"/>
        </w:rPr>
        <w:t>树宽</w:t>
      </w:r>
      <w:r w:rsidR="00E6473E">
        <w:rPr>
          <w:rFonts w:hint="eastAsia"/>
        </w:rPr>
        <w:t>值</w:t>
      </w:r>
      <w:r w:rsidR="002A5177">
        <w:rPr>
          <w:rFonts w:hint="eastAsia"/>
        </w:rPr>
        <w:t>应该等于</w:t>
      </w:r>
      <w:r w:rsidR="00135529">
        <w:rPr>
          <w:i/>
        </w:rPr>
        <w:t xml:space="preserve">a </w:t>
      </w:r>
      <w:r w:rsidR="00135529">
        <w:rPr>
          <w:sz w:val="16"/>
          <w:vertAlign w:val="superscript"/>
        </w:rPr>
        <w:t>log</w:t>
      </w:r>
      <w:r w:rsidR="00135529">
        <w:rPr>
          <w:i/>
          <w:sz w:val="11"/>
        </w:rPr>
        <w:t>b</w:t>
      </w:r>
      <w:r w:rsidR="00135529">
        <w:rPr>
          <w:i/>
          <w:sz w:val="16"/>
          <w:vertAlign w:val="superscript"/>
        </w:rPr>
        <w:t xml:space="preserve"> n</w:t>
      </w:r>
      <w:r w:rsidR="00EC798F">
        <w:rPr>
          <w:rFonts w:hint="eastAsia"/>
        </w:rPr>
        <w:t>。</w:t>
      </w:r>
      <w:r w:rsidR="00EC798F">
        <w:t>但</w:t>
      </w:r>
      <w:r w:rsidR="00EC798F">
        <w:rPr>
          <w:rFonts w:hint="eastAsia"/>
        </w:rPr>
        <w:t>由于</w:t>
      </w:r>
      <w:r w:rsidR="00EC798F">
        <w:t>对数运算规则</w:t>
      </w:r>
      <w:r w:rsidR="003576A4">
        <w:rPr>
          <w:rFonts w:hint="eastAsia"/>
        </w:rPr>
        <w:t>允许</w:t>
      </w:r>
      <w:r w:rsidR="00EC798F" w:rsidRPr="002A5177">
        <w:rPr>
          <w:rFonts w:hint="eastAsia"/>
          <w:i/>
        </w:rPr>
        <w:t>a</w:t>
      </w:r>
      <w:r w:rsidR="00EC798F">
        <w:t>和</w:t>
      </w:r>
      <w:r w:rsidR="00EC798F" w:rsidRPr="002A5177">
        <w:rPr>
          <w:i/>
        </w:rPr>
        <w:t>n</w:t>
      </w:r>
      <w:r w:rsidR="00E6473E">
        <w:rPr>
          <w:rFonts w:hint="eastAsia"/>
        </w:rPr>
        <w:t>之间</w:t>
      </w:r>
      <w:r w:rsidR="00E6473E">
        <w:t>相互交换</w:t>
      </w:r>
      <w:r w:rsidR="002A5177">
        <w:t>，</w:t>
      </w:r>
      <w:r w:rsidR="002A5177">
        <w:rPr>
          <w:rFonts w:hint="eastAsia"/>
        </w:rPr>
        <w:t>所以我们</w:t>
      </w:r>
      <w:r w:rsidR="002A5177">
        <w:t>可以得出</w:t>
      </w:r>
      <w:r w:rsidR="00B3652A">
        <w:rPr>
          <w:rFonts w:hint="eastAsia"/>
        </w:rPr>
        <w:t>其</w:t>
      </w:r>
      <w:r w:rsidR="00EC798F">
        <w:t>叶节点数</w:t>
      </w:r>
      <w:r w:rsidR="002A5177">
        <w:rPr>
          <w:rFonts w:hint="eastAsia"/>
        </w:rPr>
        <w:t>为</w:t>
      </w:r>
      <w:r w:rsidR="00EC798F">
        <w:rPr>
          <w:i/>
        </w:rPr>
        <w:t>n</w:t>
      </w:r>
      <w:r w:rsidR="00EC798F">
        <w:rPr>
          <w:sz w:val="16"/>
          <w:vertAlign w:val="superscript"/>
        </w:rPr>
        <w:t>log</w:t>
      </w:r>
      <w:r w:rsidR="00EC798F">
        <w:rPr>
          <w:i/>
          <w:sz w:val="11"/>
        </w:rPr>
        <w:t>b</w:t>
      </w:r>
      <w:r w:rsidR="00EC798F">
        <w:rPr>
          <w:sz w:val="16"/>
          <w:vertAlign w:val="superscript"/>
        </w:rPr>
        <w:t xml:space="preserve"> </w:t>
      </w:r>
      <w:r w:rsidR="00EC798F">
        <w:rPr>
          <w:i/>
          <w:sz w:val="16"/>
          <w:vertAlign w:val="superscript"/>
        </w:rPr>
        <w:t>a</w:t>
      </w:r>
      <w:r w:rsidR="00EC798F">
        <w:rPr>
          <w:rFonts w:hint="eastAsia"/>
        </w:rPr>
        <w:t>（在</w:t>
      </w:r>
      <w:r w:rsidR="00EC798F">
        <w:t>习题</w:t>
      </w:r>
      <w:r w:rsidR="00EC798F">
        <w:rPr>
          <w:rFonts w:hint="eastAsia"/>
        </w:rPr>
        <w:t>3</w:t>
      </w:r>
      <w:r w:rsidR="00EC798F">
        <w:t>-10</w:t>
      </w:r>
      <w:r w:rsidR="00EC798F">
        <w:rPr>
          <w:rFonts w:hint="eastAsia"/>
        </w:rPr>
        <w:t>中</w:t>
      </w:r>
      <w:r w:rsidR="00EC798F">
        <w:t>，我们</w:t>
      </w:r>
      <w:r w:rsidR="00B3652A">
        <w:rPr>
          <w:rFonts w:hint="eastAsia"/>
        </w:rPr>
        <w:t>会</w:t>
      </w:r>
      <w:r w:rsidR="00E6473E">
        <w:rPr>
          <w:rFonts w:hint="eastAsia"/>
        </w:rPr>
        <w:t>让</w:t>
      </w:r>
      <w:r w:rsidR="00EC798F">
        <w:t>您</w:t>
      </w:r>
      <w:r w:rsidR="00E6473E">
        <w:rPr>
          <w:rFonts w:hint="eastAsia"/>
        </w:rPr>
        <w:t>来</w:t>
      </w:r>
      <w:r w:rsidR="00EC798F">
        <w:t>证明其正确性</w:t>
      </w:r>
      <w:r w:rsidR="00EC798F">
        <w:rPr>
          <w:rFonts w:hint="eastAsia"/>
        </w:rPr>
        <w:t>）。</w:t>
      </w:r>
    </w:p>
    <w:p w14:paraId="559568E3" w14:textId="77777777" w:rsidR="00CD7A0B" w:rsidRDefault="00A0432F" w:rsidP="00D86631">
      <w:pPr>
        <w:ind w:firstLine="420"/>
      </w:pPr>
      <w:r>
        <w:rPr>
          <w:rFonts w:hint="eastAsia"/>
        </w:rPr>
        <w:t>本节</w:t>
      </w:r>
      <w:r>
        <w:t>的最终目的是要建立三个一刀切式的解决方案，</w:t>
      </w:r>
      <w:r>
        <w:rPr>
          <w:rFonts w:hint="eastAsia"/>
        </w:rPr>
        <w:t>并统一成为</w:t>
      </w:r>
      <w:r>
        <w:t>所谓的</w:t>
      </w:r>
      <w:r w:rsidRPr="0095571B">
        <w:rPr>
          <w:i/>
        </w:rPr>
        <w:t>主定理</w:t>
      </w:r>
      <w:r w:rsidR="0095571B" w:rsidRPr="0095571B">
        <w:rPr>
          <w:rFonts w:hint="eastAsia"/>
          <w:i/>
        </w:rPr>
        <w:t>（</w:t>
      </w:r>
      <w:r w:rsidR="0095571B" w:rsidRPr="0095571B">
        <w:rPr>
          <w:i/>
        </w:rPr>
        <w:t>master theorem</w:t>
      </w:r>
      <w:r w:rsidR="0095571B" w:rsidRPr="0095571B">
        <w:rPr>
          <w:rFonts w:hint="eastAsia"/>
          <w:i/>
        </w:rPr>
        <w:t>）</w:t>
      </w:r>
      <w:r w:rsidR="0095571B" w:rsidRPr="0095571B">
        <w:rPr>
          <w:rStyle w:val="af0"/>
        </w:rPr>
        <w:footnoteReference w:id="13"/>
      </w:r>
      <w:r>
        <w:rPr>
          <w:rFonts w:hint="eastAsia"/>
        </w:rPr>
        <w:t>。</w:t>
      </w:r>
      <w:r>
        <w:t>这些</w:t>
      </w:r>
      <w:r>
        <w:rPr>
          <w:rFonts w:hint="eastAsia"/>
        </w:rPr>
        <w:t>解决</w:t>
      </w:r>
      <w:r>
        <w:t>方案分别对应</w:t>
      </w:r>
      <w:r w:rsidR="00DE3899">
        <w:rPr>
          <w:rFonts w:hint="eastAsia"/>
        </w:rPr>
        <w:t>了</w:t>
      </w:r>
      <w:r>
        <w:t>三种可能的情况</w:t>
      </w:r>
      <w:r>
        <w:rPr>
          <w:rFonts w:hint="eastAsia"/>
        </w:rPr>
        <w:t>：有可能</w:t>
      </w:r>
      <w:r>
        <w:t>其</w:t>
      </w:r>
      <w:r>
        <w:rPr>
          <w:rFonts w:hint="eastAsia"/>
        </w:rPr>
        <w:t>大部分</w:t>
      </w:r>
      <w:r>
        <w:t>操作</w:t>
      </w:r>
      <w:r>
        <w:rPr>
          <w:rFonts w:hint="eastAsia"/>
        </w:rPr>
        <w:t>都</w:t>
      </w:r>
      <w:r>
        <w:t>运行在</w:t>
      </w:r>
      <w:r>
        <w:rPr>
          <w:rFonts w:hint="eastAsia"/>
        </w:rPr>
        <w:t>（也就是</w:t>
      </w:r>
      <w:r>
        <w:t>大部分运行时间</w:t>
      </w:r>
      <w:r>
        <w:rPr>
          <w:rFonts w:hint="eastAsia"/>
        </w:rPr>
        <w:t>消耗</w:t>
      </w:r>
      <w:r>
        <w:t>在</w:t>
      </w:r>
      <w:r>
        <w:rPr>
          <w:rFonts w:hint="eastAsia"/>
        </w:rPr>
        <w:t>）</w:t>
      </w:r>
      <w:r w:rsidRPr="001B0B3E">
        <w:rPr>
          <w:rFonts w:hint="eastAsia"/>
          <w:i/>
          <w:rPrChange w:id="498" w:author="Robbie Fan" w:date="2014-01-04T20:38:00Z">
            <w:rPr>
              <w:rFonts w:hint="eastAsia"/>
            </w:rPr>
          </w:rPrChange>
        </w:rPr>
        <w:t>根节点</w:t>
      </w:r>
      <w:r>
        <w:t>上的</w:t>
      </w:r>
      <w:r w:rsidR="00DE3899">
        <w:rPr>
          <w:rFonts w:hint="eastAsia"/>
        </w:rPr>
        <w:t>；</w:t>
      </w:r>
      <w:r w:rsidR="005621C8">
        <w:rPr>
          <w:rFonts w:hint="eastAsia"/>
        </w:rPr>
        <w:t>也</w:t>
      </w:r>
      <w:r>
        <w:t>有可能是在</w:t>
      </w:r>
      <w:r w:rsidRPr="001B0B3E">
        <w:rPr>
          <w:rFonts w:hint="eastAsia"/>
          <w:i/>
          <w:rPrChange w:id="499" w:author="Robbie Fan" w:date="2014-01-04T20:38:00Z">
            <w:rPr>
              <w:rFonts w:hint="eastAsia"/>
            </w:rPr>
          </w:rPrChange>
        </w:rPr>
        <w:t>叶节点</w:t>
      </w:r>
      <w:r>
        <w:t>上，</w:t>
      </w:r>
      <w:del w:id="500" w:author="Robbie Fan" w:date="2014-01-04T20:38:00Z">
        <w:r w:rsidR="005621C8" w:rsidDel="001B0B3E">
          <w:rPr>
            <w:rFonts w:hint="eastAsia"/>
          </w:rPr>
          <w:delText>甚至</w:delText>
        </w:r>
      </w:del>
      <w:ins w:id="501" w:author="Robbie Fan" w:date="2014-01-04T20:38:00Z">
        <w:r w:rsidR="001B0B3E">
          <w:rPr>
            <w:rFonts w:hint="eastAsia"/>
          </w:rPr>
          <w:t>或者</w:t>
        </w:r>
      </w:ins>
      <w:r w:rsidR="005621C8">
        <w:rPr>
          <w:rFonts w:hint="eastAsia"/>
        </w:rPr>
        <w:t>有</w:t>
      </w:r>
      <w:r w:rsidR="005621C8">
        <w:t>可能</w:t>
      </w:r>
      <w:r w:rsidR="005621C8" w:rsidRPr="00DE3899">
        <w:rPr>
          <w:i/>
        </w:rPr>
        <w:t>均匀分布</w:t>
      </w:r>
      <w:r w:rsidR="005621C8">
        <w:t>在该递归树的各行</w:t>
      </w:r>
      <w:r w:rsidR="005621C8">
        <w:rPr>
          <w:rFonts w:hint="eastAsia"/>
        </w:rPr>
        <w:t>之间。下面</w:t>
      </w:r>
      <w:r w:rsidR="00DE3899">
        <w:rPr>
          <w:rFonts w:hint="eastAsia"/>
        </w:rPr>
        <w:t>就让我们</w:t>
      </w:r>
      <w:r w:rsidR="005621C8">
        <w:rPr>
          <w:rFonts w:hint="eastAsia"/>
        </w:rPr>
        <w:t>逐</w:t>
      </w:r>
      <w:r w:rsidR="005621C8">
        <w:t>个来</w:t>
      </w:r>
      <w:r w:rsidR="005621C8">
        <w:rPr>
          <w:rFonts w:hint="eastAsia"/>
        </w:rPr>
        <w:t>分析这</w:t>
      </w:r>
      <w:r w:rsidR="005621C8">
        <w:t>三种情况：</w:t>
      </w:r>
    </w:p>
    <w:p w14:paraId="5FE5A8DA" w14:textId="77777777" w:rsidR="00D7111B" w:rsidRPr="00F5306F" w:rsidRDefault="00366A14" w:rsidP="00D86631">
      <w:pPr>
        <w:ind w:firstLine="420"/>
        <w:rPr>
          <w:color w:val="FF0000"/>
        </w:rPr>
      </w:pPr>
      <w:r w:rsidRPr="00F5306F">
        <w:rPr>
          <w:rFonts w:hint="eastAsia"/>
          <w:color w:val="FF0000"/>
        </w:rPr>
        <w:t>（图）</w:t>
      </w:r>
    </w:p>
    <w:p w14:paraId="088B8B9D" w14:textId="77777777" w:rsidR="005621C8" w:rsidRDefault="005621C8" w:rsidP="001503BE">
      <w:pPr>
        <w:ind w:firstLine="422"/>
      </w:pPr>
      <w:r w:rsidRPr="00817B07">
        <w:rPr>
          <w:rFonts w:hint="eastAsia"/>
          <w:b/>
        </w:rPr>
        <w:t>图</w:t>
      </w:r>
      <w:r w:rsidRPr="00817B07">
        <w:rPr>
          <w:rFonts w:hint="eastAsia"/>
          <w:b/>
        </w:rPr>
        <w:t>3</w:t>
      </w:r>
      <w:r w:rsidRPr="00817B07">
        <w:rPr>
          <w:b/>
        </w:rPr>
        <w:t>-6.</w:t>
      </w:r>
      <w:r>
        <w:t xml:space="preserve"> </w:t>
      </w:r>
      <w:r>
        <w:rPr>
          <w:rFonts w:hint="eastAsia"/>
        </w:rPr>
        <w:t>用一颗</w:t>
      </w:r>
      <w:r>
        <w:t>完美平衡</w:t>
      </w:r>
      <w:r>
        <w:rPr>
          <w:rFonts w:hint="eastAsia"/>
        </w:rPr>
        <w:t>的</w:t>
      </w:r>
      <w:r>
        <w:t>多路</w:t>
      </w:r>
      <w:r w:rsidR="00817B07">
        <w:rPr>
          <w:rFonts w:hint="eastAsia"/>
        </w:rPr>
        <w:t>（</w:t>
      </w:r>
      <w:r w:rsidR="00817B07">
        <w:rPr>
          <w:rFonts w:hint="eastAsia"/>
        </w:rPr>
        <w:t>a</w:t>
      </w:r>
      <w:r w:rsidR="00817B07">
        <w:t>路</w:t>
      </w:r>
      <w:r w:rsidR="00817B07">
        <w:rPr>
          <w:rFonts w:hint="eastAsia"/>
        </w:rPr>
        <w:t>）</w:t>
      </w:r>
      <w:r>
        <w:t>树来</w:t>
      </w:r>
      <w:r>
        <w:rPr>
          <w:rFonts w:hint="eastAsia"/>
        </w:rPr>
        <w:t>诠释</w:t>
      </w:r>
      <w:r>
        <w:t>分治递归式。</w:t>
      </w:r>
    </w:p>
    <w:p w14:paraId="6C77C665" w14:textId="77777777" w:rsidR="005621C8" w:rsidRDefault="00247988" w:rsidP="00D86631">
      <w:pPr>
        <w:ind w:firstLine="420"/>
      </w:pPr>
      <w:r>
        <w:rPr>
          <w:rFonts w:hint="eastAsia"/>
        </w:rPr>
        <w:t>在</w:t>
      </w:r>
      <w:r>
        <w:t>第一种情况中，</w:t>
      </w:r>
      <w:r w:rsidR="009C6ECC">
        <w:rPr>
          <w:rFonts w:hint="eastAsia"/>
        </w:rPr>
        <w:t>其</w:t>
      </w:r>
      <w:r>
        <w:t>大部分</w:t>
      </w:r>
      <w:r>
        <w:rPr>
          <w:rFonts w:hint="eastAsia"/>
        </w:rPr>
        <w:t>操作</w:t>
      </w:r>
      <w:r>
        <w:t>是在根节点上</w:t>
      </w:r>
      <w:r w:rsidR="009C6ECC">
        <w:rPr>
          <w:rFonts w:hint="eastAsia"/>
        </w:rPr>
        <w:t>执行</w:t>
      </w:r>
      <w:r>
        <w:rPr>
          <w:rFonts w:hint="eastAsia"/>
        </w:rPr>
        <w:t>的，</w:t>
      </w:r>
      <w:r>
        <w:t>这里</w:t>
      </w:r>
      <w:r>
        <w:rPr>
          <w:rFonts w:hint="eastAsia"/>
        </w:rPr>
        <w:t>“大部分”</w:t>
      </w:r>
      <w:r w:rsidR="002D06C8">
        <w:rPr>
          <w:rFonts w:hint="eastAsia"/>
        </w:rPr>
        <w:t>的</w:t>
      </w:r>
      <w:r w:rsidR="002D06C8">
        <w:t>意思是说</w:t>
      </w:r>
      <w:r w:rsidR="002D06C8">
        <w:rPr>
          <w:rFonts w:hint="eastAsia"/>
        </w:rPr>
        <w:t>它</w:t>
      </w:r>
      <w:r w:rsidR="001E13B6">
        <w:t>在</w:t>
      </w:r>
      <w:r w:rsidR="009C6ECC">
        <w:rPr>
          <w:rFonts w:hint="eastAsia"/>
        </w:rPr>
        <w:t>整体</w:t>
      </w:r>
      <w:r w:rsidR="002D06C8">
        <w:rPr>
          <w:rFonts w:hint="eastAsia"/>
        </w:rPr>
        <w:t>操作</w:t>
      </w:r>
      <w:r>
        <w:t>时间</w:t>
      </w:r>
      <w:r w:rsidR="009C6ECC">
        <w:rPr>
          <w:rFonts w:hint="eastAsia"/>
        </w:rPr>
        <w:t>的渐进表示</w:t>
      </w:r>
      <w:r>
        <w:t>中</w:t>
      </w:r>
      <w:r w:rsidR="002D06C8">
        <w:rPr>
          <w:rFonts w:hint="eastAsia"/>
        </w:rPr>
        <w:t>是</w:t>
      </w:r>
      <w:r w:rsidR="009C6ECC">
        <w:rPr>
          <w:rFonts w:hint="eastAsia"/>
        </w:rPr>
        <w:t>占</w:t>
      </w:r>
      <w:r>
        <w:t>主导地位的，其</w:t>
      </w:r>
      <w:r w:rsidR="001E13B6">
        <w:rPr>
          <w:rFonts w:hint="eastAsia"/>
        </w:rPr>
        <w:t>既定</w:t>
      </w:r>
      <w:r>
        <w:t>总运行时间为</w:t>
      </w:r>
      <w:r>
        <w:t>Θ(</w:t>
      </w:r>
      <w:r>
        <w:rPr>
          <w:i/>
        </w:rPr>
        <w:t>f</w:t>
      </w:r>
      <w:r>
        <w:t>(</w:t>
      </w:r>
      <w:r>
        <w:rPr>
          <w:i/>
        </w:rPr>
        <w:t>n</w:t>
      </w:r>
      <w:r>
        <w:t>))</w:t>
      </w:r>
      <w:r>
        <w:rPr>
          <w:rFonts w:hint="eastAsia"/>
        </w:rPr>
        <w:t>。</w:t>
      </w:r>
      <w:r>
        <w:t>但</w:t>
      </w:r>
      <w:r w:rsidR="0000708C">
        <w:t>如何才能</w:t>
      </w:r>
      <w:r w:rsidR="001E13B6">
        <w:rPr>
          <w:rFonts w:hint="eastAsia"/>
        </w:rPr>
        <w:t>确定</w:t>
      </w:r>
      <w:r>
        <w:rPr>
          <w:rFonts w:hint="eastAsia"/>
        </w:rPr>
        <w:t>根节点</w:t>
      </w:r>
      <w:r w:rsidR="0000708C">
        <w:rPr>
          <w:rFonts w:hint="eastAsia"/>
        </w:rPr>
        <w:t>的</w:t>
      </w:r>
      <w:r w:rsidR="0000708C">
        <w:t>占</w:t>
      </w:r>
      <w:r>
        <w:t>主导地位呢？</w:t>
      </w:r>
      <w:r w:rsidR="001E13B6">
        <w:rPr>
          <w:rFonts w:hint="eastAsia"/>
        </w:rPr>
        <w:t>如果树上</w:t>
      </w:r>
      <w:r w:rsidR="001E13B6">
        <w:t>的操作量</w:t>
      </w:r>
      <w:r w:rsidR="00A6634D">
        <w:rPr>
          <w:rFonts w:hint="eastAsia"/>
        </w:rPr>
        <w:t>是</w:t>
      </w:r>
      <w:r w:rsidR="008D4FEF">
        <w:rPr>
          <w:rFonts w:hint="eastAsia"/>
        </w:rPr>
        <w:t>随某个常数</w:t>
      </w:r>
      <w:r w:rsidR="008D4FEF">
        <w:t>因子</w:t>
      </w:r>
      <w:r>
        <w:t>而</w:t>
      </w:r>
      <w:r>
        <w:rPr>
          <w:rFonts w:hint="eastAsia"/>
        </w:rPr>
        <w:t>逐层</w:t>
      </w:r>
      <w:r w:rsidR="001E13B6">
        <w:rPr>
          <w:rFonts w:hint="eastAsia"/>
        </w:rPr>
        <w:t>递减</w:t>
      </w:r>
      <w:r w:rsidR="00A6634D">
        <w:rPr>
          <w:rFonts w:hint="eastAsia"/>
        </w:rPr>
        <w:t>的</w:t>
      </w:r>
      <w:r>
        <w:t>，</w:t>
      </w:r>
      <w:r>
        <w:rPr>
          <w:rFonts w:hint="eastAsia"/>
        </w:rPr>
        <w:t>并且</w:t>
      </w:r>
      <w:r w:rsidR="001E13B6">
        <w:rPr>
          <w:rFonts w:hint="eastAsia"/>
        </w:rPr>
        <w:t>根节点</w:t>
      </w:r>
      <w:r w:rsidR="001E13B6">
        <w:t>上的操作</w:t>
      </w:r>
      <w:r w:rsidR="0000708C">
        <w:t>（</w:t>
      </w:r>
      <w:r w:rsidR="001E13B6">
        <w:rPr>
          <w:rFonts w:hint="eastAsia"/>
        </w:rPr>
        <w:t>即</w:t>
      </w:r>
      <w:r w:rsidR="0000708C">
        <w:t>渐进时间）</w:t>
      </w:r>
      <w:r>
        <w:t>始终多</w:t>
      </w:r>
      <w:r>
        <w:rPr>
          <w:rFonts w:hint="eastAsia"/>
        </w:rPr>
        <w:t>于</w:t>
      </w:r>
      <w:r>
        <w:t>叶节点的话，</w:t>
      </w:r>
      <w:r w:rsidR="002D06C8">
        <w:rPr>
          <w:rFonts w:hint="eastAsia"/>
        </w:rPr>
        <w:t>基本上</w:t>
      </w:r>
      <w:r w:rsidR="002D06C8">
        <w:t>就是属于这种情况了</w:t>
      </w:r>
      <w:r w:rsidR="009C6ECC">
        <w:t>。</w:t>
      </w:r>
      <w:r w:rsidR="00441084">
        <w:rPr>
          <w:rFonts w:hint="eastAsia"/>
        </w:rPr>
        <w:t>更正式地</w:t>
      </w:r>
      <w:r w:rsidR="00441084">
        <w:t>说：</w:t>
      </w:r>
    </w:p>
    <w:p w14:paraId="4A031204" w14:textId="77777777" w:rsidR="00D7111B" w:rsidRDefault="00F5306F" w:rsidP="00D86631">
      <w:pPr>
        <w:ind w:firstLine="420"/>
      </w:pPr>
      <w:r w:rsidRPr="0030466E">
        <w:rPr>
          <w:rFonts w:hint="eastAsia"/>
          <w:color w:val="FF0000"/>
        </w:rPr>
        <w:t>（公式）</w:t>
      </w:r>
      <w:r w:rsidR="00D7111B">
        <w:rPr>
          <w:sz w:val="27"/>
          <w:vertAlign w:val="subscript"/>
        </w:rPr>
        <w:t xml:space="preserve"> </w:t>
      </w:r>
    </w:p>
    <w:p w14:paraId="72D71112" w14:textId="77777777" w:rsidR="00441084" w:rsidRDefault="0084769D" w:rsidP="00D86631">
      <w:pPr>
        <w:ind w:firstLine="420"/>
      </w:pPr>
      <w:commentRangeStart w:id="502"/>
      <w:ins w:id="503" w:author="Robbie Fan" w:date="2014-01-04T20:46:00Z">
        <w:r>
          <w:rPr>
            <w:rFonts w:hint="eastAsia"/>
          </w:rPr>
          <w:t>其中</w:t>
        </w:r>
        <w:commentRangeEnd w:id="502"/>
        <w:r>
          <w:rPr>
            <w:rStyle w:val="af5"/>
          </w:rPr>
          <w:commentReference w:id="502"/>
        </w:r>
      </w:ins>
      <w:r w:rsidR="002D06C8">
        <w:rPr>
          <w:rFonts w:hint="eastAsia"/>
        </w:rPr>
        <w:t>常数</w:t>
      </w:r>
      <w:r w:rsidR="0000708C">
        <w:rPr>
          <w:i/>
        </w:rPr>
        <w:t>c</w:t>
      </w:r>
      <w:r w:rsidR="0000708C">
        <w:t xml:space="preserve"> &lt; 1</w:t>
      </w:r>
      <w:r w:rsidR="0000708C">
        <w:rPr>
          <w:rFonts w:hint="eastAsia"/>
        </w:rPr>
        <w:t>，且</w:t>
      </w:r>
      <w:r w:rsidR="0000708C">
        <w:t>n</w:t>
      </w:r>
      <w:r w:rsidR="00AE778C">
        <w:rPr>
          <w:rFonts w:hint="eastAsia"/>
        </w:rPr>
        <w:t>得够</w:t>
      </w:r>
      <w:r w:rsidR="0095571B">
        <w:t>大</w:t>
      </w:r>
      <w:r w:rsidR="00B8768E">
        <w:t>，</w:t>
      </w:r>
      <w:r w:rsidR="00817B07">
        <w:rPr>
          <w:rFonts w:hint="eastAsia"/>
        </w:rPr>
        <w:t>并且</w:t>
      </w:r>
      <w:r w:rsidR="0000708C">
        <w:t>：</w:t>
      </w:r>
    </w:p>
    <w:p w14:paraId="3FB6D5C7" w14:textId="77777777" w:rsidR="00D7111B" w:rsidRDefault="00F5306F" w:rsidP="00D86631">
      <w:pPr>
        <w:ind w:firstLine="420"/>
      </w:pPr>
      <w:r w:rsidRPr="0030466E">
        <w:rPr>
          <w:rFonts w:hint="eastAsia"/>
          <w:color w:val="FF0000"/>
        </w:rPr>
        <w:t>（公式）</w:t>
      </w:r>
    </w:p>
    <w:p w14:paraId="6433FF0B" w14:textId="77777777" w:rsidR="0000708C" w:rsidRDefault="0000708C" w:rsidP="00D86631">
      <w:pPr>
        <w:ind w:firstLine="420"/>
      </w:pPr>
      <w:r>
        <w:rPr>
          <w:rFonts w:hint="eastAsia"/>
        </w:rPr>
        <w:t>其中</w:t>
      </w:r>
      <w:r w:rsidR="00817B07">
        <w:rPr>
          <w:i/>
        </w:rPr>
        <w:t>ε</w:t>
      </w:r>
      <w:r>
        <w:t>为常数。</w:t>
      </w:r>
      <w:r w:rsidR="00B8768E">
        <w:rPr>
          <w:rFonts w:hint="eastAsia"/>
        </w:rPr>
        <w:t>这就</w:t>
      </w:r>
      <w:r w:rsidR="00B8768E">
        <w:t>意味着</w:t>
      </w:r>
      <w:r w:rsidR="00B8768E">
        <w:rPr>
          <w:i/>
        </w:rPr>
        <w:t>f</w:t>
      </w:r>
      <w:r w:rsidR="00B8768E">
        <w:t>(</w:t>
      </w:r>
      <w:r w:rsidR="00B8768E">
        <w:rPr>
          <w:i/>
        </w:rPr>
        <w:t>n</w:t>
      </w:r>
      <w:r w:rsidR="00B8768E">
        <w:t>)</w:t>
      </w:r>
      <w:r w:rsidR="00B8768E">
        <w:rPr>
          <w:rFonts w:hint="eastAsia"/>
        </w:rPr>
        <w:t>的</w:t>
      </w:r>
      <w:r w:rsidR="00B8768E">
        <w:t>增长</w:t>
      </w:r>
      <w:r w:rsidR="00817B07">
        <w:rPr>
          <w:rFonts w:hint="eastAsia"/>
        </w:rPr>
        <w:t>趋势</w:t>
      </w:r>
      <w:r w:rsidR="00C37335">
        <w:rPr>
          <w:rFonts w:hint="eastAsia"/>
        </w:rPr>
        <w:t>将</w:t>
      </w:r>
      <w:r w:rsidR="00B8768E" w:rsidRPr="00C37335">
        <w:rPr>
          <w:rFonts w:hint="eastAsia"/>
          <w:i/>
        </w:rPr>
        <w:t>严格</w:t>
      </w:r>
      <w:r w:rsidR="00B8768E" w:rsidRPr="00C37335">
        <w:rPr>
          <w:i/>
        </w:rPr>
        <w:t>快于</w:t>
      </w:r>
      <w:r w:rsidR="00B8768E">
        <w:t>叶节点</w:t>
      </w:r>
      <w:r w:rsidR="00B8768E">
        <w:rPr>
          <w:rFonts w:hint="eastAsia"/>
        </w:rPr>
        <w:t>数</w:t>
      </w:r>
      <w:r w:rsidR="00B8768E">
        <w:t>的增长</w:t>
      </w:r>
      <w:r w:rsidR="00B8768E">
        <w:rPr>
          <w:rFonts w:hint="eastAsia"/>
        </w:rPr>
        <w:t>（这</w:t>
      </w:r>
      <w:r w:rsidR="00B8768E">
        <w:t>也是</w:t>
      </w:r>
      <w:r w:rsidR="002D06C8">
        <w:rPr>
          <w:rFonts w:hint="eastAsia"/>
        </w:rPr>
        <w:t>为什么</w:t>
      </w:r>
      <w:r w:rsidR="00B8768E">
        <w:t>我们</w:t>
      </w:r>
      <w:r w:rsidR="002D06C8">
        <w:rPr>
          <w:rFonts w:hint="eastAsia"/>
        </w:rPr>
        <w:t>要</w:t>
      </w:r>
      <w:r w:rsidR="00B8768E">
        <w:t>在叶节点</w:t>
      </w:r>
      <w:r w:rsidR="00B8768E">
        <w:rPr>
          <w:rFonts w:hint="eastAsia"/>
        </w:rPr>
        <w:t>计数</w:t>
      </w:r>
      <w:r w:rsidR="00C37335">
        <w:rPr>
          <w:rFonts w:hint="eastAsia"/>
        </w:rPr>
        <w:t>公式的</w:t>
      </w:r>
      <w:r w:rsidR="00C37335">
        <w:t>指数值上加</w:t>
      </w:r>
      <w:r w:rsidR="002D06C8">
        <w:rPr>
          <w:i/>
        </w:rPr>
        <w:t>ε</w:t>
      </w:r>
      <w:r w:rsidR="00B8768E">
        <w:rPr>
          <w:rFonts w:hint="eastAsia"/>
        </w:rPr>
        <w:t>）</w:t>
      </w:r>
      <w:r w:rsidR="00B8768E">
        <w:t>。</w:t>
      </w:r>
      <w:r w:rsidR="00C37335">
        <w:rPr>
          <w:rFonts w:hint="eastAsia"/>
        </w:rPr>
        <w:t>下面</w:t>
      </w:r>
      <w:r w:rsidR="00C37335">
        <w:t>我们来</w:t>
      </w:r>
      <w:r w:rsidR="002D06C8">
        <w:rPr>
          <w:rFonts w:hint="eastAsia"/>
        </w:rPr>
        <w:t>看</w:t>
      </w:r>
      <w:r w:rsidR="00C37335">
        <w:t>一个具体示例：</w:t>
      </w:r>
    </w:p>
    <w:p w14:paraId="39CC3B56" w14:textId="77777777" w:rsidR="00D7111B" w:rsidRDefault="00BA31CC" w:rsidP="00D86631">
      <w:pPr>
        <w:ind w:firstLine="420"/>
      </w:pPr>
      <w:r w:rsidRPr="0030466E">
        <w:rPr>
          <w:rFonts w:hint="eastAsia"/>
          <w:color w:val="FF0000"/>
        </w:rPr>
        <w:lastRenderedPageBreak/>
        <w:t>（公式）</w:t>
      </w:r>
      <w:r w:rsidR="00D7111B">
        <w:rPr>
          <w:sz w:val="27"/>
          <w:vertAlign w:val="subscript"/>
        </w:rPr>
        <w:t xml:space="preserve"> </w:t>
      </w:r>
    </w:p>
    <w:p w14:paraId="6B0D331F" w14:textId="77777777" w:rsidR="00232023" w:rsidRPr="006A0B09" w:rsidRDefault="00232023" w:rsidP="00D86631">
      <w:pPr>
        <w:ind w:firstLine="420"/>
      </w:pPr>
      <w:r>
        <w:rPr>
          <w:rFonts w:hint="eastAsia"/>
        </w:rPr>
        <w:t>在这里</w:t>
      </w:r>
      <w:r>
        <w:rPr>
          <w:i/>
        </w:rPr>
        <w:t>a</w:t>
      </w:r>
      <w:r>
        <w:t xml:space="preserve"> = 2</w:t>
      </w:r>
      <w:r>
        <w:rPr>
          <w:rFonts w:hint="eastAsia"/>
        </w:rPr>
        <w:t>、</w:t>
      </w:r>
      <w:r>
        <w:rPr>
          <w:i/>
        </w:rPr>
        <w:t>b</w:t>
      </w:r>
      <w:r>
        <w:t xml:space="preserve"> = 3</w:t>
      </w:r>
      <w:r>
        <w:t>且</w:t>
      </w:r>
      <w:r>
        <w:rPr>
          <w:i/>
        </w:rPr>
        <w:t>f</w:t>
      </w:r>
      <w:r>
        <w:t>(</w:t>
      </w:r>
      <w:r>
        <w:rPr>
          <w:i/>
        </w:rPr>
        <w:t>n</w:t>
      </w:r>
      <w:r>
        <w:t xml:space="preserve">) = </w:t>
      </w:r>
      <w:r>
        <w:rPr>
          <w:i/>
        </w:rPr>
        <w:t>n</w:t>
      </w:r>
      <w:r>
        <w:rPr>
          <w:rFonts w:hint="eastAsia"/>
        </w:rPr>
        <w:t>。</w:t>
      </w:r>
      <w:r w:rsidR="00292578">
        <w:rPr>
          <w:rFonts w:hint="eastAsia"/>
        </w:rPr>
        <w:t>因而</w:t>
      </w:r>
      <w:r w:rsidR="00ED30CD">
        <w:rPr>
          <w:rFonts w:hint="eastAsia"/>
        </w:rPr>
        <w:t>如果想计算</w:t>
      </w:r>
      <w:r>
        <w:t>叶节点数的话，我们</w:t>
      </w:r>
      <w:r>
        <w:rPr>
          <w:rFonts w:hint="eastAsia"/>
        </w:rPr>
        <w:t>只</w:t>
      </w:r>
      <w:r w:rsidR="00ED30CD">
        <w:rPr>
          <w:rFonts w:hint="eastAsia"/>
        </w:rPr>
        <w:t>要</w:t>
      </w:r>
      <w:r w:rsidR="00292578">
        <w:rPr>
          <w:rFonts w:hint="eastAsia"/>
        </w:rPr>
        <w:t>计算出</w:t>
      </w:r>
      <w:r>
        <w:t>log</w:t>
      </w:r>
      <w:r>
        <w:rPr>
          <w:sz w:val="16"/>
          <w:vertAlign w:val="subscript"/>
        </w:rPr>
        <w:t>3</w:t>
      </w:r>
      <w:r>
        <w:t xml:space="preserve"> 2</w:t>
      </w:r>
      <w:r w:rsidR="00ED30CD">
        <w:rPr>
          <w:rFonts w:hint="eastAsia"/>
        </w:rPr>
        <w:t>的</w:t>
      </w:r>
      <w:r w:rsidR="00ED30CD">
        <w:t>值即可</w:t>
      </w:r>
      <w:r>
        <w:rPr>
          <w:rFonts w:hint="eastAsia"/>
        </w:rPr>
        <w:t>。</w:t>
      </w:r>
      <w:r w:rsidR="00115C35">
        <w:rPr>
          <w:rFonts w:hint="eastAsia"/>
        </w:rPr>
        <w:t>过去</w:t>
      </w:r>
      <w:r>
        <w:rPr>
          <w:rFonts w:hint="eastAsia"/>
        </w:rPr>
        <w:t>在</w:t>
      </w:r>
      <w:r>
        <w:t>标准计算器中，我们</w:t>
      </w:r>
      <w:r w:rsidR="00B26F9C">
        <w:rPr>
          <w:rFonts w:hint="eastAsia"/>
        </w:rPr>
        <w:t>常会</w:t>
      </w:r>
      <w:r w:rsidR="00B26F9C">
        <w:t>用</w:t>
      </w:r>
      <w:r>
        <w:t>log 2/log 3</w:t>
      </w:r>
      <w:r w:rsidR="00115C35">
        <w:rPr>
          <w:rFonts w:hint="eastAsia"/>
        </w:rPr>
        <w:t>这种</w:t>
      </w:r>
      <w:r w:rsidR="00115C35">
        <w:t>表达式</w:t>
      </w:r>
      <w:r w:rsidR="00292578">
        <w:rPr>
          <w:rFonts w:hint="eastAsia"/>
        </w:rPr>
        <w:t>来</w:t>
      </w:r>
      <w:r w:rsidR="00292578">
        <w:t>计算</w:t>
      </w:r>
      <w:r w:rsidR="00115C35">
        <w:rPr>
          <w:rFonts w:hint="eastAsia"/>
        </w:rPr>
        <w:t>，</w:t>
      </w:r>
      <w:r w:rsidR="00ED30CD">
        <w:rPr>
          <w:rFonts w:hint="eastAsia"/>
        </w:rPr>
        <w:t>而在</w:t>
      </w:r>
      <w:r w:rsidR="00115C35">
        <w:t>Python</w:t>
      </w:r>
      <w:r w:rsidR="00115C35">
        <w:t>中</w:t>
      </w:r>
      <w:r w:rsidR="00292578">
        <w:rPr>
          <w:rFonts w:hint="eastAsia"/>
        </w:rPr>
        <w:t>只需</w:t>
      </w:r>
      <w:r w:rsidR="00115C35">
        <w:t>调用</w:t>
      </w:r>
      <w:r w:rsidR="00115C35">
        <w:rPr>
          <w:rFonts w:hint="eastAsia"/>
        </w:rPr>
        <w:t>math</w:t>
      </w:r>
      <w:r w:rsidR="00115C35">
        <w:t>模块中的</w:t>
      </w:r>
      <w:r w:rsidR="00115C35">
        <w:t>log</w:t>
      </w:r>
      <w:r w:rsidR="00115C35">
        <w:t>函数</w:t>
      </w:r>
      <w:r w:rsidR="00ED30CD">
        <w:rPr>
          <w:rFonts w:hint="eastAsia"/>
        </w:rPr>
        <w:t>就</w:t>
      </w:r>
      <w:r w:rsidR="00292578">
        <w:rPr>
          <w:rFonts w:hint="eastAsia"/>
        </w:rPr>
        <w:t>行</w:t>
      </w:r>
      <w:r w:rsidR="00ED30CD">
        <w:t>了</w:t>
      </w:r>
      <w:r w:rsidR="00115C35">
        <w:rPr>
          <w:rFonts w:hint="eastAsia"/>
        </w:rPr>
        <w:t>，</w:t>
      </w:r>
      <w:r w:rsidR="00115C35">
        <w:t>并且</w:t>
      </w:r>
      <w:r w:rsidR="00115C35">
        <w:rPr>
          <w:rFonts w:hint="eastAsia"/>
        </w:rPr>
        <w:t>您</w:t>
      </w:r>
      <w:r w:rsidR="00B26F9C">
        <w:rPr>
          <w:rFonts w:hint="eastAsia"/>
        </w:rPr>
        <w:t>还</w:t>
      </w:r>
      <w:r w:rsidR="00115C35">
        <w:t>会发现</w:t>
      </w:r>
      <w:r w:rsidR="00115C35">
        <w:rPr>
          <w:rFonts w:hint="eastAsia"/>
        </w:rPr>
        <w:t>其实</w:t>
      </w:r>
      <w:r w:rsidR="00115C35">
        <w:rPr>
          <w:rFonts w:ascii="Calibri" w:eastAsia="Calibri" w:hAnsi="Calibri" w:cs="Calibri"/>
        </w:rPr>
        <w:t>log(2,3)</w:t>
      </w:r>
      <w:r w:rsidR="00115C35" w:rsidRPr="006A0B09">
        <w:rPr>
          <w:rFonts w:ascii="Calibri" w:hAnsi="Calibri" w:cs="Calibri" w:hint="eastAsia"/>
        </w:rPr>
        <w:t>的</w:t>
      </w:r>
      <w:r w:rsidR="00115C35" w:rsidRPr="006A0B09">
        <w:rPr>
          <w:rFonts w:ascii="Calibri" w:hAnsi="Calibri" w:cs="Calibri"/>
        </w:rPr>
        <w:t>值</w:t>
      </w:r>
      <w:r w:rsidR="00115C35" w:rsidRPr="006A0B09">
        <w:rPr>
          <w:rFonts w:ascii="Calibri" w:hAnsi="Calibri" w:cs="Calibri" w:hint="eastAsia"/>
        </w:rPr>
        <w:t>是</w:t>
      </w:r>
      <w:r w:rsidR="00115C35" w:rsidRPr="006A0B09">
        <w:rPr>
          <w:rFonts w:ascii="Calibri" w:hAnsi="Calibri" w:cs="Calibri"/>
        </w:rPr>
        <w:t>略小于</w:t>
      </w:r>
      <w:r w:rsidR="00115C35" w:rsidRPr="006A0B09">
        <w:rPr>
          <w:rFonts w:ascii="Calibri" w:hAnsi="Calibri" w:cs="Calibri" w:hint="eastAsia"/>
        </w:rPr>
        <w:t>0.</w:t>
      </w:r>
      <w:r w:rsidR="00115C35" w:rsidRPr="006A0B09">
        <w:rPr>
          <w:rFonts w:ascii="Calibri" w:hAnsi="Calibri" w:cs="Calibri"/>
        </w:rPr>
        <w:t>631</w:t>
      </w:r>
      <w:r w:rsidR="00115C35" w:rsidRPr="006A0B09">
        <w:rPr>
          <w:rFonts w:ascii="Calibri" w:hAnsi="Calibri" w:cs="Calibri" w:hint="eastAsia"/>
        </w:rPr>
        <w:t>的。</w:t>
      </w:r>
      <w:r w:rsidR="00B26F9C" w:rsidRPr="006A0B09">
        <w:rPr>
          <w:rFonts w:ascii="Calibri" w:hAnsi="Calibri" w:cs="Calibri" w:hint="eastAsia"/>
        </w:rPr>
        <w:t>换句话</w:t>
      </w:r>
      <w:r w:rsidR="00B26F9C" w:rsidRPr="006A0B09">
        <w:rPr>
          <w:rFonts w:ascii="Calibri" w:hAnsi="Calibri" w:cs="Calibri"/>
        </w:rPr>
        <w:t>说</w:t>
      </w:r>
      <w:r w:rsidR="00B26F9C" w:rsidRPr="006A0B09">
        <w:rPr>
          <w:rFonts w:ascii="Calibri" w:hAnsi="Calibri" w:cs="Calibri" w:hint="eastAsia"/>
        </w:rPr>
        <w:t>，我们</w:t>
      </w:r>
      <w:r w:rsidR="00292578">
        <w:rPr>
          <w:rFonts w:ascii="Calibri" w:hAnsi="Calibri" w:cs="Calibri" w:hint="eastAsia"/>
        </w:rPr>
        <w:t>在</w:t>
      </w:r>
      <w:r w:rsidR="00B26F9C" w:rsidRPr="006A0B09">
        <w:rPr>
          <w:rFonts w:ascii="Calibri" w:hAnsi="Calibri" w:cs="Calibri"/>
        </w:rPr>
        <w:t>这里</w:t>
      </w:r>
      <w:r w:rsidR="00654831" w:rsidRPr="006A0B09">
        <w:rPr>
          <w:rFonts w:ascii="Calibri" w:hAnsi="Calibri" w:cs="Calibri"/>
        </w:rPr>
        <w:t>想了解</w:t>
      </w:r>
      <w:r w:rsidR="00B26F9C" w:rsidRPr="006A0B09">
        <w:rPr>
          <w:rFonts w:ascii="Calibri" w:hAnsi="Calibri" w:cs="Calibri"/>
        </w:rPr>
        <w:t>的是</w:t>
      </w:r>
      <w:r w:rsidR="00B26F9C">
        <w:rPr>
          <w:i/>
        </w:rPr>
        <w:t>f</w:t>
      </w:r>
      <w:r w:rsidR="00B26F9C">
        <w:t>(</w:t>
      </w:r>
      <w:r w:rsidR="00B26F9C">
        <w:rPr>
          <w:i/>
        </w:rPr>
        <w:t>n</w:t>
      </w:r>
      <w:r w:rsidR="00B26F9C">
        <w:t xml:space="preserve">) = </w:t>
      </w:r>
      <w:r w:rsidR="00B26F9C">
        <w:rPr>
          <w:i/>
        </w:rPr>
        <w:t>n</w:t>
      </w:r>
      <w:r w:rsidR="00B26F9C">
        <w:t>是否</w:t>
      </w:r>
      <w:r w:rsidR="001E071C">
        <w:rPr>
          <w:rFonts w:hint="eastAsia"/>
        </w:rPr>
        <w:t>属于</w:t>
      </w:r>
      <w:r w:rsidR="00B26F9C">
        <w:t>Ω(</w:t>
      </w:r>
      <w:r w:rsidR="00B26F9C">
        <w:rPr>
          <w:i/>
        </w:rPr>
        <w:t>n</w:t>
      </w:r>
      <w:r w:rsidR="00B26F9C">
        <w:rPr>
          <w:sz w:val="16"/>
          <w:vertAlign w:val="superscript"/>
        </w:rPr>
        <w:t>0.631</w:t>
      </w:r>
      <w:r w:rsidR="00B26F9C">
        <w:t>)</w:t>
      </w:r>
      <w:r w:rsidR="00B26F9C">
        <w:rPr>
          <w:rFonts w:hint="eastAsia"/>
        </w:rPr>
        <w:t>，</w:t>
      </w:r>
      <w:r w:rsidR="00292578">
        <w:rPr>
          <w:rFonts w:hint="eastAsia"/>
        </w:rPr>
        <w:t>这一点</w:t>
      </w:r>
      <w:r w:rsidR="00654831">
        <w:t>显然是</w:t>
      </w:r>
      <w:r w:rsidR="00292578">
        <w:rPr>
          <w:rFonts w:hint="eastAsia"/>
        </w:rPr>
        <w:t>确定</w:t>
      </w:r>
      <w:r w:rsidR="00654831">
        <w:t>的</w:t>
      </w:r>
      <w:r w:rsidR="001E071C">
        <w:rPr>
          <w:rFonts w:hint="eastAsia"/>
        </w:rPr>
        <w:t>，</w:t>
      </w:r>
      <w:r w:rsidR="006E1224">
        <w:rPr>
          <w:rFonts w:hint="eastAsia"/>
        </w:rPr>
        <w:t>由此</w:t>
      </w:r>
      <w:r w:rsidR="001E071C">
        <w:rPr>
          <w:rFonts w:hint="eastAsia"/>
        </w:rPr>
        <w:t>我们</w:t>
      </w:r>
      <w:r w:rsidR="006E1224">
        <w:rPr>
          <w:rFonts w:hint="eastAsia"/>
        </w:rPr>
        <w:t>就</w:t>
      </w:r>
      <w:r w:rsidR="006E1224">
        <w:t>可以得出</w:t>
      </w:r>
      <w:r w:rsidR="001E071C">
        <w:rPr>
          <w:i/>
        </w:rPr>
        <w:t>T</w:t>
      </w:r>
      <w:r w:rsidR="001E071C">
        <w:t>(</w:t>
      </w:r>
      <w:r w:rsidR="001E071C">
        <w:rPr>
          <w:i/>
        </w:rPr>
        <w:t>n</w:t>
      </w:r>
      <w:r w:rsidR="001E071C">
        <w:t>)</w:t>
      </w:r>
      <w:r w:rsidR="006E1224">
        <w:t xml:space="preserve"> = </w:t>
      </w:r>
      <w:r w:rsidR="001E071C">
        <w:t>Θ(</w:t>
      </w:r>
      <w:r w:rsidR="001E071C">
        <w:rPr>
          <w:i/>
        </w:rPr>
        <w:t>f</w:t>
      </w:r>
      <w:r w:rsidR="001E071C">
        <w:t>(</w:t>
      </w:r>
      <w:r w:rsidR="001E071C">
        <w:rPr>
          <w:i/>
        </w:rPr>
        <w:t>n</w:t>
      </w:r>
      <w:r w:rsidR="001E071C">
        <w:t>)) = Θ(</w:t>
      </w:r>
      <w:r w:rsidR="001E071C">
        <w:rPr>
          <w:i/>
        </w:rPr>
        <w:t>n</w:t>
      </w:r>
      <w:r w:rsidR="001E071C">
        <w:t>)</w:t>
      </w:r>
      <w:r w:rsidR="001E071C">
        <w:t>。</w:t>
      </w:r>
      <w:r w:rsidR="00292578">
        <w:rPr>
          <w:rFonts w:hint="eastAsia"/>
        </w:rPr>
        <w:t>对此</w:t>
      </w:r>
      <w:r w:rsidR="00A23E20">
        <w:t>，</w:t>
      </w:r>
      <w:r w:rsidR="00435996">
        <w:rPr>
          <w:rFonts w:hint="eastAsia"/>
        </w:rPr>
        <w:t>我们</w:t>
      </w:r>
      <w:r w:rsidR="006E1224">
        <w:rPr>
          <w:rFonts w:hint="eastAsia"/>
        </w:rPr>
        <w:t>还</w:t>
      </w:r>
      <w:r w:rsidR="00ED30CD">
        <w:rPr>
          <w:rFonts w:hint="eastAsia"/>
        </w:rPr>
        <w:t>有</w:t>
      </w:r>
      <w:r w:rsidR="00435996">
        <w:t>一种</w:t>
      </w:r>
      <w:r w:rsidR="004F70F3">
        <w:rPr>
          <w:rFonts w:hint="eastAsia"/>
        </w:rPr>
        <w:t>更快捷</w:t>
      </w:r>
      <w:r w:rsidR="00ED30CD">
        <w:t>的方式</w:t>
      </w:r>
      <w:r w:rsidR="00292578">
        <w:rPr>
          <w:rFonts w:hint="eastAsia"/>
        </w:rPr>
        <w:t>：</w:t>
      </w:r>
      <w:r w:rsidR="00435996">
        <w:rPr>
          <w:rFonts w:hint="eastAsia"/>
        </w:rPr>
        <w:t>如果</w:t>
      </w:r>
      <w:r w:rsidR="00ED30CD">
        <w:rPr>
          <w:rFonts w:hint="eastAsia"/>
        </w:rPr>
        <w:t>您</w:t>
      </w:r>
      <w:r w:rsidR="00435996">
        <w:rPr>
          <w:rFonts w:hint="eastAsia"/>
        </w:rPr>
        <w:t>看到</w:t>
      </w:r>
      <w:r w:rsidR="00A23E20" w:rsidRPr="00435996">
        <w:rPr>
          <w:i/>
        </w:rPr>
        <w:t>b</w:t>
      </w:r>
      <w:r w:rsidR="00ED30CD">
        <w:rPr>
          <w:rFonts w:hint="eastAsia"/>
        </w:rPr>
        <w:t>是</w:t>
      </w:r>
      <w:r w:rsidR="00A23E20">
        <w:t>大于</w:t>
      </w:r>
      <w:r w:rsidR="00A23E20" w:rsidRPr="00435996">
        <w:rPr>
          <w:i/>
        </w:rPr>
        <w:t>a</w:t>
      </w:r>
      <w:r w:rsidR="00ED30CD">
        <w:rPr>
          <w:rFonts w:hint="eastAsia"/>
        </w:rPr>
        <w:t>的</w:t>
      </w:r>
      <w:r w:rsidR="003E0F9D">
        <w:rPr>
          <w:rFonts w:hint="eastAsia"/>
        </w:rPr>
        <w:t>，</w:t>
      </w:r>
      <w:r w:rsidR="00ED30CD">
        <w:rPr>
          <w:rFonts w:hint="eastAsia"/>
        </w:rPr>
        <w:t>就</w:t>
      </w:r>
      <w:r w:rsidR="003E0F9D">
        <w:t>立即</w:t>
      </w:r>
      <w:r w:rsidR="00ED30CD">
        <w:rPr>
          <w:rFonts w:hint="eastAsia"/>
        </w:rPr>
        <w:t>可以</w:t>
      </w:r>
      <w:r w:rsidR="00292578">
        <w:rPr>
          <w:rFonts w:hint="eastAsia"/>
        </w:rPr>
        <w:t>确定</w:t>
      </w:r>
      <w:r w:rsidR="003E0F9D" w:rsidRPr="00435996">
        <w:rPr>
          <w:i/>
        </w:rPr>
        <w:t>n</w:t>
      </w:r>
      <w:r w:rsidR="00292578">
        <w:t>属于</w:t>
      </w:r>
      <w:r w:rsidR="003E0F9D">
        <w:t>表达式</w:t>
      </w:r>
      <w:r w:rsidR="00292578">
        <w:rPr>
          <w:rFonts w:hint="eastAsia"/>
        </w:rPr>
        <w:t>的</w:t>
      </w:r>
      <w:r w:rsidR="003E0F9D">
        <w:t>主导</w:t>
      </w:r>
      <w:r w:rsidR="00ED30CD">
        <w:rPr>
          <w:rFonts w:hint="eastAsia"/>
        </w:rPr>
        <w:t>部分</w:t>
      </w:r>
      <w:r w:rsidR="00ED30CD">
        <w:t>了</w:t>
      </w:r>
      <w:r w:rsidR="003E0F9D">
        <w:t>（</w:t>
      </w:r>
      <w:r w:rsidR="00ED30CD">
        <w:rPr>
          <w:rFonts w:hint="eastAsia"/>
        </w:rPr>
        <w:t>能</w:t>
      </w:r>
      <w:r w:rsidR="003E0F9D">
        <w:rPr>
          <w:rFonts w:hint="eastAsia"/>
        </w:rPr>
        <w:t>明白</w:t>
      </w:r>
      <w:r w:rsidR="003E0F9D">
        <w:t>这是为什</w:t>
      </w:r>
      <w:r w:rsidR="003E0F9D">
        <w:rPr>
          <w:rFonts w:hint="eastAsia"/>
        </w:rPr>
        <w:t>么</w:t>
      </w:r>
      <w:r w:rsidR="003E0F9D">
        <w:t>吗？）</w:t>
      </w:r>
      <w:r w:rsidR="003E0F9D">
        <w:rPr>
          <w:rFonts w:hint="eastAsia"/>
        </w:rPr>
        <w:t>。</w:t>
      </w:r>
    </w:p>
    <w:p w14:paraId="746F2724" w14:textId="77777777" w:rsidR="00A23E20" w:rsidRDefault="003E0F9D" w:rsidP="00D86631">
      <w:pPr>
        <w:ind w:firstLine="420"/>
      </w:pPr>
      <w:r>
        <w:rPr>
          <w:rFonts w:hint="eastAsia"/>
        </w:rPr>
        <w:t>下面</w:t>
      </w:r>
      <w:r>
        <w:t>，我们可以</w:t>
      </w:r>
      <w:r>
        <w:rPr>
          <w:rFonts w:hint="eastAsia"/>
        </w:rPr>
        <w:t>将</w:t>
      </w:r>
      <w:r>
        <w:t>上面的根</w:t>
      </w:r>
      <w:r>
        <w:t>-</w:t>
      </w:r>
      <w:r>
        <w:t>叶</w:t>
      </w:r>
      <w:r>
        <w:rPr>
          <w:rFonts w:hint="eastAsia"/>
        </w:rPr>
        <w:t>关系翻转</w:t>
      </w:r>
      <w:r>
        <w:t>一下：</w:t>
      </w:r>
    </w:p>
    <w:p w14:paraId="673D8C15" w14:textId="77777777" w:rsidR="00D7111B" w:rsidRDefault="00BA31CC" w:rsidP="00D86631">
      <w:pPr>
        <w:ind w:firstLine="420"/>
      </w:pPr>
      <w:r w:rsidRPr="0030466E">
        <w:rPr>
          <w:rFonts w:hint="eastAsia"/>
          <w:color w:val="FF0000"/>
        </w:rPr>
        <w:t>（公式）</w:t>
      </w:r>
    </w:p>
    <w:p w14:paraId="3F33F325" w14:textId="77777777" w:rsidR="003E0F9D" w:rsidRDefault="003E0F9D" w:rsidP="00D86631">
      <w:pPr>
        <w:ind w:firstLine="420"/>
      </w:pPr>
      <w:r>
        <w:rPr>
          <w:rFonts w:hint="eastAsia"/>
        </w:rPr>
        <w:t>现在</w:t>
      </w:r>
      <w:r w:rsidR="00AF761E">
        <w:rPr>
          <w:rFonts w:hint="eastAsia"/>
        </w:rPr>
        <w:t>画面</w:t>
      </w:r>
      <w:r w:rsidR="00AF761E">
        <w:t>上的主导</w:t>
      </w:r>
      <w:r w:rsidR="00435996">
        <w:rPr>
          <w:rFonts w:hint="eastAsia"/>
        </w:rPr>
        <w:t>换成</w:t>
      </w:r>
      <w:r>
        <w:t>叶节点了</w:t>
      </w:r>
      <w:r>
        <w:rPr>
          <w:rFonts w:hint="eastAsia"/>
        </w:rPr>
        <w:t>。</w:t>
      </w:r>
      <w:r w:rsidR="00AF761E">
        <w:rPr>
          <w:rFonts w:hint="eastAsia"/>
        </w:rPr>
        <w:t>那么</w:t>
      </w:r>
      <w:r w:rsidR="00AF761E">
        <w:t>您认为其</w:t>
      </w:r>
      <w:r w:rsidR="00AF761E">
        <w:rPr>
          <w:rFonts w:hint="eastAsia"/>
        </w:rPr>
        <w:t>最终</w:t>
      </w:r>
      <w:r w:rsidR="00AF761E">
        <w:t>的总运行时间</w:t>
      </w:r>
      <w:r w:rsidR="00AF761E">
        <w:rPr>
          <w:rFonts w:hint="eastAsia"/>
        </w:rPr>
        <w:t>会</w:t>
      </w:r>
      <w:r w:rsidR="00AF761E">
        <w:t>是多少呢</w:t>
      </w:r>
      <w:r w:rsidR="00AF761E">
        <w:rPr>
          <w:rFonts w:hint="eastAsia"/>
        </w:rPr>
        <w:t>？正确</w:t>
      </w:r>
      <w:r w:rsidR="00AF761E">
        <w:t>答案是：</w:t>
      </w:r>
    </w:p>
    <w:p w14:paraId="4703B366" w14:textId="77777777" w:rsidR="00D7111B" w:rsidRDefault="00BA31CC" w:rsidP="00D86631">
      <w:pPr>
        <w:ind w:firstLine="420"/>
      </w:pPr>
      <w:r w:rsidRPr="0030466E">
        <w:rPr>
          <w:rFonts w:hint="eastAsia"/>
          <w:color w:val="FF0000"/>
        </w:rPr>
        <w:t>（公式）</w:t>
      </w:r>
      <w:r w:rsidR="00D7111B">
        <w:t xml:space="preserve"> </w:t>
      </w:r>
    </w:p>
    <w:p w14:paraId="74062B8A" w14:textId="77777777" w:rsidR="00AF761E" w:rsidRDefault="00AF761E" w:rsidP="00D86631">
      <w:pPr>
        <w:ind w:firstLine="420"/>
        <w:rPr>
          <w:color w:val="FF0000"/>
        </w:rPr>
      </w:pPr>
      <w:r>
        <w:rPr>
          <w:rFonts w:hint="eastAsia"/>
        </w:rPr>
        <w:t>下面</w:t>
      </w:r>
      <w:r>
        <w:t>我</w:t>
      </w:r>
      <w:r>
        <w:rPr>
          <w:rFonts w:hint="eastAsia"/>
        </w:rPr>
        <w:t>们</w:t>
      </w:r>
      <w:r>
        <w:t>再来</w:t>
      </w:r>
      <w:r>
        <w:rPr>
          <w:rFonts w:hint="eastAsia"/>
        </w:rPr>
        <w:t>看</w:t>
      </w:r>
      <w:r>
        <w:t>一个</w:t>
      </w:r>
      <w:r>
        <w:rPr>
          <w:rFonts w:hint="eastAsia"/>
        </w:rPr>
        <w:t>递归式</w:t>
      </w:r>
      <w:r w:rsidR="009E43A1">
        <w:rPr>
          <w:rFonts w:hint="eastAsia"/>
        </w:rPr>
        <w:t>示例</w:t>
      </w:r>
      <w:r>
        <w:t>：</w:t>
      </w:r>
    </w:p>
    <w:p w14:paraId="2BC14505" w14:textId="77777777" w:rsidR="00D7111B" w:rsidRDefault="00BA31CC" w:rsidP="00D86631">
      <w:pPr>
        <w:ind w:firstLine="420"/>
      </w:pPr>
      <w:r w:rsidRPr="0030466E">
        <w:rPr>
          <w:rFonts w:hint="eastAsia"/>
          <w:color w:val="FF0000"/>
        </w:rPr>
        <w:t>（公式）</w:t>
      </w:r>
    </w:p>
    <w:p w14:paraId="30819C45" w14:textId="77777777" w:rsidR="00D7111B" w:rsidRDefault="009608A1" w:rsidP="00D86631">
      <w:pPr>
        <w:ind w:firstLine="420"/>
      </w:pPr>
      <w:r>
        <w:rPr>
          <w:rFonts w:hint="eastAsia"/>
        </w:rPr>
        <w:t>由于</w:t>
      </w:r>
      <w:r>
        <w:t>这里</w:t>
      </w:r>
      <w:del w:id="504" w:author="Robbie Fan" w:date="2014-01-04T21:40:00Z">
        <w:r w:rsidR="009E43A1" w:rsidDel="00931CF0">
          <w:rPr>
            <w:rFonts w:hint="eastAsia"/>
          </w:rPr>
          <w:delText>设</w:delText>
        </w:r>
      </w:del>
      <w:r w:rsidR="009E43A1">
        <w:rPr>
          <w:i/>
        </w:rPr>
        <w:t>a</w:t>
      </w:r>
      <w:r w:rsidR="009E43A1">
        <w:t xml:space="preserve"> = </w:t>
      </w:r>
      <w:r w:rsidR="009E43A1">
        <w:rPr>
          <w:i/>
        </w:rPr>
        <w:t>b</w:t>
      </w:r>
      <w:r>
        <w:rPr>
          <w:rFonts w:hint="eastAsia"/>
        </w:rPr>
        <w:t>，</w:t>
      </w:r>
      <w:r w:rsidR="008866DB">
        <w:rPr>
          <w:rFonts w:hint="eastAsia"/>
        </w:rPr>
        <w:t>所以</w:t>
      </w:r>
      <w:r w:rsidR="008866DB" w:rsidRPr="008866DB">
        <w:rPr>
          <w:rFonts w:hint="eastAsia"/>
          <w:i/>
        </w:rPr>
        <w:t>n</w:t>
      </w:r>
      <w:r w:rsidR="00914CDE" w:rsidRPr="00914CDE">
        <w:rPr>
          <w:rFonts w:hint="eastAsia"/>
        </w:rPr>
        <w:t>的</w:t>
      </w:r>
      <w:r w:rsidR="00914CDE" w:rsidRPr="00914CDE">
        <w:t>值</w:t>
      </w:r>
      <w:r w:rsidR="008866DB">
        <w:t>就是我们</w:t>
      </w:r>
      <w:r w:rsidR="008866DB">
        <w:rPr>
          <w:rFonts w:hint="eastAsia"/>
        </w:rPr>
        <w:t>所</w:t>
      </w:r>
      <w:r w:rsidR="008866DB">
        <w:t>得到的叶节点数</w:t>
      </w:r>
      <w:r>
        <w:t>，显然</w:t>
      </w:r>
      <w:r w:rsidR="008866DB">
        <w:rPr>
          <w:rFonts w:hint="eastAsia"/>
        </w:rPr>
        <w:t>它的</w:t>
      </w:r>
      <w:r>
        <w:rPr>
          <w:rFonts w:hint="eastAsia"/>
        </w:rPr>
        <w:t>渐进</w:t>
      </w:r>
      <w:r w:rsidR="009E43A1">
        <w:t>增长</w:t>
      </w:r>
      <w:r w:rsidR="009E43A1">
        <w:rPr>
          <w:rFonts w:hint="eastAsia"/>
        </w:rPr>
        <w:t>趋势</w:t>
      </w:r>
      <w:r>
        <w:t>是快于</w:t>
      </w:r>
      <w:r>
        <w:rPr>
          <w:i/>
        </w:rPr>
        <w:t>f</w:t>
      </w:r>
      <w:r>
        <w:t>(</w:t>
      </w:r>
      <w:r>
        <w:rPr>
          <w:i/>
        </w:rPr>
        <w:t>n</w:t>
      </w:r>
      <w:r>
        <w:t xml:space="preserve">) = lg </w:t>
      </w:r>
      <w:r>
        <w:rPr>
          <w:i/>
        </w:rPr>
        <w:t>n</w:t>
      </w:r>
      <w:r>
        <w:rPr>
          <w:rFonts w:hint="eastAsia"/>
        </w:rPr>
        <w:t>的，</w:t>
      </w:r>
      <w:r>
        <w:t>这</w:t>
      </w:r>
      <w:r w:rsidR="009E43A1">
        <w:t>意味着其最终</w:t>
      </w:r>
      <w:r w:rsidR="009E43A1">
        <w:rPr>
          <w:rFonts w:hint="eastAsia"/>
        </w:rPr>
        <w:t>渐进</w:t>
      </w:r>
      <w:r w:rsidR="009E43A1">
        <w:t>运行时间</w:t>
      </w:r>
      <w:r w:rsidR="009E43A1">
        <w:rPr>
          <w:rFonts w:hint="eastAsia"/>
        </w:rPr>
        <w:t>就</w:t>
      </w:r>
      <w:r w:rsidR="00914CDE">
        <w:rPr>
          <w:rFonts w:hint="eastAsia"/>
        </w:rPr>
        <w:t>是</w:t>
      </w:r>
      <w:r w:rsidR="00914CDE">
        <w:t>计算</w:t>
      </w:r>
      <w:r>
        <w:t>叶节点</w:t>
      </w:r>
      <w:r w:rsidR="009E43A1">
        <w:rPr>
          <w:rFonts w:hint="eastAsia"/>
        </w:rPr>
        <w:t>数</w:t>
      </w:r>
      <w:r>
        <w:t>的时间</w:t>
      </w:r>
      <w:r>
        <w:t>Θ(</w:t>
      </w:r>
      <w:r>
        <w:rPr>
          <w:i/>
        </w:rPr>
        <w:t>n</w:t>
      </w:r>
      <w:r>
        <w:t>)</w:t>
      </w:r>
      <w:r>
        <w:rPr>
          <w:rFonts w:hint="eastAsia"/>
        </w:rPr>
        <w:t>。</w:t>
      </w:r>
    </w:p>
    <w:p w14:paraId="7754D988" w14:textId="77777777" w:rsidR="00D7111B" w:rsidRPr="008866DB" w:rsidRDefault="008866DB" w:rsidP="00914CDE">
      <w:pPr>
        <w:pStyle w:val="ab"/>
        <w:ind w:left="420" w:firstLineChars="0" w:firstLine="0"/>
      </w:pPr>
      <w:r w:rsidRPr="008866DB">
        <w:rPr>
          <w:rFonts w:hint="eastAsia"/>
          <w:b/>
        </w:rPr>
        <w:t>请注意</w:t>
      </w:r>
      <w:r w:rsidRPr="008866DB">
        <w:rPr>
          <w:b/>
        </w:rPr>
        <w:t>：</w:t>
      </w:r>
      <w:r>
        <w:rPr>
          <w:rFonts w:hint="eastAsia"/>
        </w:rPr>
        <w:t>为了</w:t>
      </w:r>
      <w:r>
        <w:t>确定根</w:t>
      </w:r>
      <w:r>
        <w:rPr>
          <w:rFonts w:hint="eastAsia"/>
        </w:rPr>
        <w:t>节点的</w:t>
      </w:r>
      <w:r>
        <w:t>主导地位，我们必须</w:t>
      </w:r>
      <w:r>
        <w:rPr>
          <w:rFonts w:hint="eastAsia"/>
        </w:rPr>
        <w:t>额外</w:t>
      </w:r>
      <w:r>
        <w:t>要求其满足</w:t>
      </w:r>
      <w:r>
        <w:t>af(n/b) ≤ cf(n)</w:t>
      </w:r>
      <w:r>
        <w:rPr>
          <w:rFonts w:hint="eastAsia"/>
        </w:rPr>
        <w:t>，且</w:t>
      </w:r>
      <w:r>
        <w:t>c &lt; 1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确立</w:t>
      </w:r>
      <w:r>
        <w:t>叶节点的主导地位则没有类似的条件。</w:t>
      </w:r>
    </w:p>
    <w:p w14:paraId="0D2A27C7" w14:textId="77777777" w:rsidR="008866DB" w:rsidRDefault="004F606C" w:rsidP="00D86631">
      <w:pPr>
        <w:ind w:firstLine="420"/>
      </w:pPr>
      <w:r>
        <w:rPr>
          <w:rFonts w:hint="eastAsia"/>
        </w:rPr>
        <w:t>最后</w:t>
      </w:r>
      <w:r>
        <w:t>一种情况是根节点与</w:t>
      </w:r>
      <w:r>
        <w:rPr>
          <w:rFonts w:hint="eastAsia"/>
        </w:rPr>
        <w:t>叶</w:t>
      </w:r>
      <w:r>
        <w:t>节点上的操作时间具有相同的渐进增长趋势：</w:t>
      </w:r>
    </w:p>
    <w:p w14:paraId="2544AA07" w14:textId="77777777" w:rsidR="009F32A7" w:rsidRDefault="00D7111B" w:rsidP="009F32A7">
      <w:pPr>
        <w:ind w:firstLine="420"/>
      </w:pPr>
      <w:r>
        <w:tab/>
      </w:r>
      <w:r w:rsidR="009F32A7" w:rsidRPr="0030466E">
        <w:rPr>
          <w:rFonts w:hint="eastAsia"/>
          <w:color w:val="FF0000"/>
        </w:rPr>
        <w:t>（公式）</w:t>
      </w:r>
      <w:r w:rsidR="009F32A7">
        <w:t xml:space="preserve"> </w:t>
      </w:r>
    </w:p>
    <w:p w14:paraId="563B92E0" w14:textId="77777777" w:rsidR="004F606C" w:rsidRDefault="00DD1141" w:rsidP="00D86631">
      <w:pPr>
        <w:ind w:firstLine="420"/>
      </w:pPr>
      <w:r>
        <w:rPr>
          <w:rFonts w:hint="eastAsia"/>
        </w:rPr>
        <w:t>这样一来，</w:t>
      </w:r>
      <w:r>
        <w:t>事情就</w:t>
      </w:r>
      <w:r>
        <w:rPr>
          <w:rFonts w:hint="eastAsia"/>
        </w:rPr>
        <w:t>变成</w:t>
      </w:r>
      <w:r>
        <w:t>了</w:t>
      </w:r>
      <w:r>
        <w:rPr>
          <w:rFonts w:hint="eastAsia"/>
        </w:rPr>
        <w:t>求</w:t>
      </w:r>
      <w:r>
        <w:t>该树各层</w:t>
      </w:r>
      <w:r>
        <w:rPr>
          <w:rFonts w:hint="eastAsia"/>
        </w:rPr>
        <w:t>操作之和</w:t>
      </w:r>
      <w:r>
        <w:t>的</w:t>
      </w:r>
      <w:r>
        <w:rPr>
          <w:rFonts w:hint="eastAsia"/>
        </w:rPr>
        <w:t>求和式</w:t>
      </w:r>
      <w:r>
        <w:t>（</w:t>
      </w:r>
      <w:r>
        <w:rPr>
          <w:rFonts w:hint="eastAsia"/>
        </w:rPr>
        <w:t>因为</w:t>
      </w:r>
      <w:r>
        <w:t>从根节点到叶节点，操作</w:t>
      </w:r>
      <w:r>
        <w:rPr>
          <w:rFonts w:hint="eastAsia"/>
        </w:rPr>
        <w:t>量始终</w:t>
      </w:r>
      <w:r>
        <w:t>既没有增加也没有减少）</w:t>
      </w:r>
      <w:r>
        <w:rPr>
          <w:rFonts w:hint="eastAsia"/>
        </w:rPr>
        <w:t>，</w:t>
      </w:r>
      <w:r>
        <w:t>这意味着我们可以</w:t>
      </w:r>
      <w:r>
        <w:rPr>
          <w:rFonts w:hint="eastAsia"/>
        </w:rPr>
        <w:t>通过</w:t>
      </w:r>
      <w:r>
        <w:t>乘以其</w:t>
      </w:r>
      <w:r>
        <w:rPr>
          <w:rFonts w:hint="eastAsia"/>
        </w:rPr>
        <w:t>高度的</w:t>
      </w:r>
      <w:r w:rsidR="00435996">
        <w:t>方式来</w:t>
      </w:r>
      <w:r w:rsidR="00435996">
        <w:rPr>
          <w:rFonts w:hint="eastAsia"/>
        </w:rPr>
        <w:t>计算其</w:t>
      </w:r>
      <w:r w:rsidR="00435996">
        <w:t>总和</w:t>
      </w:r>
      <w:r>
        <w:rPr>
          <w:rFonts w:hint="eastAsia"/>
        </w:rPr>
        <w:t>：</w:t>
      </w:r>
    </w:p>
    <w:p w14:paraId="467E8E64" w14:textId="77777777" w:rsidR="009F32A7" w:rsidRDefault="009F32A7" w:rsidP="009F32A7">
      <w:pPr>
        <w:ind w:firstLine="420"/>
      </w:pPr>
      <w:r w:rsidRPr="0030466E">
        <w:rPr>
          <w:rFonts w:hint="eastAsia"/>
          <w:color w:val="FF0000"/>
        </w:rPr>
        <w:t>（公式）</w:t>
      </w:r>
      <w:r>
        <w:t xml:space="preserve"> </w:t>
      </w:r>
    </w:p>
    <w:p w14:paraId="00296534" w14:textId="77777777" w:rsidR="00ED30CD" w:rsidRDefault="00ED30CD" w:rsidP="00D86631">
      <w:pPr>
        <w:ind w:firstLine="420"/>
      </w:pPr>
      <w:r>
        <w:rPr>
          <w:rFonts w:hint="eastAsia"/>
        </w:rPr>
        <w:t>下面</w:t>
      </w:r>
      <w:r>
        <w:t>我们接着来看递归式</w:t>
      </w:r>
      <w:r>
        <w:rPr>
          <w:rFonts w:hint="eastAsia"/>
        </w:rPr>
        <w:t>示例</w:t>
      </w:r>
      <w:r>
        <w:t>：</w:t>
      </w:r>
    </w:p>
    <w:p w14:paraId="4F1C2B52" w14:textId="77777777" w:rsidR="009F32A7" w:rsidRDefault="009F32A7" w:rsidP="009F32A7">
      <w:pPr>
        <w:ind w:firstLine="420"/>
      </w:pPr>
      <w:r w:rsidRPr="0030466E">
        <w:rPr>
          <w:rFonts w:hint="eastAsia"/>
          <w:color w:val="FF0000"/>
        </w:rPr>
        <w:t>（公式）</w:t>
      </w:r>
      <w:r>
        <w:t xml:space="preserve"> </w:t>
      </w:r>
    </w:p>
    <w:p w14:paraId="06B6C1CF" w14:textId="77777777" w:rsidR="00ED30CD" w:rsidRDefault="006E1918" w:rsidP="00D86631">
      <w:pPr>
        <w:ind w:firstLine="420"/>
      </w:pPr>
      <w:r>
        <w:t>平方根</w:t>
      </w:r>
      <w:r w:rsidR="000060B1">
        <w:rPr>
          <w:rFonts w:hint="eastAsia"/>
        </w:rPr>
        <w:t>运算</w:t>
      </w:r>
      <w:r>
        <w:rPr>
          <w:rFonts w:hint="eastAsia"/>
        </w:rPr>
        <w:t>看着</w:t>
      </w:r>
      <w:r>
        <w:t>似乎很吓人，但</w:t>
      </w:r>
      <w:r>
        <w:rPr>
          <w:rFonts w:hint="eastAsia"/>
        </w:rPr>
        <w:t>其实</w:t>
      </w:r>
      <w:r w:rsidR="000060B1">
        <w:rPr>
          <w:rFonts w:hint="eastAsia"/>
        </w:rPr>
        <w:t>只</w:t>
      </w:r>
      <w:r>
        <w:t>是指数</w:t>
      </w:r>
      <w:r>
        <w:rPr>
          <w:i/>
        </w:rPr>
        <w:t>n</w:t>
      </w:r>
      <w:r>
        <w:rPr>
          <w:sz w:val="16"/>
          <w:vertAlign w:val="superscript"/>
        </w:rPr>
        <w:t>0.5</w:t>
      </w:r>
      <w:r>
        <w:rPr>
          <w:rFonts w:hint="eastAsia"/>
        </w:rPr>
        <w:t>的</w:t>
      </w:r>
      <w:r>
        <w:t>另一种形式</w:t>
      </w:r>
      <w:r>
        <w:rPr>
          <w:rFonts w:hint="eastAsia"/>
        </w:rPr>
        <w:t>。由于</w:t>
      </w:r>
      <w:r>
        <w:t>我们这里</w:t>
      </w:r>
      <w:r>
        <w:rPr>
          <w:rFonts w:hint="eastAsia"/>
        </w:rPr>
        <w:t>设</w:t>
      </w:r>
      <w:r>
        <w:rPr>
          <w:i/>
        </w:rPr>
        <w:t>a</w:t>
      </w:r>
      <w:r>
        <w:t xml:space="preserve"> = 2</w:t>
      </w:r>
      <w:r>
        <w:rPr>
          <w:rFonts w:hint="eastAsia"/>
        </w:rPr>
        <w:t>、</w:t>
      </w:r>
      <w:r>
        <w:rPr>
          <w:i/>
        </w:rPr>
        <w:t>b</w:t>
      </w:r>
      <w:r>
        <w:t xml:space="preserve"> = 4</w:t>
      </w:r>
      <w:r>
        <w:rPr>
          <w:rFonts w:hint="eastAsia"/>
        </w:rPr>
        <w:t>，</w:t>
      </w:r>
      <w:r>
        <w:t>因此可以得出</w:t>
      </w:r>
      <w:r>
        <w:t>log</w:t>
      </w:r>
      <w:r>
        <w:rPr>
          <w:i/>
          <w:sz w:val="16"/>
          <w:vertAlign w:val="subscript"/>
        </w:rPr>
        <w:t>b</w:t>
      </w:r>
      <w:r>
        <w:t xml:space="preserve"> </w:t>
      </w:r>
      <w:r>
        <w:rPr>
          <w:i/>
        </w:rPr>
        <w:t>a</w:t>
      </w:r>
      <w:r>
        <w:t xml:space="preserve"> = log</w:t>
      </w:r>
      <w:r>
        <w:rPr>
          <w:sz w:val="16"/>
          <w:vertAlign w:val="subscript"/>
        </w:rPr>
        <w:t>4</w:t>
      </w:r>
      <w:r w:rsidR="001B657D">
        <w:t xml:space="preserve"> 2 = 0.5</w:t>
      </w:r>
      <w:r w:rsidR="001B657D">
        <w:rPr>
          <w:rFonts w:hint="eastAsia"/>
        </w:rPr>
        <w:t>。这样一来</w:t>
      </w:r>
      <w:r w:rsidR="001B657D">
        <w:t>，我们就知道</w:t>
      </w:r>
      <w:r w:rsidR="001B657D">
        <w:t>——</w:t>
      </w:r>
      <w:r w:rsidR="001B657D">
        <w:rPr>
          <w:rFonts w:hint="eastAsia"/>
        </w:rPr>
        <w:t>该树</w:t>
      </w:r>
      <w:r w:rsidR="001B657D">
        <w:t>根节点</w:t>
      </w:r>
      <w:r w:rsidR="001B657D">
        <w:rPr>
          <w:rFonts w:hint="eastAsia"/>
        </w:rPr>
        <w:t>、</w:t>
      </w:r>
      <w:r w:rsidR="001B657D">
        <w:t>叶节点</w:t>
      </w:r>
      <w:r w:rsidR="000060B1">
        <w:rPr>
          <w:rFonts w:hint="eastAsia"/>
        </w:rPr>
        <w:t>以及</w:t>
      </w:r>
      <w:r w:rsidR="001B657D">
        <w:t>各层节点</w:t>
      </w:r>
      <w:r w:rsidR="001B657D">
        <w:rPr>
          <w:rFonts w:hint="eastAsia"/>
        </w:rPr>
        <w:t>上</w:t>
      </w:r>
      <w:r w:rsidR="001B657D">
        <w:t>的操作</w:t>
      </w:r>
      <w:r w:rsidR="000060B1">
        <w:rPr>
          <w:rFonts w:hint="eastAsia"/>
        </w:rPr>
        <w:t>时间</w:t>
      </w:r>
      <w:r w:rsidR="000060B1">
        <w:t>应该</w:t>
      </w:r>
      <w:r w:rsidR="001B657D">
        <w:rPr>
          <w:rFonts w:hint="eastAsia"/>
        </w:rPr>
        <w:t>都等于</w:t>
      </w:r>
      <w:r w:rsidR="001B657D">
        <w:t>Θ(</w:t>
      </w:r>
      <w:r w:rsidR="001B657D">
        <w:rPr>
          <w:i/>
        </w:rPr>
        <w:t>n</w:t>
      </w:r>
      <w:r w:rsidR="001B657D">
        <w:rPr>
          <w:sz w:val="16"/>
          <w:vertAlign w:val="superscript"/>
        </w:rPr>
        <w:t>0.5</w:t>
      </w:r>
      <w:r w:rsidR="001B657D">
        <w:t>)</w:t>
      </w:r>
      <w:r w:rsidR="001B657D">
        <w:rPr>
          <w:rFonts w:hint="eastAsia"/>
        </w:rPr>
        <w:t>，于是</w:t>
      </w:r>
      <w:r w:rsidR="001B657D">
        <w:t>其</w:t>
      </w:r>
      <w:r w:rsidR="001B657D">
        <w:rPr>
          <w:rFonts w:hint="eastAsia"/>
        </w:rPr>
        <w:t>产生</w:t>
      </w:r>
      <w:r w:rsidR="001B657D">
        <w:t>的总运行时间应该</w:t>
      </w:r>
      <w:r w:rsidR="000060B1">
        <w:rPr>
          <w:rFonts w:hint="eastAsia"/>
        </w:rPr>
        <w:t>是</w:t>
      </w:r>
      <w:r w:rsidR="001B657D">
        <w:t>：</w:t>
      </w:r>
    </w:p>
    <w:p w14:paraId="2C35DBF8" w14:textId="77777777" w:rsidR="009F32A7" w:rsidRDefault="009F32A7" w:rsidP="009F32A7">
      <w:pPr>
        <w:ind w:firstLine="420"/>
      </w:pPr>
      <w:r w:rsidRPr="0030466E">
        <w:rPr>
          <w:rFonts w:hint="eastAsia"/>
          <w:color w:val="FF0000"/>
        </w:rPr>
        <w:t>（公式）</w:t>
      </w:r>
      <w:r>
        <w:t xml:space="preserve"> </w:t>
      </w:r>
    </w:p>
    <w:p w14:paraId="294494A8" w14:textId="77777777" w:rsidR="00323FF8" w:rsidRDefault="00323FF8" w:rsidP="00D86631">
      <w:pPr>
        <w:ind w:firstLine="420"/>
      </w:pPr>
      <w:r>
        <w:rPr>
          <w:rFonts w:hint="eastAsia"/>
        </w:rPr>
        <w:t>在</w:t>
      </w:r>
      <w:r>
        <w:t>表</w:t>
      </w:r>
      <w:r>
        <w:rPr>
          <w:rFonts w:hint="eastAsia"/>
        </w:rPr>
        <w:t>3</w:t>
      </w:r>
      <w:r>
        <w:t>-2</w:t>
      </w:r>
      <w:r>
        <w:rPr>
          <w:rFonts w:hint="eastAsia"/>
        </w:rPr>
        <w:t>中，</w:t>
      </w:r>
      <w:r w:rsidR="00405382">
        <w:t>我们对主定理</w:t>
      </w:r>
      <w:r w:rsidR="00C94119">
        <w:rPr>
          <w:rFonts w:hint="eastAsia"/>
        </w:rPr>
        <w:t>中</w:t>
      </w:r>
      <w:r w:rsidR="00C94119">
        <w:t>的三种情况做了</w:t>
      </w:r>
      <w:r w:rsidR="00C94119">
        <w:rPr>
          <w:rFonts w:hint="eastAsia"/>
        </w:rPr>
        <w:t>汇总，</w:t>
      </w:r>
      <w:r w:rsidR="00C94119">
        <w:t>将</w:t>
      </w:r>
      <w:r w:rsidR="00405382">
        <w:t>它们</w:t>
      </w:r>
      <w:r w:rsidR="00405382">
        <w:rPr>
          <w:rFonts w:hint="eastAsia"/>
        </w:rPr>
        <w:t>按照</w:t>
      </w:r>
      <w:r w:rsidR="00405382">
        <w:t>习惯顺序排列</w:t>
      </w:r>
      <w:r w:rsidR="00405382">
        <w:rPr>
          <w:rFonts w:hint="eastAsia"/>
        </w:rPr>
        <w:t>：</w:t>
      </w:r>
      <w:r w:rsidR="00405382">
        <w:t>情况</w:t>
      </w:r>
      <w:r w:rsidR="00405382">
        <w:rPr>
          <w:rFonts w:hint="eastAsia"/>
        </w:rPr>
        <w:t>1</w:t>
      </w:r>
      <w:r w:rsidR="005B36B5">
        <w:rPr>
          <w:rFonts w:hint="eastAsia"/>
        </w:rPr>
        <w:t>是</w:t>
      </w:r>
      <w:r w:rsidR="00405382">
        <w:t>叶节点占主导地位时的状况；情况</w:t>
      </w:r>
      <w:r w:rsidR="00405382">
        <w:rPr>
          <w:rFonts w:hint="eastAsia"/>
        </w:rPr>
        <w:t>2</w:t>
      </w:r>
      <w:r w:rsidR="00405382">
        <w:rPr>
          <w:rFonts w:hint="eastAsia"/>
        </w:rPr>
        <w:t>是</w:t>
      </w:r>
      <w:r w:rsidR="00405382">
        <w:t>各层</w:t>
      </w:r>
      <w:r w:rsidR="00405382">
        <w:rPr>
          <w:rFonts w:hint="eastAsia"/>
        </w:rPr>
        <w:t>操作量</w:t>
      </w:r>
      <w:r w:rsidR="00405382">
        <w:t>相同</w:t>
      </w:r>
      <w:r w:rsidR="00C94119">
        <w:rPr>
          <w:rFonts w:hint="eastAsia"/>
        </w:rPr>
        <w:t>时</w:t>
      </w:r>
      <w:r w:rsidR="00405382">
        <w:rPr>
          <w:rFonts w:hint="eastAsia"/>
        </w:rPr>
        <w:t>的“死竞争”状况</w:t>
      </w:r>
      <w:r w:rsidR="00405382">
        <w:t>；情况</w:t>
      </w:r>
      <w:r w:rsidR="00405382">
        <w:rPr>
          <w:rFonts w:hint="eastAsia"/>
        </w:rPr>
        <w:t>3</w:t>
      </w:r>
      <w:r w:rsidR="00405382">
        <w:rPr>
          <w:rFonts w:hint="eastAsia"/>
        </w:rPr>
        <w:t>是</w:t>
      </w:r>
      <w:r w:rsidR="00405382">
        <w:t>根节点占主导时的</w:t>
      </w:r>
      <w:r w:rsidR="00405382">
        <w:rPr>
          <w:rFonts w:hint="eastAsia"/>
        </w:rPr>
        <w:t>状况</w:t>
      </w:r>
      <w:r w:rsidR="00405382">
        <w:t>。</w:t>
      </w:r>
    </w:p>
    <w:p w14:paraId="4707C985" w14:textId="77777777" w:rsidR="00C94119" w:rsidRDefault="00C94119" w:rsidP="001503BE">
      <w:pPr>
        <w:ind w:firstLine="422"/>
      </w:pPr>
      <w:r w:rsidRPr="00C94119">
        <w:rPr>
          <w:rFonts w:hint="eastAsia"/>
          <w:b/>
        </w:rPr>
        <w:t>表</w:t>
      </w:r>
      <w:r w:rsidRPr="00C94119">
        <w:rPr>
          <w:rFonts w:hint="eastAsia"/>
          <w:b/>
        </w:rPr>
        <w:t>3</w:t>
      </w:r>
      <w:r w:rsidRPr="00C94119">
        <w:rPr>
          <w:b/>
        </w:rPr>
        <w:t>-2</w:t>
      </w:r>
      <w:r>
        <w:t xml:space="preserve">. </w:t>
      </w:r>
      <w:r>
        <w:rPr>
          <w:rFonts w:hint="eastAsia"/>
        </w:rPr>
        <w:t>主定理中</w:t>
      </w:r>
      <w:r>
        <w:t>的三种情况</w:t>
      </w:r>
    </w:p>
    <w:tbl>
      <w:tblPr>
        <w:tblW w:w="8510" w:type="dxa"/>
        <w:tblInd w:w="-14" w:type="dxa"/>
        <w:tblCellMar>
          <w:top w:w="70" w:type="dxa"/>
          <w:left w:w="0" w:type="dxa"/>
          <w:bottom w:w="74" w:type="dxa"/>
          <w:right w:w="115" w:type="dxa"/>
        </w:tblCellMar>
        <w:tblLook w:val="04A0" w:firstRow="1" w:lastRow="0" w:firstColumn="1" w:lastColumn="0" w:noHBand="0" w:noVBand="1"/>
      </w:tblPr>
      <w:tblGrid>
        <w:gridCol w:w="1007"/>
        <w:gridCol w:w="2501"/>
        <w:gridCol w:w="2502"/>
        <w:gridCol w:w="2500"/>
      </w:tblGrid>
      <w:tr w:rsidR="00D7111B" w:rsidRPr="005D68D1" w14:paraId="43EFD523" w14:textId="77777777" w:rsidTr="00FD4537">
        <w:trPr>
          <w:trHeight w:val="370"/>
        </w:trPr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0CAE104" w14:textId="77777777" w:rsidR="00D7111B" w:rsidRPr="005D68D1" w:rsidRDefault="00C94119" w:rsidP="00914CDE">
            <w:pPr>
              <w:ind w:firstLineChars="150" w:firstLine="315"/>
            </w:pPr>
            <w:r>
              <w:rPr>
                <w:rFonts w:hint="eastAsia"/>
              </w:rPr>
              <w:lastRenderedPageBreak/>
              <w:t>情况</w:t>
            </w:r>
          </w:p>
        </w:tc>
        <w:tc>
          <w:tcPr>
            <w:tcW w:w="2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22706EE" w14:textId="77777777" w:rsidR="00D7111B" w:rsidRPr="005D68D1" w:rsidRDefault="00914CDE" w:rsidP="00D86631">
            <w:pPr>
              <w:ind w:firstLine="420"/>
            </w:pPr>
            <w:r w:rsidRPr="002348A7">
              <w:rPr>
                <w:rFonts w:hint="eastAsia"/>
              </w:rPr>
              <w:t>前提</w:t>
            </w:r>
            <w:r w:rsidR="00C94119" w:rsidRPr="002348A7">
              <w:t>条件</w:t>
            </w:r>
            <w:r w:rsidR="00D7111B" w:rsidRPr="00FD4537">
              <w:rPr>
                <w:rFonts w:eastAsia="Arial"/>
              </w:rPr>
              <w:t xml:space="preserve"> </w:t>
            </w:r>
          </w:p>
        </w:tc>
        <w:tc>
          <w:tcPr>
            <w:tcW w:w="25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E41C64E" w14:textId="77777777" w:rsidR="00D7111B" w:rsidRPr="002348A7" w:rsidRDefault="00914CDE" w:rsidP="00D86631">
            <w:pPr>
              <w:ind w:firstLine="420"/>
            </w:pPr>
            <w:r w:rsidRPr="002348A7">
              <w:rPr>
                <w:rFonts w:hint="eastAsia"/>
              </w:rPr>
              <w:t>解决</w:t>
            </w:r>
            <w:r w:rsidRPr="002348A7">
              <w:t>方案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C61831C" w14:textId="77777777" w:rsidR="00D7111B" w:rsidRPr="005D68D1" w:rsidRDefault="00C94119" w:rsidP="00D86631">
            <w:pPr>
              <w:ind w:firstLine="420"/>
            </w:pPr>
            <w:r w:rsidRPr="002348A7">
              <w:rPr>
                <w:rFonts w:hint="eastAsia"/>
              </w:rPr>
              <w:t>相关</w:t>
            </w:r>
            <w:r w:rsidRPr="002348A7">
              <w:t>示例</w:t>
            </w:r>
            <w:r w:rsidR="00D7111B" w:rsidRPr="00FD4537">
              <w:rPr>
                <w:rFonts w:eastAsia="Arial"/>
              </w:rPr>
              <w:t xml:space="preserve"> </w:t>
            </w:r>
          </w:p>
        </w:tc>
      </w:tr>
      <w:tr w:rsidR="00D7111B" w:rsidRPr="005D68D1" w14:paraId="0035CB24" w14:textId="77777777" w:rsidTr="00FD4537">
        <w:trPr>
          <w:trHeight w:val="539"/>
        </w:trPr>
        <w:tc>
          <w:tcPr>
            <w:tcW w:w="100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D0853E" w14:textId="77777777" w:rsidR="00D7111B" w:rsidRPr="005D68D1" w:rsidRDefault="00D7111B" w:rsidP="00C94119">
            <w:pPr>
              <w:ind w:firstLine="420"/>
            </w:pPr>
            <w:r w:rsidRPr="005D68D1">
              <w:t>1</w:t>
            </w:r>
          </w:p>
        </w:tc>
        <w:tc>
          <w:tcPr>
            <w:tcW w:w="25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947A14" w14:textId="77777777" w:rsidR="00D7111B" w:rsidRPr="005D68D1" w:rsidRDefault="00D7111B" w:rsidP="00D86631">
            <w:pPr>
              <w:ind w:firstLine="420"/>
            </w:pPr>
            <w:r w:rsidRPr="005D68D1">
              <w:rPr>
                <w:i/>
              </w:rPr>
              <w:t xml:space="preserve">f 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 xml:space="preserve">) </w:t>
            </w:r>
            <w:r w:rsidRPr="00FD4537">
              <w:rPr>
                <w:rFonts w:ascii="微软雅黑" w:eastAsia="微软雅黑" w:hAnsi="微软雅黑" w:cs="微软雅黑" w:hint="eastAsia"/>
              </w:rPr>
              <w:t>∈</w:t>
            </w:r>
            <w:r w:rsidRPr="005D68D1">
              <w:rPr>
                <w:i/>
              </w:rPr>
              <w:t>O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216346">
              <w:rPr>
                <w:sz w:val="22"/>
                <w:vertAlign w:val="superscript"/>
                <w:rPrChange w:id="505" w:author="Robbie Fan" w:date="2014-01-05T10:36:00Z">
                  <w:rPr>
                    <w:sz w:val="14"/>
                  </w:rPr>
                </w:rPrChange>
              </w:rPr>
              <w:t>log</w:t>
            </w:r>
            <w:r w:rsidRPr="005D68D1">
              <w:rPr>
                <w:i/>
                <w:sz w:val="11"/>
              </w:rPr>
              <w:t>b</w:t>
            </w:r>
            <w:r w:rsidRPr="00216346">
              <w:rPr>
                <w:i/>
                <w:sz w:val="22"/>
                <w:vertAlign w:val="superscript"/>
                <w:rPrChange w:id="506" w:author="Robbie Fan" w:date="2014-01-05T10:36:00Z">
                  <w:rPr>
                    <w:i/>
                    <w:sz w:val="14"/>
                  </w:rPr>
                </w:rPrChange>
              </w:rPr>
              <w:t>a</w:t>
            </w:r>
            <w:r w:rsidRPr="00216346">
              <w:rPr>
                <w:sz w:val="22"/>
                <w:vertAlign w:val="superscript"/>
                <w:rPrChange w:id="507" w:author="Robbie Fan" w:date="2014-01-05T10:36:00Z">
                  <w:rPr>
                    <w:rFonts w:ascii="Calibri" w:eastAsia="Calibri" w:hAnsi="Calibri" w:cs="Calibri"/>
                    <w:sz w:val="14"/>
                  </w:rPr>
                </w:rPrChange>
              </w:rPr>
              <w:t>−</w:t>
            </w:r>
            <w:r w:rsidRPr="00216346">
              <w:rPr>
                <w:i/>
                <w:sz w:val="22"/>
                <w:vertAlign w:val="superscript"/>
                <w:rPrChange w:id="508" w:author="Robbie Fan" w:date="2014-01-05T10:36:00Z">
                  <w:rPr>
                    <w:rFonts w:ascii="Calibri" w:eastAsia="Calibri" w:hAnsi="Calibri" w:cs="Calibri"/>
                    <w:i/>
                    <w:sz w:val="14"/>
                  </w:rPr>
                </w:rPrChange>
              </w:rPr>
              <w:t>ε</w:t>
            </w:r>
            <w:r w:rsidRPr="005D68D1">
              <w:t xml:space="preserve">) </w:t>
            </w:r>
          </w:p>
        </w:tc>
        <w:tc>
          <w:tcPr>
            <w:tcW w:w="25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1C5A4E" w14:textId="77777777" w:rsidR="00D7111B" w:rsidRPr="005D68D1" w:rsidRDefault="00D7111B" w:rsidP="00E71081">
            <w:pPr>
              <w:ind w:firstLine="420"/>
            </w:pP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 xml:space="preserve">) </w:t>
            </w:r>
            <w:r w:rsidRPr="00FD4537">
              <w:rPr>
                <w:rFonts w:ascii="微软雅黑" w:eastAsia="微软雅黑" w:hAnsi="微软雅黑" w:cs="微软雅黑" w:hint="eastAsia"/>
              </w:rPr>
              <w:t>∈</w:t>
            </w:r>
            <w:r w:rsidRPr="00FD4537">
              <w:rPr>
                <w:rFonts w:ascii="Calibri" w:eastAsia="Calibri" w:hAnsi="Calibri" w:cs="Calibri"/>
              </w:rPr>
              <w:t>Θ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rPr>
                <w:sz w:val="22"/>
                <w:vertAlign w:val="superscript"/>
              </w:rPr>
              <w:t>log</w:t>
            </w:r>
            <w:r w:rsidRPr="005D68D1">
              <w:rPr>
                <w:i/>
                <w:sz w:val="11"/>
              </w:rPr>
              <w:t>b</w:t>
            </w:r>
            <w:r w:rsidRPr="005D68D1">
              <w:rPr>
                <w:i/>
                <w:sz w:val="22"/>
                <w:vertAlign w:val="superscript"/>
              </w:rPr>
              <w:t>a</w:t>
            </w:r>
            <w:r w:rsidRPr="005D68D1">
              <w:t xml:space="preserve">) 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DC16B14" w14:textId="77777777" w:rsidR="00D7111B" w:rsidRPr="005D68D1" w:rsidRDefault="00D7111B" w:rsidP="00E71081">
            <w:pPr>
              <w:ind w:firstLine="420"/>
            </w:pP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 xml:space="preserve">) </w:t>
            </w:r>
            <w:r w:rsidRPr="00FD4537">
              <w:rPr>
                <w:rFonts w:ascii="Calibri" w:eastAsia="Calibri" w:hAnsi="Calibri" w:cs="Calibri"/>
              </w:rPr>
              <w:t xml:space="preserve">= </w:t>
            </w:r>
            <w:r w:rsidRPr="005D68D1">
              <w:t>2</w:t>
            </w:r>
            <w:r w:rsidRPr="005D68D1">
              <w:rPr>
                <w:i/>
              </w:rPr>
              <w:t xml:space="preserve">T 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>/2)</w:t>
            </w:r>
            <w:r w:rsidRPr="00FD4537">
              <w:rPr>
                <w:rFonts w:ascii="Calibri" w:eastAsia="Calibri" w:hAnsi="Calibri" w:cs="Calibri"/>
              </w:rPr>
              <w:t>+</w:t>
            </w:r>
            <w:r w:rsidRPr="005D68D1">
              <w:t>lg</w:t>
            </w:r>
            <w:r w:rsidRPr="005D68D1">
              <w:rPr>
                <w:i/>
              </w:rPr>
              <w:t>n</w:t>
            </w:r>
            <w:r w:rsidRPr="005D68D1">
              <w:t xml:space="preserve"> </w:t>
            </w:r>
          </w:p>
        </w:tc>
      </w:tr>
      <w:tr w:rsidR="00D7111B" w:rsidRPr="005D68D1" w14:paraId="108EBE7D" w14:textId="77777777" w:rsidTr="00FD4537">
        <w:trPr>
          <w:trHeight w:val="589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BED4B5" w14:textId="77777777" w:rsidR="00D7111B" w:rsidRPr="005D68D1" w:rsidRDefault="00D7111B" w:rsidP="00C94119">
            <w:pPr>
              <w:ind w:firstLine="420"/>
            </w:pPr>
            <w:r w:rsidRPr="005D68D1">
              <w:t>2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2F92C" w14:textId="77777777" w:rsidR="00D7111B" w:rsidRPr="005D68D1" w:rsidRDefault="00D7111B" w:rsidP="00E71081">
            <w:pPr>
              <w:ind w:firstLine="420"/>
            </w:pPr>
            <w:r w:rsidRPr="005D68D1">
              <w:rPr>
                <w:i/>
              </w:rPr>
              <w:t xml:space="preserve">f 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 xml:space="preserve">) </w:t>
            </w:r>
            <w:r w:rsidRPr="00FD4537">
              <w:rPr>
                <w:rFonts w:ascii="微软雅黑" w:eastAsia="微软雅黑" w:hAnsi="微软雅黑" w:cs="微软雅黑" w:hint="eastAsia"/>
              </w:rPr>
              <w:t>∈</w:t>
            </w:r>
            <w:r w:rsidRPr="00FD4537">
              <w:rPr>
                <w:rFonts w:ascii="Calibri" w:eastAsia="Calibri" w:hAnsi="Calibri" w:cs="Calibri"/>
              </w:rPr>
              <w:t>Θ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rPr>
                <w:sz w:val="22"/>
                <w:vertAlign w:val="superscript"/>
              </w:rPr>
              <w:t>log</w:t>
            </w:r>
            <w:r w:rsidRPr="005D68D1">
              <w:rPr>
                <w:i/>
                <w:sz w:val="11"/>
              </w:rPr>
              <w:t>b</w:t>
            </w:r>
            <w:r w:rsidRPr="005D68D1">
              <w:rPr>
                <w:i/>
                <w:sz w:val="22"/>
                <w:vertAlign w:val="superscript"/>
              </w:rPr>
              <w:t>a</w:t>
            </w:r>
            <w:r w:rsidRPr="005D68D1">
              <w:t xml:space="preserve">) 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DF7E9" w14:textId="77777777" w:rsidR="00D7111B" w:rsidRPr="005D68D1" w:rsidRDefault="00D7111B" w:rsidP="00E71081">
            <w:pPr>
              <w:ind w:firstLine="420"/>
            </w:pP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 xml:space="preserve">) </w:t>
            </w:r>
            <w:r w:rsidRPr="00FD4537">
              <w:rPr>
                <w:rFonts w:ascii="微软雅黑" w:eastAsia="微软雅黑" w:hAnsi="微软雅黑" w:cs="微软雅黑" w:hint="eastAsia"/>
              </w:rPr>
              <w:t>∈</w:t>
            </w:r>
            <w:r w:rsidRPr="00FD4537">
              <w:rPr>
                <w:rFonts w:ascii="Calibri" w:eastAsia="Calibri" w:hAnsi="Calibri" w:cs="Calibri"/>
              </w:rPr>
              <w:t>Θ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rPr>
                <w:sz w:val="22"/>
                <w:vertAlign w:val="superscript"/>
              </w:rPr>
              <w:t>log</w:t>
            </w:r>
            <w:r w:rsidRPr="005D68D1">
              <w:rPr>
                <w:i/>
                <w:sz w:val="11"/>
              </w:rPr>
              <w:t>b</w:t>
            </w:r>
            <w:r w:rsidRPr="005D68D1">
              <w:rPr>
                <w:i/>
                <w:sz w:val="22"/>
                <w:vertAlign w:val="superscript"/>
              </w:rPr>
              <w:t xml:space="preserve">a </w:t>
            </w:r>
            <w:r w:rsidRPr="005D68D1">
              <w:t>lg</w:t>
            </w:r>
            <w:r w:rsidRPr="005D68D1">
              <w:rPr>
                <w:i/>
              </w:rPr>
              <w:t>n</w:t>
            </w:r>
            <w:r w:rsidRPr="005D68D1">
              <w:t>)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2C60EA" w14:textId="77777777" w:rsidR="00D7111B" w:rsidRPr="005D68D1" w:rsidRDefault="00D7111B" w:rsidP="00CC2B29">
            <w:pPr>
              <w:ind w:firstLine="420"/>
            </w:pP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 xml:space="preserve">) </w:t>
            </w:r>
            <w:r w:rsidRPr="00FD4537">
              <w:rPr>
                <w:rFonts w:ascii="Calibri" w:eastAsia="Calibri" w:hAnsi="Calibri" w:cs="Calibri"/>
              </w:rPr>
              <w:t xml:space="preserve">= </w:t>
            </w:r>
            <w:r w:rsidRPr="005D68D1">
              <w:t>2</w:t>
            </w:r>
            <w:r w:rsidRPr="005D68D1">
              <w:rPr>
                <w:i/>
              </w:rPr>
              <w:t xml:space="preserve">T 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>/4)</w:t>
            </w:r>
            <w:r w:rsidRPr="00FD4537">
              <w:rPr>
                <w:rFonts w:ascii="Calibri" w:eastAsia="Calibri" w:hAnsi="Calibri" w:cs="Calibri"/>
              </w:rPr>
              <w:t>+</w:t>
            </w:r>
            <w:r w:rsidR="00CC2B29">
              <w:rPr>
                <w:rFonts w:ascii="Calibri" w:eastAsia="Calibri" w:hAnsi="Calibri" w:cs="Calibri"/>
              </w:rPr>
              <w:t xml:space="preserve"> </w:t>
            </w:r>
            <m:oMath>
              <m:rad>
                <m:radPr>
                  <m:degHide m:val="1"/>
                  <m:ctrlPr>
                    <w:ins w:id="509" w:author="Robbie Fan" w:date="2014-01-05T10:42:00Z">
                      <w:rPr>
                        <w:rFonts w:ascii="Cambria Math" w:eastAsia="Calibri" w:hAnsi="Cambria Math" w:cs="Calibri"/>
                      </w:rPr>
                    </w:ins>
                  </m:ctrlPr>
                </m:radPr>
                <m:deg>
                  <m:ctrlPr>
                    <w:ins w:id="510" w:author="Robbie Fan" w:date="2014-01-05T10:42:00Z">
                      <w:rPr>
                        <w:rFonts w:ascii="Cambria Math" w:eastAsia="Calibri" w:hAnsi="Cambria Math" w:cs="Calibri"/>
                        <w:i/>
                      </w:rPr>
                    </w:ins>
                  </m:ctrlPr>
                </m:deg>
                <m:e>
                  <w:ins w:id="511" w:author="Robbie Fan" w:date="2014-01-05T10:45:00Z">
                    <m:r>
                      <w:rPr>
                        <w:rFonts w:ascii="Cambria Math" w:eastAsia="Calibri" w:hAnsi="Cambria Math" w:cs="Calibri"/>
                      </w:rPr>
                      <m:t>n</m:t>
                    </m:r>
                  </w:ins>
                </m:e>
              </m:rad>
            </m:oMath>
            <w:r w:rsidR="00CC2B29">
              <w:rPr>
                <w:i/>
              </w:rPr>
              <w:t xml:space="preserve"> </w:t>
            </w:r>
            <w:del w:id="512" w:author="Robbie Fan" w:date="2014-01-05T10:42:00Z">
              <w:r w:rsidRPr="005D68D1" w:rsidDel="00127E62">
                <w:rPr>
                  <w:i/>
                </w:rPr>
                <w:delText>n</w:delText>
              </w:r>
            </w:del>
            <w:r w:rsidRPr="005D68D1">
              <w:rPr>
                <w:sz w:val="27"/>
                <w:vertAlign w:val="subscript"/>
              </w:rPr>
              <w:t xml:space="preserve"> </w:t>
            </w:r>
          </w:p>
        </w:tc>
      </w:tr>
      <w:tr w:rsidR="00D7111B" w:rsidRPr="005D68D1" w14:paraId="5D19FC7C" w14:textId="77777777" w:rsidTr="00FD4537">
        <w:trPr>
          <w:trHeight w:val="499"/>
        </w:trPr>
        <w:tc>
          <w:tcPr>
            <w:tcW w:w="10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F2E6DD8" w14:textId="77777777" w:rsidR="00D7111B" w:rsidRPr="005D68D1" w:rsidRDefault="00D7111B" w:rsidP="00C94119">
            <w:pPr>
              <w:ind w:firstLine="420"/>
            </w:pPr>
            <w:r w:rsidRPr="005D68D1">
              <w:t>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38C64B" w14:textId="77777777" w:rsidR="00D7111B" w:rsidRPr="005D68D1" w:rsidRDefault="00D7111B" w:rsidP="00D86631">
            <w:pPr>
              <w:ind w:firstLine="420"/>
            </w:pPr>
            <w:r w:rsidRPr="005D68D1">
              <w:rPr>
                <w:i/>
              </w:rPr>
              <w:t xml:space="preserve">f 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 xml:space="preserve">) </w:t>
            </w:r>
            <w:r w:rsidRPr="00FD4537">
              <w:rPr>
                <w:rFonts w:ascii="微软雅黑" w:eastAsia="微软雅黑" w:hAnsi="微软雅黑" w:cs="微软雅黑" w:hint="eastAsia"/>
              </w:rPr>
              <w:t>∈</w:t>
            </w:r>
            <w:r w:rsidRPr="00FD4537">
              <w:rPr>
                <w:rFonts w:ascii="Calibri" w:eastAsia="Calibri" w:hAnsi="Calibri" w:cs="Calibri"/>
              </w:rPr>
              <w:t>Ω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216346">
              <w:rPr>
                <w:sz w:val="22"/>
                <w:vertAlign w:val="superscript"/>
                <w:rPrChange w:id="513" w:author="Robbie Fan" w:date="2014-01-05T10:37:00Z">
                  <w:rPr>
                    <w:sz w:val="14"/>
                  </w:rPr>
                </w:rPrChange>
              </w:rPr>
              <w:t>log</w:t>
            </w:r>
            <w:r w:rsidRPr="005D68D1">
              <w:rPr>
                <w:i/>
                <w:sz w:val="11"/>
              </w:rPr>
              <w:t>b</w:t>
            </w:r>
            <w:r w:rsidRPr="00216346">
              <w:rPr>
                <w:i/>
                <w:sz w:val="22"/>
                <w:vertAlign w:val="superscript"/>
                <w:rPrChange w:id="514" w:author="Robbie Fan" w:date="2014-01-05T10:37:00Z">
                  <w:rPr>
                    <w:i/>
                    <w:sz w:val="14"/>
                  </w:rPr>
                </w:rPrChange>
              </w:rPr>
              <w:t>a</w:t>
            </w:r>
            <w:r w:rsidRPr="00216346">
              <w:rPr>
                <w:sz w:val="22"/>
                <w:vertAlign w:val="superscript"/>
                <w:rPrChange w:id="515" w:author="Robbie Fan" w:date="2014-01-05T10:37:00Z">
                  <w:rPr>
                    <w:rFonts w:ascii="Calibri" w:eastAsia="Calibri" w:hAnsi="Calibri" w:cs="Calibri"/>
                    <w:sz w:val="14"/>
                  </w:rPr>
                </w:rPrChange>
              </w:rPr>
              <w:t>+</w:t>
            </w:r>
            <w:r w:rsidRPr="00216346">
              <w:rPr>
                <w:i/>
                <w:sz w:val="22"/>
                <w:vertAlign w:val="superscript"/>
                <w:rPrChange w:id="516" w:author="Robbie Fan" w:date="2014-01-05T10:37:00Z">
                  <w:rPr>
                    <w:rFonts w:ascii="Calibri" w:eastAsia="Calibri" w:hAnsi="Calibri" w:cs="Calibri"/>
                    <w:i/>
                    <w:sz w:val="14"/>
                  </w:rPr>
                </w:rPrChange>
              </w:rPr>
              <w:t>ε</w:t>
            </w:r>
            <w:r w:rsidRPr="005D68D1">
              <w:t xml:space="preserve">) 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41C0861" w14:textId="77777777" w:rsidR="00D7111B" w:rsidRPr="005D68D1" w:rsidRDefault="00D7111B" w:rsidP="00E71081">
            <w:pPr>
              <w:ind w:firstLine="420"/>
            </w:pP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 xml:space="preserve">) </w:t>
            </w:r>
            <w:r w:rsidRPr="00FD4537">
              <w:rPr>
                <w:rFonts w:ascii="微软雅黑" w:eastAsia="微软雅黑" w:hAnsi="微软雅黑" w:cs="微软雅黑" w:hint="eastAsia"/>
              </w:rPr>
              <w:t>∈</w:t>
            </w:r>
            <w:r w:rsidRPr="00FD4537">
              <w:rPr>
                <w:rFonts w:ascii="Calibri" w:eastAsia="Calibri" w:hAnsi="Calibri" w:cs="Calibri"/>
              </w:rPr>
              <w:t>Θ</w:t>
            </w:r>
            <w:r w:rsidRPr="005D68D1">
              <w:t>(</w:t>
            </w:r>
            <w:r w:rsidRPr="005D68D1">
              <w:rPr>
                <w:i/>
              </w:rPr>
              <w:t xml:space="preserve">f 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>))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27A68F9" w14:textId="77777777" w:rsidR="00D7111B" w:rsidRPr="005D68D1" w:rsidRDefault="00D7111B" w:rsidP="00E71081">
            <w:pPr>
              <w:ind w:firstLine="420"/>
            </w:pPr>
            <w:r w:rsidRPr="005D68D1">
              <w:rPr>
                <w:i/>
              </w:rPr>
              <w:t>T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 xml:space="preserve">) </w:t>
            </w:r>
            <w:r w:rsidRPr="00FD4537">
              <w:rPr>
                <w:rFonts w:ascii="Calibri" w:eastAsia="Calibri" w:hAnsi="Calibri" w:cs="Calibri"/>
              </w:rPr>
              <w:t xml:space="preserve">= </w:t>
            </w:r>
            <w:r w:rsidRPr="005D68D1">
              <w:t>2</w:t>
            </w:r>
            <w:r w:rsidRPr="005D68D1">
              <w:rPr>
                <w:i/>
              </w:rPr>
              <w:t xml:space="preserve">T </w:t>
            </w:r>
            <w:r w:rsidRPr="005D68D1">
              <w:t>(</w:t>
            </w:r>
            <w:r w:rsidRPr="005D68D1">
              <w:rPr>
                <w:i/>
              </w:rPr>
              <w:t>n</w:t>
            </w:r>
            <w:r w:rsidRPr="005D68D1">
              <w:t>/3)</w:t>
            </w:r>
            <w:r w:rsidRPr="00FD4537">
              <w:rPr>
                <w:rFonts w:ascii="Calibri" w:eastAsia="Calibri" w:hAnsi="Calibri" w:cs="Calibri"/>
              </w:rPr>
              <w:t>+</w:t>
            </w:r>
            <w:r w:rsidRPr="005D68D1">
              <w:rPr>
                <w:i/>
              </w:rPr>
              <w:t>n</w:t>
            </w:r>
          </w:p>
        </w:tc>
      </w:tr>
    </w:tbl>
    <w:p w14:paraId="48F80DC5" w14:textId="77777777" w:rsidR="00D7111B" w:rsidRDefault="008C7915" w:rsidP="00C3021B">
      <w:pPr>
        <w:pStyle w:val="3"/>
      </w:pPr>
      <w:r>
        <w:rPr>
          <w:rFonts w:hint="eastAsia"/>
        </w:rPr>
        <w:t>那么</w:t>
      </w:r>
      <w:r w:rsidR="00B20E9F">
        <w:t>，</w:t>
      </w:r>
      <w:r w:rsidR="00B20E9F" w:rsidRPr="00B20E9F">
        <w:rPr>
          <w:rFonts w:hint="eastAsia"/>
          <w:b/>
          <w:i/>
        </w:rPr>
        <w:t>这一切</w:t>
      </w:r>
      <w:r w:rsidR="00B20E9F">
        <w:rPr>
          <w:rFonts w:hint="eastAsia"/>
        </w:rPr>
        <w:t>究竟</w:t>
      </w:r>
      <w:r w:rsidR="00B20E9F">
        <w:t>是</w:t>
      </w:r>
      <w:r w:rsidR="00B20E9F">
        <w:rPr>
          <w:rFonts w:hint="eastAsia"/>
        </w:rPr>
        <w:t>什么呢</w:t>
      </w:r>
      <w:r>
        <w:rPr>
          <w:rFonts w:hint="eastAsia"/>
        </w:rPr>
        <w:t>？</w:t>
      </w:r>
    </w:p>
    <w:p w14:paraId="6F35078B" w14:textId="77777777" w:rsidR="008C7915" w:rsidRDefault="008C0CA0" w:rsidP="00D86631">
      <w:pPr>
        <w:ind w:firstLine="420"/>
      </w:pPr>
      <w:r>
        <w:t>OK</w:t>
      </w:r>
      <w:r>
        <w:t>，数学</w:t>
      </w:r>
      <w:r w:rsidR="006F4FF5">
        <w:t>内容</w:t>
      </w:r>
      <w:r>
        <w:rPr>
          <w:rFonts w:hint="eastAsia"/>
        </w:rPr>
        <w:t>我们说得</w:t>
      </w:r>
      <w:r w:rsidR="006F4FF5">
        <w:rPr>
          <w:rFonts w:hint="eastAsia"/>
        </w:rPr>
        <w:t>已经不少了</w:t>
      </w:r>
      <w:r w:rsidR="008C7915">
        <w:t>，但</w:t>
      </w:r>
      <w:r w:rsidR="006F4FF5">
        <w:rPr>
          <w:rFonts w:hint="eastAsia"/>
        </w:rPr>
        <w:t>代码</w:t>
      </w:r>
      <w:r w:rsidR="008C7915">
        <w:t>到目前为止还</w:t>
      </w:r>
      <w:r w:rsidR="006F4FF5">
        <w:rPr>
          <w:rFonts w:hint="eastAsia"/>
        </w:rPr>
        <w:t>没见着</w:t>
      </w:r>
      <w:r w:rsidR="006F4FF5">
        <w:t>多少</w:t>
      </w:r>
      <w:r w:rsidR="008C7915">
        <w:t>。</w:t>
      </w:r>
      <w:r w:rsidR="00D95E44">
        <w:rPr>
          <w:rFonts w:hint="eastAsia"/>
        </w:rPr>
        <w:t>接下来</w:t>
      </w:r>
      <w:r>
        <w:rPr>
          <w:rFonts w:hint="eastAsia"/>
        </w:rPr>
        <w:t>，</w:t>
      </w:r>
      <w:r>
        <w:t>我们就</w:t>
      </w:r>
      <w:r w:rsidR="00D95E44">
        <w:rPr>
          <w:rFonts w:hint="eastAsia"/>
        </w:rPr>
        <w:t>要</w:t>
      </w:r>
      <w:r>
        <w:rPr>
          <w:rFonts w:hint="eastAsia"/>
        </w:rPr>
        <w:t>来</w:t>
      </w:r>
      <w:r>
        <w:t>看看</w:t>
      </w:r>
      <w:r>
        <w:rPr>
          <w:rFonts w:hint="eastAsia"/>
        </w:rPr>
        <w:t>上面</w:t>
      </w:r>
      <w:r w:rsidR="008C7915">
        <w:t>这些公式</w:t>
      </w:r>
      <w:r w:rsidR="00142598">
        <w:rPr>
          <w:rFonts w:hint="eastAsia"/>
        </w:rPr>
        <w:t>究竟</w:t>
      </w:r>
      <w:r w:rsidR="00142598">
        <w:t>有什么用</w:t>
      </w:r>
      <w:r>
        <w:rPr>
          <w:rFonts w:hint="eastAsia"/>
        </w:rPr>
        <w:t>。首先</w:t>
      </w:r>
      <w:r>
        <w:t>，请</w:t>
      </w:r>
      <w:r w:rsidR="008C7915">
        <w:t>花点时间</w:t>
      </w:r>
      <w:r w:rsidR="008C7915">
        <w:rPr>
          <w:rFonts w:hint="eastAsia"/>
        </w:rPr>
        <w:t>思考</w:t>
      </w:r>
      <w:r w:rsidR="008C7915">
        <w:t>一下</w:t>
      </w:r>
      <w:r>
        <w:rPr>
          <w:rFonts w:hint="eastAsia"/>
        </w:rPr>
        <w:t>清单</w:t>
      </w:r>
      <w:r w:rsidR="008C7915">
        <w:t>3-1</w:t>
      </w:r>
      <w:r w:rsidR="006F4FF5">
        <w:rPr>
          <w:rFonts w:hint="eastAsia"/>
        </w:rPr>
        <w:t>及</w:t>
      </w:r>
      <w:r w:rsidR="008C7915">
        <w:rPr>
          <w:rFonts w:hint="eastAsia"/>
        </w:rPr>
        <w:t>3</w:t>
      </w:r>
      <w:r w:rsidR="008C7915">
        <w:t>-2</w:t>
      </w:r>
      <w:r w:rsidR="008C7915">
        <w:rPr>
          <w:rFonts w:hint="eastAsia"/>
        </w:rPr>
        <w:t>中</w:t>
      </w:r>
      <w:r w:rsidR="008C7915">
        <w:t>的</w:t>
      </w:r>
      <w:r w:rsidR="008C7915">
        <w:rPr>
          <w:rFonts w:hint="eastAsia"/>
        </w:rPr>
        <w:t>Python</w:t>
      </w:r>
      <w:r w:rsidR="008C7915">
        <w:t>程序</w:t>
      </w:r>
      <w:r w:rsidR="006F4FF5">
        <w:rPr>
          <w:rFonts w:hint="eastAsia"/>
        </w:rPr>
        <w:t>。</w:t>
      </w:r>
      <w:r w:rsidR="0045101F">
        <w:rPr>
          <w:rStyle w:val="af0"/>
        </w:rPr>
        <w:footnoteReference w:id="14"/>
      </w:r>
      <w:r w:rsidR="00B20E9F">
        <w:rPr>
          <w:rFonts w:hint="eastAsia"/>
        </w:rPr>
        <w:t>（</w:t>
      </w:r>
      <w:r w:rsidR="00142598">
        <w:rPr>
          <w:rFonts w:hint="eastAsia"/>
        </w:rPr>
        <w:t>您</w:t>
      </w:r>
      <w:r w:rsidR="00142598">
        <w:t>可以在清单</w:t>
      </w:r>
      <w:r w:rsidR="00142598">
        <w:t>6-6</w:t>
      </w:r>
      <w:r w:rsidR="00142598">
        <w:rPr>
          <w:rFonts w:hint="eastAsia"/>
        </w:rPr>
        <w:t>中</w:t>
      </w:r>
      <w:r w:rsidR="00142598">
        <w:t>找到</w:t>
      </w:r>
      <w:r w:rsidR="00142598">
        <w:rPr>
          <w:rFonts w:ascii="Calibri" w:eastAsia="Calibri" w:hAnsi="Calibri" w:cs="Calibri"/>
        </w:rPr>
        <w:t>mergesort</w:t>
      </w:r>
      <w:r w:rsidR="00142598" w:rsidRPr="00FA2E78">
        <w:rPr>
          <w:rFonts w:ascii="Calibri" w:hAnsi="Calibri" w:cs="Calibri" w:hint="eastAsia"/>
        </w:rPr>
        <w:t>函数</w:t>
      </w:r>
      <w:r w:rsidR="00142598" w:rsidRPr="00FA2E78">
        <w:rPr>
          <w:rFonts w:ascii="Calibri" w:hAnsi="Calibri" w:cs="Calibri"/>
        </w:rPr>
        <w:t>的完整注释版</w:t>
      </w:r>
      <w:r w:rsidR="00B20E9F">
        <w:rPr>
          <w:rFonts w:hint="eastAsia"/>
        </w:rPr>
        <w:t>）</w:t>
      </w:r>
      <w:r w:rsidR="00D95E44">
        <w:rPr>
          <w:rFonts w:hint="eastAsia"/>
        </w:rPr>
        <w:t>我们就假设这里</w:t>
      </w:r>
      <w:r w:rsidR="00D95E44">
        <w:t>都是一些新算法，所以</w:t>
      </w:r>
      <w:r w:rsidR="00D95E44">
        <w:rPr>
          <w:rFonts w:hint="eastAsia"/>
        </w:rPr>
        <w:t>也</w:t>
      </w:r>
      <w:r w:rsidR="00D95E44">
        <w:t>不必</w:t>
      </w:r>
      <w:r w:rsidR="000B43E7">
        <w:rPr>
          <w:rFonts w:hint="eastAsia"/>
        </w:rPr>
        <w:t>上网</w:t>
      </w:r>
      <w:r w:rsidR="00D95E44">
        <w:t>去搜索</w:t>
      </w:r>
      <w:r w:rsidR="00D95E44">
        <w:rPr>
          <w:rFonts w:hint="eastAsia"/>
        </w:rPr>
        <w:t>它们</w:t>
      </w:r>
      <w:r w:rsidR="00D95E44">
        <w:t>的名字了，</w:t>
      </w:r>
      <w:r w:rsidR="00D95E44">
        <w:rPr>
          <w:rFonts w:hint="eastAsia"/>
        </w:rPr>
        <w:t>您现在</w:t>
      </w:r>
      <w:r w:rsidR="00D95E44">
        <w:t>的任务是要</w:t>
      </w:r>
      <w:r w:rsidR="00D95E44">
        <w:rPr>
          <w:rFonts w:hint="eastAsia"/>
        </w:rPr>
        <w:t>判读</w:t>
      </w:r>
      <w:r w:rsidR="00D95E44">
        <w:t>出</w:t>
      </w:r>
      <w:r w:rsidR="000B43E7">
        <w:rPr>
          <w:rFonts w:hint="eastAsia"/>
        </w:rPr>
        <w:t>它们</w:t>
      </w:r>
      <w:r w:rsidR="00D95E44">
        <w:t>哪一个的运行时间复杂度比较好。</w:t>
      </w:r>
    </w:p>
    <w:p w14:paraId="606F5C8D" w14:textId="77777777" w:rsidR="00D7111B" w:rsidRDefault="000B43E7" w:rsidP="001503BE">
      <w:pPr>
        <w:ind w:firstLine="422"/>
      </w:pPr>
      <w:r>
        <w:rPr>
          <w:rFonts w:hint="eastAsia"/>
          <w:b/>
        </w:rPr>
        <w:t>清单</w:t>
      </w:r>
      <w:r w:rsidR="00D7111B">
        <w:rPr>
          <w:b/>
        </w:rPr>
        <w:t>3-1.</w:t>
      </w:r>
      <w:r w:rsidR="00D7111B">
        <w:t xml:space="preserve"> </w:t>
      </w:r>
      <w:r w:rsidR="00F43C41">
        <w:t>排序算法</w:t>
      </w:r>
      <w:r w:rsidR="00D14E51">
        <w:t>之</w:t>
      </w:r>
      <w:r w:rsidR="00D14E51">
        <w:rPr>
          <w:rFonts w:hint="eastAsia"/>
        </w:rPr>
        <w:t>：</w:t>
      </w:r>
      <w:r w:rsidR="00A965AD">
        <w:rPr>
          <w:rFonts w:hint="eastAsia"/>
        </w:rPr>
        <w:t>侏儒</w:t>
      </w:r>
      <w:r w:rsidR="00F43C41">
        <w:t>排序法</w:t>
      </w:r>
    </w:p>
    <w:p w14:paraId="2B3E6D35" w14:textId="77777777" w:rsidR="00D7111B" w:rsidRDefault="00D7111B" w:rsidP="00975F7E">
      <w:pPr>
        <w:pStyle w:val="aa"/>
      </w:pPr>
      <w:r>
        <w:t xml:space="preserve">def gnomesort(seq): </w:t>
      </w:r>
    </w:p>
    <w:p w14:paraId="14F057E2" w14:textId="77777777" w:rsidR="009F32A7" w:rsidRDefault="00D7111B" w:rsidP="00D14E51">
      <w:pPr>
        <w:pStyle w:val="aa"/>
        <w:ind w:firstLineChars="250" w:firstLine="450"/>
      </w:pPr>
      <w:r>
        <w:t xml:space="preserve">i = 0     </w:t>
      </w:r>
    </w:p>
    <w:p w14:paraId="63683378" w14:textId="77777777" w:rsidR="009F32A7" w:rsidRDefault="00D7111B" w:rsidP="00D14E51">
      <w:pPr>
        <w:pStyle w:val="aa"/>
        <w:ind w:firstLineChars="250" w:firstLine="450"/>
      </w:pPr>
      <w:r>
        <w:t xml:space="preserve">while i &lt; len(seq):    </w:t>
      </w:r>
    </w:p>
    <w:p w14:paraId="2F8B6F8A" w14:textId="77777777" w:rsidR="009F32A7" w:rsidRDefault="00D7111B" w:rsidP="009F32A7">
      <w:pPr>
        <w:pStyle w:val="aa"/>
        <w:ind w:firstLine="360"/>
      </w:pPr>
      <w:r>
        <w:t xml:space="preserve">    </w:t>
      </w:r>
      <w:r w:rsidR="009F32A7">
        <w:t xml:space="preserve"> </w:t>
      </w:r>
      <w:r w:rsidR="00D14E51">
        <w:t xml:space="preserve"> </w:t>
      </w:r>
      <w:r>
        <w:t>if i == 0 or seq[i-1] &lt;= seq[i]:</w:t>
      </w:r>
    </w:p>
    <w:p w14:paraId="1342DF05" w14:textId="77777777" w:rsidR="009F32A7" w:rsidRDefault="00D7111B" w:rsidP="009F32A7">
      <w:pPr>
        <w:pStyle w:val="aa"/>
        <w:ind w:firstLineChars="250" w:firstLine="450"/>
      </w:pPr>
      <w:r>
        <w:t xml:space="preserve">     </w:t>
      </w:r>
      <w:r w:rsidR="00D14E51">
        <w:t xml:space="preserve"> </w:t>
      </w:r>
      <w:r>
        <w:t xml:space="preserve">   </w:t>
      </w:r>
      <w:r w:rsidR="00D14E51">
        <w:t xml:space="preserve"> </w:t>
      </w:r>
      <w:r>
        <w:t>i += 1</w:t>
      </w:r>
    </w:p>
    <w:p w14:paraId="07728D26" w14:textId="77777777" w:rsidR="009F32A7" w:rsidRDefault="00D7111B" w:rsidP="009F32A7">
      <w:pPr>
        <w:pStyle w:val="aa"/>
        <w:ind w:firstLineChars="400" w:firstLine="720"/>
      </w:pPr>
      <w:r>
        <w:t xml:space="preserve"> </w:t>
      </w:r>
      <w:r w:rsidR="00D14E51">
        <w:t xml:space="preserve"> </w:t>
      </w:r>
      <w:r>
        <w:t>else:</w:t>
      </w:r>
    </w:p>
    <w:p w14:paraId="509DA579" w14:textId="77777777" w:rsidR="009F32A7" w:rsidRDefault="00D7111B" w:rsidP="009F32A7">
      <w:pPr>
        <w:pStyle w:val="aa"/>
        <w:ind w:firstLineChars="400" w:firstLine="720"/>
      </w:pPr>
      <w:r>
        <w:t xml:space="preserve">     </w:t>
      </w:r>
      <w:r w:rsidR="00D14E51">
        <w:t xml:space="preserve">  </w:t>
      </w:r>
      <w:r>
        <w:t>seq[i], seq[i-1] = seq[i-1], seq[i]</w:t>
      </w:r>
    </w:p>
    <w:p w14:paraId="4AE1F56A" w14:textId="77777777" w:rsidR="004F606C" w:rsidRDefault="00D7111B" w:rsidP="00D14E51">
      <w:pPr>
        <w:pStyle w:val="aa"/>
        <w:ind w:firstLineChars="750" w:firstLine="1350"/>
      </w:pPr>
      <w:r>
        <w:t xml:space="preserve">i -= 1 </w:t>
      </w:r>
    </w:p>
    <w:p w14:paraId="5990B0E8" w14:textId="77777777" w:rsidR="004F606C" w:rsidRDefault="004F606C" w:rsidP="004F606C">
      <w:pPr>
        <w:pStyle w:val="aa"/>
      </w:pPr>
    </w:p>
    <w:p w14:paraId="1EDFA679" w14:textId="77777777" w:rsidR="00D7111B" w:rsidRDefault="00F43C41" w:rsidP="001503BE">
      <w:pPr>
        <w:ind w:firstLine="422"/>
      </w:pPr>
      <w:r>
        <w:rPr>
          <w:rFonts w:hint="eastAsia"/>
          <w:b/>
        </w:rPr>
        <w:t>清单</w:t>
      </w:r>
      <w:r w:rsidR="00D7111B">
        <w:rPr>
          <w:b/>
        </w:rPr>
        <w:t>3-2.</w:t>
      </w:r>
      <w:r w:rsidR="00D7111B">
        <w:t xml:space="preserve"> </w:t>
      </w:r>
      <w:r w:rsidR="00D14E51">
        <w:t>排序算法之</w:t>
      </w:r>
      <w:r w:rsidR="00D14E51">
        <w:rPr>
          <w:rFonts w:hint="eastAsia"/>
        </w:rPr>
        <w:t>：</w:t>
      </w:r>
      <w:del w:id="519" w:author="Robbie Fan" w:date="2014-01-05T12:04:00Z">
        <w:r w:rsidDel="00D17886">
          <w:rPr>
            <w:rFonts w:hint="eastAsia"/>
          </w:rPr>
          <w:delText>合并</w:delText>
        </w:r>
      </w:del>
      <w:commentRangeStart w:id="520"/>
      <w:ins w:id="521" w:author="Robbie Fan" w:date="2014-01-05T12:04:00Z">
        <w:r w:rsidR="00D17886">
          <w:rPr>
            <w:rFonts w:hint="eastAsia"/>
          </w:rPr>
          <w:t>归并</w:t>
        </w:r>
        <w:commentRangeEnd w:id="520"/>
        <w:r w:rsidR="00D17886">
          <w:rPr>
            <w:rStyle w:val="af5"/>
          </w:rPr>
          <w:commentReference w:id="520"/>
        </w:r>
      </w:ins>
      <w:r>
        <w:rPr>
          <w:rFonts w:hint="eastAsia"/>
        </w:rPr>
        <w:t>排序法</w:t>
      </w:r>
    </w:p>
    <w:p w14:paraId="050242E8" w14:textId="77777777" w:rsidR="009F32A7" w:rsidRDefault="00D7111B" w:rsidP="00975F7E">
      <w:pPr>
        <w:pStyle w:val="aa"/>
      </w:pPr>
      <w:r>
        <w:t>def mergesort(seq):</w:t>
      </w:r>
    </w:p>
    <w:p w14:paraId="42CD74AE" w14:textId="77777777" w:rsidR="00D7111B" w:rsidRDefault="00D7111B" w:rsidP="00975F7E">
      <w:pPr>
        <w:pStyle w:val="aa"/>
      </w:pPr>
      <w:r>
        <w:t xml:space="preserve">     mid = len(seq)//2 </w:t>
      </w:r>
    </w:p>
    <w:p w14:paraId="5F020C1A" w14:textId="77777777" w:rsidR="009F32A7" w:rsidRDefault="00D7111B" w:rsidP="00975F7E">
      <w:pPr>
        <w:pStyle w:val="aa"/>
      </w:pPr>
      <w:r>
        <w:t xml:space="preserve">    </w:t>
      </w:r>
      <w:r w:rsidR="009F32A7">
        <w:t xml:space="preserve"> </w:t>
      </w:r>
      <w:r>
        <w:t>lft, rgt = seq[:mid], seq[mid:]</w:t>
      </w:r>
    </w:p>
    <w:p w14:paraId="6C9739ED" w14:textId="77777777" w:rsidR="009F32A7" w:rsidRDefault="00D7111B" w:rsidP="009F32A7">
      <w:pPr>
        <w:pStyle w:val="aa"/>
        <w:ind w:firstLineChars="250" w:firstLine="450"/>
      </w:pPr>
      <w:r>
        <w:t>if len(lft) &gt; 1: lft = mergesort(lft)</w:t>
      </w:r>
    </w:p>
    <w:p w14:paraId="00963C4D" w14:textId="77777777" w:rsidR="009F32A7" w:rsidRDefault="00D7111B" w:rsidP="009F32A7">
      <w:pPr>
        <w:pStyle w:val="aa"/>
        <w:ind w:firstLineChars="250" w:firstLine="450"/>
      </w:pPr>
      <w:r>
        <w:t>if len(rgt) &gt; 1: rgt = mergesort(rgt)</w:t>
      </w:r>
    </w:p>
    <w:p w14:paraId="1E940B8C" w14:textId="77777777" w:rsidR="009F32A7" w:rsidRDefault="00D7111B" w:rsidP="009F32A7">
      <w:pPr>
        <w:pStyle w:val="aa"/>
        <w:ind w:firstLineChars="250" w:firstLine="450"/>
      </w:pPr>
      <w:r>
        <w:t xml:space="preserve">res = []     </w:t>
      </w:r>
    </w:p>
    <w:p w14:paraId="308BCED5" w14:textId="77777777" w:rsidR="009F32A7" w:rsidRDefault="00D7111B" w:rsidP="009F32A7">
      <w:pPr>
        <w:pStyle w:val="aa"/>
        <w:ind w:firstLineChars="250" w:firstLine="450"/>
      </w:pPr>
      <w:r>
        <w:t>while lft and rgt:</w:t>
      </w:r>
    </w:p>
    <w:p w14:paraId="7E8A7F9A" w14:textId="77777777" w:rsidR="009F32A7" w:rsidRDefault="00D7111B" w:rsidP="009F32A7">
      <w:pPr>
        <w:pStyle w:val="aa"/>
        <w:ind w:firstLineChars="250" w:firstLine="450"/>
      </w:pPr>
      <w:r>
        <w:t xml:space="preserve">    </w:t>
      </w:r>
      <w:r w:rsidR="00D14E51">
        <w:t xml:space="preserve"> </w:t>
      </w:r>
      <w:r>
        <w:t>if lft[-1] &gt;= rgt[-1]:</w:t>
      </w:r>
    </w:p>
    <w:p w14:paraId="224E44AD" w14:textId="77777777" w:rsidR="009F32A7" w:rsidRDefault="00D7111B" w:rsidP="00E95376">
      <w:pPr>
        <w:pStyle w:val="aa"/>
        <w:ind w:firstLineChars="750" w:firstLine="1350"/>
      </w:pPr>
      <w:r>
        <w:t>res.append(lft.pop())</w:t>
      </w:r>
    </w:p>
    <w:p w14:paraId="2FAD572C" w14:textId="77777777" w:rsidR="009F32A7" w:rsidRDefault="00D7111B" w:rsidP="00E95376">
      <w:pPr>
        <w:pStyle w:val="aa"/>
        <w:ind w:firstLineChars="500" w:firstLine="900"/>
      </w:pPr>
      <w:r>
        <w:t>else:</w:t>
      </w:r>
    </w:p>
    <w:p w14:paraId="27F600E9" w14:textId="77777777" w:rsidR="005733D3" w:rsidRDefault="00D7111B" w:rsidP="00E95376">
      <w:pPr>
        <w:pStyle w:val="aa"/>
        <w:ind w:firstLineChars="750" w:firstLine="1350"/>
      </w:pPr>
      <w:r>
        <w:t>res.append(rgt.pop())</w:t>
      </w:r>
    </w:p>
    <w:p w14:paraId="238DC0E4" w14:textId="77777777" w:rsidR="009F32A7" w:rsidRDefault="00D7111B" w:rsidP="009F32A7">
      <w:pPr>
        <w:pStyle w:val="aa"/>
        <w:ind w:firstLineChars="650" w:firstLine="1170"/>
      </w:pPr>
      <w:r>
        <w:t xml:space="preserve"> </w:t>
      </w:r>
    </w:p>
    <w:p w14:paraId="102DA0EE" w14:textId="77777777" w:rsidR="005733D3" w:rsidRDefault="00D7111B" w:rsidP="005733D3">
      <w:pPr>
        <w:pStyle w:val="aa"/>
        <w:ind w:firstLineChars="250" w:firstLine="450"/>
      </w:pPr>
      <w:r>
        <w:t>res.reverse()</w:t>
      </w:r>
    </w:p>
    <w:p w14:paraId="4183837B" w14:textId="77777777" w:rsidR="00D7111B" w:rsidRDefault="00D7111B" w:rsidP="005733D3">
      <w:pPr>
        <w:pStyle w:val="aa"/>
        <w:ind w:firstLineChars="250" w:firstLine="450"/>
      </w:pPr>
      <w:r>
        <w:t>return (lft or rgt) + res</w:t>
      </w:r>
    </w:p>
    <w:p w14:paraId="6D57E849" w14:textId="77777777" w:rsidR="005733D3" w:rsidRDefault="005733D3" w:rsidP="004F606C">
      <w:pPr>
        <w:pStyle w:val="aa"/>
      </w:pPr>
    </w:p>
    <w:p w14:paraId="60773A38" w14:textId="77777777" w:rsidR="00D14E51" w:rsidRPr="0009240A" w:rsidRDefault="00A965AD" w:rsidP="00D86631">
      <w:pPr>
        <w:ind w:firstLine="420"/>
        <w:rPr>
          <w:rFonts w:ascii="Calibri" w:hAnsi="Calibri" w:cs="Calibri"/>
        </w:rPr>
      </w:pPr>
      <w:r>
        <w:rPr>
          <w:rFonts w:hint="eastAsia"/>
        </w:rPr>
        <w:t>侏儒</w:t>
      </w:r>
      <w:r w:rsidR="0077126B">
        <w:t>排序法</w:t>
      </w:r>
      <w:r>
        <w:rPr>
          <w:rFonts w:hint="eastAsia"/>
        </w:rPr>
        <w:t>（</w:t>
      </w:r>
      <w:r>
        <w:t>gnome sort</w:t>
      </w:r>
      <w:r>
        <w:rPr>
          <w:rFonts w:hint="eastAsia"/>
        </w:rPr>
        <w:t>）</w:t>
      </w:r>
      <w:r w:rsidR="0077126B">
        <w:t>中只有一个简单的</w:t>
      </w:r>
      <w:r w:rsidR="0077126B">
        <w:t>while</w:t>
      </w:r>
      <w:r w:rsidR="0077126B">
        <w:t>循环</w:t>
      </w:r>
      <w:r w:rsidR="0077126B">
        <w:rPr>
          <w:rFonts w:hint="eastAsia"/>
        </w:rPr>
        <w:t>和</w:t>
      </w:r>
      <w:r w:rsidR="0077126B">
        <w:t>一个索引范围</w:t>
      </w:r>
      <w:r w:rsidR="0077126B">
        <w:rPr>
          <w:rFonts w:hint="eastAsia"/>
        </w:rPr>
        <w:t>为</w:t>
      </w:r>
      <w:r w:rsidR="0077126B">
        <w:rPr>
          <w:rFonts w:hint="eastAsia"/>
        </w:rPr>
        <w:t>0</w:t>
      </w:r>
      <w:r w:rsidR="0077126B">
        <w:rPr>
          <w:rFonts w:hint="eastAsia"/>
        </w:rPr>
        <w:t>到</w:t>
      </w:r>
      <w:r w:rsidR="0077126B">
        <w:rPr>
          <w:rFonts w:ascii="Calibri" w:eastAsia="Calibri" w:hAnsi="Calibri" w:cs="Calibri"/>
        </w:rPr>
        <w:t>len(seq)-1</w:t>
      </w:r>
      <w:r w:rsidR="0077126B" w:rsidRPr="00FA2E78">
        <w:rPr>
          <w:rFonts w:ascii="Calibri" w:hAnsi="Calibri" w:cs="Calibri"/>
        </w:rPr>
        <w:lastRenderedPageBreak/>
        <w:t>的索引变量</w:t>
      </w:r>
      <w:r w:rsidR="0077126B" w:rsidRPr="00FA2E78">
        <w:rPr>
          <w:rFonts w:ascii="Calibri" w:hAnsi="Calibri" w:cs="Calibri" w:hint="eastAsia"/>
        </w:rPr>
        <w:t>。这</w:t>
      </w:r>
      <w:r>
        <w:rPr>
          <w:rFonts w:ascii="Calibri" w:hAnsi="Calibri" w:cs="Calibri" w:hint="eastAsia"/>
        </w:rPr>
        <w:t>就容易</w:t>
      </w:r>
      <w:r w:rsidR="0077126B" w:rsidRPr="00FA2E78">
        <w:rPr>
          <w:rFonts w:ascii="Calibri" w:hAnsi="Calibri" w:cs="Calibri"/>
        </w:rPr>
        <w:t>会让人</w:t>
      </w:r>
      <w:r w:rsidR="003623B2" w:rsidRPr="00FA2E78">
        <w:rPr>
          <w:rFonts w:ascii="Calibri" w:hAnsi="Calibri" w:cs="Calibri" w:hint="eastAsia"/>
        </w:rPr>
        <w:t>认为它</w:t>
      </w:r>
      <w:r w:rsidR="0077126B" w:rsidRPr="00FA2E78">
        <w:rPr>
          <w:rFonts w:ascii="Calibri" w:hAnsi="Calibri" w:cs="Calibri"/>
        </w:rPr>
        <w:t>是一个线性时间的算法</w:t>
      </w:r>
      <w:r w:rsidR="003623B2" w:rsidRPr="00FA2E78">
        <w:rPr>
          <w:rFonts w:ascii="Calibri" w:hAnsi="Calibri" w:cs="Calibri" w:hint="eastAsia"/>
        </w:rPr>
        <w:t>，但这个</w:t>
      </w:r>
      <w:r w:rsidR="003623B2" w:rsidRPr="00FA2E78">
        <w:rPr>
          <w:rFonts w:ascii="Calibri" w:hAnsi="Calibri" w:cs="Calibri"/>
        </w:rPr>
        <w:t>结论被最后</w:t>
      </w:r>
      <w:r w:rsidR="003623B2" w:rsidRPr="00FA2E78">
        <w:rPr>
          <w:rFonts w:ascii="Calibri" w:hAnsi="Calibri" w:cs="Calibri" w:hint="eastAsia"/>
        </w:rPr>
        <w:t>一行中</w:t>
      </w:r>
      <w:r w:rsidR="003623B2">
        <w:rPr>
          <w:rFonts w:ascii="Calibri" w:eastAsia="Calibri" w:hAnsi="Calibri" w:cs="Calibri"/>
        </w:rPr>
        <w:t>i</w:t>
      </w:r>
      <w:r w:rsidR="003623B2">
        <w:t xml:space="preserve"> </w:t>
      </w:r>
      <w:r w:rsidR="003623B2">
        <w:rPr>
          <w:rFonts w:ascii="Calibri" w:eastAsia="Calibri" w:hAnsi="Calibri" w:cs="Calibri"/>
        </w:rPr>
        <w:t>-=</w:t>
      </w:r>
      <w:r w:rsidR="003623B2">
        <w:t xml:space="preserve"> </w:t>
      </w:r>
      <w:r w:rsidR="003623B2">
        <w:rPr>
          <w:rFonts w:ascii="Calibri" w:eastAsia="Calibri" w:hAnsi="Calibri" w:cs="Calibri"/>
        </w:rPr>
        <w:t>1</w:t>
      </w:r>
      <w:r w:rsidR="003623B2" w:rsidRPr="00FA2E78">
        <w:rPr>
          <w:rFonts w:ascii="Calibri" w:hAnsi="Calibri" w:cs="Calibri" w:hint="eastAsia"/>
        </w:rPr>
        <w:t>语句给否定</w:t>
      </w:r>
      <w:r w:rsidR="003623B2" w:rsidRPr="00FA2E78">
        <w:rPr>
          <w:rFonts w:ascii="Calibri" w:hAnsi="Calibri" w:cs="Calibri"/>
        </w:rPr>
        <w:t>了</w:t>
      </w:r>
      <w:r w:rsidR="003623B2" w:rsidRPr="00FA2E78">
        <w:rPr>
          <w:rFonts w:ascii="Calibri" w:hAnsi="Calibri" w:cs="Calibri" w:hint="eastAsia"/>
        </w:rPr>
        <w:t>。</w:t>
      </w:r>
      <w:r>
        <w:rPr>
          <w:rFonts w:ascii="Calibri" w:hAnsi="Calibri" w:cs="Calibri" w:hint="eastAsia"/>
        </w:rPr>
        <w:t>要想</w:t>
      </w:r>
      <w:r>
        <w:rPr>
          <w:rFonts w:ascii="Calibri" w:hAnsi="Calibri" w:cs="Calibri"/>
        </w:rPr>
        <w:t>弄清楚该算法</w:t>
      </w:r>
      <w:r>
        <w:rPr>
          <w:rFonts w:ascii="Calibri" w:hAnsi="Calibri" w:cs="Calibri" w:hint="eastAsia"/>
        </w:rPr>
        <w:t>究竟</w:t>
      </w:r>
      <w:r>
        <w:rPr>
          <w:rFonts w:ascii="Calibri" w:hAnsi="Calibri" w:cs="Calibri"/>
        </w:rPr>
        <w:t>运行了多长时间，我们就必须搞懂</w:t>
      </w:r>
      <w:r>
        <w:rPr>
          <w:rFonts w:ascii="Calibri" w:hAnsi="Calibri" w:cs="Calibri" w:hint="eastAsia"/>
        </w:rPr>
        <w:t>它</w:t>
      </w:r>
      <w:r>
        <w:rPr>
          <w:rFonts w:ascii="Calibri" w:hAnsi="Calibri" w:cs="Calibri"/>
        </w:rPr>
        <w:t>工作过程中的</w:t>
      </w:r>
      <w:r>
        <w:rPr>
          <w:rFonts w:ascii="Calibri" w:hAnsi="Calibri" w:cs="Calibri" w:hint="eastAsia"/>
        </w:rPr>
        <w:t>一些</w:t>
      </w:r>
      <w:r>
        <w:rPr>
          <w:rFonts w:ascii="Calibri" w:hAnsi="Calibri" w:cs="Calibri"/>
        </w:rPr>
        <w:t>细节</w:t>
      </w:r>
      <w:r>
        <w:rPr>
          <w:rFonts w:ascii="Calibri" w:hAnsi="Calibri" w:cs="Calibri" w:hint="eastAsia"/>
        </w:rPr>
        <w:t>。</w:t>
      </w:r>
      <w:r>
        <w:rPr>
          <w:rFonts w:ascii="Calibri" w:hAnsi="Calibri" w:cs="Calibri"/>
        </w:rPr>
        <w:t>起初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我们</w:t>
      </w:r>
      <w:r w:rsidR="00950AC5">
        <w:rPr>
          <w:rFonts w:ascii="Calibri" w:hAnsi="Calibri" w:cs="Calibri" w:hint="eastAsia"/>
        </w:rPr>
        <w:t>会</w:t>
      </w:r>
      <w:r>
        <w:rPr>
          <w:rFonts w:ascii="Calibri" w:hAnsi="Calibri" w:cs="Calibri"/>
        </w:rPr>
        <w:t>从左边</w:t>
      </w:r>
      <w:r w:rsidR="00950AC5">
        <w:rPr>
          <w:rFonts w:ascii="Calibri" w:hAnsi="Calibri" w:cs="Calibri" w:hint="eastAsia"/>
        </w:rPr>
        <w:t>开始</w:t>
      </w:r>
      <w:r>
        <w:rPr>
          <w:rFonts w:ascii="Calibri" w:hAnsi="Calibri" w:cs="Calibri"/>
        </w:rPr>
        <w:t>扫描（</w:t>
      </w:r>
      <w:r>
        <w:rPr>
          <w:rFonts w:ascii="Calibri" w:hAnsi="Calibri" w:cs="Calibri" w:hint="eastAsia"/>
        </w:rPr>
        <w:t>即</w:t>
      </w:r>
      <w:r>
        <w:rPr>
          <w:rFonts w:ascii="Calibri" w:hAnsi="Calibri" w:cs="Calibri"/>
        </w:rPr>
        <w:t>持续递增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</w:rPr>
        <w:t>）</w:t>
      </w:r>
      <w:r>
        <w:rPr>
          <w:rFonts w:ascii="Calibri" w:hAnsi="Calibri" w:cs="Calibri" w:hint="eastAsia"/>
        </w:rPr>
        <w:t>，</w:t>
      </w:r>
      <w:r w:rsidR="005B2823">
        <w:rPr>
          <w:rFonts w:ascii="Calibri" w:hAnsi="Calibri" w:cs="Calibri" w:hint="eastAsia"/>
        </w:rPr>
        <w:t>直至</w:t>
      </w:r>
      <w:r>
        <w:rPr>
          <w:rFonts w:ascii="Calibri" w:hAnsi="Calibri" w:cs="Calibri"/>
        </w:rPr>
        <w:t>找到一个</w:t>
      </w:r>
      <w:r>
        <w:rPr>
          <w:rFonts w:ascii="Calibri" w:eastAsia="Calibri" w:hAnsi="Calibri" w:cs="Calibri"/>
        </w:rPr>
        <w:t>seq[i-1]</w:t>
      </w:r>
      <w:r w:rsidRPr="0009240A">
        <w:rPr>
          <w:rFonts w:ascii="Calibri" w:hAnsi="Calibri" w:cs="Calibri" w:hint="eastAsia"/>
        </w:rPr>
        <w:t>大于</w:t>
      </w:r>
      <w:r>
        <w:rPr>
          <w:rFonts w:ascii="Calibri" w:eastAsia="Calibri" w:hAnsi="Calibri" w:cs="Calibri"/>
        </w:rPr>
        <w:t>seq[i]</w:t>
      </w:r>
      <w:r w:rsidRPr="0009240A">
        <w:rPr>
          <w:rFonts w:ascii="Calibri" w:hAnsi="Calibri" w:cs="Calibri" w:hint="eastAsia"/>
        </w:rPr>
        <w:t>的</w:t>
      </w:r>
      <w:r w:rsidRPr="0009240A">
        <w:rPr>
          <w:rFonts w:ascii="Calibri" w:hAnsi="Calibri" w:cs="Calibri"/>
        </w:rPr>
        <w:t>位置</w:t>
      </w:r>
      <w:r w:rsidR="00950AC5" w:rsidRPr="0009240A">
        <w:rPr>
          <w:rFonts w:ascii="Calibri" w:hAnsi="Calibri" w:cs="Calibri"/>
        </w:rPr>
        <w:t>i</w:t>
      </w:r>
      <w:r w:rsidR="00950AC5" w:rsidRPr="0009240A">
        <w:rPr>
          <w:rFonts w:ascii="Calibri" w:hAnsi="Calibri" w:cs="Calibri" w:hint="eastAsia"/>
        </w:rPr>
        <w:t>，</w:t>
      </w:r>
      <w:r w:rsidR="00950AC5" w:rsidRPr="0009240A">
        <w:rPr>
          <w:rFonts w:ascii="Calibri" w:hAnsi="Calibri" w:cs="Calibri"/>
        </w:rPr>
        <w:t>这时两个值</w:t>
      </w:r>
      <w:r w:rsidR="00950AC5" w:rsidRPr="0009240A">
        <w:rPr>
          <w:rFonts w:ascii="Calibri" w:hAnsi="Calibri" w:cs="Calibri" w:hint="eastAsia"/>
        </w:rPr>
        <w:t>顺序</w:t>
      </w:r>
      <w:r w:rsidR="005B2823" w:rsidRPr="0009240A">
        <w:rPr>
          <w:rFonts w:ascii="Calibri" w:hAnsi="Calibri" w:cs="Calibri" w:hint="eastAsia"/>
        </w:rPr>
        <w:t>就</w:t>
      </w:r>
      <w:r w:rsidR="00950AC5" w:rsidRPr="0009240A">
        <w:rPr>
          <w:rFonts w:ascii="Calibri" w:hAnsi="Calibri" w:cs="Calibri" w:hint="eastAsia"/>
        </w:rPr>
        <w:t>错</w:t>
      </w:r>
      <w:r w:rsidR="00950AC5" w:rsidRPr="0009240A">
        <w:rPr>
          <w:rFonts w:ascii="Calibri" w:hAnsi="Calibri" w:cs="Calibri"/>
        </w:rPr>
        <w:t>了，</w:t>
      </w:r>
      <w:r w:rsidR="00950AC5" w:rsidRPr="0009240A">
        <w:rPr>
          <w:rFonts w:ascii="Calibri" w:hAnsi="Calibri" w:cs="Calibri" w:hint="eastAsia"/>
        </w:rPr>
        <w:t>于是</w:t>
      </w:r>
      <w:r w:rsidR="00950AC5" w:rsidRPr="0009240A">
        <w:rPr>
          <w:rFonts w:ascii="Calibri" w:hAnsi="Calibri" w:cs="Calibri"/>
        </w:rPr>
        <w:t>else</w:t>
      </w:r>
      <w:r w:rsidR="00950AC5" w:rsidRPr="0009240A">
        <w:rPr>
          <w:rFonts w:ascii="Calibri" w:hAnsi="Calibri" w:cs="Calibri" w:hint="eastAsia"/>
        </w:rPr>
        <w:t>部分</w:t>
      </w:r>
      <w:r w:rsidR="005B2823" w:rsidRPr="0009240A">
        <w:rPr>
          <w:rFonts w:ascii="Calibri" w:hAnsi="Calibri" w:cs="Calibri" w:hint="eastAsia"/>
        </w:rPr>
        <w:t>边</w:t>
      </w:r>
      <w:r w:rsidR="005B2823" w:rsidRPr="0009240A">
        <w:rPr>
          <w:rFonts w:ascii="Calibri" w:hAnsi="Calibri" w:cs="Calibri"/>
        </w:rPr>
        <w:t>开始</w:t>
      </w:r>
      <w:r w:rsidR="00950AC5" w:rsidRPr="0009240A">
        <w:rPr>
          <w:rFonts w:ascii="Calibri" w:hAnsi="Calibri" w:cs="Calibri" w:hint="eastAsia"/>
        </w:rPr>
        <w:t>生效。</w:t>
      </w:r>
    </w:p>
    <w:p w14:paraId="5901605E" w14:textId="77777777" w:rsidR="00D7111B" w:rsidRPr="0009240A" w:rsidRDefault="005B2823" w:rsidP="00D86631">
      <w:pPr>
        <w:ind w:firstLine="420"/>
      </w:pPr>
      <w:r>
        <w:rPr>
          <w:rFonts w:hint="eastAsia"/>
        </w:rPr>
        <w:t>然后</w:t>
      </w:r>
      <w:r>
        <w:t>else</w:t>
      </w:r>
      <w:r>
        <w:t>分支会持续交换</w:t>
      </w:r>
      <w:r>
        <w:rPr>
          <w:rFonts w:ascii="Calibri" w:eastAsia="Calibri" w:hAnsi="Calibri" w:cs="Calibri"/>
        </w:rPr>
        <w:t>seq[i]</w:t>
      </w:r>
      <w:r w:rsidRPr="0009240A">
        <w:rPr>
          <w:rFonts w:ascii="Calibri" w:hAnsi="Calibri" w:cs="Calibri" w:hint="eastAsia"/>
        </w:rPr>
        <w:t>与</w:t>
      </w:r>
      <w:r>
        <w:rPr>
          <w:rFonts w:ascii="Calibri" w:eastAsia="Calibri" w:hAnsi="Calibri" w:cs="Calibri"/>
        </w:rPr>
        <w:t>seq[i-1]</w:t>
      </w:r>
      <w:r w:rsidRPr="0009240A">
        <w:rPr>
          <w:rFonts w:ascii="Calibri" w:hAnsi="Calibri" w:cs="Calibri" w:hint="eastAsia"/>
        </w:rPr>
        <w:t>的</w:t>
      </w:r>
      <w:r w:rsidRPr="0009240A">
        <w:rPr>
          <w:rFonts w:ascii="Calibri" w:hAnsi="Calibri" w:cs="Calibri"/>
        </w:rPr>
        <w:t>值</w:t>
      </w:r>
      <w:r w:rsidRPr="0009240A">
        <w:rPr>
          <w:rFonts w:ascii="Calibri" w:hAnsi="Calibri" w:cs="Calibri" w:hint="eastAsia"/>
        </w:rPr>
        <w:t>并</w:t>
      </w:r>
      <w:r w:rsidRPr="0009240A">
        <w:rPr>
          <w:rFonts w:ascii="Calibri" w:hAnsi="Calibri" w:cs="Calibri"/>
        </w:rPr>
        <w:t>递减</w:t>
      </w:r>
      <w:r w:rsidRPr="0009240A">
        <w:rPr>
          <w:rFonts w:ascii="Calibri" w:hAnsi="Calibri" w:cs="Calibri"/>
        </w:rPr>
        <w:t>i</w:t>
      </w:r>
      <w:r w:rsidRPr="0009240A">
        <w:rPr>
          <w:rFonts w:ascii="Calibri" w:hAnsi="Calibri" w:cs="Calibri" w:hint="eastAsia"/>
        </w:rPr>
        <w:t>，</w:t>
      </w:r>
      <w:r w:rsidRPr="0009240A">
        <w:rPr>
          <w:rFonts w:ascii="Calibri" w:hAnsi="Calibri" w:cs="Calibri"/>
        </w:rPr>
        <w:t>直到</w:t>
      </w:r>
      <w:r w:rsidR="00715095">
        <w:rPr>
          <w:rFonts w:ascii="Calibri" w:hAnsi="Calibri" w:cs="Calibri" w:hint="eastAsia"/>
        </w:rPr>
        <w:t>其</w:t>
      </w:r>
      <w:r w:rsidR="00715095">
        <w:rPr>
          <w:rFonts w:ascii="Calibri" w:hAnsi="Calibri" w:cs="Calibri"/>
        </w:rPr>
        <w:t>再次</w:t>
      </w:r>
      <w:r w:rsidRPr="0009240A">
        <w:rPr>
          <w:rFonts w:ascii="Calibri" w:hAnsi="Calibri" w:cs="Calibri" w:hint="eastAsia"/>
        </w:rPr>
        <w:t>恢复</w:t>
      </w:r>
      <w:r w:rsidR="00656009" w:rsidRPr="0009240A">
        <w:rPr>
          <w:rFonts w:ascii="Calibri" w:hAnsi="Calibri" w:cs="Calibri" w:hint="eastAsia"/>
        </w:rPr>
        <w:t>之前</w:t>
      </w:r>
      <w:r>
        <w:rPr>
          <w:rFonts w:ascii="Calibri" w:eastAsia="Calibri" w:hAnsi="Calibri" w:cs="Calibri"/>
        </w:rPr>
        <w:t>seq[i-1]</w:t>
      </w:r>
      <w:r>
        <w:t xml:space="preserve"> </w:t>
      </w:r>
      <w:r>
        <w:rPr>
          <w:rFonts w:ascii="Calibri" w:eastAsia="Calibri" w:hAnsi="Calibri" w:cs="Calibri"/>
        </w:rPr>
        <w:t>&lt;=</w:t>
      </w:r>
      <w:r>
        <w:t xml:space="preserve"> </w:t>
      </w:r>
      <w:r>
        <w:rPr>
          <w:rFonts w:ascii="Calibri" w:eastAsia="Calibri" w:hAnsi="Calibri" w:cs="Calibri"/>
        </w:rPr>
        <w:t>seq[i]</w:t>
      </w:r>
      <w:r>
        <w:rPr>
          <w:rFonts w:hint="eastAsia"/>
        </w:rPr>
        <w:t>的</w:t>
      </w:r>
      <w:r>
        <w:t>顺序</w:t>
      </w:r>
      <w:r w:rsidR="00E2548F">
        <w:rPr>
          <w:rFonts w:hint="eastAsia"/>
        </w:rPr>
        <w:t>（或当前</w:t>
      </w:r>
      <w:r w:rsidR="00E2548F">
        <w:t>位置为</w:t>
      </w:r>
      <w:r w:rsidR="00E2548F">
        <w:rPr>
          <w:rFonts w:hint="eastAsia"/>
        </w:rPr>
        <w:t>0</w:t>
      </w:r>
      <w:r w:rsidR="00E2548F">
        <w:rPr>
          <w:rFonts w:hint="eastAsia"/>
        </w:rPr>
        <w:t>）</w:t>
      </w:r>
      <w:r>
        <w:t>。</w:t>
      </w:r>
      <w:r>
        <w:rPr>
          <w:rFonts w:hint="eastAsia"/>
        </w:rPr>
        <w:t>换句话说</w:t>
      </w:r>
      <w:r w:rsidR="00877FAD">
        <w:rPr>
          <w:rFonts w:hint="eastAsia"/>
        </w:rPr>
        <w:t>，</w:t>
      </w:r>
      <w:r w:rsidR="00493495">
        <w:rPr>
          <w:rFonts w:hint="eastAsia"/>
        </w:rPr>
        <w:t>该算法</w:t>
      </w:r>
      <w:r w:rsidR="00E2548F">
        <w:rPr>
          <w:rFonts w:hint="eastAsia"/>
        </w:rPr>
        <w:t>会</w:t>
      </w:r>
      <w:r w:rsidR="00656009">
        <w:rPr>
          <w:rFonts w:hint="eastAsia"/>
        </w:rPr>
        <w:t>沿着</w:t>
      </w:r>
      <w:r w:rsidR="00493495">
        <w:t>目标序列</w:t>
      </w:r>
      <w:r w:rsidR="00493495">
        <w:rPr>
          <w:rFonts w:hint="eastAsia"/>
        </w:rPr>
        <w:t>交叉</w:t>
      </w:r>
      <w:r w:rsidR="00656009">
        <w:rPr>
          <w:rFonts w:hint="eastAsia"/>
        </w:rPr>
        <w:t>向上</w:t>
      </w:r>
      <w:r w:rsidR="00493495">
        <w:t>扫描</w:t>
      </w:r>
      <w:del w:id="522" w:author="Robbie Fan" w:date="2014-01-05T12:12:00Z">
        <w:r w:rsidR="00493495" w:rsidDel="002541AC">
          <w:delText>与</w:delText>
        </w:r>
      </w:del>
      <w:ins w:id="523" w:author="Robbie Fan" w:date="2014-01-05T12:12:00Z">
        <w:r w:rsidR="002541AC">
          <w:rPr>
            <w:rFonts w:hint="eastAsia"/>
          </w:rPr>
          <w:t>来发</w:t>
        </w:r>
      </w:ins>
      <w:r w:rsidR="002872C5">
        <w:rPr>
          <w:rFonts w:hint="eastAsia"/>
        </w:rPr>
        <w:t>现错了位</w:t>
      </w:r>
      <w:r w:rsidR="00493495">
        <w:rPr>
          <w:rFonts w:hint="eastAsia"/>
        </w:rPr>
        <w:t>（</w:t>
      </w:r>
      <w:del w:id="524" w:author="Robbie Fan" w:date="2014-01-05T12:13:00Z">
        <w:r w:rsidR="00E2548F" w:rsidDel="002D08EE">
          <w:rPr>
            <w:rFonts w:hint="eastAsia"/>
          </w:rPr>
          <w:delText>即</w:delText>
        </w:r>
        <w:r w:rsidR="002872C5" w:rsidDel="002D08EE">
          <w:rPr>
            <w:rFonts w:hint="eastAsia"/>
          </w:rPr>
          <w:delText>是说</w:delText>
        </w:r>
      </w:del>
      <w:commentRangeStart w:id="525"/>
      <w:ins w:id="526" w:author="Robbie Fan" w:date="2014-01-05T12:13:00Z">
        <w:r w:rsidR="002D08EE">
          <w:rPr>
            <w:rFonts w:hint="eastAsia"/>
          </w:rPr>
          <w:t>也就是</w:t>
        </w:r>
      </w:ins>
      <w:commentRangeEnd w:id="525"/>
      <w:ins w:id="527" w:author="Robbie Fan" w:date="2014-01-05T12:17:00Z">
        <w:r w:rsidR="008E1F6A">
          <w:rPr>
            <w:rStyle w:val="af5"/>
          </w:rPr>
          <w:commentReference w:id="525"/>
        </w:r>
      </w:ins>
      <w:del w:id="528" w:author="Robbie Fan" w:date="2014-01-05T12:13:00Z">
        <w:r w:rsidR="002872C5" w:rsidDel="002D08EE">
          <w:delText>它</w:delText>
        </w:r>
      </w:del>
      <w:r w:rsidR="00493495">
        <w:t>太小</w:t>
      </w:r>
      <w:del w:id="529" w:author="Robbie Fan" w:date="2014-01-05T12:17:00Z">
        <w:r w:rsidR="002872C5" w:rsidDel="00826027">
          <w:rPr>
            <w:rFonts w:hint="eastAsia"/>
          </w:rPr>
          <w:delText>了</w:delText>
        </w:r>
      </w:del>
      <w:r w:rsidR="00493495">
        <w:rPr>
          <w:rFonts w:hint="eastAsia"/>
        </w:rPr>
        <w:t>）</w:t>
      </w:r>
      <w:r w:rsidR="00493495">
        <w:t>的</w:t>
      </w:r>
      <w:r w:rsidR="00493495">
        <w:rPr>
          <w:rFonts w:hint="eastAsia"/>
        </w:rPr>
        <w:t>元素，</w:t>
      </w:r>
      <w:r w:rsidR="00493495">
        <w:t>并将它们</w:t>
      </w:r>
      <w:r w:rsidR="00656009">
        <w:rPr>
          <w:rFonts w:hint="eastAsia"/>
        </w:rPr>
        <w:t>下</w:t>
      </w:r>
      <w:r w:rsidR="00493495">
        <w:rPr>
          <w:rFonts w:hint="eastAsia"/>
        </w:rPr>
        <w:t>移到</w:t>
      </w:r>
      <w:r w:rsidR="00493495">
        <w:t>合适位置（</w:t>
      </w:r>
      <w:r w:rsidR="00E2548F">
        <w:rPr>
          <w:rFonts w:hint="eastAsia"/>
        </w:rPr>
        <w:t>经</w:t>
      </w:r>
      <w:r w:rsidR="00493495">
        <w:rPr>
          <w:rFonts w:hint="eastAsia"/>
        </w:rPr>
        <w:t>反复</w:t>
      </w:r>
      <w:r w:rsidR="00493495">
        <w:t>交换）</w:t>
      </w:r>
      <w:r w:rsidR="00493495">
        <w:rPr>
          <w:rFonts w:hint="eastAsia"/>
        </w:rPr>
        <w:t>。</w:t>
      </w:r>
      <w:r w:rsidR="00493495">
        <w:t>那么</w:t>
      </w:r>
      <w:r w:rsidR="00656009">
        <w:rPr>
          <w:rFonts w:hint="eastAsia"/>
        </w:rPr>
        <w:t>其</w:t>
      </w:r>
      <w:r w:rsidR="00493495">
        <w:t>整体开销是多少呢？</w:t>
      </w:r>
      <w:r w:rsidR="00E2548F">
        <w:rPr>
          <w:rFonts w:hint="eastAsia"/>
        </w:rPr>
        <w:t>让</w:t>
      </w:r>
      <w:r w:rsidR="00493495">
        <w:t>我们</w:t>
      </w:r>
      <w:r w:rsidR="00656009">
        <w:rPr>
          <w:rFonts w:hint="eastAsia"/>
        </w:rPr>
        <w:t>先</w:t>
      </w:r>
      <w:r w:rsidR="00493495">
        <w:t>忽略掉</w:t>
      </w:r>
      <w:r w:rsidR="00715095">
        <w:rPr>
          <w:rFonts w:hint="eastAsia"/>
        </w:rPr>
        <w:t>其</w:t>
      </w:r>
      <w:r w:rsidR="00E2548F">
        <w:t>平均</w:t>
      </w:r>
      <w:r w:rsidR="00E2548F">
        <w:rPr>
          <w:rFonts w:hint="eastAsia"/>
        </w:rPr>
        <w:t>值</w:t>
      </w:r>
      <w:r w:rsidR="00656009">
        <w:t>，只</w:t>
      </w:r>
      <w:r w:rsidR="00656009">
        <w:rPr>
          <w:rFonts w:hint="eastAsia"/>
        </w:rPr>
        <w:t>关注</w:t>
      </w:r>
      <w:r w:rsidR="00493495">
        <w:t>最好的与最坏的</w:t>
      </w:r>
      <w:r w:rsidR="00715095">
        <w:rPr>
          <w:rFonts w:hint="eastAsia"/>
        </w:rPr>
        <w:t>情况</w:t>
      </w:r>
      <w:r w:rsidR="00493495">
        <w:t>。最好</w:t>
      </w:r>
      <w:r w:rsidR="00493495">
        <w:rPr>
          <w:rFonts w:hint="eastAsia"/>
        </w:rPr>
        <w:t>的</w:t>
      </w:r>
      <w:r w:rsidR="00493495">
        <w:t>情况</w:t>
      </w:r>
      <w:r w:rsidR="00E2548F">
        <w:rPr>
          <w:rFonts w:hint="eastAsia"/>
        </w:rPr>
        <w:t>当然是</w:t>
      </w:r>
      <w:r w:rsidR="00E2548F">
        <w:t>目标</w:t>
      </w:r>
      <w:r w:rsidR="00493495">
        <w:t>序列已经排好序了</w:t>
      </w:r>
      <w:r w:rsidR="00493495">
        <w:rPr>
          <w:rFonts w:hint="eastAsia"/>
        </w:rPr>
        <w:t>，</w:t>
      </w:r>
      <w:r w:rsidR="00715095">
        <w:rPr>
          <w:rFonts w:hint="eastAsia"/>
        </w:rPr>
        <w:t>这时</w:t>
      </w:r>
      <w:r w:rsidR="00493495">
        <w:rPr>
          <w:rFonts w:ascii="Calibri" w:eastAsia="Calibri" w:hAnsi="Calibri" w:cs="Calibri"/>
        </w:rPr>
        <w:t>gnomesort</w:t>
      </w:r>
      <w:r w:rsidR="00715095">
        <w:rPr>
          <w:rFonts w:ascii="Calibri" w:hAnsi="Calibri" w:cs="Calibri" w:hint="eastAsia"/>
        </w:rPr>
        <w:t>只需</w:t>
      </w:r>
      <w:r w:rsidR="00493495" w:rsidRPr="0009240A">
        <w:rPr>
          <w:rFonts w:ascii="Calibri" w:hAnsi="Calibri" w:cs="Calibri"/>
        </w:rPr>
        <w:t>将</w:t>
      </w:r>
      <w:r w:rsidR="00E2548F" w:rsidRPr="0009240A">
        <w:rPr>
          <w:rFonts w:ascii="Calibri" w:hAnsi="Calibri" w:cs="Calibri" w:hint="eastAsia"/>
        </w:rPr>
        <w:t>整个</w:t>
      </w:r>
      <w:r w:rsidR="00493495" w:rsidRPr="0009240A">
        <w:rPr>
          <w:rFonts w:ascii="Calibri" w:hAnsi="Calibri" w:cs="Calibri"/>
        </w:rPr>
        <w:t>序列扫描</w:t>
      </w:r>
      <w:r w:rsidR="00493495" w:rsidRPr="0009240A">
        <w:rPr>
          <w:rFonts w:ascii="Calibri" w:hAnsi="Calibri" w:cs="Calibri" w:hint="eastAsia"/>
        </w:rPr>
        <w:t>一遍</w:t>
      </w:r>
      <w:r w:rsidR="00715095">
        <w:rPr>
          <w:rFonts w:ascii="Calibri" w:hAnsi="Calibri" w:cs="Calibri" w:hint="eastAsia"/>
        </w:rPr>
        <w:t>即可</w:t>
      </w:r>
      <w:r w:rsidR="00656009" w:rsidRPr="0009240A">
        <w:rPr>
          <w:rFonts w:ascii="Calibri" w:hAnsi="Calibri" w:cs="Calibri" w:hint="eastAsia"/>
        </w:rPr>
        <w:t>，</w:t>
      </w:r>
      <w:r w:rsidR="00E2548F" w:rsidRPr="0009240A">
        <w:rPr>
          <w:rFonts w:ascii="Calibri" w:hAnsi="Calibri" w:cs="Calibri" w:hint="eastAsia"/>
        </w:rPr>
        <w:t>并</w:t>
      </w:r>
      <w:r w:rsidR="00656009" w:rsidRPr="0009240A">
        <w:rPr>
          <w:rFonts w:ascii="Calibri" w:hAnsi="Calibri" w:cs="Calibri" w:hint="eastAsia"/>
        </w:rPr>
        <w:t>不会</w:t>
      </w:r>
      <w:r w:rsidR="00656009" w:rsidRPr="0009240A">
        <w:rPr>
          <w:rFonts w:ascii="Calibri" w:hAnsi="Calibri" w:cs="Calibri"/>
        </w:rPr>
        <w:t>发现任何</w:t>
      </w:r>
      <w:r w:rsidR="002872C5">
        <w:rPr>
          <w:rFonts w:ascii="Calibri" w:hAnsi="Calibri" w:cs="Calibri" w:hint="eastAsia"/>
        </w:rPr>
        <w:t>错位</w:t>
      </w:r>
      <w:r w:rsidR="00656009" w:rsidRPr="0009240A">
        <w:rPr>
          <w:rFonts w:ascii="Calibri" w:hAnsi="Calibri" w:cs="Calibri"/>
        </w:rPr>
        <w:t>，</w:t>
      </w:r>
      <w:r w:rsidR="00656009" w:rsidRPr="0009240A">
        <w:rPr>
          <w:rFonts w:ascii="Calibri" w:hAnsi="Calibri" w:cs="Calibri" w:hint="eastAsia"/>
        </w:rPr>
        <w:t>然后</w:t>
      </w:r>
      <w:r w:rsidR="00E2548F" w:rsidRPr="0009240A">
        <w:rPr>
          <w:rFonts w:ascii="Calibri" w:hAnsi="Calibri" w:cs="Calibri" w:hint="eastAsia"/>
        </w:rPr>
        <w:t>便</w:t>
      </w:r>
      <w:r w:rsidR="00656009" w:rsidRPr="0009240A">
        <w:rPr>
          <w:rFonts w:ascii="Calibri" w:hAnsi="Calibri" w:cs="Calibri"/>
        </w:rPr>
        <w:t>停止</w:t>
      </w:r>
      <w:r w:rsidR="00656009" w:rsidRPr="0009240A">
        <w:rPr>
          <w:rFonts w:ascii="Calibri" w:hAnsi="Calibri" w:cs="Calibri" w:hint="eastAsia"/>
        </w:rPr>
        <w:t>了，</w:t>
      </w:r>
      <w:r w:rsidR="00715095">
        <w:rPr>
          <w:rFonts w:ascii="Calibri" w:hAnsi="Calibri" w:cs="Calibri" w:hint="eastAsia"/>
        </w:rPr>
        <w:t>其</w:t>
      </w:r>
      <w:r w:rsidR="00656009" w:rsidRPr="0009240A">
        <w:rPr>
          <w:rFonts w:ascii="Calibri" w:hAnsi="Calibri" w:cs="Calibri"/>
        </w:rPr>
        <w:t>运行时间</w:t>
      </w:r>
      <w:r w:rsidR="00E2548F" w:rsidRPr="0009240A">
        <w:rPr>
          <w:rFonts w:ascii="Calibri" w:hAnsi="Calibri" w:cs="Calibri" w:hint="eastAsia"/>
        </w:rPr>
        <w:t>应</w:t>
      </w:r>
      <w:r w:rsidR="00656009" w:rsidRPr="0009240A">
        <w:rPr>
          <w:rFonts w:ascii="Calibri" w:hAnsi="Calibri" w:cs="Calibri" w:hint="eastAsia"/>
        </w:rPr>
        <w:t>为</w:t>
      </w:r>
      <w:r w:rsidR="00656009">
        <w:t>Θ(</w:t>
      </w:r>
      <w:r w:rsidR="00656009">
        <w:rPr>
          <w:i/>
        </w:rPr>
        <w:t>n</w:t>
      </w:r>
      <w:r w:rsidR="00656009">
        <w:t>)</w:t>
      </w:r>
      <w:r w:rsidR="00656009">
        <w:rPr>
          <w:rFonts w:hint="eastAsia"/>
        </w:rPr>
        <w:t>。</w:t>
      </w:r>
    </w:p>
    <w:p w14:paraId="24DAD0D0" w14:textId="77777777" w:rsidR="008A6370" w:rsidRDefault="00715095" w:rsidP="00D86631">
      <w:pPr>
        <w:ind w:firstLine="420"/>
      </w:pPr>
      <w:r>
        <w:rPr>
          <w:rFonts w:hint="eastAsia"/>
        </w:rPr>
        <w:t>而</w:t>
      </w:r>
      <w:r w:rsidR="007A0BFE">
        <w:t>最坏的情况就没那么简单了，但也</w:t>
      </w:r>
      <w:r w:rsidR="007A0BFE">
        <w:rPr>
          <w:rFonts w:hint="eastAsia"/>
        </w:rPr>
        <w:t>没</w:t>
      </w:r>
      <w:r w:rsidR="007A0BFE">
        <w:t>有多复杂</w:t>
      </w:r>
      <w:r>
        <w:t>。</w:t>
      </w:r>
      <w:r w:rsidR="007A0BFE">
        <w:rPr>
          <w:rFonts w:hint="eastAsia"/>
        </w:rPr>
        <w:t>需要</w:t>
      </w:r>
      <w:r w:rsidR="00136700">
        <w:rPr>
          <w:rFonts w:hint="eastAsia"/>
        </w:rPr>
        <w:t>注意</w:t>
      </w:r>
      <w:r w:rsidR="00136700">
        <w:t>的</w:t>
      </w:r>
      <w:r w:rsidR="00136700">
        <w:rPr>
          <w:rFonts w:hint="eastAsia"/>
        </w:rPr>
        <w:t>是</w:t>
      </w:r>
      <w:r w:rsidR="00136700">
        <w:t>，通常</w:t>
      </w:r>
      <w:r w:rsidR="00B64CF3">
        <w:rPr>
          <w:rFonts w:hint="eastAsia"/>
        </w:rPr>
        <w:t>每当</w:t>
      </w:r>
      <w:r w:rsidR="00B64CF3">
        <w:t>我们发现</w:t>
      </w:r>
      <w:r w:rsidR="00B64CF3">
        <w:rPr>
          <w:rFonts w:hint="eastAsia"/>
        </w:rPr>
        <w:t>一</w:t>
      </w:r>
      <w:r w:rsidR="00B64CF3">
        <w:t>个</w:t>
      </w:r>
      <w:r w:rsidR="00136700">
        <w:t>元素</w:t>
      </w:r>
      <w:r w:rsidR="00B64CF3">
        <w:rPr>
          <w:rFonts w:hint="eastAsia"/>
        </w:rPr>
        <w:t>错位</w:t>
      </w:r>
      <w:r w:rsidR="00136700">
        <w:t>时，</w:t>
      </w:r>
      <w:r w:rsidR="00B64CF3">
        <w:rPr>
          <w:rFonts w:hint="eastAsia"/>
        </w:rPr>
        <w:t>这</w:t>
      </w:r>
      <w:r w:rsidR="00136700">
        <w:t>之前的</w:t>
      </w:r>
      <w:r w:rsidR="007A0BFE">
        <w:rPr>
          <w:rFonts w:hint="eastAsia"/>
        </w:rPr>
        <w:t>所有</w:t>
      </w:r>
      <w:r w:rsidR="00136700">
        <w:t>元素</w:t>
      </w:r>
      <w:r w:rsidR="00B64CF3">
        <w:rPr>
          <w:rFonts w:hint="eastAsia"/>
        </w:rPr>
        <w:t>都</w:t>
      </w:r>
      <w:r w:rsidR="00B64CF3">
        <w:t>应该</w:t>
      </w:r>
      <w:r w:rsidR="00136700">
        <w:t>已经排好序</w:t>
      </w:r>
      <w:r w:rsidR="007A0BFE">
        <w:rPr>
          <w:rFonts w:hint="eastAsia"/>
        </w:rPr>
        <w:t>了。所以当</w:t>
      </w:r>
      <w:r w:rsidR="00136700">
        <w:rPr>
          <w:rFonts w:hint="eastAsia"/>
        </w:rPr>
        <w:t>我们将新元素</w:t>
      </w:r>
      <w:r w:rsidR="00136700">
        <w:t>移动到合适位置时</w:t>
      </w:r>
      <w:r w:rsidR="007A0BFE">
        <w:rPr>
          <w:rFonts w:hint="eastAsia"/>
        </w:rPr>
        <w:t>是不</w:t>
      </w:r>
      <w:r w:rsidR="007A0BFE">
        <w:t>会</w:t>
      </w:r>
      <w:r w:rsidR="00136700">
        <w:rPr>
          <w:rFonts w:hint="eastAsia"/>
        </w:rPr>
        <w:t>发生</w:t>
      </w:r>
      <w:r w:rsidR="00136700">
        <w:t>冲突</w:t>
      </w:r>
      <w:r w:rsidR="007A0BFE">
        <w:rPr>
          <w:rFonts w:hint="eastAsia"/>
        </w:rPr>
        <w:t>的</w:t>
      </w:r>
      <w:r w:rsidR="00136700">
        <w:t>。</w:t>
      </w:r>
      <w:r w:rsidR="007A0BFE">
        <w:rPr>
          <w:rFonts w:hint="eastAsia"/>
        </w:rPr>
        <w:t>这也就是</w:t>
      </w:r>
      <w:r w:rsidR="007A0BFE">
        <w:t>说</w:t>
      </w:r>
      <w:r w:rsidR="002872C5">
        <w:rPr>
          <w:rFonts w:hint="eastAsia"/>
        </w:rPr>
        <w:t>我们</w:t>
      </w:r>
      <w:r w:rsidR="002872C5">
        <w:t>每纠正一个错位元素，已排序元素的数量就会</w:t>
      </w:r>
      <w:r w:rsidR="002872C5">
        <w:rPr>
          <w:rFonts w:hint="eastAsia"/>
        </w:rPr>
        <w:t>有所</w:t>
      </w:r>
      <w:r w:rsidR="002872C5">
        <w:t>增加，并且</w:t>
      </w:r>
      <w:r w:rsidR="002872C5">
        <w:rPr>
          <w:rFonts w:hint="eastAsia"/>
        </w:rPr>
        <w:t>下一个</w:t>
      </w:r>
      <w:r w:rsidR="002872C5">
        <w:t>错位元素会出现在更右的位置</w:t>
      </w:r>
      <w:r w:rsidR="002872C5">
        <w:rPr>
          <w:rFonts w:hint="eastAsia"/>
        </w:rPr>
        <w:t>上</w:t>
      </w:r>
      <w:r w:rsidR="002872C5">
        <w:t>。</w:t>
      </w:r>
      <w:r w:rsidR="002872C5">
        <w:rPr>
          <w:rFonts w:hint="eastAsia"/>
        </w:rPr>
        <w:t>所以</w:t>
      </w:r>
      <w:r w:rsidR="007A0BFE">
        <w:rPr>
          <w:rFonts w:hint="eastAsia"/>
        </w:rPr>
        <w:t>可能</w:t>
      </w:r>
      <w:r w:rsidR="007A0BFE">
        <w:t>的</w:t>
      </w:r>
      <w:r w:rsidR="002872C5">
        <w:t>最坏情况</w:t>
      </w:r>
      <w:r w:rsidR="007A0BFE">
        <w:rPr>
          <w:rFonts w:hint="eastAsia"/>
        </w:rPr>
        <w:t>就</w:t>
      </w:r>
      <w:r w:rsidR="002872C5">
        <w:t>是</w:t>
      </w:r>
      <w:r w:rsidR="00B64CF3">
        <w:rPr>
          <w:rFonts w:hint="eastAsia"/>
        </w:rPr>
        <w:t>查找</w:t>
      </w:r>
      <w:r w:rsidR="00B64CF3">
        <w:t>并移动</w:t>
      </w:r>
      <w:r w:rsidR="007A0BFE">
        <w:rPr>
          <w:rFonts w:hint="eastAsia"/>
        </w:rPr>
        <w:t>这些</w:t>
      </w:r>
      <w:r w:rsidR="00B64CF3">
        <w:t>错位元素的开销与其位置形成了正比关系。</w:t>
      </w:r>
      <w:r w:rsidR="007A0BFE">
        <w:rPr>
          <w:rFonts w:hint="eastAsia"/>
        </w:rPr>
        <w:t>因而最糟糕</w:t>
      </w:r>
      <w:r w:rsidR="007A0BFE">
        <w:t>的</w:t>
      </w:r>
      <w:r w:rsidR="00B64CF3">
        <w:t>运行时间</w:t>
      </w:r>
      <w:r w:rsidR="007A0BFE">
        <w:rPr>
          <w:rFonts w:hint="eastAsia"/>
        </w:rPr>
        <w:t>就</w:t>
      </w:r>
      <w:r w:rsidR="00B64CF3">
        <w:t>应该</w:t>
      </w:r>
      <w:r w:rsidR="007A0BFE">
        <w:rPr>
          <w:rFonts w:hint="eastAsia"/>
        </w:rPr>
        <w:t>是</w:t>
      </w:r>
      <w:r w:rsidR="00B64CF3">
        <w:t xml:space="preserve">1 + 2 + … + </w:t>
      </w:r>
      <w:r w:rsidR="00B64CF3">
        <w:rPr>
          <w:i/>
        </w:rPr>
        <w:t>n</w:t>
      </w:r>
      <w:r w:rsidR="00B64CF3">
        <w:t>–1</w:t>
      </w:r>
      <w:r w:rsidR="00B64CF3">
        <w:rPr>
          <w:rFonts w:hint="eastAsia"/>
        </w:rPr>
        <w:t>，也就是</w:t>
      </w:r>
      <w:r w:rsidR="00B64CF3">
        <w:t>Θ(</w:t>
      </w:r>
      <w:r w:rsidR="00B64CF3">
        <w:rPr>
          <w:i/>
        </w:rPr>
        <w:t>n</w:t>
      </w:r>
      <w:r w:rsidR="00B64CF3">
        <w:rPr>
          <w:sz w:val="16"/>
          <w:vertAlign w:val="superscript"/>
        </w:rPr>
        <w:t>2</w:t>
      </w:r>
      <w:r w:rsidR="00B64CF3">
        <w:t>)</w:t>
      </w:r>
      <w:r w:rsidR="00B64CF3">
        <w:rPr>
          <w:rFonts w:hint="eastAsia"/>
        </w:rPr>
        <w:t>。</w:t>
      </w:r>
      <w:r w:rsidR="00787568">
        <w:rPr>
          <w:rFonts w:hint="eastAsia"/>
        </w:rPr>
        <w:t>这目前</w:t>
      </w:r>
      <w:r w:rsidR="003A5F10">
        <w:t>只是一个假设</w:t>
      </w:r>
      <w:r w:rsidR="003A5F10">
        <w:t>——</w:t>
      </w:r>
      <w:r w:rsidR="003A5F10">
        <w:t>我们</w:t>
      </w:r>
      <w:r w:rsidR="00787568">
        <w:rPr>
          <w:rFonts w:hint="eastAsia"/>
        </w:rPr>
        <w:t>这里</w:t>
      </w:r>
      <w:r w:rsidR="003A5F10">
        <w:t>只</w:t>
      </w:r>
      <w:r w:rsidR="00787568">
        <w:rPr>
          <w:rFonts w:hint="eastAsia"/>
        </w:rPr>
        <w:t>是</w:t>
      </w:r>
      <w:r w:rsidR="003A5F10">
        <w:t>证明</w:t>
      </w:r>
      <w:r w:rsidR="00787568">
        <w:rPr>
          <w:rFonts w:hint="eastAsia"/>
        </w:rPr>
        <w:t>了</w:t>
      </w:r>
      <w:r w:rsidR="003A5F10">
        <w:t>不会有</w:t>
      </w:r>
      <w:r w:rsidR="00787568">
        <w:rPr>
          <w:rFonts w:hint="eastAsia"/>
        </w:rPr>
        <w:t>比</w:t>
      </w:r>
      <w:r w:rsidR="00787568">
        <w:t>这个</w:t>
      </w:r>
      <w:r w:rsidR="00787568">
        <w:rPr>
          <w:rFonts w:hint="eastAsia"/>
        </w:rPr>
        <w:t>更</w:t>
      </w:r>
      <w:r w:rsidR="00787568">
        <w:t>糟</w:t>
      </w:r>
      <w:r w:rsidR="003A5F10">
        <w:t>的情况</w:t>
      </w:r>
      <w:r w:rsidR="003A5F10">
        <w:rPr>
          <w:rFonts w:hint="eastAsia"/>
        </w:rPr>
        <w:t>了</w:t>
      </w:r>
      <w:r w:rsidR="003A5F10">
        <w:t>，但</w:t>
      </w:r>
      <w:r w:rsidR="00787568">
        <w:rPr>
          <w:rFonts w:hint="eastAsia"/>
        </w:rPr>
        <w:t>事情</w:t>
      </w:r>
      <w:r w:rsidR="00C3468B">
        <w:t>真</w:t>
      </w:r>
      <w:r w:rsidR="00C3468B">
        <w:rPr>
          <w:rFonts w:hint="eastAsia"/>
        </w:rPr>
        <w:t>会</w:t>
      </w:r>
      <w:r w:rsidR="00787568">
        <w:t>如此糟糕</w:t>
      </w:r>
      <w:r w:rsidR="00787568">
        <w:rPr>
          <w:rFonts w:hint="eastAsia"/>
        </w:rPr>
        <w:t>吗</w:t>
      </w:r>
      <w:r w:rsidR="00787568">
        <w:t>？</w:t>
      </w:r>
      <w:r w:rsidR="003A5F10">
        <w:t>。</w:t>
      </w:r>
    </w:p>
    <w:p w14:paraId="79898D28" w14:textId="77777777" w:rsidR="00EF14F4" w:rsidRDefault="00C3468B" w:rsidP="00D86631">
      <w:pPr>
        <w:ind w:firstLine="420"/>
      </w:pPr>
      <w:commentRangeStart w:id="530"/>
      <w:r>
        <w:rPr>
          <w:rFonts w:hint="eastAsia"/>
        </w:rPr>
        <w:t>恐怕</w:t>
      </w:r>
      <w:r>
        <w:t>确实是会的</w:t>
      </w:r>
      <w:commentRangeEnd w:id="530"/>
      <w:r w:rsidR="008B5E07">
        <w:rPr>
          <w:rStyle w:val="af5"/>
        </w:rPr>
        <w:commentReference w:id="530"/>
      </w:r>
      <w:r w:rsidR="00EF14F4">
        <w:t>：</w:t>
      </w:r>
      <w:r w:rsidR="00C93047">
        <w:rPr>
          <w:rFonts w:hint="eastAsia"/>
        </w:rPr>
        <w:t>我们</w:t>
      </w:r>
      <w:r w:rsidR="00C93047">
        <w:t>可以</w:t>
      </w:r>
      <w:r w:rsidR="00EF14F4">
        <w:t>考虑</w:t>
      </w:r>
      <w:r w:rsidR="00787568">
        <w:rPr>
          <w:rFonts w:hint="eastAsia"/>
        </w:rPr>
        <w:t>一下</w:t>
      </w:r>
      <w:r w:rsidR="00EF14F4">
        <w:t>元素降序排列</w:t>
      </w:r>
      <w:r w:rsidR="00EF14F4">
        <w:rPr>
          <w:rFonts w:hint="eastAsia"/>
        </w:rPr>
        <w:t>时</w:t>
      </w:r>
      <w:r w:rsidR="00EF14F4">
        <w:t>的情况（</w:t>
      </w:r>
      <w:r w:rsidR="00787568">
        <w:rPr>
          <w:rFonts w:hint="eastAsia"/>
        </w:rPr>
        <w:t>即让</w:t>
      </w:r>
      <w:r w:rsidR="00787568">
        <w:t>其顺序与我们所想的相反</w:t>
      </w:r>
      <w:r w:rsidR="00EF14F4">
        <w:t>）</w:t>
      </w:r>
      <w:r w:rsidR="00EF14F4">
        <w:rPr>
          <w:rFonts w:hint="eastAsia"/>
        </w:rPr>
        <w:t>。</w:t>
      </w:r>
      <w:r w:rsidR="00AF61E9">
        <w:rPr>
          <w:rFonts w:hint="eastAsia"/>
        </w:rPr>
        <w:t>这时</w:t>
      </w:r>
      <w:r w:rsidR="00EF14F4">
        <w:rPr>
          <w:rFonts w:hint="eastAsia"/>
        </w:rPr>
        <w:t>所有</w:t>
      </w:r>
      <w:r w:rsidR="00EF14F4">
        <w:t>元素</w:t>
      </w:r>
      <w:r w:rsidR="00EF14F4">
        <w:rPr>
          <w:rFonts w:hint="eastAsia"/>
        </w:rPr>
        <w:t>都</w:t>
      </w:r>
      <w:r w:rsidR="00EF14F4">
        <w:t>错位了</w:t>
      </w:r>
      <w:r w:rsidR="00AF61E9">
        <w:rPr>
          <w:rFonts w:hint="eastAsia"/>
        </w:rPr>
        <w:t>，我们</w:t>
      </w:r>
      <w:r w:rsidR="00AF61E9">
        <w:t>得</w:t>
      </w:r>
      <w:del w:id="531" w:author="Robbie Fan" w:date="2014-01-05T12:25:00Z">
        <w:r w:rsidR="00AF61E9" w:rsidDel="00956FEE">
          <w:delText>从头开始移动</w:delText>
        </w:r>
      </w:del>
      <w:ins w:id="532" w:author="Robbie Fan" w:date="2014-01-05T12:25:00Z">
        <w:r w:rsidR="00956FEE">
          <w:rPr>
            <w:rFonts w:hint="eastAsia"/>
          </w:rPr>
          <w:t>将</w:t>
        </w:r>
      </w:ins>
      <w:r w:rsidR="00AF61E9">
        <w:t>每一个元素</w:t>
      </w:r>
      <w:ins w:id="533" w:author="Robbie Fan" w:date="2014-01-05T12:25:00Z">
        <w:r w:rsidR="00956FEE">
          <w:t>移动</w:t>
        </w:r>
        <w:commentRangeStart w:id="534"/>
        <w:r w:rsidR="00956FEE">
          <w:rPr>
            <w:rFonts w:hint="eastAsia"/>
          </w:rPr>
          <w:t>到起</w:t>
        </w:r>
        <w:r w:rsidR="00956FEE">
          <w:t>始</w:t>
        </w:r>
        <w:r w:rsidR="00956FEE">
          <w:rPr>
            <w:rFonts w:hint="eastAsia"/>
          </w:rPr>
          <w:t>位置</w:t>
        </w:r>
      </w:ins>
      <w:commentRangeEnd w:id="534"/>
      <w:ins w:id="535" w:author="Robbie Fan" w:date="2014-01-05T12:26:00Z">
        <w:r w:rsidR="00FD4148">
          <w:rPr>
            <w:rStyle w:val="af5"/>
          </w:rPr>
          <w:commentReference w:id="534"/>
        </w:r>
      </w:ins>
      <w:r w:rsidR="00AF61E9">
        <w:rPr>
          <w:rFonts w:hint="eastAsia"/>
        </w:rPr>
        <w:t>，</w:t>
      </w:r>
      <w:r w:rsidR="00D22EA0">
        <w:t>自然</w:t>
      </w:r>
      <w:r w:rsidR="00787568">
        <w:rPr>
          <w:rFonts w:hint="eastAsia"/>
        </w:rPr>
        <w:t>就需要</w:t>
      </w:r>
      <w:r w:rsidR="00D22EA0">
        <w:t>平方级</w:t>
      </w:r>
      <w:r w:rsidR="00787568">
        <w:rPr>
          <w:rFonts w:hint="eastAsia"/>
        </w:rPr>
        <w:t>运行</w:t>
      </w:r>
      <w:r w:rsidR="00AF61E9">
        <w:t>时间。</w:t>
      </w:r>
      <w:r w:rsidR="00AF61E9">
        <w:rPr>
          <w:rFonts w:hint="eastAsia"/>
        </w:rPr>
        <w:t>所以</w:t>
      </w:r>
      <w:r w:rsidR="00AF61E9">
        <w:t>通常</w:t>
      </w:r>
      <w:r w:rsidR="00787568">
        <w:rPr>
          <w:rFonts w:hint="eastAsia"/>
        </w:rPr>
        <w:t>来说</w:t>
      </w:r>
      <w:r w:rsidR="00AF61E9">
        <w:t>，侏儒排序的运行时间</w:t>
      </w:r>
      <w:r w:rsidR="00787568">
        <w:rPr>
          <w:rFonts w:hint="eastAsia"/>
        </w:rPr>
        <w:t>应该用</w:t>
      </w:r>
      <w:r w:rsidR="00AF61E9">
        <w:t>Ω(</w:t>
      </w:r>
      <w:r w:rsidR="00AF61E9">
        <w:rPr>
          <w:i/>
        </w:rPr>
        <w:t>n</w:t>
      </w:r>
      <w:r w:rsidR="00AF61E9">
        <w:t>)</w:t>
      </w:r>
      <w:r w:rsidR="00AF61E9">
        <w:rPr>
          <w:rFonts w:hint="eastAsia"/>
        </w:rPr>
        <w:t>与</w:t>
      </w:r>
      <w:r w:rsidR="00AF61E9">
        <w:rPr>
          <w:i/>
        </w:rPr>
        <w:t>O</w:t>
      </w:r>
      <w:r w:rsidR="00AF61E9">
        <w:t>(</w:t>
      </w:r>
      <w:r w:rsidR="00AF61E9">
        <w:rPr>
          <w:i/>
        </w:rPr>
        <w:t>n</w:t>
      </w:r>
      <w:r w:rsidR="00AF61E9">
        <w:rPr>
          <w:sz w:val="16"/>
          <w:vertAlign w:val="superscript"/>
        </w:rPr>
        <w:t>2</w:t>
      </w:r>
      <w:r w:rsidR="00AF61E9">
        <w:t>)</w:t>
      </w:r>
      <w:r w:rsidR="00AF61E9">
        <w:rPr>
          <w:rFonts w:hint="eastAsia"/>
        </w:rPr>
        <w:t>来</w:t>
      </w:r>
      <w:r w:rsidR="00AF61E9">
        <w:t>表示，它们</w:t>
      </w:r>
      <w:r w:rsidR="00D22EA0">
        <w:t>分别代表了最好</w:t>
      </w:r>
      <w:del w:id="536" w:author="Robbie Fan" w:date="2014-01-05T12:28:00Z">
        <w:r w:rsidR="00D22EA0" w:rsidDel="00FC39A6">
          <w:delText>的</w:delText>
        </w:r>
      </w:del>
      <w:r w:rsidR="00D22EA0">
        <w:rPr>
          <w:rFonts w:hint="eastAsia"/>
        </w:rPr>
        <w:t>与</w:t>
      </w:r>
      <w:r w:rsidR="00AF61E9">
        <w:t>最坏</w:t>
      </w:r>
      <w:del w:id="537" w:author="Robbie Fan" w:date="2014-01-05T12:28:00Z">
        <w:r w:rsidR="00AF61E9" w:rsidDel="00FC39A6">
          <w:delText>的</w:delText>
        </w:r>
      </w:del>
      <w:r w:rsidR="00AF61E9">
        <w:t>情况</w:t>
      </w:r>
      <w:ins w:id="538" w:author="Robbie Fan" w:date="2014-01-05T12:26:00Z">
        <w:r w:rsidR="00FC39A6">
          <w:rPr>
            <w:rFonts w:hint="eastAsia"/>
          </w:rPr>
          <w:t>的</w:t>
        </w:r>
      </w:ins>
      <w:commentRangeStart w:id="539"/>
      <w:ins w:id="540" w:author="Robbie Fan" w:date="2014-01-05T12:28:00Z">
        <w:r w:rsidR="00FC39A6">
          <w:rPr>
            <w:rFonts w:hint="eastAsia"/>
          </w:rPr>
          <w:t>严格边界</w:t>
        </w:r>
        <w:commentRangeEnd w:id="539"/>
        <w:r w:rsidR="00FC39A6">
          <w:rPr>
            <w:rStyle w:val="af5"/>
          </w:rPr>
          <w:commentReference w:id="539"/>
        </w:r>
      </w:ins>
      <w:r w:rsidR="00AF61E9">
        <w:rPr>
          <w:rFonts w:hint="eastAsia"/>
        </w:rPr>
        <w:t>。</w:t>
      </w:r>
    </w:p>
    <w:p w14:paraId="2CF93051" w14:textId="77777777" w:rsidR="00787568" w:rsidRPr="00C04F6C" w:rsidRDefault="00C93047" w:rsidP="00D86631">
      <w:pPr>
        <w:ind w:firstLine="420"/>
      </w:pPr>
      <w:r>
        <w:rPr>
          <w:rFonts w:hint="eastAsia"/>
        </w:rPr>
        <w:t>现在，</w:t>
      </w:r>
      <w:r>
        <w:t>我们来看看</w:t>
      </w:r>
      <w:del w:id="541" w:author="Robbie Fan" w:date="2014-01-05T12:29:00Z">
        <w:r w:rsidDel="00EA65E3">
          <w:delText>合并</w:delText>
        </w:r>
      </w:del>
      <w:ins w:id="542" w:author="Robbie Fan" w:date="2014-01-05T12:29:00Z">
        <w:r w:rsidR="00EA65E3">
          <w:rPr>
            <w:rFonts w:hint="eastAsia"/>
          </w:rPr>
          <w:t>归</w:t>
        </w:r>
        <w:r w:rsidR="00EA65E3">
          <w:t>并</w:t>
        </w:r>
      </w:ins>
      <w:r>
        <w:t>排序（</w:t>
      </w:r>
      <w:r>
        <w:rPr>
          <w:rFonts w:hint="eastAsia"/>
        </w:rPr>
        <w:t>见</w:t>
      </w:r>
      <w:r>
        <w:t>清单</w:t>
      </w:r>
      <w:r>
        <w:rPr>
          <w:rFonts w:hint="eastAsia"/>
        </w:rPr>
        <w:t>3</w:t>
      </w:r>
      <w:r>
        <w:t>-2</w:t>
      </w:r>
      <w:r>
        <w:t>）</w:t>
      </w:r>
      <w:r>
        <w:rPr>
          <w:rFonts w:hint="eastAsia"/>
        </w:rPr>
        <w:t>。</w:t>
      </w:r>
      <w:r>
        <w:t>它</w:t>
      </w:r>
      <w:r>
        <w:rPr>
          <w:rFonts w:hint="eastAsia"/>
        </w:rPr>
        <w:t>要比</w:t>
      </w:r>
      <w:r>
        <w:t>侏儒排序稍微复杂一些，所以我们会</w:t>
      </w:r>
      <w:r>
        <w:rPr>
          <w:rFonts w:hint="eastAsia"/>
        </w:rPr>
        <w:t>把</w:t>
      </w:r>
      <w:r w:rsidR="00792F8D">
        <w:rPr>
          <w:rFonts w:hint="eastAsia"/>
        </w:rPr>
        <w:t>一些</w:t>
      </w:r>
      <w:r>
        <w:rPr>
          <w:rFonts w:hint="eastAsia"/>
        </w:rPr>
        <w:t>与</w:t>
      </w:r>
      <w:r>
        <w:t>该排序</w:t>
      </w:r>
      <w:r w:rsidR="00792F8D">
        <w:rPr>
          <w:rFonts w:hint="eastAsia"/>
        </w:rPr>
        <w:t>事宜</w:t>
      </w:r>
      <w:r>
        <w:t>相关的</w:t>
      </w:r>
      <w:r w:rsidR="00792F8D">
        <w:rPr>
          <w:rFonts w:hint="eastAsia"/>
        </w:rPr>
        <w:t>解释留到</w:t>
      </w:r>
      <w:r>
        <w:t>到第</w:t>
      </w:r>
      <w:r>
        <w:rPr>
          <w:rFonts w:hint="eastAsia"/>
        </w:rPr>
        <w:t>6</w:t>
      </w:r>
      <w:r>
        <w:rPr>
          <w:rFonts w:hint="eastAsia"/>
        </w:rPr>
        <w:t>章</w:t>
      </w:r>
      <w:r w:rsidR="00792F8D">
        <w:rPr>
          <w:rFonts w:hint="eastAsia"/>
        </w:rPr>
        <w:t>。幸运的</w:t>
      </w:r>
      <w:r w:rsidR="00792F8D">
        <w:t>是，</w:t>
      </w:r>
      <w:r w:rsidR="00792F8D">
        <w:rPr>
          <w:rFonts w:hint="eastAsia"/>
        </w:rPr>
        <w:t>即便</w:t>
      </w:r>
      <w:r w:rsidR="00792F8D">
        <w:t>在不了解</w:t>
      </w:r>
      <w:r w:rsidR="00792F8D">
        <w:rPr>
          <w:rFonts w:hint="eastAsia"/>
        </w:rPr>
        <w:t>该算法</w:t>
      </w:r>
      <w:r w:rsidR="00792F8D">
        <w:t>工作过程的</w:t>
      </w:r>
      <w:r w:rsidR="00792F8D">
        <w:rPr>
          <w:rFonts w:hint="eastAsia"/>
        </w:rPr>
        <w:t>情况下</w:t>
      </w:r>
      <w:r w:rsidR="00792F8D">
        <w:t>，我们也</w:t>
      </w:r>
      <w:r w:rsidR="00792F8D">
        <w:rPr>
          <w:rFonts w:hint="eastAsia"/>
        </w:rPr>
        <w:t>是可以对其</w:t>
      </w:r>
      <w:r w:rsidR="00792F8D">
        <w:t>运行时间进行分析的。</w:t>
      </w:r>
      <w:r w:rsidR="00792F8D">
        <w:rPr>
          <w:rFonts w:hint="eastAsia"/>
        </w:rPr>
        <w:t>只要您</w:t>
      </w:r>
      <w:r w:rsidR="00792F8D">
        <w:t>观察</w:t>
      </w:r>
      <w:r w:rsidR="00792F8D">
        <w:rPr>
          <w:rFonts w:hint="eastAsia"/>
        </w:rPr>
        <w:t>一</w:t>
      </w:r>
      <w:r w:rsidR="00792F8D">
        <w:t>下</w:t>
      </w:r>
      <w:r w:rsidR="00792F8D">
        <w:rPr>
          <w:rFonts w:hint="eastAsia"/>
        </w:rPr>
        <w:t>其</w:t>
      </w:r>
      <w:r w:rsidR="00792F8D">
        <w:t>整体结构</w:t>
      </w:r>
      <w:r w:rsidR="00792F8D">
        <w:rPr>
          <w:rFonts w:hint="eastAsia"/>
        </w:rPr>
        <w:t>：</w:t>
      </w:r>
      <w:r w:rsidR="00792F8D">
        <w:t>其输入（</w:t>
      </w:r>
      <w:r w:rsidR="00792F8D">
        <w:rPr>
          <w:rFonts w:hint="eastAsia"/>
        </w:rPr>
        <w:t>即</w:t>
      </w:r>
      <w:r w:rsidR="00792F8D">
        <w:t>seq</w:t>
      </w:r>
      <w:r w:rsidR="00792F8D">
        <w:t>）</w:t>
      </w:r>
      <w:r w:rsidR="00792F8D">
        <w:rPr>
          <w:rFonts w:hint="eastAsia"/>
        </w:rPr>
        <w:t>规模</w:t>
      </w:r>
      <w:r w:rsidR="00792F8D">
        <w:t>为</w:t>
      </w:r>
      <w:r w:rsidR="00792F8D">
        <w:t>n</w:t>
      </w:r>
      <w:r w:rsidR="00792F8D">
        <w:rPr>
          <w:rFonts w:hint="eastAsia"/>
        </w:rPr>
        <w:t>，</w:t>
      </w:r>
      <w:r w:rsidR="00792F8D">
        <w:t>有两重递归调用，每次子问题的规模为</w:t>
      </w:r>
      <w:r w:rsidR="00792F8D">
        <w:rPr>
          <w:i/>
        </w:rPr>
        <w:t>n</w:t>
      </w:r>
      <w:r w:rsidR="00792F8D">
        <w:t>/2</w:t>
      </w:r>
      <w:r w:rsidR="00FD47A5">
        <w:rPr>
          <w:rFonts w:hint="eastAsia"/>
        </w:rPr>
        <w:t>（尽可能</w:t>
      </w:r>
      <w:r w:rsidR="00FD47A5">
        <w:t>让其</w:t>
      </w:r>
      <w:r w:rsidR="00FD47A5">
        <w:rPr>
          <w:rFonts w:hint="eastAsia"/>
        </w:rPr>
        <w:t>接近</w:t>
      </w:r>
      <w:r w:rsidR="00FD47A5">
        <w:t>整数规模</w:t>
      </w:r>
      <w:r w:rsidR="00FD47A5">
        <w:rPr>
          <w:rFonts w:hint="eastAsia"/>
        </w:rPr>
        <w:t>）。除此之外</w:t>
      </w:r>
      <w:r w:rsidR="00FD47A5">
        <w:t>，</w:t>
      </w:r>
      <w:r w:rsidR="00FD47A5">
        <w:rPr>
          <w:rFonts w:hint="eastAsia"/>
        </w:rPr>
        <w:t>while</w:t>
      </w:r>
      <w:r w:rsidR="00FD47A5">
        <w:t>循环以及</w:t>
      </w:r>
      <w:r w:rsidR="00FD47A5">
        <w:rPr>
          <w:rFonts w:ascii="Calibri" w:eastAsia="Calibri" w:hAnsi="Calibri" w:cs="Calibri"/>
        </w:rPr>
        <w:t>res.reverse()</w:t>
      </w:r>
      <w:r w:rsidR="00FD47A5" w:rsidRPr="00C04F6C">
        <w:rPr>
          <w:rFonts w:ascii="Calibri" w:hAnsi="Calibri" w:cs="Calibri" w:hint="eastAsia"/>
        </w:rPr>
        <w:t>中</w:t>
      </w:r>
      <w:r w:rsidR="00FD47A5" w:rsidRPr="00C04F6C">
        <w:rPr>
          <w:rFonts w:ascii="Calibri" w:hAnsi="Calibri" w:cs="Calibri"/>
        </w:rPr>
        <w:t>也</w:t>
      </w:r>
      <w:r w:rsidR="00FD47A5" w:rsidRPr="00C04F6C">
        <w:rPr>
          <w:rFonts w:ascii="Calibri" w:hAnsi="Calibri" w:cs="Calibri" w:hint="eastAsia"/>
        </w:rPr>
        <w:t>包含</w:t>
      </w:r>
      <w:r w:rsidR="00FD47A5" w:rsidRPr="00C04F6C">
        <w:rPr>
          <w:rFonts w:ascii="Calibri" w:hAnsi="Calibri" w:cs="Calibri"/>
        </w:rPr>
        <w:t>了某些操作。我们会在习题</w:t>
      </w:r>
      <w:r w:rsidR="00FD47A5" w:rsidRPr="00C04F6C">
        <w:rPr>
          <w:rFonts w:ascii="Calibri" w:hAnsi="Calibri" w:cs="Calibri" w:hint="eastAsia"/>
        </w:rPr>
        <w:t>3</w:t>
      </w:r>
      <w:r w:rsidR="00FD47A5" w:rsidRPr="00C04F6C">
        <w:rPr>
          <w:rFonts w:ascii="Calibri" w:hAnsi="Calibri" w:cs="Calibri"/>
        </w:rPr>
        <w:t>-</w:t>
      </w:r>
      <w:r w:rsidR="00FD47A5" w:rsidRPr="00C04F6C">
        <w:rPr>
          <w:rFonts w:ascii="Calibri" w:hAnsi="Calibri" w:cs="Calibri" w:hint="eastAsia"/>
        </w:rPr>
        <w:t>1</w:t>
      </w:r>
      <w:r w:rsidR="00FD47A5" w:rsidRPr="00C04F6C">
        <w:rPr>
          <w:rFonts w:ascii="Calibri" w:hAnsi="Calibri" w:cs="Calibri"/>
        </w:rPr>
        <w:t>1</w:t>
      </w:r>
      <w:r w:rsidR="00FD47A5" w:rsidRPr="00C04F6C">
        <w:rPr>
          <w:rFonts w:ascii="Calibri" w:hAnsi="Calibri" w:cs="Calibri" w:hint="eastAsia"/>
        </w:rPr>
        <w:t>中</w:t>
      </w:r>
      <w:r w:rsidR="00FD47A5" w:rsidRPr="00C04F6C">
        <w:rPr>
          <w:rFonts w:ascii="Calibri" w:hAnsi="Calibri" w:cs="Calibri"/>
        </w:rPr>
        <w:t>让</w:t>
      </w:r>
      <w:r w:rsidR="00FD47A5" w:rsidRPr="00C04F6C">
        <w:rPr>
          <w:rFonts w:ascii="Calibri" w:hAnsi="Calibri" w:cs="Calibri" w:hint="eastAsia"/>
        </w:rPr>
        <w:t>您证明这是</w:t>
      </w:r>
      <w:r w:rsidR="00FD47A5" w:rsidRPr="00C04F6C">
        <w:rPr>
          <w:rFonts w:ascii="Calibri" w:hAnsi="Calibri" w:cs="Calibri"/>
        </w:rPr>
        <w:t>一个</w:t>
      </w:r>
      <w:r w:rsidR="00FD47A5">
        <w:t>Θ(</w:t>
      </w:r>
      <w:r w:rsidR="00FD47A5">
        <w:rPr>
          <w:i/>
        </w:rPr>
        <w:t>n</w:t>
      </w:r>
      <w:r w:rsidR="00FD47A5">
        <w:t>)</w:t>
      </w:r>
      <w:r w:rsidR="00FD47A5">
        <w:rPr>
          <w:rFonts w:hint="eastAsia"/>
        </w:rPr>
        <w:t>级操作。（在习题</w:t>
      </w:r>
      <w:r w:rsidR="00FD47A5">
        <w:rPr>
          <w:rFonts w:hint="eastAsia"/>
        </w:rPr>
        <w:t>3</w:t>
      </w:r>
      <w:r w:rsidR="00FD47A5">
        <w:t>-</w:t>
      </w:r>
      <w:r w:rsidR="00FD47A5">
        <w:rPr>
          <w:rFonts w:hint="eastAsia"/>
        </w:rPr>
        <w:t>12</w:t>
      </w:r>
      <w:r w:rsidR="00FD47A5">
        <w:rPr>
          <w:rFonts w:hint="eastAsia"/>
        </w:rPr>
        <w:t>中</w:t>
      </w:r>
      <w:r w:rsidR="00FD47A5">
        <w:t>，我们</w:t>
      </w:r>
      <w:r w:rsidR="00FD47A5">
        <w:rPr>
          <w:rFonts w:hint="eastAsia"/>
        </w:rPr>
        <w:t>还会</w:t>
      </w:r>
      <w:r w:rsidR="00FD47A5">
        <w:t>让</w:t>
      </w:r>
      <w:r w:rsidR="00FD47A5">
        <w:rPr>
          <w:rFonts w:hint="eastAsia"/>
        </w:rPr>
        <w:t>您</w:t>
      </w:r>
      <w:r w:rsidR="00FD47A5">
        <w:t>说明如果</w:t>
      </w:r>
      <w:r w:rsidR="00FD47A5">
        <w:rPr>
          <w:rFonts w:hint="eastAsia"/>
        </w:rPr>
        <w:t>将</w:t>
      </w:r>
      <w:r w:rsidR="00FD47A5">
        <w:rPr>
          <w:rFonts w:ascii="Calibri" w:eastAsia="Calibri" w:hAnsi="Calibri" w:cs="Calibri"/>
        </w:rPr>
        <w:t>pop()</w:t>
      </w:r>
      <w:r w:rsidR="00FD47A5" w:rsidRPr="00C04F6C">
        <w:rPr>
          <w:rFonts w:ascii="Calibri" w:hAnsi="Calibri" w:cs="Calibri" w:hint="eastAsia"/>
        </w:rPr>
        <w:t>替换</w:t>
      </w:r>
      <w:r w:rsidR="00FD47A5" w:rsidRPr="00C04F6C">
        <w:rPr>
          <w:rFonts w:ascii="Calibri" w:hAnsi="Calibri" w:cs="Calibri"/>
        </w:rPr>
        <w:t>成</w:t>
      </w:r>
      <w:r w:rsidR="00FD47A5">
        <w:rPr>
          <w:rFonts w:ascii="Calibri" w:eastAsia="Calibri" w:hAnsi="Calibri" w:cs="Calibri"/>
        </w:rPr>
        <w:t>pop(0)</w:t>
      </w:r>
      <w:r w:rsidR="00FD47A5" w:rsidRPr="00C04F6C">
        <w:rPr>
          <w:rFonts w:ascii="Calibri" w:hAnsi="Calibri" w:cs="Calibri" w:hint="eastAsia"/>
        </w:rPr>
        <w:t>时会</w:t>
      </w:r>
      <w:r w:rsidR="00FD47A5" w:rsidRPr="00C04F6C">
        <w:rPr>
          <w:rFonts w:ascii="Calibri" w:hAnsi="Calibri" w:cs="Calibri"/>
        </w:rPr>
        <w:t>发生什么</w:t>
      </w:r>
      <w:r w:rsidR="00FD47A5" w:rsidRPr="00C04F6C">
        <w:rPr>
          <w:rFonts w:ascii="Calibri" w:hAnsi="Calibri" w:cs="Calibri" w:hint="eastAsia"/>
        </w:rPr>
        <w:t>。</w:t>
      </w:r>
      <w:r w:rsidR="00FD47A5">
        <w:rPr>
          <w:rFonts w:hint="eastAsia"/>
        </w:rPr>
        <w:t>）这正好</w:t>
      </w:r>
      <w:r w:rsidR="00FD47A5">
        <w:t>就是我们著名</w:t>
      </w:r>
      <w:r w:rsidR="00FD47A5">
        <w:rPr>
          <w:rFonts w:hint="eastAsia"/>
        </w:rPr>
        <w:t>的</w:t>
      </w:r>
      <w:r w:rsidR="00FD47A5">
        <w:t>第</w:t>
      </w:r>
      <w:r w:rsidR="00FD47A5">
        <w:rPr>
          <w:rFonts w:hint="eastAsia"/>
        </w:rPr>
        <w:t>8</w:t>
      </w:r>
      <w:r w:rsidR="00FD47A5">
        <w:t>号递归式</w:t>
      </w:r>
      <w:r w:rsidR="00FD47A5">
        <w:rPr>
          <w:i/>
        </w:rPr>
        <w:t>T</w:t>
      </w:r>
      <w:r w:rsidR="00FD47A5">
        <w:t>(</w:t>
      </w:r>
      <w:r w:rsidR="00FD47A5">
        <w:rPr>
          <w:i/>
        </w:rPr>
        <w:t>n</w:t>
      </w:r>
      <w:r w:rsidR="00FD47A5">
        <w:t>) = 2</w:t>
      </w:r>
      <w:r w:rsidR="00FD47A5">
        <w:rPr>
          <w:i/>
        </w:rPr>
        <w:t>T</w:t>
      </w:r>
      <w:r w:rsidR="00FD47A5">
        <w:t>(</w:t>
      </w:r>
      <w:r w:rsidR="00FD47A5">
        <w:rPr>
          <w:i/>
        </w:rPr>
        <w:t>n</w:t>
      </w:r>
      <w:r w:rsidR="00FD47A5">
        <w:t>/2) + Θ(</w:t>
      </w:r>
      <w:r w:rsidR="00FD47A5">
        <w:rPr>
          <w:i/>
        </w:rPr>
        <w:t>n</w:t>
      </w:r>
      <w:r w:rsidR="00FD47A5">
        <w:t>)</w:t>
      </w:r>
      <w:r w:rsidR="00FD47A5">
        <w:rPr>
          <w:rFonts w:hint="eastAsia"/>
        </w:rPr>
        <w:t>，这就</w:t>
      </w:r>
      <w:r w:rsidR="00FD47A5">
        <w:t>说明</w:t>
      </w:r>
      <w:r w:rsidR="00FD47A5">
        <w:rPr>
          <w:rFonts w:hint="eastAsia"/>
        </w:rPr>
        <w:t>了</w:t>
      </w:r>
      <w:del w:id="543" w:author="Robbie Fan" w:date="2014-01-05T13:26:00Z">
        <w:r w:rsidR="00FD47A5" w:rsidDel="003A0FC3">
          <w:delText>合并</w:delText>
        </w:r>
      </w:del>
      <w:ins w:id="544" w:author="Robbie Fan" w:date="2014-01-05T13:26:00Z">
        <w:r w:rsidR="003A0FC3">
          <w:rPr>
            <w:rFonts w:hint="eastAsia"/>
          </w:rPr>
          <w:t>归</w:t>
        </w:r>
        <w:r w:rsidR="003A0FC3">
          <w:t>并</w:t>
        </w:r>
      </w:ins>
      <w:r w:rsidR="00FD47A5">
        <w:t>排序的运行时间应该为</w:t>
      </w:r>
      <w:r w:rsidR="00FD47A5">
        <w:t>Θ(</w:t>
      </w:r>
      <w:r w:rsidR="00FD47A5">
        <w:rPr>
          <w:i/>
        </w:rPr>
        <w:t>n</w:t>
      </w:r>
      <w:r w:rsidR="00FD47A5">
        <w:t xml:space="preserve"> lg </w:t>
      </w:r>
      <w:r w:rsidR="00FD47A5">
        <w:rPr>
          <w:i/>
        </w:rPr>
        <w:t>n</w:t>
      </w:r>
      <w:r w:rsidR="00FD47A5">
        <w:t>)</w:t>
      </w:r>
      <w:r w:rsidR="00FD47A5">
        <w:rPr>
          <w:rFonts w:hint="eastAsia"/>
        </w:rPr>
        <w:t>（无论</w:t>
      </w:r>
      <w:r w:rsidR="00FD47A5">
        <w:t>其输入</w:t>
      </w:r>
      <w:r w:rsidR="00FD47A5">
        <w:rPr>
          <w:rFonts w:hint="eastAsia"/>
        </w:rPr>
        <w:t>情况</w:t>
      </w:r>
      <w:r w:rsidR="00FD47A5">
        <w:t>如何</w:t>
      </w:r>
      <w:r w:rsidR="00FD47A5">
        <w:rPr>
          <w:rFonts w:hint="eastAsia"/>
        </w:rPr>
        <w:t>）。这意味着如果</w:t>
      </w:r>
      <w:r w:rsidR="00FD47A5">
        <w:t>面对的是几乎已经排好序的数据，</w:t>
      </w:r>
      <w:r w:rsidR="00FD47A5">
        <w:rPr>
          <w:rFonts w:hint="eastAsia"/>
        </w:rPr>
        <w:t>我们</w:t>
      </w:r>
      <w:r w:rsidR="00A67114">
        <w:rPr>
          <w:rFonts w:hint="eastAsia"/>
        </w:rPr>
        <w:t>或许</w:t>
      </w:r>
      <w:r w:rsidR="00A67114">
        <w:t>会</w:t>
      </w:r>
      <w:r w:rsidR="00FD47A5">
        <w:t>更喜欢</w:t>
      </w:r>
      <w:r w:rsidR="00A67114">
        <w:rPr>
          <w:rFonts w:hint="eastAsia"/>
        </w:rPr>
        <w:t>用</w:t>
      </w:r>
      <w:r w:rsidR="00FD47A5">
        <w:t>侏儒排序</w:t>
      </w:r>
      <w:r w:rsidR="00FD47A5">
        <w:rPr>
          <w:rFonts w:hint="eastAsia"/>
        </w:rPr>
        <w:t>，</w:t>
      </w:r>
      <w:r w:rsidR="00FD47A5">
        <w:t>但</w:t>
      </w:r>
      <w:r w:rsidR="00A67114">
        <w:rPr>
          <w:rFonts w:hint="eastAsia"/>
        </w:rPr>
        <w:t>在一般</w:t>
      </w:r>
      <w:r w:rsidR="00A67114">
        <w:t>情况下我们</w:t>
      </w:r>
      <w:r w:rsidR="00A67114">
        <w:rPr>
          <w:rFonts w:hint="eastAsia"/>
        </w:rPr>
        <w:t>通常</w:t>
      </w:r>
      <w:r w:rsidR="00A67114">
        <w:t>都会倾向于</w:t>
      </w:r>
      <w:r w:rsidR="00A67114">
        <w:rPr>
          <w:rFonts w:hint="eastAsia"/>
        </w:rPr>
        <w:t>用</w:t>
      </w:r>
      <w:r w:rsidR="00A67114">
        <w:t>更强大的合并排序来解决问题</w:t>
      </w:r>
      <w:r w:rsidR="00A67114">
        <w:rPr>
          <w:rFonts w:hint="eastAsia"/>
        </w:rPr>
        <w:t>。</w:t>
      </w:r>
    </w:p>
    <w:p w14:paraId="6EBF65C5" w14:textId="77777777" w:rsidR="00D7111B" w:rsidRDefault="0003617D" w:rsidP="004F606C">
      <w:pPr>
        <w:pStyle w:val="ab"/>
        <w:ind w:left="420" w:firstLineChars="0" w:firstLine="0"/>
      </w:pPr>
      <w:r w:rsidRPr="007F6FCC">
        <w:rPr>
          <w:rFonts w:hint="eastAsia"/>
          <w:b/>
        </w:rPr>
        <w:t>请注意</w:t>
      </w:r>
      <w:r w:rsidRPr="007F6FCC">
        <w:rPr>
          <w:b/>
        </w:rPr>
        <w:t>：</w:t>
      </w:r>
      <w:r w:rsidR="009F7B6A">
        <w:rPr>
          <w:rFonts w:hint="eastAsia"/>
        </w:rPr>
        <w:t>Python</w:t>
      </w:r>
      <w:r w:rsidR="00853416">
        <w:rPr>
          <w:rFonts w:hint="eastAsia"/>
        </w:rPr>
        <w:t>中的</w:t>
      </w:r>
      <w:r w:rsidR="009F7B6A">
        <w:t>排序算法</w:t>
      </w:r>
      <w:r w:rsidR="00853416">
        <w:rPr>
          <w:rFonts w:hint="eastAsia"/>
        </w:rPr>
        <w:t>tim</w:t>
      </w:r>
      <w:r w:rsidR="00853416">
        <w:t>sort</w:t>
      </w:r>
      <w:r w:rsidR="00853416">
        <w:rPr>
          <w:rFonts w:hint="eastAsia"/>
        </w:rPr>
        <w:t>，</w:t>
      </w:r>
      <w:r w:rsidR="00853416">
        <w:t>其实是</w:t>
      </w:r>
      <w:del w:id="545" w:author="Robbie Fan" w:date="2014-01-05T12:32:00Z">
        <w:r w:rsidR="00853416" w:rsidDel="009D0D25">
          <w:delText>合并</w:delText>
        </w:r>
      </w:del>
      <w:ins w:id="546" w:author="Robbie Fan" w:date="2014-01-05T12:32:00Z">
        <w:r w:rsidR="009D0D25">
          <w:rPr>
            <w:rFonts w:hint="eastAsia"/>
          </w:rPr>
          <w:t>归</w:t>
        </w:r>
        <w:r w:rsidR="009D0D25">
          <w:t>并</w:t>
        </w:r>
      </w:ins>
      <w:r w:rsidR="00853416">
        <w:t>排序的一种自然适应版。</w:t>
      </w:r>
      <w:r w:rsidR="00853416">
        <w:rPr>
          <w:rFonts w:hint="eastAsia"/>
        </w:rPr>
        <w:t>它</w:t>
      </w:r>
      <w:r w:rsidR="00853416">
        <w:t>在保留最糟</w:t>
      </w:r>
      <w:r w:rsidR="00853416">
        <w:rPr>
          <w:rFonts w:hint="eastAsia"/>
        </w:rPr>
        <w:t>的、线性</w:t>
      </w:r>
      <w:r w:rsidR="00853416">
        <w:t>对数级</w:t>
      </w:r>
      <w:r w:rsidR="00853416">
        <w:rPr>
          <w:rFonts w:hint="eastAsia"/>
        </w:rPr>
        <w:t>时间</w:t>
      </w:r>
      <w:r w:rsidR="00853416">
        <w:t>的</w:t>
      </w:r>
      <w:r w:rsidR="00853416">
        <w:rPr>
          <w:rFonts w:hint="eastAsia"/>
        </w:rPr>
        <w:t>同时</w:t>
      </w:r>
      <w:r w:rsidR="00853416">
        <w:t>，</w:t>
      </w:r>
      <w:r w:rsidR="00853416">
        <w:rPr>
          <w:rFonts w:hint="eastAsia"/>
        </w:rPr>
        <w:t>兼具</w:t>
      </w:r>
      <w:r w:rsidR="00853416">
        <w:t>实现</w:t>
      </w:r>
      <w:r w:rsidR="00853416">
        <w:rPr>
          <w:rFonts w:hint="eastAsia"/>
        </w:rPr>
        <w:t>了最佳的、</w:t>
      </w:r>
      <w:r w:rsidR="00853416">
        <w:t>线性级</w:t>
      </w:r>
      <w:r w:rsidR="00853416">
        <w:rPr>
          <w:rFonts w:hint="eastAsia"/>
        </w:rPr>
        <w:t>的</w:t>
      </w:r>
      <w:r w:rsidR="00853416">
        <w:t>运行时间。</w:t>
      </w:r>
      <w:r w:rsidR="00853416">
        <w:rPr>
          <w:rFonts w:hint="eastAsia"/>
        </w:rPr>
        <w:t>我们</w:t>
      </w:r>
      <w:r w:rsidR="00853416">
        <w:t>将会在第</w:t>
      </w:r>
      <w:r w:rsidR="00853416">
        <w:t>6</w:t>
      </w:r>
      <w:r w:rsidR="00853416">
        <w:t>章</w:t>
      </w:r>
      <w:r w:rsidR="00853416">
        <w:rPr>
          <w:rFonts w:hint="eastAsia"/>
        </w:rPr>
        <w:t>的</w:t>
      </w:r>
      <w:r w:rsidR="00853416">
        <w:t>timsort</w:t>
      </w:r>
      <w:r w:rsidR="00853416">
        <w:t>专栏中</w:t>
      </w:r>
      <w:r w:rsidR="00853416">
        <w:rPr>
          <w:rFonts w:hint="eastAsia"/>
        </w:rPr>
        <w:t>更</w:t>
      </w:r>
      <w:r w:rsidR="00853416">
        <w:t>详细</w:t>
      </w:r>
      <w:r w:rsidR="00853416">
        <w:rPr>
          <w:rFonts w:hint="eastAsia"/>
        </w:rPr>
        <w:t>地</w:t>
      </w:r>
      <w:r w:rsidR="00853416">
        <w:t>讨论这一算法。</w:t>
      </w:r>
    </w:p>
    <w:p w14:paraId="3FB0284F" w14:textId="77777777" w:rsidR="00D7111B" w:rsidRDefault="00226518" w:rsidP="00C3021B">
      <w:pPr>
        <w:pStyle w:val="3"/>
      </w:pPr>
      <w:r>
        <w:rPr>
          <w:rFonts w:hint="eastAsia"/>
        </w:rPr>
        <w:t>本章小结</w:t>
      </w:r>
      <w:r w:rsidR="00D7111B">
        <w:t xml:space="preserve"> </w:t>
      </w:r>
    </w:p>
    <w:p w14:paraId="64072E59" w14:textId="77777777" w:rsidR="007F6FCC" w:rsidRPr="005E31AE" w:rsidRDefault="00AA63B1" w:rsidP="00D86631">
      <w:pPr>
        <w:ind w:firstLine="420"/>
      </w:pPr>
      <w:r w:rsidRPr="00471A8D">
        <w:rPr>
          <w:rFonts w:hint="eastAsia"/>
          <w:i/>
        </w:rPr>
        <w:t>n</w:t>
      </w:r>
      <w:r>
        <w:t>个</w:t>
      </w:r>
      <w:r>
        <w:rPr>
          <w:rFonts w:hint="eastAsia"/>
        </w:rPr>
        <w:t>整数</w:t>
      </w:r>
      <w:r w:rsidR="0048388A">
        <w:rPr>
          <w:rFonts w:hint="eastAsia"/>
        </w:rPr>
        <w:t>相加</w:t>
      </w:r>
      <w:r>
        <w:t>的</w:t>
      </w:r>
      <w:r w:rsidR="003B4D88">
        <w:rPr>
          <w:rFonts w:hint="eastAsia"/>
        </w:rPr>
        <w:t>求和</w:t>
      </w:r>
      <w:r w:rsidR="00E252A1">
        <w:rPr>
          <w:rFonts w:hint="eastAsia"/>
        </w:rPr>
        <w:t>式是</w:t>
      </w:r>
      <w:r w:rsidR="00C85940">
        <w:rPr>
          <w:rFonts w:hint="eastAsia"/>
        </w:rPr>
        <w:t>平方级</w:t>
      </w:r>
      <w:r>
        <w:rPr>
          <w:rFonts w:hint="eastAsia"/>
        </w:rPr>
        <w:t>的</w:t>
      </w:r>
      <w:r w:rsidR="00E252A1">
        <w:t>，</w:t>
      </w:r>
      <w:r w:rsidR="00E868A2">
        <w:rPr>
          <w:rFonts w:hint="eastAsia"/>
        </w:rPr>
        <w:t>而</w:t>
      </w:r>
      <w:r w:rsidR="00E252A1">
        <w:t xml:space="preserve">lg </w:t>
      </w:r>
      <w:r w:rsidR="00E252A1">
        <w:rPr>
          <w:i/>
        </w:rPr>
        <w:t>n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指数</w:t>
      </w:r>
      <w:r w:rsidR="0048388A">
        <w:rPr>
          <w:rFonts w:hint="eastAsia"/>
        </w:rPr>
        <w:t>相加</w:t>
      </w:r>
      <w:r>
        <w:t>的</w:t>
      </w:r>
      <w:r w:rsidR="00E252A1">
        <w:t>求和式</w:t>
      </w:r>
      <w:r w:rsidR="003B4D88">
        <w:rPr>
          <w:rFonts w:hint="eastAsia"/>
        </w:rPr>
        <w:t>则</w:t>
      </w:r>
      <w:r w:rsidR="00E252A1">
        <w:t>是线性</w:t>
      </w:r>
      <w:r w:rsidR="00E252A1">
        <w:rPr>
          <w:rFonts w:hint="eastAsia"/>
        </w:rPr>
        <w:t>级</w:t>
      </w:r>
      <w:r>
        <w:rPr>
          <w:rFonts w:hint="eastAsia"/>
        </w:rPr>
        <w:t>的</w:t>
      </w:r>
      <w:r w:rsidR="00E252A1">
        <w:t>。</w:t>
      </w:r>
      <w:r>
        <w:rPr>
          <w:rFonts w:hint="eastAsia"/>
        </w:rPr>
        <w:t>其中</w:t>
      </w:r>
      <w:r>
        <w:t>的第一个</w:t>
      </w:r>
      <w:r w:rsidR="005E31AE">
        <w:rPr>
          <w:rFonts w:hint="eastAsia"/>
        </w:rPr>
        <w:t>我们</w:t>
      </w:r>
      <w:r>
        <w:t>可以用循环赛制来诠释</w:t>
      </w:r>
      <w:r w:rsidR="005E31AE">
        <w:rPr>
          <w:rFonts w:hint="eastAsia"/>
        </w:rPr>
        <w:t>，</w:t>
      </w:r>
      <w:r w:rsidR="005E31AE">
        <w:t>它的</w:t>
      </w:r>
      <w:r w:rsidR="005E31AE" w:rsidRPr="00471A8D">
        <w:rPr>
          <w:i/>
        </w:rPr>
        <w:t>n</w:t>
      </w:r>
      <w:r w:rsidR="005E31AE">
        <w:t>个元素都会被两两配对</w:t>
      </w:r>
      <w:r w:rsidR="005E31AE">
        <w:rPr>
          <w:rFonts w:hint="eastAsia"/>
        </w:rPr>
        <w:t>；</w:t>
      </w:r>
      <w:r w:rsidR="005E31AE">
        <w:t>而第二个则</w:t>
      </w:r>
      <w:r w:rsidR="005E31AE">
        <w:rPr>
          <w:rFonts w:hint="eastAsia"/>
        </w:rPr>
        <w:t>与</w:t>
      </w:r>
      <w:r w:rsidR="005E31AE">
        <w:t>淘汰赛有</w:t>
      </w:r>
      <w:r w:rsidR="005E31AE">
        <w:rPr>
          <w:rFonts w:hint="eastAsia"/>
        </w:rPr>
        <w:t>些</w:t>
      </w:r>
      <w:r w:rsidR="005E31AE">
        <w:t>关联</w:t>
      </w:r>
      <w:r w:rsidR="005E31AE">
        <w:rPr>
          <w:rFonts w:hint="eastAsia"/>
        </w:rPr>
        <w:t>，它</w:t>
      </w:r>
      <w:r w:rsidR="005E31AE">
        <w:t>有</w:t>
      </w:r>
      <w:r w:rsidR="005E31AE">
        <w:t xml:space="preserve">lg </w:t>
      </w:r>
      <w:r w:rsidR="005E31AE">
        <w:rPr>
          <w:i/>
        </w:rPr>
        <w:t>n</w:t>
      </w:r>
      <w:r w:rsidR="005E31AE">
        <w:rPr>
          <w:rFonts w:hint="eastAsia"/>
        </w:rPr>
        <w:t>轮比赛，并且</w:t>
      </w:r>
      <w:r w:rsidR="005E31AE">
        <w:t>除赢</w:t>
      </w:r>
      <w:r w:rsidR="005E31AE">
        <w:rPr>
          <w:rFonts w:hint="eastAsia"/>
        </w:rPr>
        <w:t>者外</w:t>
      </w:r>
      <w:r w:rsidR="005E31AE">
        <w:t>所有人都会被淘汰</w:t>
      </w:r>
      <w:r w:rsidR="005E31AE">
        <w:rPr>
          <w:rFonts w:hint="eastAsia"/>
        </w:rPr>
        <w:t>。</w:t>
      </w:r>
      <w:r w:rsidR="005E31AE">
        <w:t>另外</w:t>
      </w:r>
      <w:r w:rsidR="005E31AE">
        <w:rPr>
          <w:rFonts w:hint="eastAsia"/>
        </w:rPr>
        <w:t>，</w:t>
      </w:r>
      <w:r w:rsidR="005E31AE" w:rsidRPr="00471A8D">
        <w:rPr>
          <w:i/>
        </w:rPr>
        <w:t>n</w:t>
      </w:r>
      <w:r w:rsidR="005E31AE">
        <w:t>个数的排列数等于</w:t>
      </w:r>
      <w:r w:rsidR="005E31AE" w:rsidRPr="005124F4">
        <w:rPr>
          <w:i/>
          <w:rPrChange w:id="547" w:author="Robbie Fan" w:date="2014-01-05T12:37:00Z">
            <w:rPr/>
          </w:rPrChange>
        </w:rPr>
        <w:t>n</w:t>
      </w:r>
      <w:r w:rsidR="005E31AE">
        <w:t>!</w:t>
      </w:r>
      <w:r w:rsidR="005E31AE">
        <w:rPr>
          <w:rFonts w:hint="eastAsia"/>
        </w:rPr>
        <w:t>，</w:t>
      </w:r>
      <w:r w:rsidR="002A3CA5">
        <w:rPr>
          <w:rFonts w:hint="eastAsia"/>
        </w:rPr>
        <w:t>而</w:t>
      </w:r>
      <w:r w:rsidR="00471A8D">
        <w:rPr>
          <w:rFonts w:hint="eastAsia"/>
        </w:rPr>
        <w:t>从</w:t>
      </w:r>
      <w:r w:rsidR="002A3CA5" w:rsidRPr="00471A8D">
        <w:rPr>
          <w:rFonts w:hint="eastAsia"/>
          <w:i/>
        </w:rPr>
        <w:t>n</w:t>
      </w:r>
      <w:r w:rsidR="001874B3">
        <w:rPr>
          <w:rFonts w:hint="eastAsia"/>
        </w:rPr>
        <w:t>个</w:t>
      </w:r>
      <w:r w:rsidR="001874B3">
        <w:t>数</w:t>
      </w:r>
      <w:r w:rsidR="002A3CA5">
        <w:rPr>
          <w:rFonts w:hint="eastAsia"/>
        </w:rPr>
        <w:t>中</w:t>
      </w:r>
      <w:r w:rsidR="002A3CA5">
        <w:t>取</w:t>
      </w:r>
      <w:r w:rsidR="002A3CA5" w:rsidRPr="00471A8D">
        <w:rPr>
          <w:rFonts w:hint="eastAsia"/>
          <w:i/>
        </w:rPr>
        <w:t>k</w:t>
      </w:r>
      <w:r w:rsidR="002A3CA5">
        <w:rPr>
          <w:rFonts w:hint="eastAsia"/>
        </w:rPr>
        <w:t>个</w:t>
      </w:r>
      <w:r w:rsidR="002A3CA5">
        <w:t>的组合数</w:t>
      </w:r>
      <w:r w:rsidR="002A3CA5">
        <w:rPr>
          <w:rFonts w:hint="eastAsia"/>
        </w:rPr>
        <w:t>（即其大小</w:t>
      </w:r>
      <w:r w:rsidR="002A3CA5">
        <w:t>为</w:t>
      </w:r>
      <w:r w:rsidR="002A3CA5" w:rsidRPr="00471A8D">
        <w:rPr>
          <w:i/>
        </w:rPr>
        <w:t>k</w:t>
      </w:r>
      <w:r w:rsidR="002A3CA5">
        <w:t>的子集数</w:t>
      </w:r>
      <w:r w:rsidR="002A3CA5">
        <w:rPr>
          <w:rFonts w:hint="eastAsia"/>
        </w:rPr>
        <w:t>）通常</w:t>
      </w:r>
      <w:r w:rsidR="002A3CA5">
        <w:t>被写作</w:t>
      </w:r>
      <w:r w:rsidR="002A3CA5">
        <w:rPr>
          <w:i/>
        </w:rPr>
        <w:lastRenderedPageBreak/>
        <w:t>C</w:t>
      </w:r>
      <w:r w:rsidR="002A3CA5">
        <w:t>(</w:t>
      </w:r>
      <w:r w:rsidR="002A3CA5">
        <w:rPr>
          <w:i/>
        </w:rPr>
        <w:t>n</w:t>
      </w:r>
      <w:r w:rsidR="002A3CA5">
        <w:t>,</w:t>
      </w:r>
      <w:r w:rsidR="002A3CA5">
        <w:rPr>
          <w:i/>
        </w:rPr>
        <w:t>k</w:t>
      </w:r>
      <w:r w:rsidR="002A3CA5">
        <w:t>)</w:t>
      </w:r>
      <w:r w:rsidR="002A3CA5">
        <w:rPr>
          <w:rFonts w:hint="eastAsia"/>
        </w:rPr>
        <w:t>，</w:t>
      </w:r>
      <w:r w:rsidR="002A3CA5">
        <w:t>等于</w:t>
      </w:r>
      <w:r w:rsidR="002A3CA5">
        <w:rPr>
          <w:i/>
        </w:rPr>
        <w:t>n</w:t>
      </w:r>
      <w:r w:rsidR="002A3CA5">
        <w:t>!/(</w:t>
      </w:r>
      <w:r w:rsidR="002A3CA5">
        <w:rPr>
          <w:i/>
        </w:rPr>
        <w:t>k</w:t>
      </w:r>
      <w:r w:rsidR="002A3CA5">
        <w:t>!·(</w:t>
      </w:r>
      <w:r w:rsidR="002A3CA5">
        <w:rPr>
          <w:i/>
        </w:rPr>
        <w:t>n</w:t>
      </w:r>
      <w:r w:rsidR="002A3CA5">
        <w:t>–</w:t>
      </w:r>
      <w:r w:rsidR="002A3CA5">
        <w:rPr>
          <w:i/>
        </w:rPr>
        <w:t>k</w:t>
      </w:r>
      <w:r w:rsidR="002A3CA5">
        <w:t>)!)</w:t>
      </w:r>
      <w:r w:rsidR="002A3CA5">
        <w:rPr>
          <w:rFonts w:hint="eastAsia"/>
        </w:rPr>
        <w:t>。这也就是</w:t>
      </w:r>
      <w:r w:rsidR="002A3CA5">
        <w:t>所谓的</w:t>
      </w:r>
      <w:r w:rsidR="002A3CA5" w:rsidRPr="00471A8D">
        <w:rPr>
          <w:i/>
        </w:rPr>
        <w:t>二项式系数</w:t>
      </w:r>
      <w:r w:rsidR="002A3CA5">
        <w:rPr>
          <w:rFonts w:hint="eastAsia"/>
        </w:rPr>
        <w:t>。</w:t>
      </w:r>
    </w:p>
    <w:p w14:paraId="0289E966" w14:textId="77777777" w:rsidR="00FC30C1" w:rsidRDefault="00320C5C" w:rsidP="00D86631">
      <w:pPr>
        <w:ind w:firstLine="420"/>
      </w:pPr>
      <w:r>
        <w:rPr>
          <w:rFonts w:hint="eastAsia"/>
        </w:rPr>
        <w:t>通常</w:t>
      </w:r>
      <w:r>
        <w:t>，我们将</w:t>
      </w:r>
      <w:r>
        <w:rPr>
          <w:rFonts w:hint="eastAsia"/>
        </w:rPr>
        <w:t>一个</w:t>
      </w:r>
      <w:r>
        <w:t>函数</w:t>
      </w:r>
      <w:r w:rsidR="009238C2">
        <w:rPr>
          <w:rFonts w:hint="eastAsia"/>
        </w:rPr>
        <w:t>的</w:t>
      </w:r>
      <w:r w:rsidR="009741DA">
        <w:t>（</w:t>
      </w:r>
      <w:r w:rsidR="009741DA">
        <w:rPr>
          <w:rFonts w:hint="eastAsia"/>
        </w:rPr>
        <w:t>直接</w:t>
      </w:r>
      <w:r w:rsidR="009741DA">
        <w:t>或通过其</w:t>
      </w:r>
      <w:r w:rsidR="009741DA">
        <w:rPr>
          <w:rFonts w:hint="eastAsia"/>
        </w:rPr>
        <w:t>它</w:t>
      </w:r>
      <w:r w:rsidR="009741DA">
        <w:t>函数）</w:t>
      </w:r>
      <w:r>
        <w:rPr>
          <w:rFonts w:hint="eastAsia"/>
        </w:rPr>
        <w:t>自我</w:t>
      </w:r>
      <w:r>
        <w:t>调用</w:t>
      </w:r>
      <w:r>
        <w:rPr>
          <w:rFonts w:hint="eastAsia"/>
        </w:rPr>
        <w:t>操作称之为</w:t>
      </w:r>
      <w:r>
        <w:t>递归</w:t>
      </w:r>
      <w:r w:rsidR="009741DA">
        <w:rPr>
          <w:rFonts w:hint="eastAsia"/>
        </w:rPr>
        <w:t>。</w:t>
      </w:r>
      <w:r w:rsidR="009741DA">
        <w:t>而</w:t>
      </w:r>
      <w:r w:rsidR="009741DA">
        <w:rPr>
          <w:rFonts w:hint="eastAsia"/>
        </w:rPr>
        <w:t>递归关系则是</w:t>
      </w:r>
      <w:r w:rsidR="009741DA">
        <w:t>一种</w:t>
      </w:r>
      <w:r>
        <w:rPr>
          <w:rFonts w:hint="eastAsia"/>
        </w:rPr>
        <w:t>用于</w:t>
      </w:r>
      <w:r w:rsidR="009741DA">
        <w:rPr>
          <w:rFonts w:hint="eastAsia"/>
        </w:rPr>
        <w:t>反映</w:t>
      </w:r>
      <w:r>
        <w:t>函数自身</w:t>
      </w:r>
      <w:r>
        <w:rPr>
          <w:rFonts w:hint="eastAsia"/>
        </w:rPr>
        <w:t>关联</w:t>
      </w:r>
      <w:r w:rsidR="009741DA">
        <w:t>的等式，</w:t>
      </w:r>
      <w:commentRangeStart w:id="548"/>
      <w:del w:id="549" w:author="Robbie Fan" w:date="2014-01-05T12:39:00Z">
        <w:r w:rsidDel="00700FA9">
          <w:rPr>
            <w:rFonts w:hint="eastAsia"/>
          </w:rPr>
          <w:delText>在</w:delText>
        </w:r>
      </w:del>
      <w:ins w:id="550" w:author="Robbie Fan" w:date="2014-01-05T12:39:00Z">
        <w:r w:rsidR="00700FA9">
          <w:rPr>
            <w:rFonts w:hint="eastAsia"/>
          </w:rPr>
          <w:t>表现为</w:t>
        </w:r>
      </w:ins>
      <w:r w:rsidR="009238C2">
        <w:rPr>
          <w:rFonts w:hint="eastAsia"/>
        </w:rPr>
        <w:t>某种</w:t>
      </w:r>
      <w:r>
        <w:t>递归</w:t>
      </w:r>
      <w:del w:id="551" w:author="Robbie Fan" w:date="2014-01-05T12:39:00Z">
        <w:r w:rsidR="009238C2" w:rsidDel="00E533A0">
          <w:rPr>
            <w:rFonts w:hint="eastAsia"/>
          </w:rPr>
          <w:delText>方法</w:delText>
        </w:r>
      </w:del>
      <w:ins w:id="552" w:author="Robbie Fan" w:date="2014-01-05T12:39:00Z">
        <w:r w:rsidR="00E533A0">
          <w:rPr>
            <w:rFonts w:hint="eastAsia"/>
          </w:rPr>
          <w:t>形式</w:t>
        </w:r>
        <w:commentRangeEnd w:id="548"/>
        <w:r w:rsidR="00804CE8">
          <w:rPr>
            <w:rStyle w:val="af5"/>
          </w:rPr>
          <w:commentReference w:id="548"/>
        </w:r>
      </w:ins>
      <w:del w:id="553" w:author="Robbie Fan" w:date="2014-01-05T12:39:00Z">
        <w:r w:rsidDel="00700FA9">
          <w:delText>中</w:delText>
        </w:r>
      </w:del>
      <w:r>
        <w:rPr>
          <w:rFonts w:hint="eastAsia"/>
        </w:rPr>
        <w:t>（譬如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 xml:space="preserve">) = 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>/2) + 1</w:t>
      </w:r>
      <w:r>
        <w:rPr>
          <w:rFonts w:hint="eastAsia"/>
        </w:rPr>
        <w:t>），</w:t>
      </w:r>
      <w:r>
        <w:t>这些等式</w:t>
      </w:r>
      <w:r w:rsidR="009238C2">
        <w:rPr>
          <w:rFonts w:hint="eastAsia"/>
        </w:rPr>
        <w:t>常会</w:t>
      </w:r>
      <w:r w:rsidR="009238C2">
        <w:t>被用来</w:t>
      </w:r>
      <w:r>
        <w:rPr>
          <w:rFonts w:hint="eastAsia"/>
        </w:rPr>
        <w:t>描述</w:t>
      </w:r>
      <w:r>
        <w:t>递归算法的</w:t>
      </w:r>
      <w:r>
        <w:rPr>
          <w:rFonts w:hint="eastAsia"/>
        </w:rPr>
        <w:t>运行时间</w:t>
      </w:r>
      <w:r w:rsidR="009238C2">
        <w:rPr>
          <w:rFonts w:hint="eastAsia"/>
        </w:rPr>
        <w:t>。</w:t>
      </w:r>
      <w:r w:rsidR="009238C2">
        <w:t>并且</w:t>
      </w:r>
      <w:r w:rsidR="009238C2">
        <w:rPr>
          <w:rFonts w:hint="eastAsia"/>
        </w:rPr>
        <w:t>为了解决</w:t>
      </w:r>
      <w:r w:rsidR="009238C2">
        <w:t>这些等式</w:t>
      </w:r>
      <w:r w:rsidR="009238C2">
        <w:rPr>
          <w:rFonts w:hint="eastAsia"/>
        </w:rPr>
        <w:t>，</w:t>
      </w:r>
      <w:r w:rsidR="009238C2">
        <w:t>我们必须要对递归的基本情况做</w:t>
      </w:r>
      <w:r w:rsidR="009238C2">
        <w:rPr>
          <w:rFonts w:hint="eastAsia"/>
        </w:rPr>
        <w:t>一些</w:t>
      </w:r>
      <w:r w:rsidR="009238C2">
        <w:t>假设。</w:t>
      </w:r>
      <w:r w:rsidR="00001CFE">
        <w:rPr>
          <w:rFonts w:hint="eastAsia"/>
        </w:rPr>
        <w:t>正常</w:t>
      </w:r>
      <w:r w:rsidR="00001CFE">
        <w:t>情况下</w:t>
      </w:r>
      <w:r w:rsidR="00001CFE">
        <w:rPr>
          <w:rFonts w:hint="eastAsia"/>
        </w:rPr>
        <w:t>，</w:t>
      </w:r>
      <w:r w:rsidR="00001CFE">
        <w:t>我们通常会假设</w:t>
      </w:r>
      <w:r w:rsidR="00001CFE">
        <w:rPr>
          <w:i/>
        </w:rPr>
        <w:t>T</w:t>
      </w:r>
      <w:r w:rsidR="00001CFE">
        <w:t>(</w:t>
      </w:r>
      <w:r w:rsidR="00001CFE">
        <w:rPr>
          <w:i/>
        </w:rPr>
        <w:t>k</w:t>
      </w:r>
      <w:r w:rsidR="00001CFE">
        <w:t>)</w:t>
      </w:r>
      <w:r w:rsidR="00001CFE">
        <w:rPr>
          <w:rFonts w:hint="eastAsia"/>
        </w:rPr>
        <w:t>等于</w:t>
      </w:r>
      <w:r w:rsidR="00001CFE">
        <w:t>Θ(1)</w:t>
      </w:r>
      <w:r w:rsidR="00001CFE">
        <w:rPr>
          <w:rFonts w:hint="eastAsia"/>
        </w:rPr>
        <w:t>（其中</w:t>
      </w:r>
      <w:r w:rsidR="00001CFE">
        <w:t>k</w:t>
      </w:r>
      <w:r w:rsidR="00001CFE">
        <w:t>为常数</w:t>
      </w:r>
      <w:r w:rsidR="00001CFE">
        <w:rPr>
          <w:rFonts w:hint="eastAsia"/>
        </w:rPr>
        <w:t>）。</w:t>
      </w:r>
      <w:r w:rsidR="00001CFE">
        <w:t>本章</w:t>
      </w:r>
      <w:r w:rsidR="00001CFE">
        <w:rPr>
          <w:rFonts w:hint="eastAsia"/>
        </w:rPr>
        <w:t>所介绍的</w:t>
      </w:r>
      <w:r w:rsidR="00001CFE">
        <w:t>递归式解法主要有三种：（</w:t>
      </w:r>
      <w:r w:rsidR="00001CFE">
        <w:rPr>
          <w:rFonts w:hint="eastAsia"/>
        </w:rPr>
        <w:t>1</w:t>
      </w:r>
      <w:r w:rsidR="00001CFE">
        <w:t>）</w:t>
      </w:r>
      <w:r w:rsidR="00001CFE">
        <w:rPr>
          <w:rFonts w:hint="eastAsia"/>
        </w:rPr>
        <w:t>反复运用</w:t>
      </w:r>
      <w:r w:rsidR="009504C7">
        <w:rPr>
          <w:rFonts w:hint="eastAsia"/>
        </w:rPr>
        <w:t>原始</w:t>
      </w:r>
      <w:r w:rsidR="009504C7">
        <w:t>等式</w:t>
      </w:r>
      <w:r w:rsidR="009504C7">
        <w:rPr>
          <w:rFonts w:hint="eastAsia"/>
        </w:rPr>
        <w:t>以</w:t>
      </w:r>
      <w:r w:rsidR="009504C7">
        <w:t>展</w:t>
      </w:r>
      <w:r w:rsidR="009504C7">
        <w:rPr>
          <w:rFonts w:hint="eastAsia"/>
        </w:rPr>
        <w:t>开</w:t>
      </w:r>
      <w:r w:rsidR="009504C7" w:rsidRPr="009504C7">
        <w:rPr>
          <w:i/>
        </w:rPr>
        <w:t>T</w:t>
      </w:r>
      <w:r w:rsidR="009504C7">
        <w:t>的递归部分</w:t>
      </w:r>
      <w:r w:rsidR="009C3E99">
        <w:t>，直</w:t>
      </w:r>
      <w:r w:rsidR="009C3E99">
        <w:rPr>
          <w:rFonts w:hint="eastAsia"/>
        </w:rPr>
        <w:t>至</w:t>
      </w:r>
      <w:r w:rsidR="005F3C65">
        <w:rPr>
          <w:rFonts w:hint="eastAsia"/>
        </w:rPr>
        <w:t>发现</w:t>
      </w:r>
      <w:r w:rsidR="00001CFE">
        <w:t>其中的模式</w:t>
      </w:r>
      <w:r w:rsidR="005F3C65">
        <w:rPr>
          <w:rFonts w:hint="eastAsia"/>
        </w:rPr>
        <w:t>；（</w:t>
      </w:r>
      <w:r w:rsidR="005F3C65">
        <w:rPr>
          <w:rFonts w:hint="eastAsia"/>
        </w:rPr>
        <w:t>2</w:t>
      </w:r>
      <w:r w:rsidR="005F3C65">
        <w:rPr>
          <w:rFonts w:hint="eastAsia"/>
        </w:rPr>
        <w:t>）对</w:t>
      </w:r>
      <w:r w:rsidR="005F3C65">
        <w:t>解决方案进行假设性猜测</w:t>
      </w:r>
      <w:r w:rsidR="005F3C65">
        <w:rPr>
          <w:rFonts w:hint="eastAsia"/>
        </w:rPr>
        <w:t>，</w:t>
      </w:r>
      <w:r w:rsidR="005F3C65">
        <w:t>然后再用归纳法证明其正确性</w:t>
      </w:r>
      <w:r w:rsidR="005F3C65">
        <w:rPr>
          <w:rFonts w:hint="eastAsia"/>
        </w:rPr>
        <w:t>；</w:t>
      </w:r>
      <w:r w:rsidR="005F3C65">
        <w:t>（</w:t>
      </w:r>
      <w:r w:rsidR="005F3C65">
        <w:rPr>
          <w:rFonts w:hint="eastAsia"/>
        </w:rPr>
        <w:t>3</w:t>
      </w:r>
      <w:r w:rsidR="005F3C65">
        <w:t>）</w:t>
      </w:r>
      <w:r w:rsidR="005F3C65">
        <w:rPr>
          <w:rFonts w:hint="eastAsia"/>
        </w:rPr>
        <w:t>对</w:t>
      </w:r>
      <w:r w:rsidR="005F3C65">
        <w:t>符合</w:t>
      </w:r>
      <w:r w:rsidR="00135EBF">
        <w:rPr>
          <w:rFonts w:hint="eastAsia"/>
        </w:rPr>
        <w:t>某种</w:t>
      </w:r>
      <w:r w:rsidR="005F3C65">
        <w:t>主定理情况的</w:t>
      </w:r>
      <w:r w:rsidR="005F3C65">
        <w:rPr>
          <w:rFonts w:hint="eastAsia"/>
        </w:rPr>
        <w:t>分治递归式</w:t>
      </w:r>
      <w:r w:rsidR="005F3C65">
        <w:t>，</w:t>
      </w:r>
      <w:r w:rsidR="005F3C65">
        <w:rPr>
          <w:rFonts w:hint="eastAsia"/>
        </w:rPr>
        <w:t>直接采用相应</w:t>
      </w:r>
      <w:r w:rsidR="005F3C65">
        <w:t>的解决方案</w:t>
      </w:r>
      <w:r w:rsidR="00135EBF">
        <w:rPr>
          <w:rFonts w:hint="eastAsia"/>
        </w:rPr>
        <w:t>。</w:t>
      </w:r>
    </w:p>
    <w:p w14:paraId="7FCB9217" w14:textId="77777777" w:rsidR="00D7111B" w:rsidRDefault="00226518" w:rsidP="00C3021B">
      <w:pPr>
        <w:pStyle w:val="3"/>
      </w:pPr>
      <w:r>
        <w:rPr>
          <w:rFonts w:hint="eastAsia"/>
        </w:rPr>
        <w:t>如果您</w:t>
      </w:r>
      <w:r>
        <w:t>有兴趣</w:t>
      </w:r>
      <w:r>
        <w:t>……</w:t>
      </w:r>
    </w:p>
    <w:p w14:paraId="3FB08AB9" w14:textId="77777777" w:rsidR="00135EBF" w:rsidRDefault="00763376" w:rsidP="00D86631">
      <w:pPr>
        <w:ind w:firstLine="420"/>
      </w:pPr>
      <w:r>
        <w:rPr>
          <w:rFonts w:hint="eastAsia"/>
        </w:rPr>
        <w:t>本章所</w:t>
      </w:r>
      <w:r>
        <w:t>讨论的</w:t>
      </w:r>
      <w:r>
        <w:rPr>
          <w:rFonts w:hint="eastAsia"/>
        </w:rPr>
        <w:t>话题</w:t>
      </w:r>
      <w:r>
        <w:t>（</w:t>
      </w:r>
      <w:del w:id="554" w:author="Robbie Fan" w:date="2014-01-05T12:51:00Z">
        <w:r w:rsidDel="00F91B79">
          <w:rPr>
            <w:rFonts w:hint="eastAsia"/>
          </w:rPr>
          <w:delText>其实</w:delText>
        </w:r>
        <w:r w:rsidDel="00F91B79">
          <w:delText>也</w:delText>
        </w:r>
        <w:r w:rsidDel="00F91B79">
          <w:rPr>
            <w:rFonts w:hint="eastAsia"/>
          </w:rPr>
          <w:delText>包括</w:delText>
        </w:r>
      </w:del>
      <w:ins w:id="555" w:author="Robbie Fan" w:date="2014-01-05T12:51:00Z">
        <w:r w:rsidR="00F91B79">
          <w:rPr>
            <w:rFonts w:hint="eastAsia"/>
          </w:rPr>
          <w:t>以及前一</w:t>
        </w:r>
      </w:ins>
      <w:del w:id="556" w:author="Robbie Fan" w:date="2014-01-05T12:51:00Z">
        <w:r w:rsidDel="00F91B79">
          <w:delText>之前的</w:delText>
        </w:r>
      </w:del>
      <w:r>
        <w:t>章</w:t>
      </w:r>
      <w:del w:id="557" w:author="Robbie Fan" w:date="2014-01-05T12:51:00Z">
        <w:r w:rsidDel="00F91B79">
          <w:delText>节</w:delText>
        </w:r>
      </w:del>
      <w:ins w:id="558" w:author="Robbie Fan" w:date="2014-01-05T12:51:00Z">
        <w:r w:rsidR="00F91B79">
          <w:rPr>
            <w:rFonts w:hint="eastAsia"/>
          </w:rPr>
          <w:t>中的</w:t>
        </w:r>
        <w:commentRangeStart w:id="559"/>
        <w:r w:rsidR="00F91B79">
          <w:rPr>
            <w:rFonts w:hint="eastAsia"/>
          </w:rPr>
          <w:t>相关内容</w:t>
        </w:r>
        <w:commentRangeEnd w:id="559"/>
        <w:r w:rsidR="00F91B79">
          <w:rPr>
            <w:rStyle w:val="af5"/>
          </w:rPr>
          <w:commentReference w:id="559"/>
        </w:r>
      </w:ins>
      <w:r>
        <w:t>）</w:t>
      </w:r>
      <w:r>
        <w:rPr>
          <w:rFonts w:hint="eastAsia"/>
        </w:rPr>
        <w:t>通常</w:t>
      </w:r>
      <w:r>
        <w:t>应该被归类为</w:t>
      </w:r>
      <w:r w:rsidRPr="00763376">
        <w:rPr>
          <w:i/>
        </w:rPr>
        <w:t>离散数学</w:t>
      </w:r>
      <w:r w:rsidRPr="00763376">
        <w:rPr>
          <w:rFonts w:hint="eastAsia"/>
          <w:i/>
        </w:rPr>
        <w:t>（</w:t>
      </w:r>
      <w:r>
        <w:rPr>
          <w:i/>
        </w:rPr>
        <w:t>discrete mathematics</w:t>
      </w:r>
      <w:r w:rsidRPr="00763376">
        <w:rPr>
          <w:rFonts w:hint="eastAsia"/>
          <w:i/>
        </w:rPr>
        <w:t>）</w:t>
      </w:r>
      <w:r>
        <w:t>的一部分。</w:t>
      </w:r>
      <w:r w:rsidR="00CB3689">
        <w:rPr>
          <w:rStyle w:val="af0"/>
        </w:rPr>
        <w:footnoteReference w:id="15"/>
      </w:r>
      <w:r w:rsidR="00CB3689">
        <w:rPr>
          <w:rFonts w:hint="eastAsia"/>
        </w:rPr>
        <w:t>写这一类</w:t>
      </w:r>
      <w:r w:rsidR="00CB3689">
        <w:t>话题</w:t>
      </w:r>
      <w:r>
        <w:t>的书</w:t>
      </w:r>
      <w:r>
        <w:rPr>
          <w:rFonts w:hint="eastAsia"/>
        </w:rPr>
        <w:t>非常多</w:t>
      </w:r>
      <w:r>
        <w:t>，而且</w:t>
      </w:r>
      <w:r>
        <w:rPr>
          <w:rFonts w:hint="eastAsia"/>
        </w:rPr>
        <w:t>其中</w:t>
      </w:r>
      <w:r>
        <w:t>大部分</w:t>
      </w:r>
      <w:r>
        <w:rPr>
          <w:rFonts w:hint="eastAsia"/>
        </w:rPr>
        <w:t>我都</w:t>
      </w:r>
      <w:r>
        <w:t>觉得很酷</w:t>
      </w:r>
      <w:r>
        <w:rPr>
          <w:rFonts w:hint="eastAsia"/>
        </w:rPr>
        <w:t>，</w:t>
      </w:r>
      <w:r>
        <w:t>如果您喜欢的话，可以随意到本地图书馆或线上书店去</w:t>
      </w:r>
      <w:r>
        <w:rPr>
          <w:rFonts w:hint="eastAsia"/>
        </w:rPr>
        <w:t>找找</w:t>
      </w:r>
      <w:r>
        <w:t>，我</w:t>
      </w:r>
      <w:r>
        <w:rPr>
          <w:rFonts w:hint="eastAsia"/>
        </w:rPr>
        <w:t>敢说</w:t>
      </w:r>
      <w:commentRangeStart w:id="560"/>
      <w:r>
        <w:t>这</w:t>
      </w:r>
      <w:ins w:id="561" w:author="Robbie Fan" w:date="2014-01-05T12:53:00Z">
        <w:r w:rsidR="00362DAF">
          <w:rPr>
            <w:rFonts w:hint="eastAsia"/>
          </w:rPr>
          <w:t>些书</w:t>
        </w:r>
        <w:commentRangeEnd w:id="560"/>
        <w:r w:rsidR="00362DAF">
          <w:rPr>
            <w:rStyle w:val="af5"/>
          </w:rPr>
          <w:commentReference w:id="560"/>
        </w:r>
      </w:ins>
      <w:r>
        <w:t>肯定会花去您不少时间</w:t>
      </w:r>
      <w:r>
        <w:rPr>
          <w:rFonts w:hint="eastAsia"/>
        </w:rPr>
        <w:t>。</w:t>
      </w:r>
    </w:p>
    <w:p w14:paraId="72C6AA41" w14:textId="77777777" w:rsidR="00135EBF" w:rsidRPr="00533D88" w:rsidRDefault="00EB13C7" w:rsidP="00D86631">
      <w:pPr>
        <w:ind w:firstLine="420"/>
      </w:pPr>
      <w:r>
        <w:rPr>
          <w:rFonts w:hint="eastAsia"/>
        </w:rPr>
        <w:t>有一本书</w:t>
      </w:r>
      <w:r>
        <w:t>我在处理</w:t>
      </w:r>
      <w:del w:id="562" w:author="Robbie Fan" w:date="2014-01-05T12:54:00Z">
        <w:r w:rsidDel="00FC373D">
          <w:delText>累</w:delText>
        </w:r>
      </w:del>
      <w:r>
        <w:t>计</w:t>
      </w:r>
      <w:ins w:id="563" w:author="Robbie Fan" w:date="2014-01-05T12:54:00Z">
        <w:r w:rsidR="00FC373D">
          <w:rPr>
            <w:rFonts w:hint="eastAsia"/>
          </w:rPr>
          <w:t>数</w:t>
        </w:r>
      </w:ins>
      <w:r>
        <w:t>运算以及相关证明时经常</w:t>
      </w:r>
      <w:r w:rsidR="00F74FFE">
        <w:rPr>
          <w:rFonts w:hint="eastAsia"/>
        </w:rPr>
        <w:t>会</w:t>
      </w:r>
      <w:r>
        <w:t>用到</w:t>
      </w:r>
      <w:r w:rsidR="00612160">
        <w:rPr>
          <w:rFonts w:hint="eastAsia"/>
        </w:rPr>
        <w:t>（但</w:t>
      </w:r>
      <w:r w:rsidR="00612160">
        <w:t>这</w:t>
      </w:r>
      <w:r w:rsidR="00612160">
        <w:rPr>
          <w:rFonts w:hint="eastAsia"/>
        </w:rPr>
        <w:t>并</w:t>
      </w:r>
      <w:r w:rsidR="00612160">
        <w:t>不是一般意义</w:t>
      </w:r>
      <w:r w:rsidR="00612160">
        <w:rPr>
          <w:rFonts w:hint="eastAsia"/>
        </w:rPr>
        <w:t>上</w:t>
      </w:r>
      <w:r w:rsidR="00612160">
        <w:t>的离散数学</w:t>
      </w:r>
      <w:r w:rsidR="00612160">
        <w:rPr>
          <w:rFonts w:hint="eastAsia"/>
        </w:rPr>
        <w:t>）</w:t>
      </w:r>
      <w:r>
        <w:rPr>
          <w:rFonts w:hint="eastAsia"/>
        </w:rPr>
        <w:t>，</w:t>
      </w:r>
      <w:r>
        <w:t>书名叫</w:t>
      </w:r>
      <w:r w:rsidR="00F74FFE">
        <w:rPr>
          <w:rFonts w:hint="eastAsia"/>
        </w:rPr>
        <w:t>《</w:t>
      </w:r>
      <w:r w:rsidR="00F74FFE">
        <w:rPr>
          <w:i/>
        </w:rPr>
        <w:t>Proofs That Really Count</w:t>
      </w:r>
      <w:r w:rsidR="00F74FFE">
        <w:rPr>
          <w:rFonts w:hint="eastAsia"/>
        </w:rPr>
        <w:t>》（</w:t>
      </w:r>
      <w:r w:rsidR="00F74FFE">
        <w:t>由</w:t>
      </w:r>
      <w:r w:rsidR="00F74FFE">
        <w:t>Benjamin</w:t>
      </w:r>
      <w:r w:rsidR="00F74FFE">
        <w:rPr>
          <w:rFonts w:hint="eastAsia"/>
        </w:rPr>
        <w:t>和</w:t>
      </w:r>
      <w:r w:rsidR="00F74FFE">
        <w:t>Quinn</w:t>
      </w:r>
      <w:r w:rsidR="00F74FFE">
        <w:rPr>
          <w:rFonts w:hint="eastAsia"/>
        </w:rPr>
        <w:t>合著），</w:t>
      </w:r>
      <w:r w:rsidR="006568D1">
        <w:rPr>
          <w:rFonts w:hint="eastAsia"/>
        </w:rPr>
        <w:t>这本书</w:t>
      </w:r>
      <w:r w:rsidR="00F74FFE">
        <w:t>还是值得</w:t>
      </w:r>
      <w:r w:rsidR="006568D1">
        <w:rPr>
          <w:rFonts w:hint="eastAsia"/>
        </w:rPr>
        <w:t>看看</w:t>
      </w:r>
      <w:r w:rsidR="00F74FFE">
        <w:t>的。</w:t>
      </w:r>
      <w:r w:rsidR="00F74FFE">
        <w:rPr>
          <w:rFonts w:hint="eastAsia"/>
        </w:rPr>
        <w:t>而如果您</w:t>
      </w:r>
      <w:r w:rsidR="006568D1">
        <w:rPr>
          <w:rFonts w:hint="eastAsia"/>
        </w:rPr>
        <w:t>是</w:t>
      </w:r>
      <w:r w:rsidR="00F74FFE">
        <w:rPr>
          <w:rFonts w:hint="eastAsia"/>
        </w:rPr>
        <w:t>想</w:t>
      </w:r>
      <w:r w:rsidR="009F14C2">
        <w:t>找一本关于求和式</w:t>
      </w:r>
      <w:r w:rsidR="009F14C2">
        <w:rPr>
          <w:rFonts w:hint="eastAsia"/>
        </w:rPr>
        <w:t>处理、</w:t>
      </w:r>
      <w:r w:rsidR="009F14C2">
        <w:t>组合问题、递归式问题以及其它</w:t>
      </w:r>
      <w:r w:rsidR="009F14C2">
        <w:rPr>
          <w:rFonts w:hint="eastAsia"/>
        </w:rPr>
        <w:t>实质内容</w:t>
      </w:r>
      <w:r w:rsidR="009F14C2">
        <w:t>的</w:t>
      </w:r>
      <w:del w:id="564" w:author="Robbie Fan" w:date="2014-01-05T12:55:00Z">
        <w:r w:rsidR="009F14C2" w:rsidDel="00CF577A">
          <w:delText>可靠参考书</w:delText>
        </w:r>
      </w:del>
      <w:ins w:id="565" w:author="Robbie Fan" w:date="2014-01-05T12:56:00Z">
        <w:r w:rsidR="0045778F">
          <w:rPr>
            <w:rFonts w:hint="eastAsia"/>
          </w:rPr>
          <w:t>、</w:t>
        </w:r>
      </w:ins>
      <w:ins w:id="566" w:author="Robbie Fan" w:date="2014-01-05T12:57:00Z">
        <w:r w:rsidR="0045778F">
          <w:rPr>
            <w:rFonts w:hint="eastAsia"/>
          </w:rPr>
          <w:t>专门</w:t>
        </w:r>
      </w:ins>
      <w:del w:id="567" w:author="Robbie Fan" w:date="2014-01-05T12:56:00Z">
        <w:r w:rsidR="009F14C2" w:rsidDel="0045778F">
          <w:rPr>
            <w:rFonts w:hint="eastAsia"/>
          </w:rPr>
          <w:delText>，</w:delText>
        </w:r>
      </w:del>
      <w:del w:id="568" w:author="Robbie Fan" w:date="2014-01-05T12:55:00Z">
        <w:r w:rsidR="00D67749" w:rsidDel="00CF577A">
          <w:rPr>
            <w:rFonts w:hint="eastAsia"/>
          </w:rPr>
          <w:delText>或者</w:delText>
        </w:r>
      </w:del>
      <w:ins w:id="569" w:author="Robbie Fan" w:date="2014-01-05T12:55:00Z">
        <w:r w:rsidR="00CF577A">
          <w:rPr>
            <w:rFonts w:hint="eastAsia"/>
          </w:rPr>
          <w:t>为</w:t>
        </w:r>
      </w:ins>
      <w:r w:rsidR="009F14C2">
        <w:t>计算机科学</w:t>
      </w:r>
      <w:r w:rsidR="009F14C2">
        <w:rPr>
          <w:rFonts w:hint="eastAsia"/>
        </w:rPr>
        <w:t>领域</w:t>
      </w:r>
      <w:ins w:id="570" w:author="Robbie Fan" w:date="2014-01-05T12:57:00Z">
        <w:r w:rsidR="0045778F">
          <w:rPr>
            <w:rFonts w:hint="eastAsia"/>
          </w:rPr>
          <w:t>而</w:t>
        </w:r>
      </w:ins>
      <w:ins w:id="571" w:author="Robbie Fan" w:date="2014-01-05T12:56:00Z">
        <w:r w:rsidR="00CF577A">
          <w:rPr>
            <w:rFonts w:hint="eastAsia"/>
          </w:rPr>
          <w:t>编写</w:t>
        </w:r>
      </w:ins>
      <w:r w:rsidR="009F14C2">
        <w:t>的</w:t>
      </w:r>
      <w:del w:id="572" w:author="Robbie Fan" w:date="2014-01-05T12:56:00Z">
        <w:r w:rsidR="009F14C2" w:rsidDel="0045778F">
          <w:delText>专业</w:delText>
        </w:r>
      </w:del>
      <w:r w:rsidR="009F14C2">
        <w:t>书，当然就要选择</w:t>
      </w:r>
      <w:r w:rsidR="009F14C2">
        <w:t>Graham, Knuth</w:t>
      </w:r>
      <w:r w:rsidR="009F14C2">
        <w:rPr>
          <w:rFonts w:hint="eastAsia"/>
        </w:rPr>
        <w:t>和</w:t>
      </w:r>
      <w:r w:rsidR="009F14C2">
        <w:t>Patashnik</w:t>
      </w:r>
      <w:r w:rsidR="009F14C2">
        <w:rPr>
          <w:rFonts w:hint="eastAsia"/>
        </w:rPr>
        <w:t>的</w:t>
      </w:r>
      <w:r w:rsidR="009F14C2">
        <w:t>那本经典《</w:t>
      </w:r>
      <w:r w:rsidR="009F14C2">
        <w:rPr>
          <w:i/>
        </w:rPr>
        <w:t>Concrete Mathematics</w:t>
      </w:r>
      <w:r w:rsidR="009F14C2">
        <w:t>》</w:t>
      </w:r>
      <w:r w:rsidR="009F14C2">
        <w:rPr>
          <w:rFonts w:hint="eastAsia"/>
        </w:rPr>
        <w:t>（</w:t>
      </w:r>
      <w:r w:rsidR="009F14C2">
        <w:rPr>
          <w:rFonts w:hint="eastAsia"/>
        </w:rPr>
        <w:t>Yeah</w:t>
      </w:r>
      <w:r w:rsidR="009F14C2">
        <w:t>，</w:t>
      </w:r>
      <w:r w:rsidR="009F14C2">
        <w:rPr>
          <w:rFonts w:hint="eastAsia"/>
        </w:rPr>
        <w:t>就是</w:t>
      </w:r>
      <w:r w:rsidR="009F14C2" w:rsidRPr="00D67749">
        <w:rPr>
          <w:i/>
        </w:rPr>
        <w:t>那个</w:t>
      </w:r>
      <w:r w:rsidR="009F14C2">
        <w:t>Knuth</w:t>
      </w:r>
      <w:r w:rsidR="009F14C2">
        <w:rPr>
          <w:rFonts w:hint="eastAsia"/>
        </w:rPr>
        <w:t>，</w:t>
      </w:r>
      <w:r w:rsidR="00D67749">
        <w:rPr>
          <w:rFonts w:hint="eastAsia"/>
        </w:rPr>
        <w:t>地球人</w:t>
      </w:r>
      <w:r w:rsidR="00D67749">
        <w:t>都知道！</w:t>
      </w:r>
      <w:r w:rsidR="009F14C2">
        <w:rPr>
          <w:rFonts w:hint="eastAsia"/>
        </w:rPr>
        <w:t>）</w:t>
      </w:r>
      <w:r w:rsidR="00D67749">
        <w:rPr>
          <w:rFonts w:hint="eastAsia"/>
        </w:rPr>
        <w:t>。如果您只想一个</w:t>
      </w:r>
      <w:r w:rsidR="00D67749">
        <w:t>用于查找求和式解决方案的</w:t>
      </w:r>
      <w:r w:rsidR="00D67749">
        <w:rPr>
          <w:rFonts w:hint="eastAsia"/>
        </w:rPr>
        <w:t>地方，</w:t>
      </w:r>
      <w:r w:rsidR="00D67749">
        <w:t>或许</w:t>
      </w:r>
      <w:r w:rsidR="00D67749">
        <w:rPr>
          <w:rFonts w:hint="eastAsia"/>
        </w:rPr>
        <w:t>可以试试</w:t>
      </w:r>
      <w:r w:rsidR="00612160">
        <w:rPr>
          <w:rFonts w:hint="eastAsia"/>
        </w:rPr>
        <w:t>我们</w:t>
      </w:r>
      <w:r w:rsidR="00612160">
        <w:t>之前提到过的那个</w:t>
      </w:r>
      <w:r w:rsidR="00612160">
        <w:rPr>
          <w:rFonts w:hint="eastAsia"/>
        </w:rPr>
        <w:t>网站</w:t>
      </w:r>
      <w:r w:rsidR="00612160">
        <w:t>：</w:t>
      </w:r>
      <w:r w:rsidR="00D67749">
        <w:t>Wolfram Alpha</w:t>
      </w:r>
      <w:r w:rsidR="00D67749">
        <w:rPr>
          <w:rFonts w:hint="eastAsia"/>
        </w:rPr>
        <w:t>（</w:t>
      </w:r>
      <w:hyperlink r:id="rId12">
        <w:r w:rsidR="00D67749">
          <w:rPr>
            <w:rFonts w:ascii="Calibri" w:eastAsia="Calibri" w:hAnsi="Calibri" w:cs="Calibri"/>
          </w:rPr>
          <w:t>http://wolframalpha.com</w:t>
        </w:r>
      </w:hyperlink>
      <w:r w:rsidR="00D67749">
        <w:rPr>
          <w:rFonts w:hint="eastAsia"/>
        </w:rPr>
        <w:t>）</w:t>
      </w:r>
      <w:r w:rsidR="00612160">
        <w:rPr>
          <w:rFonts w:hint="eastAsia"/>
        </w:rPr>
        <w:t>，</w:t>
      </w:r>
      <w:r w:rsidR="00612160">
        <w:t>或者</w:t>
      </w:r>
      <w:r w:rsidR="00612160">
        <w:rPr>
          <w:rFonts w:hint="eastAsia"/>
        </w:rPr>
        <w:t>找一本</w:t>
      </w:r>
      <w:r w:rsidR="00612160">
        <w:t>全面的递归公式参考手册放在口袋里</w:t>
      </w:r>
      <w:r w:rsidR="00612160">
        <w:rPr>
          <w:rFonts w:hint="eastAsia"/>
        </w:rPr>
        <w:t>（可能</w:t>
      </w:r>
      <w:r w:rsidR="00612160">
        <w:t>您得再去</w:t>
      </w:r>
      <w:r w:rsidR="00612160">
        <w:rPr>
          <w:rFonts w:hint="eastAsia"/>
        </w:rPr>
        <w:t>一次</w:t>
      </w:r>
      <w:r w:rsidR="00612160">
        <w:t>书店</w:t>
      </w:r>
      <w:r w:rsidR="00612160">
        <w:rPr>
          <w:rFonts w:hint="eastAsia"/>
        </w:rPr>
        <w:t>）。</w:t>
      </w:r>
    </w:p>
    <w:p w14:paraId="4A7E71A7" w14:textId="77777777" w:rsidR="00135EBF" w:rsidRDefault="007537B2" w:rsidP="00D86631">
      <w:pPr>
        <w:ind w:firstLine="420"/>
      </w:pPr>
      <w:r>
        <w:rPr>
          <w:rFonts w:hint="eastAsia"/>
        </w:rPr>
        <w:t>如果您</w:t>
      </w:r>
      <w:r>
        <w:t>想了解更多</w:t>
      </w:r>
      <w:r w:rsidR="00216ADA">
        <w:t>关于递归式方面的</w:t>
      </w:r>
      <w:r w:rsidR="00216ADA">
        <w:rPr>
          <w:rFonts w:hint="eastAsia"/>
        </w:rPr>
        <w:t>知识</w:t>
      </w:r>
      <w:r w:rsidR="00216ADA">
        <w:t>，可以</w:t>
      </w:r>
      <w:r w:rsidR="00216ADA">
        <w:rPr>
          <w:rFonts w:hint="eastAsia"/>
        </w:rPr>
        <w:t>任选</w:t>
      </w:r>
      <w:r w:rsidR="00216ADA">
        <w:t>一本</w:t>
      </w:r>
      <w:r>
        <w:rPr>
          <w:rFonts w:hint="eastAsia"/>
        </w:rPr>
        <w:t>我们</w:t>
      </w:r>
      <w:r>
        <w:t>在第</w:t>
      </w:r>
      <w:r>
        <w:t>1</w:t>
      </w:r>
      <w:r>
        <w:t>章</w:t>
      </w:r>
      <w:r>
        <w:rPr>
          <w:rFonts w:hint="eastAsia"/>
        </w:rPr>
        <w:t>中所</w:t>
      </w:r>
      <w:r w:rsidR="00216ADA">
        <w:rPr>
          <w:rFonts w:hint="eastAsia"/>
        </w:rPr>
        <w:t>列举</w:t>
      </w:r>
      <w:r w:rsidR="00216ADA">
        <w:t>的那些</w:t>
      </w:r>
      <w:r>
        <w:t>算法</w:t>
      </w:r>
      <w:r>
        <w:rPr>
          <w:rFonts w:hint="eastAsia"/>
        </w:rPr>
        <w:t>教科书</w:t>
      </w:r>
      <w:r w:rsidR="00216ADA">
        <w:rPr>
          <w:rFonts w:hint="eastAsia"/>
        </w:rPr>
        <w:t>，查看</w:t>
      </w:r>
      <w:r w:rsidR="00216ADA">
        <w:t>一下</w:t>
      </w:r>
      <w:r>
        <w:rPr>
          <w:rFonts w:hint="eastAsia"/>
        </w:rPr>
        <w:t>这方面</w:t>
      </w:r>
      <w:r>
        <w:t>的标准方法，</w:t>
      </w:r>
      <w:r>
        <w:rPr>
          <w:rFonts w:hint="eastAsia"/>
        </w:rPr>
        <w:t>或者</w:t>
      </w:r>
      <w:r w:rsidR="00216ADA">
        <w:t>您也可以</w:t>
      </w:r>
      <w:r w:rsidR="00216ADA">
        <w:rPr>
          <w:rFonts w:hint="eastAsia"/>
        </w:rPr>
        <w:t>自行</w:t>
      </w:r>
      <w:r>
        <w:t>研究出一些更先进的方法</w:t>
      </w:r>
      <w:r>
        <w:rPr>
          <w:rFonts w:hint="eastAsia"/>
        </w:rPr>
        <w:t>，</w:t>
      </w:r>
      <w:r>
        <w:t>以便我们处理</w:t>
      </w:r>
      <w:r>
        <w:rPr>
          <w:rFonts w:hint="eastAsia"/>
        </w:rPr>
        <w:t>更多</w:t>
      </w:r>
      <w:r>
        <w:t>的递归式类型</w:t>
      </w:r>
      <w:r>
        <w:rPr>
          <w:rFonts w:hint="eastAsia"/>
        </w:rPr>
        <w:t>，</w:t>
      </w:r>
      <w:r>
        <w:t>超越我们在这里所学到的内容。例如</w:t>
      </w:r>
      <w:r>
        <w:rPr>
          <w:rFonts w:hint="eastAsia"/>
        </w:rPr>
        <w:t>，</w:t>
      </w:r>
      <w:r>
        <w:t>《</w:t>
      </w:r>
      <w:r>
        <w:rPr>
          <w:i/>
        </w:rPr>
        <w:t>Concrete Mathematics</w:t>
      </w:r>
      <w:r>
        <w:t>》</w:t>
      </w:r>
      <w:r>
        <w:rPr>
          <w:rFonts w:hint="eastAsia"/>
        </w:rPr>
        <w:t>中</w:t>
      </w:r>
      <w:r w:rsidR="0018791A">
        <w:rPr>
          <w:rFonts w:hint="eastAsia"/>
        </w:rPr>
        <w:t>就</w:t>
      </w:r>
      <w:r>
        <w:rPr>
          <w:rFonts w:hint="eastAsia"/>
        </w:rPr>
        <w:t>曾</w:t>
      </w:r>
      <w:r>
        <w:t>介绍过一种被称之为</w:t>
      </w:r>
      <w:r w:rsidR="0018791A" w:rsidRPr="0018791A">
        <w:rPr>
          <w:rFonts w:hint="eastAsia"/>
          <w:i/>
        </w:rPr>
        <w:t>生成</w:t>
      </w:r>
      <w:r w:rsidR="0018791A" w:rsidRPr="0018791A">
        <w:rPr>
          <w:i/>
        </w:rPr>
        <w:t>函数</w:t>
      </w:r>
      <w:r w:rsidR="0018791A" w:rsidRPr="0018791A">
        <w:rPr>
          <w:rFonts w:hint="eastAsia"/>
          <w:i/>
        </w:rPr>
        <w:t>（</w:t>
      </w:r>
      <w:r w:rsidR="0018791A">
        <w:rPr>
          <w:i/>
        </w:rPr>
        <w:t>generating functions</w:t>
      </w:r>
      <w:r w:rsidR="0018791A" w:rsidRPr="0018791A">
        <w:rPr>
          <w:rFonts w:hint="eastAsia"/>
          <w:i/>
        </w:rPr>
        <w:t>）</w:t>
      </w:r>
      <w:r w:rsidR="0018791A">
        <w:rPr>
          <w:rStyle w:val="af0"/>
          <w:i/>
        </w:rPr>
        <w:footnoteReference w:id="16"/>
      </w:r>
      <w:r w:rsidR="0018791A">
        <w:t>的东西</w:t>
      </w:r>
      <w:r w:rsidR="0018791A">
        <w:rPr>
          <w:rFonts w:hint="eastAsia"/>
        </w:rPr>
        <w:t>及其</w:t>
      </w:r>
      <w:r w:rsidR="0018791A">
        <w:t>用法</w:t>
      </w:r>
      <w:r w:rsidR="0018791A">
        <w:rPr>
          <w:rFonts w:hint="eastAsia"/>
        </w:rPr>
        <w:t>。</w:t>
      </w:r>
      <w:r w:rsidR="001718D7">
        <w:rPr>
          <w:rFonts w:hint="eastAsia"/>
        </w:rPr>
        <w:t>此外</w:t>
      </w:r>
      <w:r w:rsidR="001718D7">
        <w:t>，</w:t>
      </w:r>
      <w:r w:rsidR="0018791A">
        <w:t>如果</w:t>
      </w:r>
      <w:r w:rsidR="0018791A">
        <w:rPr>
          <w:rFonts w:hint="eastAsia"/>
        </w:rPr>
        <w:t>您</w:t>
      </w:r>
      <w:r w:rsidR="0018791A">
        <w:t>上网</w:t>
      </w:r>
      <w:r w:rsidR="0018791A">
        <w:rPr>
          <w:rFonts w:hint="eastAsia"/>
        </w:rPr>
        <w:t>四处看看</w:t>
      </w:r>
      <w:r w:rsidR="0018791A">
        <w:t>，也</w:t>
      </w:r>
      <w:r w:rsidR="0018791A">
        <w:rPr>
          <w:rFonts w:hint="eastAsia"/>
        </w:rPr>
        <w:t>一定</w:t>
      </w:r>
      <w:r w:rsidR="001718D7">
        <w:rPr>
          <w:rFonts w:hint="eastAsia"/>
        </w:rPr>
        <w:t>能</w:t>
      </w:r>
      <w:r w:rsidR="001718D7">
        <w:t>找到一些用</w:t>
      </w:r>
      <w:r w:rsidR="001718D7" w:rsidRPr="001718D7">
        <w:rPr>
          <w:i/>
        </w:rPr>
        <w:t>零化子（</w:t>
      </w:r>
      <w:r w:rsidR="001718D7" w:rsidRPr="001718D7">
        <w:rPr>
          <w:i/>
        </w:rPr>
        <w:t>annihilators</w:t>
      </w:r>
      <w:r w:rsidR="001718D7" w:rsidRPr="001718D7">
        <w:rPr>
          <w:i/>
        </w:rPr>
        <w:t>）</w:t>
      </w:r>
      <w:r w:rsidR="001718D7">
        <w:rPr>
          <w:rFonts w:hint="eastAsia"/>
        </w:rPr>
        <w:t>或者</w:t>
      </w:r>
      <w:r w:rsidR="001718D7">
        <w:rPr>
          <w:i/>
        </w:rPr>
        <w:t>Akra-Bazzi</w:t>
      </w:r>
      <w:r w:rsidR="001718D7">
        <w:rPr>
          <w:rFonts w:hint="eastAsia"/>
          <w:i/>
        </w:rPr>
        <w:t>定理来</w:t>
      </w:r>
      <w:r w:rsidR="001718D7">
        <w:t>解</w:t>
      </w:r>
      <w:r w:rsidR="001718D7">
        <w:rPr>
          <w:rFonts w:hint="eastAsia"/>
        </w:rPr>
        <w:t>相关</w:t>
      </w:r>
      <w:r w:rsidR="0018791A">
        <w:t>递归式</w:t>
      </w:r>
      <w:r w:rsidR="001718D7">
        <w:rPr>
          <w:rFonts w:hint="eastAsia"/>
        </w:rPr>
        <w:t>的</w:t>
      </w:r>
      <w:r w:rsidR="001718D7">
        <w:t>有趣</w:t>
      </w:r>
      <w:r w:rsidR="001718D7">
        <w:rPr>
          <w:rFonts w:hint="eastAsia"/>
        </w:rPr>
        <w:t>资料</w:t>
      </w:r>
      <w:r w:rsidR="001718D7">
        <w:t>。</w:t>
      </w:r>
    </w:p>
    <w:p w14:paraId="6FDAFF30" w14:textId="77777777" w:rsidR="00216ADA" w:rsidRDefault="00E14DFB" w:rsidP="00D86631">
      <w:pPr>
        <w:ind w:firstLine="420"/>
      </w:pPr>
      <w:r>
        <w:rPr>
          <w:rFonts w:hint="eastAsia"/>
        </w:rPr>
        <w:t>在</w:t>
      </w:r>
      <w:r>
        <w:t>本章稍早前那个关于伪多项式</w:t>
      </w:r>
      <w:r>
        <w:rPr>
          <w:rFonts w:hint="eastAsia"/>
        </w:rPr>
        <w:t>（时间）算法</w:t>
      </w:r>
      <w:r>
        <w:t>的专栏中，我们曾</w:t>
      </w:r>
      <w:r>
        <w:rPr>
          <w:rFonts w:hint="eastAsia"/>
        </w:rPr>
        <w:t>举过</w:t>
      </w:r>
      <w:r>
        <w:t>一个质数检查的例子。</w:t>
      </w:r>
      <w:r>
        <w:rPr>
          <w:rFonts w:hint="eastAsia"/>
        </w:rPr>
        <w:t>许多</w:t>
      </w:r>
      <w:r>
        <w:t>（</w:t>
      </w:r>
      <w:r>
        <w:rPr>
          <w:rFonts w:hint="eastAsia"/>
        </w:rPr>
        <w:t>老式</w:t>
      </w:r>
      <w:r>
        <w:t>）</w:t>
      </w:r>
      <w:r>
        <w:rPr>
          <w:rFonts w:hint="eastAsia"/>
        </w:rPr>
        <w:t>教科书</w:t>
      </w:r>
      <w:r>
        <w:t>都</w:t>
      </w:r>
      <w:r>
        <w:rPr>
          <w:rFonts w:hint="eastAsia"/>
        </w:rPr>
        <w:t>宣称</w:t>
      </w:r>
      <w:r>
        <w:t>这是一个尚未解决的问题（</w:t>
      </w:r>
      <w:r>
        <w:rPr>
          <w:rFonts w:hint="eastAsia"/>
        </w:rPr>
        <w:t>也就是说</w:t>
      </w:r>
      <w:r>
        <w:t>，不知道</w:t>
      </w:r>
      <w:r>
        <w:rPr>
          <w:rFonts w:hint="eastAsia"/>
        </w:rPr>
        <w:t>它</w:t>
      </w:r>
      <w:r>
        <w:t>能不能用多项式算法来解决）</w:t>
      </w:r>
      <w:r w:rsidR="00651E91">
        <w:rPr>
          <w:rFonts w:hint="eastAsia"/>
        </w:rPr>
        <w:t>。</w:t>
      </w:r>
      <w:r w:rsidR="0081116C">
        <w:rPr>
          <w:rFonts w:hint="eastAsia"/>
        </w:rPr>
        <w:t>现在您</w:t>
      </w:r>
      <w:r w:rsidR="0081116C">
        <w:t>知道</w:t>
      </w:r>
      <w:r w:rsidR="0081116C">
        <w:t>——</w:t>
      </w:r>
      <w:r w:rsidR="0081116C">
        <w:t>事情不再是这样</w:t>
      </w:r>
      <w:r w:rsidR="0081116C">
        <w:rPr>
          <w:rFonts w:hint="eastAsia"/>
        </w:rPr>
        <w:t>了</w:t>
      </w:r>
      <w:r w:rsidR="0081116C">
        <w:t>。</w:t>
      </w:r>
      <w:r w:rsidR="0081116C">
        <w:rPr>
          <w:rFonts w:hint="eastAsia"/>
        </w:rPr>
        <w:t>2002</w:t>
      </w:r>
      <w:r w:rsidR="0081116C">
        <w:rPr>
          <w:rFonts w:hint="eastAsia"/>
        </w:rPr>
        <w:t>年，</w:t>
      </w:r>
      <w:r w:rsidR="0081116C">
        <w:t>Agrawal</w:t>
      </w:r>
      <w:r w:rsidR="0081116C">
        <w:rPr>
          <w:rFonts w:hint="eastAsia"/>
        </w:rPr>
        <w:t>、</w:t>
      </w:r>
      <w:r w:rsidR="0081116C">
        <w:t>Kayal</w:t>
      </w:r>
      <w:r w:rsidR="0081116C">
        <w:rPr>
          <w:rFonts w:hint="eastAsia"/>
        </w:rPr>
        <w:t>和</w:t>
      </w:r>
      <w:r w:rsidR="0081116C">
        <w:t>Saxena</w:t>
      </w:r>
      <w:r w:rsidR="0081116C">
        <w:rPr>
          <w:rFonts w:hint="eastAsia"/>
        </w:rPr>
        <w:t>发表了他们</w:t>
      </w:r>
      <w:r w:rsidR="0081116C">
        <w:t>那篇开创性的论文</w:t>
      </w:r>
      <w:r w:rsidR="0081116C">
        <w:rPr>
          <w:rFonts w:hint="eastAsia"/>
        </w:rPr>
        <w:t>《</w:t>
      </w:r>
      <w:r w:rsidR="0081116C">
        <w:t>PRIMES is in P</w:t>
      </w:r>
      <w:r w:rsidR="0081116C">
        <w:rPr>
          <w:rFonts w:hint="eastAsia"/>
        </w:rPr>
        <w:t>》，</w:t>
      </w:r>
      <w:r w:rsidR="0081116C">
        <w:t>里面描述了</w:t>
      </w:r>
      <w:r w:rsidR="0081116C">
        <w:rPr>
          <w:rFonts w:hint="eastAsia"/>
        </w:rPr>
        <w:t>用</w:t>
      </w:r>
      <w:r w:rsidR="0081116C">
        <w:t>多项式算法来解决质数检查</w:t>
      </w:r>
      <w:r w:rsidR="0081116C">
        <w:rPr>
          <w:rFonts w:hint="eastAsia"/>
        </w:rPr>
        <w:t>问题</w:t>
      </w:r>
      <w:r w:rsidR="0081116C">
        <w:t>的</w:t>
      </w:r>
      <w:r w:rsidR="0081116C">
        <w:rPr>
          <w:rFonts w:hint="eastAsia"/>
        </w:rPr>
        <w:t>具体</w:t>
      </w:r>
      <w:r w:rsidR="0081116C">
        <w:t>方法（</w:t>
      </w:r>
      <w:r w:rsidR="003D0159">
        <w:rPr>
          <w:rFonts w:hint="eastAsia"/>
        </w:rPr>
        <w:t>奇怪的是</w:t>
      </w:r>
      <w:r w:rsidR="003D0159">
        <w:t>，</w:t>
      </w:r>
      <w:commentRangeStart w:id="573"/>
      <w:r w:rsidR="003D0159">
        <w:rPr>
          <w:rFonts w:hint="eastAsia"/>
        </w:rPr>
        <w:t>因数</w:t>
      </w:r>
      <w:ins w:id="574" w:author="Robbie Fan" w:date="2014-01-05T13:05:00Z">
        <w:r w:rsidR="00165436">
          <w:rPr>
            <w:rFonts w:hint="eastAsia"/>
          </w:rPr>
          <w:t>分解</w:t>
        </w:r>
      </w:ins>
      <w:commentRangeEnd w:id="573"/>
      <w:ins w:id="575" w:author="Robbie Fan" w:date="2014-01-05T13:06:00Z">
        <w:r w:rsidR="00C06AAC">
          <w:rPr>
            <w:rStyle w:val="af5"/>
          </w:rPr>
          <w:commentReference w:id="573"/>
        </w:r>
      </w:ins>
      <w:r w:rsidR="003D0159">
        <w:rPr>
          <w:rFonts w:hint="eastAsia"/>
        </w:rPr>
        <w:t>却</w:t>
      </w:r>
      <w:r w:rsidR="003D0159">
        <w:t>依然</w:t>
      </w:r>
      <w:r w:rsidR="003D0159">
        <w:rPr>
          <w:rFonts w:hint="eastAsia"/>
        </w:rPr>
        <w:t>是</w:t>
      </w:r>
      <w:r w:rsidR="003D0159">
        <w:t>一个</w:t>
      </w:r>
      <w:commentRangeStart w:id="576"/>
      <w:r w:rsidR="003D0159">
        <w:t>待解决的问题</w:t>
      </w:r>
      <w:commentRangeEnd w:id="576"/>
      <w:r w:rsidR="00143C9A">
        <w:rPr>
          <w:rStyle w:val="af5"/>
        </w:rPr>
        <w:commentReference w:id="576"/>
      </w:r>
      <w:r w:rsidR="0081116C">
        <w:t>）</w:t>
      </w:r>
    </w:p>
    <w:p w14:paraId="3F7CC761" w14:textId="77777777" w:rsidR="007F6FCC" w:rsidRDefault="00226518" w:rsidP="007F6FCC">
      <w:pPr>
        <w:pStyle w:val="3"/>
      </w:pPr>
      <w:r>
        <w:rPr>
          <w:rFonts w:hint="eastAsia"/>
        </w:rPr>
        <w:t>练习题</w:t>
      </w:r>
    </w:p>
    <w:p w14:paraId="30F9A04B" w14:textId="77777777" w:rsidR="008C3380" w:rsidRDefault="00D7111B" w:rsidP="00153EA4">
      <w:pPr>
        <w:ind w:firstLineChars="5" w:firstLine="10"/>
      </w:pPr>
      <w:r>
        <w:t>3-1.</w:t>
      </w:r>
      <w:r w:rsidR="005E7FF3">
        <w:t xml:space="preserve"> </w:t>
      </w:r>
      <w:r w:rsidR="008C3380">
        <w:rPr>
          <w:rFonts w:hint="eastAsia"/>
        </w:rPr>
        <w:t>请证明“求和式的</w:t>
      </w:r>
      <w:r w:rsidR="008C3380">
        <w:t>运用</w:t>
      </w:r>
      <w:r w:rsidR="008C3380">
        <w:rPr>
          <w:rFonts w:hint="eastAsia"/>
        </w:rPr>
        <w:t>”一节中</w:t>
      </w:r>
      <w:r w:rsidR="008C3380">
        <w:t>所描述的那些</w:t>
      </w:r>
      <w:r w:rsidR="005E7FF3">
        <w:rPr>
          <w:rFonts w:hint="eastAsia"/>
        </w:rPr>
        <w:t>特性是</w:t>
      </w:r>
      <w:r w:rsidR="005E7FF3">
        <w:t>正确的。</w:t>
      </w:r>
    </w:p>
    <w:p w14:paraId="73871EBB" w14:textId="77777777" w:rsidR="005E7FF3" w:rsidRDefault="00D7111B" w:rsidP="00153EA4">
      <w:pPr>
        <w:ind w:firstLineChars="5" w:firstLine="10"/>
      </w:pPr>
      <w:r>
        <w:lastRenderedPageBreak/>
        <w:t>3-2.</w:t>
      </w:r>
      <w:r w:rsidR="005E7FF3">
        <w:t xml:space="preserve"> </w:t>
      </w:r>
      <w:r w:rsidR="005E7FF3">
        <w:rPr>
          <w:rFonts w:hint="eastAsia"/>
        </w:rPr>
        <w:t>请用</w:t>
      </w:r>
      <w:r w:rsidR="005E7FF3">
        <w:t>第</w:t>
      </w:r>
      <w:r w:rsidR="005E7FF3">
        <w:t>2</w:t>
      </w:r>
      <w:r w:rsidR="005E7FF3">
        <w:rPr>
          <w:rFonts w:hint="eastAsia"/>
        </w:rPr>
        <w:t>章</w:t>
      </w:r>
      <w:r w:rsidR="005E7FF3">
        <w:t>中的规则证明</w:t>
      </w:r>
      <w:r w:rsidR="005E7FF3">
        <w:rPr>
          <w:i/>
        </w:rPr>
        <w:t>n</w:t>
      </w:r>
      <w:r w:rsidR="005E7FF3">
        <w:t>(</w:t>
      </w:r>
      <w:r w:rsidR="005E7FF3">
        <w:rPr>
          <w:i/>
        </w:rPr>
        <w:t>n</w:t>
      </w:r>
      <w:r w:rsidR="005E7FF3">
        <w:t>–1)/2</w:t>
      </w:r>
      <w:r w:rsidR="005E7FF3">
        <w:rPr>
          <w:rFonts w:hint="eastAsia"/>
        </w:rPr>
        <w:t>属于</w:t>
      </w:r>
      <w:r w:rsidR="005E7FF3">
        <w:t>Θ(</w:t>
      </w:r>
      <w:r w:rsidR="005E7FF3">
        <w:rPr>
          <w:i/>
        </w:rPr>
        <w:t>n</w:t>
      </w:r>
      <w:r w:rsidR="005E7FF3">
        <w:rPr>
          <w:sz w:val="16"/>
          <w:vertAlign w:val="superscript"/>
        </w:rPr>
        <w:t>2</w:t>
      </w:r>
      <w:r w:rsidR="005E7FF3">
        <w:t>)</w:t>
      </w:r>
      <w:r w:rsidR="005E7FF3">
        <w:rPr>
          <w:rFonts w:hint="eastAsia"/>
        </w:rPr>
        <w:t>。</w:t>
      </w:r>
    </w:p>
    <w:p w14:paraId="21B2E2B2" w14:textId="77777777" w:rsidR="005E7FF3" w:rsidRDefault="00D7111B" w:rsidP="00153EA4">
      <w:pPr>
        <w:ind w:left="0" w:firstLineChars="5" w:firstLine="10"/>
      </w:pPr>
      <w:r>
        <w:t xml:space="preserve">3-3. </w:t>
      </w:r>
      <w:del w:id="577" w:author="Robbie Fan" w:date="2014-01-05T13:16:00Z">
        <w:r w:rsidR="0031063C" w:rsidDel="00E91EC1">
          <w:rPr>
            <w:rFonts w:hint="eastAsia"/>
          </w:rPr>
          <w:delText>k</w:delText>
        </w:r>
        <w:r w:rsidR="0031063C" w:rsidDel="00E91EC1">
          <w:rPr>
            <w:rFonts w:hint="eastAsia"/>
          </w:rPr>
          <w:delText>个</w:delText>
        </w:r>
      </w:del>
      <w:r w:rsidR="0031063C">
        <w:rPr>
          <w:rFonts w:hint="eastAsia"/>
        </w:rPr>
        <w:t>2</w:t>
      </w:r>
      <w:r w:rsidR="0031063C">
        <w:rPr>
          <w:rFonts w:hint="eastAsia"/>
        </w:rPr>
        <w:t>的</w:t>
      </w:r>
      <w:ins w:id="578" w:author="Robbie Fan" w:date="2014-01-05T13:16:00Z">
        <w:r w:rsidR="00E91EC1">
          <w:rPr>
            <w:rFonts w:hint="eastAsia"/>
          </w:rPr>
          <w:t>最小的</w:t>
        </w:r>
        <w:r w:rsidR="00E91EC1">
          <w:rPr>
            <w:rFonts w:hint="eastAsia"/>
          </w:rPr>
          <w:t>k</w:t>
        </w:r>
        <w:r w:rsidR="00E91EC1">
          <w:rPr>
            <w:rFonts w:hint="eastAsia"/>
          </w:rPr>
          <w:t>个</w:t>
        </w:r>
      </w:ins>
      <w:del w:id="579" w:author="Robbie Fan" w:date="2014-01-05T13:16:00Z">
        <w:r w:rsidR="00B57B0B" w:rsidDel="00E91EC1">
          <w:rPr>
            <w:rFonts w:hint="eastAsia"/>
          </w:rPr>
          <w:delText>连续</w:delText>
        </w:r>
      </w:del>
      <w:r w:rsidR="00B57B0B">
        <w:rPr>
          <w:rFonts w:hint="eastAsia"/>
        </w:rPr>
        <w:t>非负</w:t>
      </w:r>
      <w:r w:rsidR="0031063C">
        <w:t>指数</w:t>
      </w:r>
      <w:r w:rsidR="00B57B0B">
        <w:rPr>
          <w:rFonts w:hint="eastAsia"/>
        </w:rPr>
        <w:t>项</w:t>
      </w:r>
      <w:r w:rsidR="0031063C">
        <w:t>相加的</w:t>
      </w:r>
      <w:del w:id="580" w:author="Robbie Fan" w:date="2014-01-05T13:16:00Z">
        <w:r w:rsidR="0031063C" w:rsidDel="006E022B">
          <w:delText>求和式</w:delText>
        </w:r>
      </w:del>
      <w:commentRangeStart w:id="581"/>
      <w:ins w:id="582" w:author="Robbie Fan" w:date="2014-01-05T13:16:00Z">
        <w:r w:rsidR="006E022B">
          <w:rPr>
            <w:rFonts w:hint="eastAsia"/>
          </w:rPr>
          <w:t>和</w:t>
        </w:r>
      </w:ins>
      <w:commentRangeEnd w:id="581"/>
      <w:ins w:id="583" w:author="Robbie Fan" w:date="2014-01-05T13:17:00Z">
        <w:r w:rsidR="006E022B">
          <w:rPr>
            <w:rStyle w:val="af5"/>
          </w:rPr>
          <w:commentReference w:id="581"/>
        </w:r>
      </w:ins>
      <w:r w:rsidR="0031063C">
        <w:t>等于</w:t>
      </w:r>
      <w:commentRangeStart w:id="584"/>
      <w:r w:rsidR="0031063C">
        <w:t>2</w:t>
      </w:r>
      <w:r w:rsidR="0031063C">
        <w:rPr>
          <w:i/>
          <w:sz w:val="16"/>
          <w:vertAlign w:val="superscript"/>
        </w:rPr>
        <w:t>k</w:t>
      </w:r>
      <w:r w:rsidR="0031063C">
        <w:rPr>
          <w:sz w:val="16"/>
          <w:vertAlign w:val="superscript"/>
        </w:rPr>
        <w:t>+1</w:t>
      </w:r>
      <w:commentRangeEnd w:id="584"/>
      <w:r w:rsidR="00743D9F">
        <w:rPr>
          <w:rStyle w:val="af5"/>
        </w:rPr>
        <w:commentReference w:id="584"/>
      </w:r>
      <w:r w:rsidR="0031063C">
        <w:t xml:space="preserve"> – 1</w:t>
      </w:r>
      <w:r w:rsidR="0031063C">
        <w:rPr>
          <w:rFonts w:hint="eastAsia"/>
        </w:rPr>
        <w:t>，</w:t>
      </w:r>
      <w:r w:rsidR="0031063C">
        <w:t>请</w:t>
      </w:r>
      <w:r w:rsidR="0031063C">
        <w:rPr>
          <w:rFonts w:hint="eastAsia"/>
        </w:rPr>
        <w:t>用</w:t>
      </w:r>
      <w:r w:rsidR="0031063C">
        <w:t>该特性证明</w:t>
      </w:r>
      <w:r w:rsidR="00B57B0B">
        <w:rPr>
          <w:rFonts w:hint="eastAsia"/>
        </w:rPr>
        <w:t>所有</w:t>
      </w:r>
      <w:r w:rsidR="00B57B0B">
        <w:t>正整数都可以用二进制来表示。</w:t>
      </w:r>
    </w:p>
    <w:p w14:paraId="66AF9CC1" w14:textId="77777777" w:rsidR="00B57B0B" w:rsidRDefault="00D7111B" w:rsidP="00153EA4">
      <w:pPr>
        <w:ind w:firstLineChars="10" w:firstLine="21"/>
      </w:pPr>
      <w:r>
        <w:t xml:space="preserve">3-4. </w:t>
      </w:r>
      <w:r w:rsidR="00F73355">
        <w:rPr>
          <w:rFonts w:hint="eastAsia"/>
        </w:rPr>
        <w:t>在“龟兔赛跑”一节</w:t>
      </w:r>
      <w:r w:rsidR="00F73355">
        <w:t>中</w:t>
      </w:r>
      <w:r w:rsidR="00B25FC5">
        <w:rPr>
          <w:rFonts w:hint="eastAsia"/>
        </w:rPr>
        <w:t>，我们介绍</w:t>
      </w:r>
      <w:r w:rsidR="00B25FC5">
        <w:t>两种查找数字的方法。现在</w:t>
      </w:r>
      <w:r w:rsidR="00B25FC5">
        <w:rPr>
          <w:rFonts w:hint="eastAsia"/>
        </w:rPr>
        <w:t>请将</w:t>
      </w:r>
      <w:r w:rsidR="00B25FC5">
        <w:t>这两个方法转换成猜数字算法，并用</w:t>
      </w:r>
      <w:r w:rsidR="00B25FC5">
        <w:t>Python</w:t>
      </w:r>
      <w:r w:rsidR="00B25FC5">
        <w:t>实现</w:t>
      </w:r>
      <w:r w:rsidR="00B25FC5">
        <w:rPr>
          <w:rFonts w:hint="eastAsia"/>
        </w:rPr>
        <w:t>出来。</w:t>
      </w:r>
    </w:p>
    <w:p w14:paraId="7A1D8D00" w14:textId="77777777" w:rsidR="00D7111B" w:rsidRDefault="00F73355" w:rsidP="00153EA4">
      <w:pPr>
        <w:ind w:firstLineChars="10" w:firstLine="21"/>
      </w:pPr>
      <w:r>
        <w:t xml:space="preserve">3-5. </w:t>
      </w:r>
      <w:r>
        <w:rPr>
          <w:rFonts w:hint="eastAsia"/>
        </w:rPr>
        <w:t>请</w:t>
      </w:r>
      <w:r>
        <w:t>证明</w:t>
      </w:r>
      <w:r w:rsidR="00D7111B">
        <w:rPr>
          <w:i/>
        </w:rPr>
        <w:t>C</w:t>
      </w:r>
      <w:r w:rsidR="00D7111B">
        <w:t>(</w:t>
      </w:r>
      <w:r w:rsidR="00D7111B">
        <w:rPr>
          <w:i/>
        </w:rPr>
        <w:t>n</w:t>
      </w:r>
      <w:r w:rsidR="00D7111B">
        <w:t>,</w:t>
      </w:r>
      <w:r w:rsidR="00D7111B">
        <w:rPr>
          <w:i/>
        </w:rPr>
        <w:t>k</w:t>
      </w:r>
      <w:r w:rsidR="00D7111B">
        <w:t xml:space="preserve">) = </w:t>
      </w:r>
      <w:r w:rsidR="00D7111B">
        <w:rPr>
          <w:i/>
        </w:rPr>
        <w:t>C</w:t>
      </w:r>
      <w:r w:rsidR="00D7111B">
        <w:t>(</w:t>
      </w:r>
      <w:r w:rsidR="00D7111B">
        <w:rPr>
          <w:i/>
        </w:rPr>
        <w:t>n</w:t>
      </w:r>
      <w:r w:rsidR="00D7111B">
        <w:t>,</w:t>
      </w:r>
      <w:r w:rsidR="00D7111B">
        <w:rPr>
          <w:i/>
        </w:rPr>
        <w:t>n</w:t>
      </w:r>
      <w:r w:rsidR="00D7111B">
        <w:t>–</w:t>
      </w:r>
      <w:r w:rsidR="00D7111B">
        <w:rPr>
          <w:i/>
        </w:rPr>
        <w:t>k</w:t>
      </w:r>
      <w:r w:rsidR="00D7111B">
        <w:t>)</w:t>
      </w:r>
      <w:ins w:id="585" w:author="Robbie Fan" w:date="2014-01-05T13:23:00Z">
        <w:r w:rsidR="00A55F3A">
          <w:rPr>
            <w:rFonts w:hint="eastAsia"/>
          </w:rPr>
          <w:t>。</w:t>
        </w:r>
      </w:ins>
      <w:del w:id="586" w:author="Robbie Fan" w:date="2014-01-05T13:23:00Z">
        <w:r w:rsidR="00D7111B" w:rsidDel="00A55F3A">
          <w:delText xml:space="preserve">. </w:delText>
        </w:r>
      </w:del>
    </w:p>
    <w:p w14:paraId="5AB720A0" w14:textId="77777777" w:rsidR="00360707" w:rsidRPr="00372589" w:rsidRDefault="00D7111B" w:rsidP="00153EA4">
      <w:pPr>
        <w:ind w:firstLineChars="10" w:firstLine="21"/>
      </w:pPr>
      <w:r>
        <w:t>3-6.</w:t>
      </w:r>
      <w:r w:rsidR="00DD677B">
        <w:t xml:space="preserve"> </w:t>
      </w:r>
      <w:r w:rsidR="00DD677B">
        <w:rPr>
          <w:rFonts w:hint="eastAsia"/>
        </w:rPr>
        <w:t>在“递归</w:t>
      </w:r>
      <w:r w:rsidR="00DD677B">
        <w:t>与递归式</w:t>
      </w:r>
      <w:r w:rsidR="00DD677B">
        <w:rPr>
          <w:rFonts w:hint="eastAsia"/>
        </w:rPr>
        <w:t>”这一节中</w:t>
      </w:r>
      <w:r w:rsidR="00DD677B">
        <w:t>，</w:t>
      </w:r>
      <w:r w:rsidR="00DD677B">
        <w:rPr>
          <w:rFonts w:hint="eastAsia"/>
        </w:rPr>
        <w:t>我们</w:t>
      </w:r>
      <w:r w:rsidR="00DD677B">
        <w:t>早先</w:t>
      </w:r>
      <w:r w:rsidR="00DD677B">
        <w:rPr>
          <w:rFonts w:hint="eastAsia"/>
        </w:rPr>
        <w:t>曾在</w:t>
      </w:r>
      <w:r w:rsidR="00DD677B">
        <w:t>递归函数</w:t>
      </w:r>
      <w:r w:rsidR="00DD677B">
        <w:t>S</w:t>
      </w:r>
      <w:r w:rsidR="00DD677B">
        <w:rPr>
          <w:rFonts w:hint="eastAsia"/>
        </w:rPr>
        <w:t>中假设</w:t>
      </w:r>
      <w:r w:rsidR="00DD677B">
        <w:t>过，如果</w:t>
      </w:r>
      <w:r w:rsidR="00DD677B">
        <w:rPr>
          <w:rFonts w:hint="eastAsia"/>
        </w:rPr>
        <w:t>它没有使用</w:t>
      </w:r>
      <w:r w:rsidR="00DD677B">
        <w:t>位置参数</w:t>
      </w:r>
      <w:r w:rsidR="00DD677B">
        <w:t>i</w:t>
      </w:r>
      <w:r w:rsidR="00DD677B">
        <w:rPr>
          <w:rFonts w:hint="eastAsia"/>
        </w:rPr>
        <w:t>，</w:t>
      </w:r>
      <w:r w:rsidR="00DD677B">
        <w:t>而是直接</w:t>
      </w:r>
      <w:r w:rsidR="00DD677B">
        <w:rPr>
          <w:rFonts w:hint="eastAsia"/>
        </w:rPr>
        <w:t>让</w:t>
      </w:r>
      <w:r w:rsidR="00DD677B">
        <w:t>函数返回</w:t>
      </w:r>
      <w:r w:rsidR="00DD677B">
        <w:rPr>
          <w:rFonts w:ascii="Calibri" w:eastAsia="Calibri" w:hAnsi="Calibri" w:cs="Calibri"/>
        </w:rPr>
        <w:t>sec[0]</w:t>
      </w:r>
      <w:r w:rsidR="00DD677B">
        <w:t xml:space="preserve"> </w:t>
      </w:r>
      <w:r w:rsidR="00DD677B">
        <w:rPr>
          <w:rFonts w:ascii="Calibri" w:eastAsia="Calibri" w:hAnsi="Calibri" w:cs="Calibri"/>
        </w:rPr>
        <w:t>+</w:t>
      </w:r>
      <w:r w:rsidR="00DD677B">
        <w:t xml:space="preserve"> </w:t>
      </w:r>
      <w:r w:rsidR="00DD677B">
        <w:rPr>
          <w:rFonts w:ascii="Calibri" w:eastAsia="Calibri" w:hAnsi="Calibri" w:cs="Calibri"/>
        </w:rPr>
        <w:t>S(seq[1:])</w:t>
      </w:r>
      <w:r w:rsidR="00DD677B" w:rsidRPr="00372589">
        <w:rPr>
          <w:rFonts w:ascii="Calibri" w:hAnsi="Calibri" w:cs="Calibri" w:hint="eastAsia"/>
        </w:rPr>
        <w:t>的话</w:t>
      </w:r>
      <w:r w:rsidR="00DD677B" w:rsidRPr="00372589">
        <w:rPr>
          <w:rFonts w:ascii="Calibri" w:hAnsi="Calibri" w:cs="Calibri"/>
        </w:rPr>
        <w:t>，</w:t>
      </w:r>
      <w:r w:rsidR="00DD677B" w:rsidRPr="00372589">
        <w:rPr>
          <w:rFonts w:ascii="Calibri" w:hAnsi="Calibri" w:cs="Calibri" w:hint="eastAsia"/>
        </w:rPr>
        <w:t>该</w:t>
      </w:r>
      <w:r w:rsidR="00DD677B" w:rsidRPr="00372589">
        <w:rPr>
          <w:rFonts w:ascii="Calibri" w:hAnsi="Calibri" w:cs="Calibri"/>
        </w:rPr>
        <w:t>函数的</w:t>
      </w:r>
      <w:r w:rsidR="00DD677B" w:rsidRPr="00372589">
        <w:rPr>
          <w:rFonts w:ascii="Calibri" w:hAnsi="Calibri" w:cs="Calibri" w:hint="eastAsia"/>
        </w:rPr>
        <w:t>渐进</w:t>
      </w:r>
      <w:r w:rsidR="00DD677B" w:rsidRPr="00372589">
        <w:rPr>
          <w:rFonts w:ascii="Calibri" w:hAnsi="Calibri" w:cs="Calibri"/>
        </w:rPr>
        <w:t>运行时间又会是什么</w:t>
      </w:r>
      <w:r w:rsidR="00DD677B" w:rsidRPr="00372589">
        <w:rPr>
          <w:rFonts w:ascii="Calibri" w:hAnsi="Calibri" w:cs="Calibri" w:hint="eastAsia"/>
        </w:rPr>
        <w:t>？</w:t>
      </w:r>
    </w:p>
    <w:p w14:paraId="3E6B7C0F" w14:textId="77777777" w:rsidR="00D7111B" w:rsidRDefault="00D7111B" w:rsidP="00153EA4">
      <w:pPr>
        <w:ind w:firstLineChars="10" w:firstLine="21"/>
      </w:pPr>
      <w:r>
        <w:t>3</w:t>
      </w:r>
      <w:r w:rsidR="00B25FC5">
        <w:t>-7.</w:t>
      </w:r>
      <w:r>
        <w:t xml:space="preserve"> </w:t>
      </w:r>
      <w:r w:rsidR="00B25FC5">
        <w:rPr>
          <w:rFonts w:hint="eastAsia"/>
        </w:rPr>
        <w:t>请用</w:t>
      </w:r>
      <w:r w:rsidR="00B25FC5">
        <w:t>重复代</w:t>
      </w:r>
      <w:r w:rsidR="00B25FC5">
        <w:rPr>
          <w:rFonts w:hint="eastAsia"/>
        </w:rPr>
        <w:t>入</w:t>
      </w:r>
      <w:r w:rsidR="00B25FC5">
        <w:t>法求解表</w:t>
      </w:r>
      <w:r w:rsidR="00B25FC5">
        <w:rPr>
          <w:rFonts w:hint="eastAsia"/>
        </w:rPr>
        <w:t>3</w:t>
      </w:r>
      <w:r w:rsidR="00B25FC5">
        <w:t>-1</w:t>
      </w:r>
      <w:r w:rsidR="00B25FC5">
        <w:rPr>
          <w:rFonts w:hint="eastAsia"/>
        </w:rPr>
        <w:t>中</w:t>
      </w:r>
      <w:r w:rsidR="00B25FC5">
        <w:t>的递归式</w:t>
      </w:r>
      <w:r w:rsidR="00B25FC5">
        <w:rPr>
          <w:rFonts w:hint="eastAsia"/>
        </w:rPr>
        <w:t>2</w:t>
      </w:r>
      <w:r w:rsidR="00B25FC5">
        <w:rPr>
          <w:rFonts w:hint="eastAsia"/>
        </w:rPr>
        <w:t>。</w:t>
      </w:r>
    </w:p>
    <w:p w14:paraId="3C830E70" w14:textId="77777777" w:rsidR="00D7111B" w:rsidRDefault="00D7111B" w:rsidP="00153EA4">
      <w:pPr>
        <w:ind w:firstLineChars="10" w:firstLine="21"/>
      </w:pPr>
      <w:r>
        <w:t>3</w:t>
      </w:r>
      <w:r w:rsidR="00B25FC5">
        <w:t xml:space="preserve">-8. </w:t>
      </w:r>
      <w:r w:rsidR="00B25FC5">
        <w:rPr>
          <w:rFonts w:hint="eastAsia"/>
        </w:rPr>
        <w:t>请用</w:t>
      </w:r>
      <w:r w:rsidR="00B25FC5">
        <w:t>重复代</w:t>
      </w:r>
      <w:r w:rsidR="00B25FC5">
        <w:rPr>
          <w:rFonts w:hint="eastAsia"/>
        </w:rPr>
        <w:t>入</w:t>
      </w:r>
      <w:r w:rsidR="00B25FC5">
        <w:t>法求解表</w:t>
      </w:r>
      <w:r w:rsidR="00B25FC5">
        <w:rPr>
          <w:rFonts w:hint="eastAsia"/>
        </w:rPr>
        <w:t>3</w:t>
      </w:r>
      <w:r w:rsidR="00B25FC5">
        <w:t>-1</w:t>
      </w:r>
      <w:r w:rsidR="00B25FC5">
        <w:rPr>
          <w:rFonts w:hint="eastAsia"/>
        </w:rPr>
        <w:t>中</w:t>
      </w:r>
      <w:r w:rsidR="00B25FC5">
        <w:t>的递归式</w:t>
      </w:r>
      <w:r w:rsidR="00B25FC5">
        <w:rPr>
          <w:rFonts w:hint="eastAsia"/>
        </w:rPr>
        <w:t>3</w:t>
      </w:r>
      <w:r w:rsidR="00B25FC5">
        <w:rPr>
          <w:rFonts w:hint="eastAsia"/>
        </w:rPr>
        <w:t>。</w:t>
      </w:r>
    </w:p>
    <w:p w14:paraId="0ACDA101" w14:textId="77777777" w:rsidR="00D7111B" w:rsidRPr="00B25FC5" w:rsidRDefault="00B25FC5" w:rsidP="00153EA4">
      <w:pPr>
        <w:ind w:firstLineChars="10" w:firstLine="21"/>
      </w:pPr>
      <w:r>
        <w:t xml:space="preserve">3-9. </w:t>
      </w:r>
      <w:r>
        <w:rPr>
          <w:rFonts w:hint="eastAsia"/>
        </w:rPr>
        <w:t>请用</w:t>
      </w:r>
      <w:r>
        <w:t>重复代</w:t>
      </w:r>
      <w:r>
        <w:rPr>
          <w:rFonts w:hint="eastAsia"/>
        </w:rPr>
        <w:t>入</w:t>
      </w:r>
      <w:r>
        <w:t>法求解表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中</w:t>
      </w:r>
      <w:r>
        <w:t>的递归式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0DA64D54" w14:textId="77777777" w:rsidR="00360707" w:rsidRDefault="00D7111B" w:rsidP="00360707">
      <w:pPr>
        <w:ind w:firstLineChars="10" w:firstLine="21"/>
      </w:pPr>
      <w:r>
        <w:t>3-10.</w:t>
      </w:r>
      <w:r w:rsidR="00360707">
        <w:rPr>
          <w:rFonts w:hint="eastAsia"/>
        </w:rPr>
        <w:t>请证明</w:t>
      </w:r>
      <w:r w:rsidR="00360707">
        <w:t>无论对数的底</w:t>
      </w:r>
      <w:r w:rsidR="00360707">
        <w:rPr>
          <w:rFonts w:hint="eastAsia"/>
        </w:rPr>
        <w:t>是</w:t>
      </w:r>
      <w:r w:rsidR="00360707">
        <w:t>什么</w:t>
      </w:r>
      <w:r w:rsidR="00360707">
        <w:rPr>
          <w:rFonts w:hint="eastAsia"/>
        </w:rPr>
        <w:t>，</w:t>
      </w:r>
      <w:r w:rsidR="00360707">
        <w:t>都有</w:t>
      </w:r>
      <w:r w:rsidR="00360707">
        <w:rPr>
          <w:i/>
        </w:rPr>
        <w:t xml:space="preserve">x </w:t>
      </w:r>
      <w:r w:rsidR="00360707">
        <w:rPr>
          <w:sz w:val="16"/>
          <w:vertAlign w:val="superscript"/>
        </w:rPr>
        <w:t xml:space="preserve">log </w:t>
      </w:r>
      <w:r w:rsidR="00360707">
        <w:rPr>
          <w:i/>
          <w:sz w:val="16"/>
          <w:vertAlign w:val="superscript"/>
        </w:rPr>
        <w:t>y</w:t>
      </w:r>
      <w:r w:rsidR="00360707">
        <w:t xml:space="preserve"> = </w:t>
      </w:r>
      <w:r w:rsidR="00360707">
        <w:rPr>
          <w:i/>
        </w:rPr>
        <w:t xml:space="preserve">y </w:t>
      </w:r>
      <w:r w:rsidR="00360707">
        <w:rPr>
          <w:sz w:val="16"/>
          <w:vertAlign w:val="superscript"/>
        </w:rPr>
        <w:t xml:space="preserve">log </w:t>
      </w:r>
      <w:r w:rsidR="00360707">
        <w:rPr>
          <w:i/>
          <w:sz w:val="16"/>
          <w:vertAlign w:val="superscript"/>
        </w:rPr>
        <w:t>x</w:t>
      </w:r>
      <w:r w:rsidR="00360707">
        <w:rPr>
          <w:rFonts w:hint="eastAsia"/>
        </w:rPr>
        <w:t>。</w:t>
      </w:r>
    </w:p>
    <w:p w14:paraId="3FF13834" w14:textId="77777777" w:rsidR="00D7111B" w:rsidRDefault="00D7111B" w:rsidP="00153EA4">
      <w:pPr>
        <w:ind w:firstLineChars="10" w:firstLine="21"/>
      </w:pPr>
      <w:r>
        <w:t>3-11.</w:t>
      </w:r>
      <w:r w:rsidR="00360707">
        <w:rPr>
          <w:rFonts w:hint="eastAsia"/>
        </w:rPr>
        <w:t>请</w:t>
      </w:r>
      <w:r w:rsidR="00360707">
        <w:t>证明</w:t>
      </w:r>
      <w:r w:rsidR="00360707">
        <w:rPr>
          <w:rFonts w:hint="eastAsia"/>
        </w:rPr>
        <w:t>在</w:t>
      </w:r>
      <w:r w:rsidR="00360707">
        <w:t>清单</w:t>
      </w:r>
      <w:r w:rsidR="00360707">
        <w:rPr>
          <w:rFonts w:hint="eastAsia"/>
        </w:rPr>
        <w:t>3</w:t>
      </w:r>
      <w:r w:rsidR="00360707">
        <w:t>-2</w:t>
      </w:r>
      <w:r w:rsidR="00360707">
        <w:rPr>
          <w:rFonts w:hint="eastAsia"/>
        </w:rPr>
        <w:t>的</w:t>
      </w:r>
      <w:del w:id="587" w:author="Robbie Fan" w:date="2014-01-05T13:26:00Z">
        <w:r w:rsidR="00360707" w:rsidDel="000A4B92">
          <w:delText>合并</w:delText>
        </w:r>
      </w:del>
      <w:ins w:id="588" w:author="Robbie Fan" w:date="2014-01-05T13:26:00Z">
        <w:r w:rsidR="000A4B92">
          <w:rPr>
            <w:rFonts w:hint="eastAsia"/>
          </w:rPr>
          <w:t>归</w:t>
        </w:r>
        <w:r w:rsidR="000A4B92">
          <w:t>并</w:t>
        </w:r>
      </w:ins>
      <w:r w:rsidR="00360707">
        <w:t>排序</w:t>
      </w:r>
      <w:r w:rsidR="00360707">
        <w:rPr>
          <w:rFonts w:hint="eastAsia"/>
        </w:rPr>
        <w:t>实现中</w:t>
      </w:r>
      <w:r w:rsidR="00360707">
        <w:t>，</w:t>
      </w:r>
      <w:r w:rsidR="00360707">
        <w:rPr>
          <w:i/>
        </w:rPr>
        <w:t>f</w:t>
      </w:r>
      <w:r w:rsidR="00360707">
        <w:t>(</w:t>
      </w:r>
      <w:r w:rsidR="00360707">
        <w:rPr>
          <w:i/>
        </w:rPr>
        <w:t>n</w:t>
      </w:r>
      <w:r w:rsidR="00360707">
        <w:t>)</w:t>
      </w:r>
      <w:r w:rsidR="00360707">
        <w:rPr>
          <w:rFonts w:hint="eastAsia"/>
        </w:rPr>
        <w:t>属于</w:t>
      </w:r>
      <w:r w:rsidR="00360707">
        <w:t>Θ(</w:t>
      </w:r>
      <w:r w:rsidR="00360707">
        <w:rPr>
          <w:i/>
        </w:rPr>
        <w:t>n</w:t>
      </w:r>
      <w:r w:rsidR="00360707">
        <w:t>)</w:t>
      </w:r>
      <w:r w:rsidR="00360707">
        <w:rPr>
          <w:rFonts w:hint="eastAsia"/>
        </w:rPr>
        <w:t>。</w:t>
      </w:r>
    </w:p>
    <w:p w14:paraId="2405EE92" w14:textId="77777777" w:rsidR="00DD677B" w:rsidRDefault="00D7111B" w:rsidP="00153EA4">
      <w:pPr>
        <w:ind w:firstLineChars="10" w:firstLine="21"/>
      </w:pPr>
      <w:r>
        <w:t>3-12.</w:t>
      </w:r>
      <w:r w:rsidR="00180906">
        <w:rPr>
          <w:rFonts w:hint="eastAsia"/>
        </w:rPr>
        <w:t>在</w:t>
      </w:r>
      <w:r w:rsidR="00180906">
        <w:t>清单</w:t>
      </w:r>
      <w:r w:rsidR="00D170A2">
        <w:rPr>
          <w:rFonts w:hint="eastAsia"/>
        </w:rPr>
        <w:t>3</w:t>
      </w:r>
      <w:r w:rsidR="00D170A2">
        <w:t>-2</w:t>
      </w:r>
      <w:r w:rsidR="00D170A2">
        <w:rPr>
          <w:rFonts w:hint="eastAsia"/>
        </w:rPr>
        <w:t>那一版</w:t>
      </w:r>
      <w:r w:rsidR="00D170A2">
        <w:t>的</w:t>
      </w:r>
      <w:del w:id="589" w:author="Robbie Fan" w:date="2014-01-05T13:26:00Z">
        <w:r w:rsidR="00D170A2" w:rsidDel="003A0FC3">
          <w:delText>合并</w:delText>
        </w:r>
      </w:del>
      <w:ins w:id="590" w:author="Robbie Fan" w:date="2014-01-05T13:26:00Z">
        <w:r w:rsidR="003A0FC3">
          <w:rPr>
            <w:rFonts w:hint="eastAsia"/>
          </w:rPr>
          <w:t>归</w:t>
        </w:r>
        <w:r w:rsidR="003A0FC3">
          <w:t>并</w:t>
        </w:r>
      </w:ins>
      <w:r w:rsidR="00D170A2">
        <w:rPr>
          <w:rFonts w:hint="eastAsia"/>
        </w:rPr>
        <w:t>排序中</w:t>
      </w:r>
      <w:r w:rsidR="00D170A2">
        <w:t>，</w:t>
      </w:r>
      <w:r w:rsidR="00D170A2">
        <w:rPr>
          <w:rFonts w:hint="eastAsia"/>
        </w:rPr>
        <w:t>对象是</w:t>
      </w:r>
      <w:r w:rsidR="00D170A2">
        <w:t>从序列每一半的尾端弹出（</w:t>
      </w:r>
      <w:r w:rsidR="00D170A2">
        <w:rPr>
          <w:rFonts w:hint="eastAsia"/>
        </w:rPr>
        <w:t>经由</w:t>
      </w:r>
      <w:r w:rsidR="00D170A2">
        <w:t>pop()</w:t>
      </w:r>
      <w:r w:rsidR="00D170A2">
        <w:t>）</w:t>
      </w:r>
      <w:r w:rsidR="00D170A2">
        <w:rPr>
          <w:rFonts w:hint="eastAsia"/>
        </w:rPr>
        <w:t>的。或许选择</w:t>
      </w:r>
      <w:r w:rsidR="00D170A2">
        <w:t>从首端</w:t>
      </w:r>
      <w:r w:rsidR="00D170A2">
        <w:rPr>
          <w:rFonts w:hint="eastAsia"/>
        </w:rPr>
        <w:t>弹出（经由</w:t>
      </w:r>
      <w:r w:rsidR="00D170A2">
        <w:t>pop(0)</w:t>
      </w:r>
      <w:r w:rsidR="00D170A2">
        <w:rPr>
          <w:rFonts w:hint="eastAsia"/>
        </w:rPr>
        <w:t>）</w:t>
      </w:r>
      <w:r w:rsidR="00D170A2">
        <w:t>会更直观一点</w:t>
      </w:r>
      <w:r w:rsidR="00D170A2">
        <w:rPr>
          <w:rFonts w:hint="eastAsia"/>
        </w:rPr>
        <w:t>，以免</w:t>
      </w:r>
      <w:r w:rsidR="00D170A2">
        <w:t>我们要对</w:t>
      </w:r>
      <w:r w:rsidR="00D170A2">
        <w:t>res</w:t>
      </w:r>
      <w:r w:rsidR="00D170A2">
        <w:t>进行</w:t>
      </w:r>
      <w:del w:id="591" w:author="Robbie Fan" w:date="2014-01-05T13:28:00Z">
        <w:r w:rsidR="00D170A2" w:rsidDel="008C1100">
          <w:delText>反向</w:delText>
        </w:r>
      </w:del>
      <w:ins w:id="592" w:author="Robbie Fan" w:date="2014-01-05T13:29:00Z">
        <w:r w:rsidR="006D33C8">
          <w:rPr>
            <w:rFonts w:hint="eastAsia"/>
          </w:rPr>
          <w:t>反转</w:t>
        </w:r>
      </w:ins>
      <w:ins w:id="593" w:author="Robbie Fan" w:date="2014-01-05T13:28:00Z">
        <w:r w:rsidR="006D33C8">
          <w:rPr>
            <w:rStyle w:val="af5"/>
          </w:rPr>
          <w:commentReference w:id="594"/>
        </w:r>
      </w:ins>
      <w:r w:rsidR="00D170A2">
        <w:t>处理（</w:t>
      </w:r>
      <w:r w:rsidR="00B01C7A">
        <w:rPr>
          <w:rFonts w:hint="eastAsia"/>
        </w:rPr>
        <w:t>而且</w:t>
      </w:r>
      <w:r w:rsidR="00D170A2">
        <w:rPr>
          <w:rFonts w:hint="eastAsia"/>
        </w:rPr>
        <w:t>也</w:t>
      </w:r>
      <w:r w:rsidR="00D170A2">
        <w:t>更</w:t>
      </w:r>
      <w:r w:rsidR="00B01C7A">
        <w:rPr>
          <w:rFonts w:hint="eastAsia"/>
        </w:rPr>
        <w:t>符合</w:t>
      </w:r>
      <w:r w:rsidR="00D170A2">
        <w:t>我们实际</w:t>
      </w:r>
      <w:r w:rsidR="00B01C7A">
        <w:rPr>
          <w:rFonts w:hint="eastAsia"/>
        </w:rPr>
        <w:t>的</w:t>
      </w:r>
      <w:r w:rsidR="00D170A2">
        <w:t>生活习惯）</w:t>
      </w:r>
      <w:r w:rsidR="00B01C7A">
        <w:rPr>
          <w:rFonts w:hint="eastAsia"/>
        </w:rPr>
        <w:t>，</w:t>
      </w:r>
      <w:r w:rsidR="00B01C7A">
        <w:t>但</w:t>
      </w:r>
      <w:r w:rsidR="00B01C7A">
        <w:t>pop(0)</w:t>
      </w:r>
      <w:r w:rsidR="00B01C7A">
        <w:rPr>
          <w:rFonts w:hint="eastAsia"/>
        </w:rPr>
        <w:t>（跟</w:t>
      </w:r>
      <w:r w:rsidR="00B01C7A">
        <w:t>insert(0)</w:t>
      </w:r>
      <w:r w:rsidR="00B01C7A">
        <w:rPr>
          <w:rFonts w:hint="eastAsia"/>
        </w:rPr>
        <w:t>一样）是一个</w:t>
      </w:r>
      <w:r w:rsidR="00B01C7A">
        <w:t>线性级操作</w:t>
      </w:r>
      <w:r w:rsidR="00B01C7A">
        <w:rPr>
          <w:rFonts w:hint="eastAsia"/>
        </w:rPr>
        <w:t>，</w:t>
      </w:r>
      <w:r w:rsidR="00B01C7A">
        <w:t>而</w:t>
      </w:r>
      <w:r w:rsidR="00B01C7A">
        <w:t>pop()</w:t>
      </w:r>
      <w:r w:rsidR="00B01C7A">
        <w:rPr>
          <w:rFonts w:hint="eastAsia"/>
        </w:rPr>
        <w:t>则</w:t>
      </w:r>
      <w:r w:rsidR="00B01C7A">
        <w:t>是</w:t>
      </w:r>
      <w:r w:rsidR="00B01C7A">
        <w:rPr>
          <w:rFonts w:hint="eastAsia"/>
        </w:rPr>
        <w:t>常数级</w:t>
      </w:r>
      <w:r w:rsidR="00B01C7A">
        <w:t>的。</w:t>
      </w:r>
      <w:r w:rsidR="00B01C7A">
        <w:rPr>
          <w:rFonts w:hint="eastAsia"/>
        </w:rPr>
        <w:t>那么</w:t>
      </w:r>
      <w:r w:rsidR="00B01C7A">
        <w:t>切换这两种调用会对整体运行时间产生什么影响呢？</w:t>
      </w:r>
    </w:p>
    <w:p w14:paraId="129E1C0D" w14:textId="77777777" w:rsidR="00D7111B" w:rsidRDefault="00226518" w:rsidP="00C3021B">
      <w:pPr>
        <w:pStyle w:val="3"/>
      </w:pPr>
      <w:r>
        <w:rPr>
          <w:rFonts w:hint="eastAsia"/>
        </w:rPr>
        <w:t>参考资料</w:t>
      </w:r>
      <w:r w:rsidR="00D7111B">
        <w:t xml:space="preserve"> </w:t>
      </w:r>
    </w:p>
    <w:p w14:paraId="56A6DD5D" w14:textId="77777777" w:rsidR="00D7111B" w:rsidRDefault="00D7111B" w:rsidP="00D5506B">
      <w:pPr>
        <w:pStyle w:val="booklist"/>
      </w:pPr>
      <w:r>
        <w:t xml:space="preserve">Agrawal, M., Kayal, N., and Saxena, N. (2004). </w:t>
      </w:r>
      <w:r>
        <w:rPr>
          <w:i/>
        </w:rPr>
        <w:t>PRIMES is in P</w:t>
      </w:r>
      <w:r>
        <w:t xml:space="preserve">. The Annals of Mathematics, </w:t>
      </w:r>
      <w:r w:rsidR="00D5506B">
        <w:tab/>
      </w:r>
      <w:r>
        <w:t xml:space="preserve">160(2):781793. </w:t>
      </w:r>
      <w:r w:rsidR="00D5506B">
        <w:tab/>
      </w:r>
    </w:p>
    <w:p w14:paraId="5A870CEE" w14:textId="77777777" w:rsidR="00D7111B" w:rsidRDefault="00D7111B" w:rsidP="00D5506B">
      <w:pPr>
        <w:pStyle w:val="booklist"/>
      </w:pPr>
      <w:r>
        <w:t xml:space="preserve">Akra, M. and Bazzi, L. (1998). </w:t>
      </w:r>
      <w:r>
        <w:rPr>
          <w:i/>
        </w:rPr>
        <w:t>On the solution of linear recurrence equations</w:t>
      </w:r>
      <w:r>
        <w:t xml:space="preserve">. Computational </w:t>
      </w:r>
      <w:r w:rsidR="00D5506B">
        <w:tab/>
      </w:r>
      <w:r>
        <w:t xml:space="preserve">Optimization and Applications, 10(2):195-210. </w:t>
      </w:r>
    </w:p>
    <w:p w14:paraId="0A07DFA1" w14:textId="77777777" w:rsidR="00D7111B" w:rsidRDefault="00D7111B" w:rsidP="00D5506B">
      <w:pPr>
        <w:pStyle w:val="booklist"/>
      </w:pPr>
      <w:r>
        <w:t xml:space="preserve">Benjamin, A. T. and Quinn, J. (2003). </w:t>
      </w:r>
      <w:r>
        <w:rPr>
          <w:i/>
        </w:rPr>
        <w:t xml:space="preserve">Proofs that Really Count: The Art of Combinatorial </w:t>
      </w:r>
      <w:r w:rsidR="00D5506B">
        <w:rPr>
          <w:i/>
        </w:rPr>
        <w:tab/>
      </w:r>
      <w:r>
        <w:rPr>
          <w:i/>
        </w:rPr>
        <w:t>Proof</w:t>
      </w:r>
      <w:r>
        <w:t xml:space="preserve">. The Mathematical Association of America. </w:t>
      </w:r>
    </w:p>
    <w:p w14:paraId="6B1ADCCE" w14:textId="77777777" w:rsidR="005C2F1A" w:rsidRDefault="00D7111B" w:rsidP="00C3086A">
      <w:pPr>
        <w:pStyle w:val="booklist"/>
      </w:pPr>
      <w:r>
        <w:t xml:space="preserve">Graham, R. L., Knuth, D. E., and Patashnik, O. (1994). </w:t>
      </w:r>
      <w:r w:rsidRPr="00D5506B">
        <w:rPr>
          <w:i/>
        </w:rPr>
        <w:t xml:space="preserve">Concrete Mathematics: A Foundation </w:t>
      </w:r>
      <w:r w:rsidR="00D5506B">
        <w:rPr>
          <w:i/>
        </w:rPr>
        <w:tab/>
      </w:r>
      <w:r w:rsidRPr="00D5506B">
        <w:rPr>
          <w:i/>
        </w:rPr>
        <w:t>for Computer Science</w:t>
      </w:r>
      <w:r>
        <w:t>. Addis</w:t>
      </w:r>
      <w:bookmarkStart w:id="595" w:name="_GoBack"/>
      <w:bookmarkEnd w:id="595"/>
      <w:r>
        <w:t xml:space="preserve">on-Wesley Professional, second edition. </w:t>
      </w:r>
    </w:p>
    <w:sectPr w:rsidR="005C2F1A" w:rsidSect="0023042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obbie Fan" w:date="2014-01-05T13:29:00Z" w:initials="robbief">
    <w:p w14:paraId="0095C952" w14:textId="77777777" w:rsidR="00C324BC" w:rsidRDefault="00C324BC" w:rsidP="00C324BC">
      <w:pPr>
        <w:pStyle w:val="af6"/>
        <w:ind w:firstLine="420"/>
      </w:pPr>
      <w:r>
        <w:rPr>
          <w:rStyle w:val="af5"/>
        </w:rPr>
        <w:annotationRef/>
      </w:r>
      <w:r w:rsidR="005F5225">
        <w:rPr>
          <w:rFonts w:hint="eastAsia"/>
        </w:rPr>
        <w:t>一般</w:t>
      </w:r>
      <w:r w:rsidR="005F5225">
        <w:rPr>
          <w:rFonts w:hint="eastAsia"/>
        </w:rPr>
        <w:t>101</w:t>
      </w:r>
      <w:r w:rsidR="005F5225">
        <w:rPr>
          <w:rFonts w:hint="eastAsia"/>
        </w:rPr>
        <w:t>是指入门课程，比如</w:t>
      </w:r>
      <w:r w:rsidR="005F5225">
        <w:rPr>
          <w:rFonts w:hint="eastAsia"/>
        </w:rPr>
        <w:t>CS101</w:t>
      </w:r>
      <w:r w:rsidR="005F5225">
        <w:rPr>
          <w:rFonts w:hint="eastAsia"/>
        </w:rPr>
        <w:t>是计算机科学的入门课程。而我</w:t>
      </w:r>
      <w:r>
        <w:rPr>
          <w:rFonts w:hint="eastAsia"/>
        </w:rPr>
        <w:t>这样翻也只是一个选项而已。凌兄觉得怎样好呢？</w:t>
      </w:r>
    </w:p>
  </w:comment>
  <w:comment w:id="7" w:author="Robbie Fan" w:date="2014-01-05T13:29:00Z" w:initials="robbief">
    <w:p w14:paraId="0D58F348" w14:textId="77777777" w:rsidR="00DA4776" w:rsidRDefault="00DA4776" w:rsidP="00DA4776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与后文翻译保持一致。</w:t>
      </w:r>
    </w:p>
  </w:comment>
  <w:comment w:id="22" w:author="Robbie Fan" w:date="2014-01-05T13:29:00Z" w:initials="robbief">
    <w:p w14:paraId="2879D63E" w14:textId="77777777" w:rsidR="00856812" w:rsidRDefault="00856812" w:rsidP="00856812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subset</w:t>
      </w:r>
    </w:p>
  </w:comment>
  <w:comment w:id="29" w:author="Robbie Fan" w:date="2014-01-05T13:29:00Z" w:initials="robbief">
    <w:p w14:paraId="651CD9A2" w14:textId="77777777" w:rsidR="00F86CF1" w:rsidRDefault="00F86CF1" w:rsidP="00F86CF1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这是我对原文的理解。因为如果每轮外层迭代，内部循环的次数是固定的，那么直接乘就可以，但是内部循环次数每次都不一样时，则只能求和。</w:t>
      </w:r>
    </w:p>
  </w:comment>
  <w:comment w:id="43" w:author="Robbie Fan" w:date="2014-01-05T13:29:00Z" w:initials="robbief">
    <w:p w14:paraId="1ED5FA87" w14:textId="77777777" w:rsidR="009A6A48" w:rsidRDefault="009A6A48" w:rsidP="009A6A48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指的是</w:t>
      </w:r>
      <w:r>
        <w:rPr>
          <w:rFonts w:hint="eastAsia"/>
        </w:rPr>
        <w:t>python</w:t>
      </w:r>
      <w:r>
        <w:rPr>
          <w:rFonts w:hint="eastAsia"/>
        </w:rPr>
        <w:t>中的</w:t>
      </w:r>
      <w:r>
        <w:rPr>
          <w:rFonts w:hint="eastAsia"/>
        </w:rPr>
        <w:t>range</w:t>
      </w:r>
      <w:r>
        <w:rPr>
          <w:rFonts w:hint="eastAsia"/>
        </w:rPr>
        <w:t>函数</w:t>
      </w:r>
    </w:p>
  </w:comment>
  <w:comment w:id="47" w:author="Robbie Fan" w:date="2014-01-05T13:29:00Z" w:initials="robbief">
    <w:p w14:paraId="11F8C099" w14:textId="77777777" w:rsidR="008B2ECB" w:rsidRDefault="008B2ECB" w:rsidP="008B2ECB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原文是</w:t>
      </w:r>
      <w:r>
        <w:rPr>
          <w:rFonts w:hint="eastAsia"/>
        </w:rPr>
        <w:t>except that</w:t>
      </w:r>
    </w:p>
  </w:comment>
  <w:comment w:id="51" w:author="Robbie Fan" w:date="2014-01-05T13:29:00Z" w:initials="robbief">
    <w:p w14:paraId="0F015FDD" w14:textId="77777777" w:rsidR="0070777B" w:rsidRDefault="0070777B" w:rsidP="0070777B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原文是</w:t>
      </w:r>
      <w:r>
        <w:rPr>
          <w:rFonts w:hint="eastAsia"/>
        </w:rPr>
        <w:t>inclusive</w:t>
      </w:r>
    </w:p>
  </w:comment>
  <w:comment w:id="54" w:author="Robbie Fan" w:date="2014-01-05T13:29:00Z" w:initials="robbief">
    <w:p w14:paraId="42C75031" w14:textId="77777777" w:rsidR="00773A89" w:rsidRDefault="00773A89" w:rsidP="00773A89">
      <w:pPr>
        <w:pStyle w:val="af6"/>
        <w:ind w:firstLine="420"/>
      </w:pPr>
      <w:r>
        <w:rPr>
          <w:rStyle w:val="af5"/>
        </w:rPr>
        <w:annotationRef/>
      </w:r>
      <w:r w:rsidR="003B3BD7">
        <w:rPr>
          <w:rFonts w:hint="eastAsia"/>
        </w:rPr>
        <w:t>调整了一下缩进和回车，</w:t>
      </w:r>
      <w:r>
        <w:rPr>
          <w:rFonts w:hint="eastAsia"/>
        </w:rPr>
        <w:t>Python</w:t>
      </w:r>
      <w:r>
        <w:rPr>
          <w:rFonts w:hint="eastAsia"/>
        </w:rPr>
        <w:t>程序要是没有正确的回车和缩进，就完全看不懂了。</w:t>
      </w:r>
    </w:p>
  </w:comment>
  <w:comment w:id="58" w:author="Robbie Fan" w:date="2014-01-05T13:29:00Z" w:initials="robbief">
    <w:p w14:paraId="735C3666" w14:textId="77777777" w:rsidR="00CC1406" w:rsidRDefault="00CC1406" w:rsidP="00CC1406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换成了全角标点</w:t>
      </w:r>
    </w:p>
  </w:comment>
  <w:comment w:id="60" w:author="Robbie Fan" w:date="2014-01-05T13:29:00Z" w:initials="robbief">
    <w:p w14:paraId="339FD5A6" w14:textId="77777777" w:rsidR="005B185A" w:rsidRDefault="005B185A" w:rsidP="005B185A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这里并没有看出“与其”“不如”的意思，只是看出两种等效的做法。</w:t>
      </w:r>
    </w:p>
  </w:comment>
  <w:comment w:id="77" w:author="Robbie Fan" w:date="2014-01-05T13:29:00Z" w:initials="robbief">
    <w:p w14:paraId="15D41F0B" w14:textId="77777777" w:rsidR="005B4070" w:rsidRDefault="005B4070" w:rsidP="005B4070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习惯上</w:t>
      </w:r>
      <w:r>
        <w:rPr>
          <w:rFonts w:hint="eastAsia"/>
        </w:rPr>
        <w:t>brute force</w:t>
      </w:r>
      <w:r>
        <w:rPr>
          <w:rFonts w:hint="eastAsia"/>
        </w:rPr>
        <w:t>翻译成暴力。比如暴力算法。</w:t>
      </w:r>
    </w:p>
  </w:comment>
  <w:comment w:id="78" w:author="Robbie Fan" w:date="2014-01-05T13:29:00Z" w:initials="robbief">
    <w:p w14:paraId="05B7A564" w14:textId="77777777" w:rsidR="00896760" w:rsidRDefault="00896760" w:rsidP="00896760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I could have given</w:t>
      </w:r>
      <w:r>
        <w:rPr>
          <w:rFonts w:hint="eastAsia"/>
        </w:rPr>
        <w:t>的意思是，“我可以只提供</w:t>
      </w:r>
      <w:r>
        <w:t>…</w:t>
      </w:r>
      <w:r>
        <w:rPr>
          <w:rFonts w:hint="eastAsia"/>
        </w:rPr>
        <w:t>”</w:t>
      </w:r>
    </w:p>
  </w:comment>
  <w:comment w:id="82" w:author="Robbie Fan" w:date="2014-01-05T13:29:00Z" w:initials="robbief">
    <w:p w14:paraId="7150B03D" w14:textId="77777777" w:rsidR="00896760" w:rsidRDefault="00896760" w:rsidP="00896760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这里</w:t>
      </w:r>
      <w:r>
        <w:rPr>
          <w:rFonts w:hint="eastAsia"/>
        </w:rPr>
        <w:t>the extra packaging</w:t>
      </w:r>
      <w:r>
        <w:rPr>
          <w:rFonts w:hint="eastAsia"/>
        </w:rPr>
        <w:t>我做了意译。</w:t>
      </w:r>
    </w:p>
  </w:comment>
  <w:comment w:id="87" w:author="Robbie Fan" w:date="2014-01-05T13:29:00Z" w:initials="robbief">
    <w:p w14:paraId="3F85F5DE" w14:textId="77777777" w:rsidR="00960171" w:rsidRDefault="00960171" w:rsidP="00960171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查了，的确</w:t>
      </w:r>
      <w:r>
        <w:rPr>
          <w:rFonts w:hint="eastAsia"/>
        </w:rPr>
        <w:t>series</w:t>
      </w:r>
      <w:r>
        <w:rPr>
          <w:rFonts w:hint="eastAsia"/>
        </w:rPr>
        <w:t>是翻译成“级数”的。</w:t>
      </w:r>
      <w:r w:rsidR="004E35E0">
        <w:rPr>
          <w:rFonts w:hint="eastAsia"/>
        </w:rPr>
        <w:t>数列通常是“</w:t>
      </w:r>
      <w:r w:rsidR="004E35E0">
        <w:rPr>
          <w:rFonts w:hint="eastAsia"/>
        </w:rPr>
        <w:t>sequence</w:t>
      </w:r>
      <w:r w:rsidR="004E35E0">
        <w:rPr>
          <w:rFonts w:hint="eastAsia"/>
        </w:rPr>
        <w:t>”。</w:t>
      </w:r>
    </w:p>
  </w:comment>
  <w:comment w:id="89" w:author="Robbie Fan" w:date="2014-01-05T13:29:00Z" w:initials="robbief">
    <w:p w14:paraId="11361A19" w14:textId="77777777" w:rsidR="00F91618" w:rsidRDefault="00F91618" w:rsidP="00F91618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作者这里似乎有点扩展的意思</w:t>
      </w:r>
    </w:p>
  </w:comment>
  <w:comment w:id="94" w:author="Robbie Fan" w:date="2014-01-05T13:29:00Z" w:initials="robbief">
    <w:p w14:paraId="6393D964" w14:textId="77777777" w:rsidR="00205C1C" w:rsidRDefault="00205C1C" w:rsidP="00205C1C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这句我觉得。。。其实我也没完全理解作者本来的意思，像是在说，“这里的理论支持了以下的事实：活着的人比死去的所有人的数量加起来还多”，但是我就不明白它是怎样支持这一事实的。</w:t>
      </w:r>
    </w:p>
  </w:comment>
  <w:comment w:id="95" w:author="Robbie Fan" w:date="2014-01-05T13:29:00Z" w:initials="robbief">
    <w:p w14:paraId="3A07C6E4" w14:textId="77777777" w:rsidR="00246A16" w:rsidRDefault="00246A16" w:rsidP="00246A16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n individuals</w:t>
      </w:r>
    </w:p>
  </w:comment>
  <w:comment w:id="109" w:author="Robbie Fan" w:date="2014-01-05T13:29:00Z" w:initials="robbief">
    <w:p w14:paraId="5765F271" w14:textId="77777777" w:rsidR="00FE59DA" w:rsidRDefault="00FE59DA" w:rsidP="00FE59DA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highlighted</w:t>
      </w:r>
    </w:p>
  </w:comment>
  <w:comment w:id="115" w:author="Robbie Fan" w:date="2014-01-05T13:29:00Z" w:initials="robbief">
    <w:p w14:paraId="7D12BC2D" w14:textId="77777777" w:rsidR="007854F6" w:rsidRDefault="007854F6" w:rsidP="007854F6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看了框里的文字，觉得这样理解比较好些。</w:t>
      </w:r>
    </w:p>
  </w:comment>
  <w:comment w:id="119" w:author="Robbie Fan" w:date="2014-01-05T13:29:00Z" w:initials="robbief">
    <w:p w14:paraId="52CA1676" w14:textId="77777777" w:rsidR="0024567F" w:rsidRDefault="0024567F" w:rsidP="0024567F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以避免歧义。</w:t>
      </w:r>
    </w:p>
  </w:comment>
  <w:comment w:id="128" w:author="Robbie Fan" w:date="2014-01-05T13:29:00Z" w:initials="robbief">
    <w:p w14:paraId="2DCCA07C" w14:textId="77777777" w:rsidR="00E846D7" w:rsidRPr="00E846D7" w:rsidRDefault="00E846D7" w:rsidP="00E846D7">
      <w:pPr>
        <w:pStyle w:val="af6"/>
        <w:ind w:firstLine="420"/>
        <w:rPr>
          <w:color w:val="002060"/>
        </w:rPr>
      </w:pPr>
      <w:r>
        <w:rPr>
          <w:rStyle w:val="af5"/>
        </w:rPr>
        <w:annotationRef/>
      </w:r>
      <w:r>
        <w:rPr>
          <w:rFonts w:hint="eastAsia"/>
        </w:rPr>
        <w:t>这里有个“</w:t>
      </w:r>
      <w:r>
        <w:rPr>
          <w:rFonts w:hint="eastAsia"/>
        </w:rPr>
        <w:t>that</w:t>
      </w:r>
      <w:r>
        <w:rPr>
          <w:rFonts w:hint="eastAsia"/>
        </w:rPr>
        <w:t>”，表示的是宾语从句：</w:t>
      </w:r>
      <w:r>
        <w:t xml:space="preserve">the idea is that </w:t>
      </w:r>
      <w:r w:rsidRPr="00E846D7">
        <w:rPr>
          <w:color w:val="002060"/>
        </w:rPr>
        <w:t>compared</w:t>
      </w:r>
      <w:r w:rsidRPr="00E846D7">
        <w:rPr>
          <w:rFonts w:hint="eastAsia"/>
          <w:color w:val="002060"/>
        </w:rPr>
        <w:t xml:space="preserve"> </w:t>
      </w:r>
      <w:r w:rsidRPr="00E846D7">
        <w:rPr>
          <w:color w:val="002060"/>
        </w:rPr>
        <w:t>to each other (actually, as a function of each other), one grows very slowly, while the other grows</w:t>
      </w:r>
    </w:p>
    <w:p w14:paraId="1E3572F1" w14:textId="77777777" w:rsidR="00E846D7" w:rsidRDefault="00E846D7" w:rsidP="00E846D7">
      <w:pPr>
        <w:pStyle w:val="af6"/>
        <w:ind w:firstLine="420"/>
      </w:pPr>
      <w:r w:rsidRPr="00E846D7">
        <w:rPr>
          <w:color w:val="002060"/>
        </w:rPr>
        <w:t>extremely fast</w:t>
      </w:r>
      <w:r>
        <w:rPr>
          <w:rFonts w:hint="eastAsia"/>
        </w:rPr>
        <w:t>。标为蓝色的文字部分表示的是这个</w:t>
      </w:r>
      <w:r>
        <w:rPr>
          <w:rFonts w:hint="eastAsia"/>
        </w:rPr>
        <w:t>idea</w:t>
      </w:r>
      <w:r>
        <w:rPr>
          <w:rFonts w:hint="eastAsia"/>
        </w:rPr>
        <w:t>。</w:t>
      </w:r>
    </w:p>
  </w:comment>
  <w:comment w:id="135" w:author="Robbie Fan" w:date="2014-01-05T13:29:00Z" w:initials="robbief">
    <w:p w14:paraId="03873C61" w14:textId="77777777" w:rsidR="00DD191B" w:rsidRDefault="00DD191B" w:rsidP="00DD191B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到底是“完全”还是“完美”，最好能统一一下。</w:t>
      </w:r>
    </w:p>
  </w:comment>
  <w:comment w:id="161" w:author="Robbie Fan" w:date="2014-01-05T13:29:00Z" w:initials="robbief">
    <w:p w14:paraId="76240AE2" w14:textId="77777777" w:rsidR="00222272" w:rsidRDefault="00222272" w:rsidP="00222272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查了一下必应词典</w:t>
      </w:r>
    </w:p>
  </w:comment>
  <w:comment w:id="162" w:author="Robbie Fan" w:date="2014-01-05T13:29:00Z" w:initials="robbief">
    <w:p w14:paraId="5FC28266" w14:textId="77777777" w:rsidR="001C433F" w:rsidRDefault="001C433F" w:rsidP="001C433F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作者这里是开个玩笑，因为这两个英文单词比较拗口，像是绕口令。</w:t>
      </w:r>
    </w:p>
  </w:comment>
  <w:comment w:id="173" w:author="Robbie Fan" w:date="2014-01-05T13:29:00Z" w:initials="robbief">
    <w:p w14:paraId="44117E76" w14:textId="77777777" w:rsidR="009155A1" w:rsidRDefault="009155A1" w:rsidP="009155A1">
      <w:pPr>
        <w:pStyle w:val="af6"/>
        <w:ind w:firstLine="420"/>
      </w:pPr>
      <w:r>
        <w:rPr>
          <w:rStyle w:val="af5"/>
        </w:rPr>
        <w:annotationRef/>
      </w:r>
      <w:r>
        <w:t>W</w:t>
      </w:r>
      <w:r>
        <w:rPr>
          <w:rFonts w:hint="eastAsia"/>
        </w:rPr>
        <w:t>e have seen</w:t>
      </w:r>
    </w:p>
  </w:comment>
  <w:comment w:id="193" w:author="Robbie Fan" w:date="2014-01-05T13:29:00Z" w:initials="robbief">
    <w:p w14:paraId="6E2D54EC" w14:textId="77777777" w:rsidR="00E24C48" w:rsidRDefault="00E24C48" w:rsidP="00E24C48">
      <w:pPr>
        <w:pStyle w:val="af6"/>
        <w:ind w:firstLine="420"/>
      </w:pPr>
      <w:r>
        <w:rPr>
          <w:rStyle w:val="af5"/>
        </w:rPr>
        <w:annotationRef/>
      </w:r>
      <w:r>
        <w:t>H</w:t>
      </w:r>
      <w:r>
        <w:rPr>
          <w:rFonts w:hint="eastAsia"/>
        </w:rPr>
        <w:t>undreds of times</w:t>
      </w:r>
    </w:p>
  </w:comment>
  <w:comment w:id="200" w:author="Robbie Fan" w:date="2014-01-05T13:29:00Z" w:initials="robbief">
    <w:p w14:paraId="5C1FDCB1" w14:textId="77777777" w:rsidR="006645F8" w:rsidRDefault="006645F8" w:rsidP="006645F8">
      <w:pPr>
        <w:pStyle w:val="af6"/>
        <w:ind w:firstLine="420"/>
      </w:pPr>
      <w:r>
        <w:rPr>
          <w:rStyle w:val="af5"/>
        </w:rPr>
        <w:annotationRef/>
      </w:r>
      <w:r>
        <w:t>R</w:t>
      </w:r>
      <w:r>
        <w:rPr>
          <w:rFonts w:hint="eastAsia"/>
        </w:rPr>
        <w:t>ecurrences</w:t>
      </w:r>
      <w:r>
        <w:rPr>
          <w:rFonts w:hint="eastAsia"/>
        </w:rPr>
        <w:t>，记得前面讲过是叫“递归式”</w:t>
      </w:r>
    </w:p>
  </w:comment>
  <w:comment w:id="210" w:author="Robbie Fan" w:date="2014-01-05T13:29:00Z" w:initials="robbief">
    <w:p w14:paraId="4D624EFD" w14:textId="77777777" w:rsidR="002A71BE" w:rsidRDefault="002A71BE" w:rsidP="002A71BE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到底是“标识”还是“标记”还是“标志”？？？请确定并整理一下</w:t>
      </w:r>
      <w:r w:rsidR="00FF3A93">
        <w:rPr>
          <w:rFonts w:hint="eastAsia"/>
        </w:rPr>
        <w:t>。另外，通常</w:t>
      </w:r>
      <w:r w:rsidR="00FF3A93">
        <w:rPr>
          <w:rFonts w:hint="eastAsia"/>
        </w:rPr>
        <w:t>token</w:t>
      </w:r>
      <w:r w:rsidR="00FF3A93">
        <w:rPr>
          <w:rFonts w:hint="eastAsia"/>
        </w:rPr>
        <w:t>还可以被翻成“令牌”</w:t>
      </w:r>
    </w:p>
  </w:comment>
  <w:comment w:id="217" w:author="Robbie Fan" w:date="2014-01-05T13:29:00Z" w:initials="robbief">
    <w:p w14:paraId="4F7D0DD6" w14:textId="77777777" w:rsidR="00E3164B" w:rsidRDefault="00E3164B" w:rsidP="00E3164B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这里</w:t>
      </w:r>
      <w:r>
        <w:rPr>
          <w:rFonts w:hint="eastAsia"/>
        </w:rPr>
        <w:t>string</w:t>
      </w:r>
      <w:r>
        <w:rPr>
          <w:rFonts w:hint="eastAsia"/>
        </w:rPr>
        <w:t>应该代表前一句所说的“数串”。</w:t>
      </w:r>
    </w:p>
  </w:comment>
  <w:comment w:id="230" w:author="Robbie Fan" w:date="2014-01-05T13:29:00Z" w:initials="robbief">
    <w:p w14:paraId="0B88A0FD" w14:textId="77777777" w:rsidR="00236185" w:rsidRDefault="00236185" w:rsidP="00236185">
      <w:pPr>
        <w:pStyle w:val="af6"/>
        <w:ind w:firstLine="420"/>
      </w:pPr>
      <w:r>
        <w:rPr>
          <w:rStyle w:val="af5"/>
        </w:rPr>
        <w:annotationRef/>
      </w:r>
      <w:r w:rsidR="00845DB3">
        <w:t>N</w:t>
      </w:r>
      <w:r w:rsidR="00845DB3">
        <w:rPr>
          <w:rFonts w:hint="eastAsia"/>
        </w:rPr>
        <w:t>umbe</w:t>
      </w:r>
      <w:r w:rsidR="007D67C5">
        <w:rPr>
          <w:rFonts w:hint="eastAsia"/>
        </w:rPr>
        <w:t>r</w:t>
      </w:r>
      <w:r w:rsidR="00845DB3">
        <w:rPr>
          <w:rFonts w:hint="eastAsia"/>
        </w:rPr>
        <w:t xml:space="preserve"> of </w:t>
      </w:r>
      <w:r>
        <w:rPr>
          <w:rFonts w:hint="eastAsia"/>
        </w:rPr>
        <w:t>possibilities</w:t>
      </w:r>
    </w:p>
  </w:comment>
  <w:comment w:id="243" w:author="Robbie Fan" w:date="2014-01-05T13:29:00Z" w:initials="robbief">
    <w:p w14:paraId="1394C003" w14:textId="77777777" w:rsidR="007F2733" w:rsidRDefault="007F2733" w:rsidP="007F2733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我感觉直译出来是这样的，但原文的意思看了半天没看懂。。。（汗！）</w:t>
      </w:r>
    </w:p>
  </w:comment>
  <w:comment w:id="255" w:author="Robbie Fan" w:date="2014-01-05T13:29:00Z" w:initials="robbief">
    <w:p w14:paraId="4C96EC1C" w14:textId="77777777" w:rsidR="00CD5B5A" w:rsidRDefault="00CD5B5A" w:rsidP="00CD5B5A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algorist</w:t>
      </w:r>
    </w:p>
  </w:comment>
  <w:comment w:id="259" w:author="Robbie Fan" w:date="2014-01-05T13:29:00Z" w:initials="robbief">
    <w:p w14:paraId="54ECD0C7" w14:textId="77777777" w:rsidR="00B565DF" w:rsidRDefault="00B565DF" w:rsidP="00B565DF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marginal</w:t>
      </w:r>
    </w:p>
  </w:comment>
  <w:comment w:id="261" w:author="Robbie Fan" w:date="2014-01-05T13:29:00Z" w:initials="robbief">
    <w:p w14:paraId="1C123DA2" w14:textId="77777777" w:rsidR="00AF4D86" w:rsidRDefault="00AF4D86" w:rsidP="00AF4D86">
      <w:pPr>
        <w:pStyle w:val="af6"/>
        <w:ind w:firstLine="420"/>
      </w:pPr>
      <w:r>
        <w:rPr>
          <w:rFonts w:hint="eastAsia"/>
        </w:rPr>
        <w:t xml:space="preserve">it </w:t>
      </w:r>
      <w:r>
        <w:rPr>
          <w:rStyle w:val="af5"/>
        </w:rPr>
        <w:annotationRef/>
      </w:r>
      <w:r>
        <w:rPr>
          <w:rFonts w:hint="eastAsia"/>
        </w:rPr>
        <w:t>wouldn</w:t>
      </w:r>
      <w:r>
        <w:t>’</w:t>
      </w:r>
      <w:r>
        <w:rPr>
          <w:rFonts w:hint="eastAsia"/>
        </w:rPr>
        <w:t>t be</w:t>
      </w:r>
      <w:r>
        <w:rPr>
          <w:rFonts w:hint="eastAsia"/>
        </w:rPr>
        <w:t>是虚拟语气，表示“如果</w:t>
      </w:r>
      <w:r>
        <w:t>…</w:t>
      </w:r>
      <w:r>
        <w:rPr>
          <w:rFonts w:hint="eastAsia"/>
        </w:rPr>
        <w:t>，它将不是</w:t>
      </w:r>
      <w:r>
        <w:t>…</w:t>
      </w:r>
      <w:r>
        <w:rPr>
          <w:rFonts w:hint="eastAsia"/>
        </w:rPr>
        <w:t>”</w:t>
      </w:r>
    </w:p>
  </w:comment>
  <w:comment w:id="273" w:author="Robbie Fan" w:date="2014-01-05T13:29:00Z" w:initials="robbief">
    <w:p w14:paraId="02D33371" w14:textId="77777777" w:rsidR="00A956E6" w:rsidRDefault="00A956E6" w:rsidP="00A956E6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一般“项目”用来表示</w:t>
      </w:r>
      <w:r>
        <w:rPr>
          <w:rFonts w:hint="eastAsia"/>
        </w:rPr>
        <w:t>project</w:t>
      </w:r>
      <w:r>
        <w:rPr>
          <w:rFonts w:hint="eastAsia"/>
        </w:rPr>
        <w:t>比较多数，所以我建议用“项”而不是“项目”</w:t>
      </w:r>
    </w:p>
  </w:comment>
  <w:comment w:id="275" w:author="Robbie Fan" w:date="2014-01-05T13:29:00Z" w:initials="robbief">
    <w:p w14:paraId="7B692361" w14:textId="77777777" w:rsidR="008A4D62" w:rsidRDefault="008A4D62" w:rsidP="008A4D62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 kind of neat</w:t>
      </w:r>
      <w:r>
        <w:rPr>
          <w:rFonts w:hint="eastAsia"/>
        </w:rPr>
        <w:t>，</w:t>
      </w:r>
      <w:r>
        <w:rPr>
          <w:rFonts w:hint="eastAsia"/>
        </w:rPr>
        <w:t>kind of</w:t>
      </w:r>
      <w:r>
        <w:rPr>
          <w:rFonts w:hint="eastAsia"/>
        </w:rPr>
        <w:t>表示</w:t>
      </w:r>
      <w:r w:rsidR="00CA4B28">
        <w:rPr>
          <w:rFonts w:hint="eastAsia"/>
        </w:rPr>
        <w:t>“很有</w:t>
      </w:r>
      <w:r w:rsidR="00CA4B28">
        <w:t>…</w:t>
      </w:r>
      <w:r w:rsidR="00CA4B28">
        <w:rPr>
          <w:rFonts w:hint="eastAsia"/>
        </w:rPr>
        <w:t>的特质”</w:t>
      </w:r>
      <w:r>
        <w:rPr>
          <w:rFonts w:hint="eastAsia"/>
        </w:rPr>
        <w:t>。</w:t>
      </w:r>
      <w:r w:rsidR="00CA4B28">
        <w:t>N</w:t>
      </w:r>
      <w:r w:rsidR="00CA4B28">
        <w:rPr>
          <w:rFonts w:hint="eastAsia"/>
        </w:rPr>
        <w:t>eat</w:t>
      </w:r>
      <w:r w:rsidR="00CA4B28">
        <w:rPr>
          <w:rFonts w:hint="eastAsia"/>
        </w:rPr>
        <w:t>作形容词，所以不能译成“一种整理”。</w:t>
      </w:r>
    </w:p>
  </w:comment>
  <w:comment w:id="280" w:author="Robbie Fan" w:date="2014-01-05T13:29:00Z" w:initials="robbief">
    <w:p w14:paraId="0B7F3C53" w14:textId="77777777" w:rsidR="00B9076A" w:rsidRDefault="00B9076A" w:rsidP="00B9076A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times</w:t>
      </w:r>
      <w:r>
        <w:rPr>
          <w:rFonts w:hint="eastAsia"/>
        </w:rPr>
        <w:t>作复数时，表示“次数”</w:t>
      </w:r>
    </w:p>
  </w:comment>
  <w:comment w:id="283" w:author="Robbie Fan" w:date="2014-01-05T13:29:00Z" w:initials="robbief">
    <w:p w14:paraId="2B39FEEA" w14:textId="77777777" w:rsidR="002727AF" w:rsidRDefault="002727AF" w:rsidP="002727AF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Work</w:t>
      </w:r>
    </w:p>
  </w:comment>
  <w:comment w:id="286" w:author="Robbie Fan" w:date="2014-01-05T13:29:00Z" w:initials="robbief">
    <w:p w14:paraId="6AF52AC6" w14:textId="77777777" w:rsidR="00D2624D" w:rsidRDefault="00D2624D" w:rsidP="00D2624D">
      <w:pPr>
        <w:pStyle w:val="af6"/>
        <w:ind w:firstLine="420"/>
      </w:pPr>
      <w:r>
        <w:rPr>
          <w:rStyle w:val="af5"/>
        </w:rPr>
        <w:annotationRef/>
      </w:r>
      <w:r w:rsidR="002727AF">
        <w:t>E</w:t>
      </w:r>
      <w:r w:rsidR="002727AF">
        <w:rPr>
          <w:rFonts w:hint="eastAsia"/>
        </w:rPr>
        <w:t>xcluding the recursive call</w:t>
      </w:r>
      <w:r w:rsidR="002727AF">
        <w:rPr>
          <w:rFonts w:hint="eastAsia"/>
        </w:rPr>
        <w:t>；</w:t>
      </w:r>
      <w:r>
        <w:rPr>
          <w:rFonts w:hint="eastAsia"/>
        </w:rPr>
        <w:t>原文没有“当然”的意思</w:t>
      </w:r>
    </w:p>
  </w:comment>
  <w:comment w:id="297" w:author="Robbie Fan" w:date="2014-01-05T13:29:00Z" w:initials="robbief">
    <w:p w14:paraId="5A76F0FA" w14:textId="77777777" w:rsidR="00EE753A" w:rsidRDefault="00EE753A" w:rsidP="00EE753A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solution to a subproblem</w:t>
      </w:r>
      <w:r>
        <w:rPr>
          <w:rFonts w:hint="eastAsia"/>
        </w:rPr>
        <w:t>，所以是子问题的解决方案而不是解决方案的子问题</w:t>
      </w:r>
    </w:p>
  </w:comment>
  <w:comment w:id="299" w:author="Robbie Fan" w:date="2014-01-05T13:29:00Z" w:initials="robbief">
    <w:p w14:paraId="20079B30" w14:textId="77777777" w:rsidR="00E03D9A" w:rsidRDefault="00E03D9A" w:rsidP="00E03D9A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instead of</w:t>
      </w:r>
    </w:p>
  </w:comment>
  <w:comment w:id="305" w:author="Robbie Fan" w:date="2014-01-05T13:29:00Z" w:initials="robbief">
    <w:p w14:paraId="5ED93749" w14:textId="77777777" w:rsidR="002C66DF" w:rsidRDefault="002C66DF" w:rsidP="002C66DF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个人而言，我更喜欢“设定”而不是“设置”</w:t>
      </w:r>
    </w:p>
  </w:comment>
  <w:comment w:id="307" w:author="Robbie Fan" w:date="2014-01-05T13:29:00Z" w:initials="robbief">
    <w:p w14:paraId="4E2AC3DC" w14:textId="77777777" w:rsidR="00935146" w:rsidRDefault="00935146" w:rsidP="00935146">
      <w:pPr>
        <w:pStyle w:val="af6"/>
        <w:ind w:firstLine="420"/>
      </w:pPr>
      <w:r>
        <w:rPr>
          <w:rStyle w:val="af5"/>
        </w:rPr>
        <w:annotationRef/>
      </w:r>
      <w:r w:rsidR="008A329E">
        <w:rPr>
          <w:rFonts w:hint="eastAsia"/>
        </w:rPr>
        <w:t>我的理解</w:t>
      </w:r>
      <w:r>
        <w:rPr>
          <w:rFonts w:hint="eastAsia"/>
        </w:rPr>
        <w:t>是</w:t>
      </w:r>
      <w:r w:rsidR="008A329E">
        <w:rPr>
          <w:rFonts w:hint="eastAsia"/>
        </w:rPr>
        <w:t>，</w:t>
      </w:r>
      <w:r>
        <w:rPr>
          <w:rFonts w:hint="eastAsia"/>
        </w:rPr>
        <w:t>作者怕的是读者因误解而简化。事实上即使是</w:t>
      </w:r>
      <w:r>
        <w:rPr>
          <w:rFonts w:hint="eastAsia"/>
        </w:rPr>
        <w:t>n</w:t>
      </w:r>
      <w:r>
        <w:rPr>
          <w:rFonts w:hint="eastAsia"/>
        </w:rPr>
        <w:t>个</w:t>
      </w:r>
      <w:r w:rsidRPr="00935146">
        <w:t>Θ</w:t>
      </w:r>
      <w:r>
        <w:rPr>
          <w:rFonts w:hint="eastAsia"/>
        </w:rPr>
        <w:t>(1)</w:t>
      </w:r>
      <w:r>
        <w:rPr>
          <w:rFonts w:hint="eastAsia"/>
        </w:rPr>
        <w:t>的和应该还是</w:t>
      </w:r>
      <w:r w:rsidRPr="00935146">
        <w:t>Θ</w:t>
      </w:r>
      <w:r>
        <w:rPr>
          <w:rFonts w:hint="eastAsia"/>
        </w:rPr>
        <w:t>(n)</w:t>
      </w:r>
      <w:r>
        <w:rPr>
          <w:rFonts w:hint="eastAsia"/>
        </w:rPr>
        <w:t>。但是如果是粗心大意的读者，可能就把这个求和式错误地简化为</w:t>
      </w:r>
      <w:r w:rsidRPr="00935146">
        <w:t>Θ</w:t>
      </w:r>
      <w:r>
        <w:rPr>
          <w:rFonts w:hint="eastAsia"/>
        </w:rPr>
        <w:t>(1)</w:t>
      </w:r>
      <w:r>
        <w:rPr>
          <w:rFonts w:hint="eastAsia"/>
        </w:rPr>
        <w:t>了。</w:t>
      </w:r>
    </w:p>
  </w:comment>
  <w:comment w:id="312" w:author="Robbie Fan" w:date="2014-01-05T13:29:00Z" w:initials="robbief">
    <w:p w14:paraId="59A8AEAE" w14:textId="77777777" w:rsidR="00EF7717" w:rsidRDefault="00EF7717" w:rsidP="00EF7717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翻译得真准！</w:t>
      </w:r>
    </w:p>
  </w:comment>
  <w:comment w:id="317" w:author="Robbie Fan" w:date="2014-01-05T13:29:00Z" w:initials="robbief">
    <w:p w14:paraId="3742284C" w14:textId="77777777" w:rsidR="008F185F" w:rsidRDefault="008F185F" w:rsidP="008F185F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这里的</w:t>
      </w:r>
      <w:r>
        <w:rPr>
          <w:rFonts w:hint="eastAsia"/>
        </w:rPr>
        <w:t>evaluate</w:t>
      </w:r>
      <w:r>
        <w:rPr>
          <w:rFonts w:hint="eastAsia"/>
        </w:rPr>
        <w:t>可以理解为“评估”，而在计算机语言里面，特别是解释执行的语言里面，可以被认为是“执行”。如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eval</w:t>
      </w:r>
      <w:r>
        <w:rPr>
          <w:rFonts w:hint="eastAsia"/>
        </w:rPr>
        <w:t>语句和</w:t>
      </w:r>
      <w:r>
        <w:rPr>
          <w:rFonts w:hint="eastAsia"/>
        </w:rPr>
        <w:t>exec</w:t>
      </w:r>
      <w:r>
        <w:rPr>
          <w:rFonts w:hint="eastAsia"/>
        </w:rPr>
        <w:t>语句所起的作用那样。</w:t>
      </w:r>
    </w:p>
  </w:comment>
  <w:comment w:id="330" w:author="Robbie Fan" w:date="2014-01-05T13:29:00Z" w:initials="robbief">
    <w:p w14:paraId="0010B259" w14:textId="77777777" w:rsidR="00B546BF" w:rsidRDefault="00B546BF" w:rsidP="00B546BF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equation</w:t>
      </w:r>
    </w:p>
  </w:comment>
  <w:comment w:id="332" w:author="Robbie Fan" w:date="2014-01-05T13:29:00Z" w:initials="robbief">
    <w:p w14:paraId="1B969F6E" w14:textId="77777777" w:rsidR="002B5AE2" w:rsidRDefault="002B5AE2" w:rsidP="002B5AE2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with more effort than was warranted</w:t>
      </w:r>
    </w:p>
  </w:comment>
  <w:comment w:id="338" w:author="Robbie Fan" w:date="2014-01-05T13:29:00Z" w:initials="robbief">
    <w:p w14:paraId="7C6F010C" w14:textId="77777777" w:rsidR="00CF3223" w:rsidRDefault="00CF3223" w:rsidP="00CF3223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perfectly</w:t>
      </w:r>
    </w:p>
  </w:comment>
  <w:comment w:id="343" w:author="Robbie Fan" w:date="2014-01-05T13:29:00Z" w:initials="robbief">
    <w:p w14:paraId="498818C7" w14:textId="77777777" w:rsidR="002455F6" w:rsidRDefault="002455F6" w:rsidP="002455F6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unwarranted</w:t>
      </w:r>
    </w:p>
  </w:comment>
  <w:comment w:id="346" w:author="Robbie Fan" w:date="2014-01-05T13:29:00Z" w:initials="robbief">
    <w:p w14:paraId="052B6808" w14:textId="77777777" w:rsidR="00B35336" w:rsidRDefault="00B35336" w:rsidP="00B35336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是除号吧</w:t>
      </w:r>
    </w:p>
  </w:comment>
  <w:comment w:id="350" w:author="Robbie Fan" w:date="2014-01-05T13:29:00Z" w:initials="robbief">
    <w:p w14:paraId="6D42B74C" w14:textId="77777777" w:rsidR="00CA5A0B" w:rsidRDefault="00CA5A0B" w:rsidP="00CA5A0B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We could</w:t>
      </w:r>
      <w:r>
        <w:t>…</w:t>
      </w:r>
      <w:r>
        <w:rPr>
          <w:rFonts w:hint="eastAsia"/>
        </w:rPr>
        <w:t>是虚拟语气，所以后面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 common to</w:t>
      </w:r>
      <w:r>
        <w:rPr>
          <w:rFonts w:hint="eastAsia"/>
        </w:rPr>
        <w:t>里面的“</w:t>
      </w:r>
      <w:r>
        <w:rPr>
          <w:rFonts w:hint="eastAsia"/>
        </w:rPr>
        <w:t>it</w:t>
      </w:r>
      <w:r>
        <w:rPr>
          <w:rFonts w:hint="eastAsia"/>
        </w:rPr>
        <w:t>”并不是指前面的“具体做法“，而只是一种句式，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 aaa to bbb</w:t>
      </w:r>
      <w:r>
        <w:rPr>
          <w:rFonts w:hint="eastAsia"/>
        </w:rPr>
        <w:t>的意思就是</w:t>
      </w:r>
      <w:r>
        <w:rPr>
          <w:rFonts w:hint="eastAsia"/>
        </w:rPr>
        <w:t>to bbb is aaa</w:t>
      </w:r>
      <w:r>
        <w:rPr>
          <w:rFonts w:hint="eastAsia"/>
        </w:rPr>
        <w:t>，在这里的意思就是“直接忽略掉细节信息是</w:t>
      </w:r>
      <w:r>
        <w:rPr>
          <w:rFonts w:hint="eastAsia"/>
        </w:rPr>
        <w:t>common</w:t>
      </w:r>
      <w:r>
        <w:rPr>
          <w:rFonts w:hint="eastAsia"/>
        </w:rPr>
        <w:t>的”。</w:t>
      </w:r>
    </w:p>
  </w:comment>
  <w:comment w:id="356" w:author="Robbie Fan" w:date="2014-01-05T13:29:00Z" w:initials="robbief">
    <w:p w14:paraId="337EC7E2" w14:textId="77777777" w:rsidR="0002668E" w:rsidRDefault="0002668E" w:rsidP="0002668E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assuming</w:t>
      </w:r>
    </w:p>
  </w:comment>
  <w:comment w:id="360" w:author="Robbie Fan" w:date="2014-01-05T13:29:00Z" w:initials="robbief">
    <w:p w14:paraId="21C70AE3" w14:textId="77777777" w:rsidR="00FA2416" w:rsidRDefault="00FA2416" w:rsidP="00FA2416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可能“操作量”也行，但觉得这个词组不太自然</w:t>
      </w:r>
    </w:p>
  </w:comment>
  <w:comment w:id="368" w:author="Robbie Fan" w:date="2014-01-05T13:29:00Z" w:initials="robbief">
    <w:p w14:paraId="6BF95B83" w14:textId="77777777" w:rsidR="00994730" w:rsidRDefault="00994730" w:rsidP="00994730">
      <w:pPr>
        <w:pStyle w:val="af6"/>
        <w:ind w:firstLine="420"/>
      </w:pPr>
      <w:r>
        <w:rPr>
          <w:rStyle w:val="af5"/>
        </w:rPr>
        <w:annotationRef/>
      </w:r>
      <w:r>
        <w:t>S</w:t>
      </w:r>
      <w:r>
        <w:rPr>
          <w:rFonts w:hint="eastAsia"/>
        </w:rPr>
        <w:t>o that</w:t>
      </w:r>
    </w:p>
  </w:comment>
  <w:comment w:id="372" w:author="Robbie Fan" w:date="2014-01-05T13:29:00Z" w:initials="robbief">
    <w:p w14:paraId="5838A181" w14:textId="77777777" w:rsidR="00994730" w:rsidRDefault="00994730" w:rsidP="00994730">
      <w:pPr>
        <w:pStyle w:val="af6"/>
        <w:ind w:firstLine="420"/>
      </w:pPr>
      <w:r>
        <w:rPr>
          <w:rStyle w:val="af5"/>
        </w:rPr>
        <w:annotationRef/>
      </w:r>
      <w:r>
        <w:t>C</w:t>
      </w:r>
      <w:r>
        <w:rPr>
          <w:rFonts w:hint="eastAsia"/>
        </w:rPr>
        <w:t>hoose i</w:t>
      </w:r>
    </w:p>
  </w:comment>
  <w:comment w:id="377" w:author="Robbie Fan" w:date="2014-01-05T13:29:00Z" w:initials="robbief">
    <w:p w14:paraId="0F98C7E1" w14:textId="77777777" w:rsidR="00D02B58" w:rsidRDefault="00D02B58" w:rsidP="00D02B58">
      <w:pPr>
        <w:pStyle w:val="af6"/>
        <w:ind w:firstLine="420"/>
      </w:pPr>
      <w:r>
        <w:rPr>
          <w:rStyle w:val="af5"/>
        </w:rPr>
        <w:annotationRef/>
      </w:r>
      <w:r>
        <w:t>T</w:t>
      </w:r>
      <w:r>
        <w:rPr>
          <w:rFonts w:hint="eastAsia"/>
        </w:rPr>
        <w:t>his general form</w:t>
      </w:r>
    </w:p>
  </w:comment>
  <w:comment w:id="392" w:author="Robbie Fan" w:date="2014-01-05T13:29:00Z" w:initials="robbief">
    <w:p w14:paraId="7338B96F" w14:textId="77777777" w:rsidR="00B97B6C" w:rsidRDefault="00B97B6C" w:rsidP="00B97B6C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我觉得作者是为了表示这个模式而特意这样写，而不是说光写成</w:t>
      </w:r>
      <w:r>
        <w:rPr>
          <w:rFonts w:hint="eastAsia"/>
        </w:rPr>
        <w:t>i</w:t>
      </w:r>
      <w:r>
        <w:rPr>
          <w:rFonts w:hint="eastAsia"/>
        </w:rPr>
        <w:t>就是不正确的。就好比做一道数学证明题时，需要把中间步骤都写清楚一样。</w:t>
      </w:r>
    </w:p>
  </w:comment>
  <w:comment w:id="395" w:author="Robbie Fan" w:date="2014-01-05T13:29:00Z" w:initials="robbief">
    <w:p w14:paraId="622EC817" w14:textId="77777777" w:rsidR="00B97B6C" w:rsidRDefault="00B97B6C" w:rsidP="00B97B6C">
      <w:pPr>
        <w:pStyle w:val="af6"/>
        <w:ind w:firstLine="420"/>
      </w:pPr>
      <w:r>
        <w:rPr>
          <w:rStyle w:val="af5"/>
        </w:rPr>
        <w:annotationRef/>
      </w:r>
      <w:r>
        <w:t>G</w:t>
      </w:r>
      <w:r>
        <w:rPr>
          <w:rFonts w:hint="eastAsia"/>
        </w:rPr>
        <w:t>et to</w:t>
      </w:r>
      <w:r>
        <w:rPr>
          <w:rFonts w:hint="eastAsia"/>
        </w:rPr>
        <w:t>——注意这里有个</w:t>
      </w:r>
      <w:r>
        <w:rPr>
          <w:rFonts w:hint="eastAsia"/>
        </w:rPr>
        <w:t>to</w:t>
      </w:r>
    </w:p>
  </w:comment>
  <w:comment w:id="412" w:author="Robbie Fan" w:date="2014-01-05T13:29:00Z" w:initials="robbief">
    <w:p w14:paraId="37BF026F" w14:textId="77777777" w:rsidR="00F465D7" w:rsidRDefault="00F465D7" w:rsidP="00F465D7">
      <w:pPr>
        <w:pStyle w:val="af6"/>
        <w:ind w:firstLine="420"/>
      </w:pPr>
      <w:r>
        <w:rPr>
          <w:rFonts w:hint="eastAsia"/>
        </w:rPr>
        <w:t>这里的</w:t>
      </w:r>
      <w:r>
        <w:rPr>
          <w:rFonts w:hint="eastAsia"/>
        </w:rPr>
        <w:t>induction</w:t>
      </w:r>
      <w:r>
        <w:rPr>
          <w:rStyle w:val="af5"/>
        </w:rPr>
        <w:annotationRef/>
      </w:r>
      <w:r>
        <w:rPr>
          <w:rFonts w:hint="eastAsia"/>
        </w:rPr>
        <w:t>建议译成“归纳法”，比较好理解。</w:t>
      </w:r>
    </w:p>
  </w:comment>
  <w:comment w:id="439" w:author="Robbie Fan" w:date="2014-01-05T13:29:00Z" w:initials="robbief">
    <w:p w14:paraId="35CD1B44" w14:textId="77777777" w:rsidR="003B41ED" w:rsidRDefault="003B41ED" w:rsidP="003B41ED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previous</w:t>
      </w:r>
    </w:p>
  </w:comment>
  <w:comment w:id="446" w:author="Robbie Fan" w:date="2014-01-05T13:29:00Z" w:initials="robbief">
    <w:p w14:paraId="189BC95C" w14:textId="77777777" w:rsidR="00E05C05" w:rsidRDefault="00E05C05" w:rsidP="00E05C05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all smaller numbers</w:t>
      </w:r>
    </w:p>
  </w:comment>
  <w:comment w:id="458" w:author="Robbie Fan" w:date="2014-01-05T13:29:00Z" w:initials="robbief">
    <w:p w14:paraId="2B88971B" w14:textId="77777777" w:rsidR="00733F1F" w:rsidRDefault="00733F1F" w:rsidP="00733F1F">
      <w:pPr>
        <w:pStyle w:val="af6"/>
        <w:ind w:left="0" w:firstLineChars="90" w:firstLine="189"/>
      </w:pPr>
      <w:r>
        <w:rPr>
          <w:rStyle w:val="af5"/>
        </w:rPr>
        <w:annotationRef/>
      </w:r>
      <w:r>
        <w:rPr>
          <w:rFonts w:hint="eastAsia"/>
        </w:rPr>
        <w:t>just set</w:t>
      </w:r>
    </w:p>
  </w:comment>
  <w:comment w:id="489" w:author="Robbie Fan" w:date="2014-01-05T13:29:00Z" w:initials="robbief">
    <w:p w14:paraId="3219A1A1" w14:textId="77777777" w:rsidR="00CE24AC" w:rsidRDefault="00CE24AC" w:rsidP="00CE24AC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may be less cooperative</w:t>
      </w:r>
      <w:r>
        <w:rPr>
          <w:rFonts w:hint="eastAsia"/>
        </w:rPr>
        <w:t>，我的理解是它会变得比较特殊，以至于比较难处理</w:t>
      </w:r>
    </w:p>
  </w:comment>
  <w:comment w:id="497" w:author="Robbie Fan" w:date="2014-01-05T13:29:00Z" w:initials="robbief">
    <w:p w14:paraId="1C5A6785" w14:textId="77777777" w:rsidR="00F22C49" w:rsidRDefault="00F22C49" w:rsidP="00F22C49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重复代入法是之前讲的方法，不是这个专栏里的，所以我去掉了“这种”</w:t>
      </w:r>
    </w:p>
  </w:comment>
  <w:comment w:id="502" w:author="Robbie Fan" w:date="2014-01-05T13:29:00Z" w:initials="robbief">
    <w:p w14:paraId="53421E79" w14:textId="77777777" w:rsidR="0084769D" w:rsidRDefault="0084769D" w:rsidP="0084769D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指的是上式中</w:t>
      </w:r>
    </w:p>
  </w:comment>
  <w:comment w:id="520" w:author="Robbie Fan" w:date="2014-01-05T13:29:00Z" w:initials="robbief">
    <w:p w14:paraId="2A97FAE6" w14:textId="77777777" w:rsidR="00D17886" w:rsidRDefault="00D17886" w:rsidP="00D17886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一般是叫“归并排序”</w:t>
      </w:r>
    </w:p>
  </w:comment>
  <w:comment w:id="525" w:author="Robbie Fan" w:date="2014-01-05T13:29:00Z" w:initials="robbief">
    <w:p w14:paraId="23811576" w14:textId="77777777" w:rsidR="008E1F6A" w:rsidRDefault="008E1F6A" w:rsidP="008E1F6A">
      <w:pPr>
        <w:pStyle w:val="af6"/>
        <w:ind w:firstLine="420"/>
      </w:pPr>
      <w:r>
        <w:rPr>
          <w:rStyle w:val="af5"/>
        </w:rPr>
        <w:annotationRef/>
      </w:r>
      <w:r>
        <w:t>T</w:t>
      </w:r>
      <w:r>
        <w:rPr>
          <w:rFonts w:hint="eastAsia"/>
        </w:rPr>
        <w:t>hat is,</w:t>
      </w:r>
    </w:p>
  </w:comment>
  <w:comment w:id="530" w:author="Robbie Fan" w:date="2014-01-05T13:29:00Z" w:initials="robbief">
    <w:p w14:paraId="2A21036B" w14:textId="77777777" w:rsidR="008B5E07" w:rsidRDefault="008B5E07" w:rsidP="008B5E07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凌兄的文</w:t>
      </w:r>
      <w:r w:rsidR="004B0E50">
        <w:rPr>
          <w:rFonts w:hint="eastAsia"/>
        </w:rPr>
        <w:t>字</w:t>
      </w:r>
      <w:r>
        <w:rPr>
          <w:rFonts w:hint="eastAsia"/>
        </w:rPr>
        <w:t>果然</w:t>
      </w:r>
      <w:r w:rsidR="004B0E50">
        <w:rPr>
          <w:rFonts w:hint="eastAsia"/>
        </w:rPr>
        <w:t>非常口语化</w:t>
      </w:r>
      <w:r w:rsidR="004B0E50">
        <w:rPr>
          <w:rFonts w:hint="eastAsia"/>
        </w:rPr>
        <w:t>: )</w:t>
      </w:r>
    </w:p>
  </w:comment>
  <w:comment w:id="534" w:author="Robbie Fan" w:date="2014-01-05T13:29:00Z" w:initials="robbief">
    <w:p w14:paraId="4F8CF883" w14:textId="77777777" w:rsidR="00FD4148" w:rsidRDefault="00FD4148" w:rsidP="00FD4148">
      <w:pPr>
        <w:pStyle w:val="af6"/>
        <w:ind w:firstLine="420"/>
      </w:pPr>
      <w:r>
        <w:rPr>
          <w:rStyle w:val="af5"/>
        </w:rPr>
        <w:annotationRef/>
      </w:r>
      <w:r>
        <w:t>T</w:t>
      </w:r>
      <w:r>
        <w:rPr>
          <w:rFonts w:hint="eastAsia"/>
        </w:rPr>
        <w:t>o the start</w:t>
      </w:r>
    </w:p>
  </w:comment>
  <w:comment w:id="539" w:author="Robbie Fan" w:date="2014-01-05T13:29:00Z" w:initials="robbief">
    <w:p w14:paraId="6E268EDB" w14:textId="77777777" w:rsidR="00FC39A6" w:rsidRDefault="00FC39A6" w:rsidP="00FC39A6">
      <w:pPr>
        <w:pStyle w:val="af6"/>
        <w:ind w:firstLine="420"/>
      </w:pPr>
      <w:r>
        <w:rPr>
          <w:rStyle w:val="af5"/>
        </w:rPr>
        <w:annotationRef/>
      </w:r>
      <w:r>
        <w:t>T</w:t>
      </w:r>
      <w:r>
        <w:rPr>
          <w:rFonts w:hint="eastAsia"/>
        </w:rPr>
        <w:t>ight bounds</w:t>
      </w:r>
    </w:p>
  </w:comment>
  <w:comment w:id="548" w:author="Robbie Fan" w:date="2014-01-05T13:29:00Z" w:initials="robbief">
    <w:p w14:paraId="58435C85" w14:textId="77777777" w:rsidR="00804CE8" w:rsidRDefault="00804CE8" w:rsidP="00804CE8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感觉这样读起来更加通顺一点</w:t>
      </w:r>
    </w:p>
  </w:comment>
  <w:comment w:id="559" w:author="Robbie Fan" w:date="2014-01-05T13:29:00Z" w:initials="robbief">
    <w:p w14:paraId="2B4148FD" w14:textId="77777777" w:rsidR="00F91B79" w:rsidRDefault="00F91B79" w:rsidP="00F91B79">
      <w:pPr>
        <w:pStyle w:val="af6"/>
        <w:ind w:firstLine="420"/>
      </w:pPr>
      <w:r>
        <w:rPr>
          <w:rStyle w:val="af5"/>
        </w:rPr>
        <w:annotationRef/>
      </w:r>
      <w:r>
        <w:t>F</w:t>
      </w:r>
      <w:r>
        <w:rPr>
          <w:rFonts w:hint="eastAsia"/>
        </w:rPr>
        <w:t>or that matter</w:t>
      </w:r>
    </w:p>
  </w:comment>
  <w:comment w:id="560" w:author="Robbie Fan" w:date="2014-01-05T13:29:00Z" w:initials="robbief">
    <w:p w14:paraId="0299D041" w14:textId="77777777" w:rsidR="00362DAF" w:rsidRDefault="00362DAF" w:rsidP="00362DAF">
      <w:pPr>
        <w:pStyle w:val="af6"/>
        <w:ind w:firstLine="420"/>
      </w:pPr>
      <w:r>
        <w:rPr>
          <w:rStyle w:val="af5"/>
        </w:rPr>
        <w:annotationRef/>
      </w:r>
      <w:r>
        <w:t>Y</w:t>
      </w:r>
      <w:r>
        <w:rPr>
          <w:rFonts w:hint="eastAsia"/>
        </w:rPr>
        <w:t>ou</w:t>
      </w:r>
      <w:r>
        <w:t>’</w:t>
      </w:r>
      <w:r>
        <w:rPr>
          <w:rFonts w:hint="eastAsia"/>
        </w:rPr>
        <w:t>ll find plenty</w:t>
      </w:r>
      <w:r>
        <w:rPr>
          <w:rFonts w:hint="eastAsia"/>
        </w:rPr>
        <w:t>，指的是找到足够多的书</w:t>
      </w:r>
    </w:p>
  </w:comment>
  <w:comment w:id="573" w:author="Robbie Fan" w:date="2014-01-05T13:29:00Z" w:initials="robbief">
    <w:p w14:paraId="61D705E2" w14:textId="77777777" w:rsidR="00C06AAC" w:rsidRDefault="00C06AAC" w:rsidP="00C06AAC">
      <w:pPr>
        <w:pStyle w:val="af6"/>
        <w:ind w:firstLine="420"/>
      </w:pPr>
      <w:r>
        <w:rPr>
          <w:rStyle w:val="af5"/>
        </w:rPr>
        <w:annotationRef/>
      </w:r>
      <w:r>
        <w:t>F</w:t>
      </w:r>
      <w:r>
        <w:rPr>
          <w:rFonts w:hint="eastAsia"/>
        </w:rPr>
        <w:t>actoring numbers</w:t>
      </w:r>
    </w:p>
  </w:comment>
  <w:comment w:id="576" w:author="Robbie Fan" w:date="2014-01-05T13:29:00Z" w:initials="robbief">
    <w:p w14:paraId="110998C2" w14:textId="77777777" w:rsidR="00143C9A" w:rsidRDefault="00143C9A" w:rsidP="00143C9A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我觉得作者是指还没有多项式复杂度的算法</w:t>
      </w:r>
    </w:p>
  </w:comment>
  <w:comment w:id="581" w:author="Robbie Fan" w:date="2014-01-05T13:29:00Z" w:initials="robbief">
    <w:p w14:paraId="3835F2F0" w14:textId="77777777" w:rsidR="006E022B" w:rsidRDefault="006E022B" w:rsidP="006E022B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这里应该就是取其结果</w:t>
      </w:r>
    </w:p>
  </w:comment>
  <w:comment w:id="584" w:author="Robbie Fan" w:date="2014-01-05T13:29:00Z" w:initials="robbief">
    <w:p w14:paraId="08B5BE54" w14:textId="77777777" w:rsidR="00743D9F" w:rsidRDefault="00743D9F" w:rsidP="00743D9F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这个……还是觉得是</w:t>
      </w:r>
      <w:r>
        <w:rPr>
          <w:rFonts w:hint="eastAsia"/>
        </w:rPr>
        <w:t>2^k</w:t>
      </w:r>
      <w:r>
        <w:rPr>
          <w:rFonts w:hint="eastAsia"/>
        </w:rPr>
        <w:t>而不是</w:t>
      </w:r>
      <w:r>
        <w:rPr>
          <w:rFonts w:hint="eastAsia"/>
        </w:rPr>
        <w:t>2^(k+1)</w:t>
      </w:r>
      <w:r w:rsidR="008B5496">
        <w:rPr>
          <w:rFonts w:hint="eastAsia"/>
        </w:rPr>
        <w:t>——于是我去</w:t>
      </w:r>
      <w:r w:rsidR="008B5496">
        <w:rPr>
          <w:rFonts w:hint="eastAsia"/>
        </w:rPr>
        <w:t>apress</w:t>
      </w:r>
      <w:r w:rsidR="008B5496">
        <w:rPr>
          <w:rFonts w:hint="eastAsia"/>
        </w:rPr>
        <w:t>网站上提交了勘误</w:t>
      </w:r>
    </w:p>
  </w:comment>
  <w:comment w:id="594" w:author="Robbie Fan" w:date="2014-01-05T13:29:00Z" w:initials="robbief">
    <w:p w14:paraId="3F534786" w14:textId="77777777" w:rsidR="006D33C8" w:rsidRDefault="006D33C8" w:rsidP="006D33C8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觉得“反转”更容易理解些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95C952" w15:done="0"/>
  <w15:commentEx w15:paraId="0D58F348" w15:done="0"/>
  <w15:commentEx w15:paraId="2879D63E" w15:done="0"/>
  <w15:commentEx w15:paraId="651CD9A2" w15:done="0"/>
  <w15:commentEx w15:paraId="1ED5FA87" w15:done="0"/>
  <w15:commentEx w15:paraId="11F8C099" w15:done="0"/>
  <w15:commentEx w15:paraId="0F015FDD" w15:done="0"/>
  <w15:commentEx w15:paraId="42C75031" w15:done="0"/>
  <w15:commentEx w15:paraId="735C3666" w15:done="0"/>
  <w15:commentEx w15:paraId="339FD5A6" w15:done="0"/>
  <w15:commentEx w15:paraId="15D41F0B" w15:done="0"/>
  <w15:commentEx w15:paraId="05B7A564" w15:done="0"/>
  <w15:commentEx w15:paraId="7150B03D" w15:done="0"/>
  <w15:commentEx w15:paraId="3F85F5DE" w15:done="0"/>
  <w15:commentEx w15:paraId="11361A19" w15:done="0"/>
  <w15:commentEx w15:paraId="6393D964" w15:done="0"/>
  <w15:commentEx w15:paraId="3A07C6E4" w15:done="0"/>
  <w15:commentEx w15:paraId="5765F271" w15:done="0"/>
  <w15:commentEx w15:paraId="7D12BC2D" w15:done="0"/>
  <w15:commentEx w15:paraId="52CA1676" w15:done="0"/>
  <w15:commentEx w15:paraId="1E3572F1" w15:done="0"/>
  <w15:commentEx w15:paraId="03873C61" w15:done="0"/>
  <w15:commentEx w15:paraId="76240AE2" w15:done="0"/>
  <w15:commentEx w15:paraId="5FC28266" w15:done="0"/>
  <w15:commentEx w15:paraId="44117E76" w15:done="0"/>
  <w15:commentEx w15:paraId="6E2D54EC" w15:done="0"/>
  <w15:commentEx w15:paraId="5C1FDCB1" w15:done="0"/>
  <w15:commentEx w15:paraId="4D624EFD" w15:done="0"/>
  <w15:commentEx w15:paraId="4F7D0DD6" w15:done="0"/>
  <w15:commentEx w15:paraId="0B88A0FD" w15:done="0"/>
  <w15:commentEx w15:paraId="1394C003" w15:done="0"/>
  <w15:commentEx w15:paraId="4C96EC1C" w15:done="0"/>
  <w15:commentEx w15:paraId="54ECD0C7" w15:done="0"/>
  <w15:commentEx w15:paraId="1C123DA2" w15:done="0"/>
  <w15:commentEx w15:paraId="02D33371" w15:done="0"/>
  <w15:commentEx w15:paraId="7B692361" w15:done="0"/>
  <w15:commentEx w15:paraId="0B7F3C53" w15:done="0"/>
  <w15:commentEx w15:paraId="2B39FEEA" w15:done="0"/>
  <w15:commentEx w15:paraId="6AF52AC6" w15:done="0"/>
  <w15:commentEx w15:paraId="5A76F0FA" w15:done="0"/>
  <w15:commentEx w15:paraId="20079B30" w15:done="0"/>
  <w15:commentEx w15:paraId="5ED93749" w15:done="0"/>
  <w15:commentEx w15:paraId="4E2AC3DC" w15:done="0"/>
  <w15:commentEx w15:paraId="59A8AEAE" w15:done="0"/>
  <w15:commentEx w15:paraId="3742284C" w15:done="0"/>
  <w15:commentEx w15:paraId="0010B259" w15:done="0"/>
  <w15:commentEx w15:paraId="1B969F6E" w15:done="0"/>
  <w15:commentEx w15:paraId="7C6F010C" w15:done="0"/>
  <w15:commentEx w15:paraId="498818C7" w15:done="0"/>
  <w15:commentEx w15:paraId="052B6808" w15:done="0"/>
  <w15:commentEx w15:paraId="6D42B74C" w15:done="0"/>
  <w15:commentEx w15:paraId="337EC7E2" w15:done="0"/>
  <w15:commentEx w15:paraId="21C70AE3" w15:done="0"/>
  <w15:commentEx w15:paraId="6BF95B83" w15:done="0"/>
  <w15:commentEx w15:paraId="5838A181" w15:done="0"/>
  <w15:commentEx w15:paraId="0F98C7E1" w15:done="0"/>
  <w15:commentEx w15:paraId="7338B96F" w15:done="0"/>
  <w15:commentEx w15:paraId="622EC817" w15:done="0"/>
  <w15:commentEx w15:paraId="37BF026F" w15:done="0"/>
  <w15:commentEx w15:paraId="35CD1B44" w15:done="0"/>
  <w15:commentEx w15:paraId="189BC95C" w15:done="0"/>
  <w15:commentEx w15:paraId="2B88971B" w15:done="0"/>
  <w15:commentEx w15:paraId="3219A1A1" w15:done="0"/>
  <w15:commentEx w15:paraId="1C5A6785" w15:done="0"/>
  <w15:commentEx w15:paraId="53421E79" w15:done="0"/>
  <w15:commentEx w15:paraId="2A97FAE6" w15:done="0"/>
  <w15:commentEx w15:paraId="23811576" w15:done="0"/>
  <w15:commentEx w15:paraId="2A21036B" w15:done="0"/>
  <w15:commentEx w15:paraId="4F8CF883" w15:done="0"/>
  <w15:commentEx w15:paraId="6E268EDB" w15:done="0"/>
  <w15:commentEx w15:paraId="58435C85" w15:done="0"/>
  <w15:commentEx w15:paraId="2B4148FD" w15:done="0"/>
  <w15:commentEx w15:paraId="0299D041" w15:done="0"/>
  <w15:commentEx w15:paraId="61D705E2" w15:done="0"/>
  <w15:commentEx w15:paraId="110998C2" w15:done="0"/>
  <w15:commentEx w15:paraId="3835F2F0" w15:done="0"/>
  <w15:commentEx w15:paraId="08B5BE54" w15:done="0"/>
  <w15:commentEx w15:paraId="3F53478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BCC51" w14:textId="77777777" w:rsidR="0014162C" w:rsidRDefault="0014162C" w:rsidP="00D86631">
      <w:pPr>
        <w:ind w:firstLine="420"/>
      </w:pPr>
      <w:r>
        <w:separator/>
      </w:r>
    </w:p>
    <w:p w14:paraId="496A4373" w14:textId="77777777" w:rsidR="0014162C" w:rsidRDefault="0014162C">
      <w:pPr>
        <w:ind w:firstLine="420"/>
      </w:pPr>
    </w:p>
    <w:p w14:paraId="0CAA6EB8" w14:textId="77777777" w:rsidR="0014162C" w:rsidRDefault="0014162C" w:rsidP="002C599D">
      <w:pPr>
        <w:ind w:firstLine="420"/>
      </w:pPr>
    </w:p>
  </w:endnote>
  <w:endnote w:type="continuationSeparator" w:id="0">
    <w:p w14:paraId="496A0FDE" w14:textId="77777777" w:rsidR="0014162C" w:rsidRDefault="0014162C" w:rsidP="00D86631">
      <w:pPr>
        <w:ind w:firstLine="420"/>
      </w:pPr>
      <w:r>
        <w:continuationSeparator/>
      </w:r>
    </w:p>
    <w:p w14:paraId="04EF905E" w14:textId="77777777" w:rsidR="0014162C" w:rsidRDefault="0014162C">
      <w:pPr>
        <w:ind w:firstLine="420"/>
      </w:pPr>
    </w:p>
    <w:p w14:paraId="7582277C" w14:textId="77777777" w:rsidR="0014162C" w:rsidRDefault="0014162C" w:rsidP="002C599D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ヒラギノ角ゴ ProN W6">
    <w:charset w:val="80"/>
    <w:family w:val="auto"/>
    <w:pitch w:val="variable"/>
    <w:sig w:usb0="E00002FF" w:usb1="7AC7FFFF" w:usb2="00000012" w:usb3="00000000" w:csb0="0002000D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38641" w14:textId="77777777" w:rsidR="00C730A9" w:rsidRDefault="00C730A9" w:rsidP="00D86631">
    <w:pPr>
      <w:ind w:firstLine="420"/>
    </w:pPr>
    <w:r>
      <w:fldChar w:fldCharType="begin"/>
    </w:r>
    <w:r>
      <w:instrText xml:space="preserve"> PAGE   \* MERGEFORMAT </w:instrText>
    </w:r>
    <w:r>
      <w:fldChar w:fldCharType="separate"/>
    </w:r>
    <w:r w:rsidRPr="000A7BE3">
      <w:rPr>
        <w:noProof/>
        <w:sz w:val="20"/>
      </w:rPr>
      <w:t>64</w:t>
    </w:r>
    <w:r>
      <w:rPr>
        <w:sz w:val="20"/>
      </w:rPr>
      <w:fldChar w:fldCharType="end"/>
    </w:r>
    <w:r>
      <w:rPr>
        <w:sz w:val="20"/>
      </w:rPr>
      <w:t xml:space="preserve"> </w:t>
    </w:r>
  </w:p>
  <w:p w14:paraId="0112424F" w14:textId="77777777" w:rsidR="00C730A9" w:rsidRDefault="00C730A9" w:rsidP="00D86631">
    <w:pPr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2598C" w14:textId="77777777" w:rsidR="00C730A9" w:rsidRDefault="00C730A9" w:rsidP="00D86631">
    <w:pPr>
      <w:ind w:leftChars="-5" w:left="-10" w:rightChars="5" w:right="10"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A1126" w14:textId="77777777" w:rsidR="00C730A9" w:rsidRDefault="00C730A9" w:rsidP="00D86631">
    <w:pPr>
      <w:ind w:firstLine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71218" w14:textId="77777777" w:rsidR="0014162C" w:rsidRDefault="0014162C" w:rsidP="00D86631">
      <w:pPr>
        <w:ind w:leftChars="-5" w:left="-10" w:rightChars="5" w:right="10" w:firstLine="420"/>
      </w:pPr>
      <w:r>
        <w:separator/>
      </w:r>
    </w:p>
  </w:footnote>
  <w:footnote w:type="continuationSeparator" w:id="0">
    <w:p w14:paraId="74C8F0EC" w14:textId="77777777" w:rsidR="0014162C" w:rsidRDefault="0014162C" w:rsidP="00D86631">
      <w:pPr>
        <w:ind w:firstLine="420"/>
      </w:pPr>
      <w:r>
        <w:continuationSeparator/>
      </w:r>
    </w:p>
    <w:p w14:paraId="5BCF76B5" w14:textId="77777777" w:rsidR="0014162C" w:rsidRDefault="0014162C">
      <w:pPr>
        <w:ind w:firstLine="420"/>
      </w:pPr>
    </w:p>
    <w:p w14:paraId="4109EA07" w14:textId="77777777" w:rsidR="0014162C" w:rsidRDefault="0014162C" w:rsidP="002C599D">
      <w:pPr>
        <w:ind w:firstLine="420"/>
      </w:pPr>
    </w:p>
  </w:footnote>
  <w:footnote w:id="1">
    <w:p w14:paraId="627535BE" w14:textId="77777777" w:rsidR="00C730A9" w:rsidRPr="00154672" w:rsidRDefault="00C730A9" w:rsidP="004E5609">
      <w:pPr>
        <w:pStyle w:val="a3"/>
        <w:ind w:firstLine="9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译者注</w:t>
      </w:r>
      <w:r>
        <w:t>：</w:t>
      </w:r>
      <w:r w:rsidRPr="00154672">
        <w:rPr>
          <w:rFonts w:hint="eastAsia"/>
        </w:rPr>
        <w:t>约翰·卡尔·弗里德里希·高斯</w:t>
      </w:r>
      <w:r>
        <w:rPr>
          <w:rFonts w:hint="eastAsia"/>
        </w:rPr>
        <w:t>（</w:t>
      </w:r>
      <w:r w:rsidRPr="00154672">
        <w:t>1777</w:t>
      </w:r>
      <w:r w:rsidRPr="00154672">
        <w:rPr>
          <w:rFonts w:hint="eastAsia"/>
        </w:rPr>
        <w:t>年</w:t>
      </w:r>
      <w:r w:rsidRPr="00154672">
        <w:t>4</w:t>
      </w:r>
      <w:r w:rsidRPr="00154672">
        <w:rPr>
          <w:rFonts w:hint="eastAsia"/>
        </w:rPr>
        <w:t>月</w:t>
      </w:r>
      <w:r w:rsidRPr="00154672">
        <w:t>30</w:t>
      </w:r>
      <w:r w:rsidRPr="00154672">
        <w:rPr>
          <w:rFonts w:hint="eastAsia"/>
        </w:rPr>
        <w:t>日－</w:t>
      </w:r>
      <w:r w:rsidRPr="00154672">
        <w:t>1855</w:t>
      </w:r>
      <w:r w:rsidRPr="00154672">
        <w:rPr>
          <w:rFonts w:hint="eastAsia"/>
        </w:rPr>
        <w:t>年</w:t>
      </w:r>
      <w:r w:rsidRPr="00154672">
        <w:t>2</w:t>
      </w:r>
      <w:r w:rsidRPr="00154672">
        <w:rPr>
          <w:rFonts w:hint="eastAsia"/>
        </w:rPr>
        <w:t>月</w:t>
      </w:r>
      <w:r w:rsidRPr="00154672">
        <w:t>23</w:t>
      </w:r>
      <w:r>
        <w:rPr>
          <w:rFonts w:hint="eastAsia"/>
        </w:rPr>
        <w:t>日），</w:t>
      </w:r>
      <w:r w:rsidRPr="00154672">
        <w:rPr>
          <w:rFonts w:hint="eastAsia"/>
        </w:rPr>
        <w:t>德国著名数学家、物理学家、天文学家、大地测量学家。高斯被认为是历史上最重要的数学家之一，并有“数学王子”的美誉。</w:t>
      </w:r>
    </w:p>
  </w:footnote>
  <w:footnote w:id="2">
    <w:p w14:paraId="459B9A4E" w14:textId="77777777" w:rsidR="00C730A9" w:rsidRDefault="00C730A9" w:rsidP="004E5609">
      <w:pPr>
        <w:pStyle w:val="a3"/>
        <w:ind w:firstLine="9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译者注</w:t>
      </w:r>
      <w:r>
        <w:t>：希腊</w:t>
      </w:r>
      <w:r>
        <w:rPr>
          <w:rFonts w:hint="eastAsia"/>
        </w:rPr>
        <w:t>字母表</w:t>
      </w:r>
      <w:r>
        <w:t>中的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个字符</w:t>
      </w:r>
      <w:r>
        <w:t>，</w:t>
      </w:r>
      <w:r>
        <w:rPr>
          <w:rFonts w:hint="eastAsia"/>
        </w:rPr>
        <w:t>常被</w:t>
      </w:r>
      <w:r>
        <w:t>音译为</w:t>
      </w:r>
      <w:r>
        <w:rPr>
          <w:rFonts w:hint="eastAsia"/>
        </w:rPr>
        <w:t>“西格玛</w:t>
      </w:r>
      <w:r>
        <w:t>（</w:t>
      </w:r>
      <w:r>
        <w:rPr>
          <w:rFonts w:hint="eastAsia"/>
        </w:rPr>
        <w:t>sigma</w:t>
      </w:r>
      <w:r>
        <w:t>）</w:t>
      </w:r>
      <w:r>
        <w:rPr>
          <w:rFonts w:hint="eastAsia"/>
        </w:rPr>
        <w:t>”。</w:t>
      </w:r>
    </w:p>
  </w:footnote>
  <w:footnote w:id="3">
    <w:p w14:paraId="7D7B8BD5" w14:textId="77777777" w:rsidR="00C730A9" w:rsidRPr="003F2844" w:rsidRDefault="00C730A9" w:rsidP="004E5609">
      <w:pPr>
        <w:pStyle w:val="a3"/>
        <w:ind w:firstLine="9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译者注：</w:t>
      </w:r>
      <w:r>
        <w:t>该</w:t>
      </w:r>
      <w:r>
        <w:rPr>
          <w:rFonts w:hint="eastAsia"/>
        </w:rPr>
        <w:t>公式</w:t>
      </w:r>
      <w:r>
        <w:t>在数学上被叫做等差级数</w:t>
      </w:r>
      <w:r>
        <w:rPr>
          <w:rFonts w:hint="eastAsia"/>
        </w:rPr>
        <w:t>（</w:t>
      </w:r>
      <w:r>
        <w:t>arithmetic series</w:t>
      </w:r>
      <w:r>
        <w:rPr>
          <w:rFonts w:hint="eastAsia"/>
        </w:rPr>
        <w:t>），</w:t>
      </w:r>
      <w:r>
        <w:t>即</w:t>
      </w:r>
      <w:r w:rsidRPr="003F2844">
        <w:rPr>
          <w:rFonts w:hint="eastAsia"/>
        </w:rPr>
        <w:t>一个等差数列的和等于其首项与末项的和乘以项数除以</w:t>
      </w:r>
      <w:r w:rsidRPr="003F2844">
        <w:t>2</w:t>
      </w:r>
      <w:r>
        <w:rPr>
          <w:rFonts w:hint="eastAsia"/>
        </w:rPr>
        <w:t>。相传是由</w:t>
      </w:r>
      <w:r>
        <w:t>著名数学家</w:t>
      </w:r>
      <w:r>
        <w:t>Gauss</w:t>
      </w:r>
      <w:r>
        <w:rPr>
          <w:rFonts w:hint="eastAsia"/>
        </w:rPr>
        <w:t>小时候所</w:t>
      </w:r>
      <w:r>
        <w:t>发现的，</w:t>
      </w:r>
      <w:r>
        <w:rPr>
          <w:rFonts w:hint="eastAsia"/>
        </w:rPr>
        <w:t>但经</w:t>
      </w:r>
      <w:r>
        <w:t>历史学家考证</w:t>
      </w:r>
      <w:r>
        <w:rPr>
          <w:rFonts w:hint="eastAsia"/>
        </w:rPr>
        <w:t>，在</w:t>
      </w:r>
      <w:r>
        <w:t>更早的时候，古希腊</w:t>
      </w:r>
      <w:r>
        <w:rPr>
          <w:rFonts w:hint="eastAsia"/>
        </w:rPr>
        <w:t>甚至</w:t>
      </w:r>
      <w:r>
        <w:t>古埃及就</w:t>
      </w:r>
      <w:r>
        <w:rPr>
          <w:rFonts w:hint="eastAsia"/>
        </w:rPr>
        <w:t>已经</w:t>
      </w:r>
      <w:r>
        <w:t>有人在使用这种运算公</w:t>
      </w:r>
      <w:r>
        <w:rPr>
          <w:rFonts w:hint="eastAsia"/>
        </w:rPr>
        <w:t>式了</w:t>
      </w:r>
      <w:r>
        <w:t>。</w:t>
      </w:r>
    </w:p>
  </w:footnote>
  <w:footnote w:id="4">
    <w:p w14:paraId="07B060FF" w14:textId="77777777" w:rsidR="00C730A9" w:rsidRPr="004E5609" w:rsidRDefault="00C730A9" w:rsidP="004E5609">
      <w:pPr>
        <w:pStyle w:val="a3"/>
        <w:ind w:firstLine="9"/>
      </w:pPr>
      <w:r>
        <w:rPr>
          <w:rStyle w:val="af0"/>
        </w:rPr>
        <w:footnoteRef/>
      </w:r>
      <w:r>
        <w:t xml:space="preserve"> </w:t>
      </w:r>
      <w:hyperlink r:id="rId1">
        <w:r>
          <w:rPr>
            <w:rFonts w:eastAsia="Calibri" w:cs="Calibri"/>
          </w:rPr>
          <w:t>http://prb.org/Articles/2002/HowManyPeoplehaveEverLivedonEarth.aspx</w:t>
        </w:r>
      </w:hyperlink>
    </w:p>
  </w:footnote>
  <w:footnote w:id="5">
    <w:p w14:paraId="1485B86F" w14:textId="77777777" w:rsidR="00C730A9" w:rsidRPr="004E5609" w:rsidRDefault="00C730A9" w:rsidP="004E5609">
      <w:pPr>
        <w:pStyle w:val="a3"/>
        <w:ind w:firstLine="9"/>
      </w:pPr>
      <w:r>
        <w:rPr>
          <w:rStyle w:val="af0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这</w:t>
      </w:r>
      <w:r>
        <w:rPr>
          <w:rFonts w:hint="eastAsia"/>
        </w:rPr>
        <w:t>真的成立</w:t>
      </w:r>
      <w:r>
        <w:t>，那</w:t>
      </w:r>
      <w:r>
        <w:rPr>
          <w:rFonts w:hint="eastAsia"/>
        </w:rPr>
        <w:t>该</w:t>
      </w:r>
      <w:r>
        <w:t>人口</w:t>
      </w:r>
      <w:r>
        <w:rPr>
          <w:rFonts w:hint="eastAsia"/>
        </w:rPr>
        <w:t>数</w:t>
      </w:r>
      <w:r>
        <w:t>中可能还</w:t>
      </w:r>
      <w:r>
        <w:rPr>
          <w:rFonts w:hint="eastAsia"/>
        </w:rPr>
        <w:t>包含</w:t>
      </w:r>
      <w:r>
        <w:t>了</w:t>
      </w:r>
      <w:r>
        <w:rPr>
          <w:rFonts w:hint="eastAsia"/>
        </w:rPr>
        <w:t>32</w:t>
      </w:r>
      <w:r>
        <w:rPr>
          <w:rFonts w:hint="eastAsia"/>
        </w:rPr>
        <w:t>代</w:t>
      </w:r>
      <w:r>
        <w:t>前的那对男女</w:t>
      </w:r>
      <w:r>
        <w:rPr>
          <w:rFonts w:hint="eastAsia"/>
        </w:rPr>
        <w:t>……</w:t>
      </w:r>
      <w:r>
        <w:t>，但正如我说的，就当</w:t>
      </w:r>
      <w:r>
        <w:rPr>
          <w:rFonts w:hint="eastAsia"/>
        </w:rPr>
        <w:t>它是</w:t>
      </w:r>
      <w:r>
        <w:t>个游戏吧。</w:t>
      </w:r>
    </w:p>
  </w:footnote>
  <w:footnote w:id="6">
    <w:p w14:paraId="69012ABA" w14:textId="77777777" w:rsidR="00C730A9" w:rsidRPr="00F133B3" w:rsidRDefault="00C730A9" w:rsidP="004E5609">
      <w:pPr>
        <w:pStyle w:val="a3"/>
        <w:ind w:firstLine="9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译者注</w:t>
      </w:r>
      <w:r>
        <w:t>：一种猜谜游戏，游戏允许</w:t>
      </w:r>
      <w:r>
        <w:rPr>
          <w:rFonts w:hint="eastAsia"/>
        </w:rPr>
        <w:t>玩家提</w:t>
      </w:r>
      <w:r>
        <w:t>问题，</w:t>
      </w:r>
      <w:r>
        <w:rPr>
          <w:rFonts w:hint="eastAsia"/>
        </w:rPr>
        <w:t>但被问者</w:t>
      </w:r>
      <w:r>
        <w:t>只回答</w:t>
      </w:r>
      <w:r>
        <w:t>yes</w:t>
      </w:r>
      <w:r>
        <w:t>或者</w:t>
      </w:r>
      <w:r>
        <w:t>no</w:t>
      </w:r>
      <w:r>
        <w:t>，</w:t>
      </w:r>
      <w:r>
        <w:rPr>
          <w:rFonts w:hint="eastAsia"/>
        </w:rPr>
        <w:t>而</w:t>
      </w:r>
      <w:r>
        <w:t>玩家必须在二十个问题</w:t>
      </w:r>
      <w:r>
        <w:rPr>
          <w:rFonts w:hint="eastAsia"/>
        </w:rPr>
        <w:t>之内</w:t>
      </w:r>
      <w:r>
        <w:t>猜出答案</w:t>
      </w:r>
      <w:r>
        <w:rPr>
          <w:rFonts w:hint="eastAsia"/>
        </w:rPr>
        <w:t>。</w:t>
      </w:r>
    </w:p>
  </w:footnote>
  <w:footnote w:id="7">
    <w:p w14:paraId="6CD10872" w14:textId="77777777" w:rsidR="00C730A9" w:rsidRPr="00225D7E" w:rsidRDefault="00C730A9" w:rsidP="004E5609">
      <w:pPr>
        <w:pStyle w:val="a3"/>
        <w:ind w:firstLine="9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译者注</w:t>
      </w:r>
      <w:r>
        <w:t>：这里</w:t>
      </w:r>
      <w:r>
        <w:rPr>
          <w:rFonts w:hint="eastAsia"/>
        </w:rPr>
        <w:t>是</w:t>
      </w:r>
      <w:r>
        <w:t>指国际象棋的棋盘。</w:t>
      </w:r>
    </w:p>
  </w:footnote>
  <w:footnote w:id="8">
    <w:p w14:paraId="2A3DE651" w14:textId="77777777" w:rsidR="00C730A9" w:rsidRPr="001727FD" w:rsidRDefault="00C730A9" w:rsidP="004E5609">
      <w:pPr>
        <w:pStyle w:val="a3"/>
        <w:ind w:firstLine="9"/>
      </w:pPr>
      <w:r>
        <w:rPr>
          <w:rStyle w:val="af0"/>
        </w:rPr>
        <w:footnoteRef/>
      </w:r>
      <w:r>
        <w:t xml:space="preserve"> </w:t>
      </w:r>
      <w:r>
        <w:t>据传闻，这</w:t>
      </w:r>
      <w:r>
        <w:rPr>
          <w:rFonts w:hint="eastAsia"/>
        </w:rPr>
        <w:t>本来</w:t>
      </w:r>
      <w:r>
        <w:t>是国际象</w:t>
      </w:r>
      <w:ins w:id="175" w:author="Robbie Fan" w:date="2014-01-01T21:52:00Z">
        <w:r w:rsidR="0068766C">
          <w:rPr>
            <w:rFonts w:hint="eastAsia"/>
          </w:rPr>
          <w:t>棋</w:t>
        </w:r>
      </w:ins>
      <w:r>
        <w:rPr>
          <w:rFonts w:hint="eastAsia"/>
        </w:rPr>
        <w:t>的</w:t>
      </w:r>
      <w:r>
        <w:t>创建者</w:t>
      </w:r>
      <w:r>
        <w:rPr>
          <w:rFonts w:hint="eastAsia"/>
        </w:rPr>
        <w:t>所</w:t>
      </w:r>
      <w:del w:id="176" w:author="Robbie Fan" w:date="2014-01-01T21:52:00Z">
        <w:r w:rsidDel="0068766C">
          <w:delText>应该</w:delText>
        </w:r>
      </w:del>
      <w:r>
        <w:t>要</w:t>
      </w:r>
      <w:ins w:id="177" w:author="Robbie Fan" w:date="2014-01-01T21:52:00Z">
        <w:r w:rsidR="0068766C">
          <w:rPr>
            <w:rFonts w:hint="eastAsia"/>
          </w:rPr>
          <w:t>求</w:t>
        </w:r>
      </w:ins>
      <w:del w:id="178" w:author="Robbie Fan" w:date="2014-01-01T21:52:00Z">
        <w:r w:rsidDel="0068766C">
          <w:rPr>
            <w:rFonts w:hint="eastAsia"/>
          </w:rPr>
          <w:delText>的</w:delText>
        </w:r>
        <w:r w:rsidDel="0068766C">
          <w:delText>，</w:delText>
        </w:r>
      </w:del>
      <w:r>
        <w:rPr>
          <w:rFonts w:hint="eastAsia"/>
        </w:rPr>
        <w:t>并</w:t>
      </w:r>
      <w:r>
        <w:t>被授予的奖励</w:t>
      </w:r>
      <w:r>
        <w:t>……</w:t>
      </w:r>
      <w:r>
        <w:rPr>
          <w:rFonts w:hint="eastAsia"/>
        </w:rPr>
        <w:t>但</w:t>
      </w:r>
      <w:del w:id="179" w:author="Robbie Fan" w:date="2014-01-01T21:51:00Z">
        <w:r w:rsidDel="00F52ECA">
          <w:rPr>
            <w:rFonts w:hint="eastAsia"/>
          </w:rPr>
          <w:delText>尽管</w:delText>
        </w:r>
      </w:del>
      <w:r>
        <w:rPr>
          <w:rFonts w:hint="eastAsia"/>
        </w:rPr>
        <w:t>他</w:t>
      </w:r>
      <w:del w:id="180" w:author="Robbie Fan" w:date="2014-01-01T21:52:00Z">
        <w:r w:rsidDel="00062AAD">
          <w:delText>已经</w:delText>
        </w:r>
      </w:del>
      <w:r>
        <w:t>被</w:t>
      </w:r>
      <w:ins w:id="181" w:author="Robbie Fan" w:date="2014-01-01T21:51:00Z">
        <w:r w:rsidR="00F52ECA">
          <w:rPr>
            <w:rFonts w:hint="eastAsia"/>
          </w:rPr>
          <w:t>要求</w:t>
        </w:r>
      </w:ins>
      <w:del w:id="182" w:author="Robbie Fan" w:date="2014-01-01T21:51:00Z">
        <w:r w:rsidDel="00F52ECA">
          <w:delText>告知</w:delText>
        </w:r>
      </w:del>
      <w:del w:id="183" w:author="Robbie Fan" w:date="2014-01-01T21:50:00Z">
        <w:r w:rsidDel="00F52ECA">
          <w:delText>可以领取</w:delText>
        </w:r>
      </w:del>
      <w:ins w:id="184" w:author="Robbie Fan" w:date="2014-01-01T21:50:00Z">
        <w:r w:rsidR="00F52ECA">
          <w:rPr>
            <w:rFonts w:hint="eastAsia"/>
          </w:rPr>
          <w:t>数清</w:t>
        </w:r>
      </w:ins>
      <w:r>
        <w:t>这里的</w:t>
      </w:r>
      <w:del w:id="185" w:author="Robbie Fan" w:date="2014-01-01T21:50:00Z">
        <w:r w:rsidDel="00F52ECA">
          <w:delText>各种</w:delText>
        </w:r>
      </w:del>
      <w:ins w:id="186" w:author="Robbie Fan" w:date="2014-01-01T21:50:00Z">
        <w:r w:rsidR="00F52ECA">
          <w:rPr>
            <w:rFonts w:hint="eastAsia"/>
          </w:rPr>
          <w:t>每一粒</w:t>
        </w:r>
      </w:ins>
      <w:r>
        <w:t>粮食</w:t>
      </w:r>
      <w:del w:id="187" w:author="Robbie Fan" w:date="2014-01-01T21:51:00Z">
        <w:r w:rsidDel="00F52ECA">
          <w:delText>了</w:delText>
        </w:r>
      </w:del>
      <w:ins w:id="188" w:author="Robbie Fan" w:date="2014-01-01T21:51:00Z">
        <w:r w:rsidR="00F52ECA">
          <w:rPr>
            <w:rFonts w:hint="eastAsia"/>
          </w:rPr>
          <w:t>。</w:t>
        </w:r>
      </w:ins>
      <w:del w:id="189" w:author="Robbie Fan" w:date="2014-01-01T21:51:00Z">
        <w:r w:rsidDel="00F52ECA">
          <w:delText>，</w:delText>
        </w:r>
        <w:r w:rsidDel="00F52ECA">
          <w:rPr>
            <w:rFonts w:hint="eastAsia"/>
          </w:rPr>
          <w:delText>但</w:delText>
        </w:r>
      </w:del>
      <w:r>
        <w:t>我猜</w:t>
      </w:r>
      <w:ins w:id="190" w:author="Robbie Fan" w:date="2014-01-01T21:51:00Z">
        <w:r w:rsidR="00F52ECA">
          <w:rPr>
            <w:rFonts w:hint="eastAsia"/>
          </w:rPr>
          <w:t>，</w:t>
        </w:r>
      </w:ins>
      <w:r>
        <w:t>他</w:t>
      </w:r>
      <w:del w:id="191" w:author="Robbie Fan" w:date="2014-01-01T21:50:00Z">
        <w:r w:rsidDel="00F52ECA">
          <w:rPr>
            <w:rFonts w:hint="eastAsia"/>
          </w:rPr>
          <w:delText>们</w:delText>
        </w:r>
      </w:del>
      <w:r>
        <w:t>改主意了。</w:t>
      </w:r>
    </w:p>
  </w:footnote>
  <w:footnote w:id="9">
    <w:p w14:paraId="23B9704B" w14:textId="77777777" w:rsidR="00C730A9" w:rsidRDefault="00C730A9" w:rsidP="004E5609">
      <w:pPr>
        <w:pStyle w:val="a3"/>
        <w:ind w:firstLine="9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3940BE">
        <w:t>在计算理论领域中，若一个数值算法的时间复杂度可以表示为输入数值</w:t>
      </w:r>
      <w:r w:rsidRPr="003940BE">
        <w:t>N</w:t>
      </w:r>
      <w:r w:rsidRPr="003940BE">
        <w:t>的多项式，则称其时间复杂度为伪多项式时间。由于</w:t>
      </w:r>
      <w:r w:rsidRPr="003940BE">
        <w:t>N</w:t>
      </w:r>
      <w:r w:rsidRPr="003940BE">
        <w:t>的值是</w:t>
      </w:r>
      <w:r w:rsidRPr="003940BE">
        <w:t>N</w:t>
      </w:r>
      <w:r w:rsidRPr="003940BE">
        <w:t>的位数的幂，故该算法的时间复杂度实际上应视为输入数值</w:t>
      </w:r>
      <w:r w:rsidRPr="003940BE">
        <w:t>N</w:t>
      </w:r>
      <w:r w:rsidRPr="003940BE">
        <w:t>的位数的幂。</w:t>
      </w:r>
    </w:p>
  </w:footnote>
  <w:footnote w:id="10">
    <w:p w14:paraId="1C15AFEF" w14:textId="77777777" w:rsidR="00C730A9" w:rsidRPr="007D634E" w:rsidRDefault="00C730A9" w:rsidP="004E5609">
      <w:pPr>
        <w:pStyle w:val="a3"/>
        <w:ind w:firstLine="9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您</w:t>
      </w:r>
      <w:r>
        <w:t>知道原本指数</w:t>
      </w:r>
      <w:r>
        <w:rPr>
          <w:rFonts w:hint="eastAsia"/>
        </w:rPr>
        <w:t>中</w:t>
      </w:r>
      <w:r>
        <w:t>的</w:t>
      </w:r>
      <w:r>
        <w:t>-1</w:t>
      </w:r>
      <w:r>
        <w:rPr>
          <w:rFonts w:hint="eastAsia"/>
        </w:rPr>
        <w:t>到</w:t>
      </w:r>
      <w:r>
        <w:t>哪儿去了吗？</w:t>
      </w:r>
      <w:r>
        <w:rPr>
          <w:rFonts w:hint="eastAsia"/>
        </w:rPr>
        <w:t>请</w:t>
      </w:r>
      <w:r>
        <w:t>记住，</w:t>
      </w:r>
      <w:r>
        <w:rPr>
          <w:rFonts w:hint="eastAsia"/>
        </w:rPr>
        <w:t>2</w:t>
      </w:r>
      <w:r w:rsidRPr="007D634E">
        <w:rPr>
          <w:vertAlign w:val="superscript"/>
        </w:rPr>
        <w:t>a+b</w:t>
      </w:r>
      <w:r>
        <w:t xml:space="preserve"> = 2</w:t>
      </w:r>
      <w:r w:rsidRPr="007D634E">
        <w:rPr>
          <w:vertAlign w:val="superscript"/>
        </w:rPr>
        <w:t>a</w:t>
      </w:r>
      <w:r>
        <w:t xml:space="preserve"> * 2</w:t>
      </w:r>
      <w:r w:rsidRPr="007D634E">
        <w:rPr>
          <w:vertAlign w:val="superscript"/>
        </w:rPr>
        <w:t>b</w:t>
      </w:r>
      <w:r>
        <w:t>……</w:t>
      </w:r>
    </w:p>
  </w:footnote>
  <w:footnote w:id="11">
    <w:p w14:paraId="070B30A1" w14:textId="77777777" w:rsidR="00C730A9" w:rsidRPr="00EB3239" w:rsidRDefault="00C730A9" w:rsidP="004E5609">
      <w:pPr>
        <w:pStyle w:val="a3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另外</w:t>
      </w:r>
      <w:r>
        <w:t>，</w:t>
      </w:r>
      <w:r>
        <w:rPr>
          <w:rFonts w:hint="eastAsia"/>
        </w:rPr>
        <w:t>“二项式</w:t>
      </w:r>
      <w:r>
        <w:t>系数</w:t>
      </w:r>
      <w:r>
        <w:rPr>
          <w:rFonts w:hint="eastAsia"/>
        </w:rPr>
        <w:t>”这个</w:t>
      </w:r>
      <w:r>
        <w:t>名称</w:t>
      </w:r>
      <w:r>
        <w:rPr>
          <w:rFonts w:hint="eastAsia"/>
        </w:rPr>
        <w:t>来历</w:t>
      </w:r>
      <w:r>
        <w:t>也没有那么明显，</w:t>
      </w:r>
      <w:r>
        <w:rPr>
          <w:rFonts w:hint="eastAsia"/>
        </w:rPr>
        <w:t>您可能</w:t>
      </w:r>
      <w:r>
        <w:t>需要了解一下，</w:t>
      </w:r>
      <w:del w:id="276" w:author="Robbie Fan" w:date="2014-01-03T07:41:00Z">
        <w:r w:rsidDel="00A92C27">
          <w:delText>这</w:delText>
        </w:r>
        <w:r w:rsidDel="00A92C27">
          <w:rPr>
            <w:rFonts w:hint="eastAsia"/>
          </w:rPr>
          <w:delText>也</w:delText>
        </w:r>
        <w:r w:rsidDel="00A92C27">
          <w:delText>是一种整理</w:delText>
        </w:r>
      </w:del>
      <w:ins w:id="277" w:author="Robbie Fan" w:date="2014-01-03T07:41:00Z">
        <w:r w:rsidR="00A92C27">
          <w:rPr>
            <w:rFonts w:hint="eastAsia"/>
          </w:rPr>
          <w:t>它的定义</w:t>
        </w:r>
      </w:ins>
      <w:ins w:id="278" w:author="Robbie Fan" w:date="2014-01-03T07:42:00Z">
        <w:r w:rsidR="00A92C27">
          <w:rPr>
            <w:rFonts w:hint="eastAsia"/>
          </w:rPr>
          <w:t>很简洁</w:t>
        </w:r>
      </w:ins>
      <w:r>
        <w:t>。</w:t>
      </w:r>
    </w:p>
  </w:footnote>
  <w:footnote w:id="12">
    <w:p w14:paraId="53554AEE" w14:textId="77777777" w:rsidR="00C730A9" w:rsidRPr="00B566E9" w:rsidRDefault="00C730A9">
      <w:pPr>
        <w:pStyle w:val="a3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译者注：</w:t>
      </w:r>
      <w:r>
        <w:t>这里引用</w:t>
      </w:r>
      <w:r>
        <w:rPr>
          <w:rFonts w:hint="eastAsia"/>
        </w:rPr>
        <w:t>了</w:t>
      </w:r>
      <w:r>
        <w:t>《</w:t>
      </w:r>
      <w:r>
        <w:rPr>
          <w:rFonts w:hint="eastAsia"/>
        </w:rPr>
        <w:t>爱丽丝</w:t>
      </w:r>
      <w:r>
        <w:t>漫游仙境》</w:t>
      </w:r>
      <w:r>
        <w:rPr>
          <w:rFonts w:hint="eastAsia"/>
        </w:rPr>
        <w:t>中的</w:t>
      </w:r>
      <w:r>
        <w:t>典故，</w:t>
      </w:r>
      <w:r>
        <w:rPr>
          <w:rFonts w:hint="eastAsia"/>
        </w:rPr>
        <w:t>该</w:t>
      </w:r>
      <w:r>
        <w:t>故事在西方</w:t>
      </w:r>
      <w:r>
        <w:rPr>
          <w:rFonts w:hint="eastAsia"/>
        </w:rPr>
        <w:t>几乎家喻户晓</w:t>
      </w:r>
      <w:r>
        <w:t>，</w:t>
      </w:r>
      <w:r>
        <w:rPr>
          <w:rFonts w:hint="eastAsia"/>
        </w:rPr>
        <w:t>其</w:t>
      </w:r>
      <w:r>
        <w:t>主人公</w:t>
      </w:r>
      <w:r>
        <w:rPr>
          <w:rFonts w:hint="eastAsia"/>
        </w:rPr>
        <w:t>爱丽丝</w:t>
      </w:r>
      <w:r>
        <w:t>就是</w:t>
      </w:r>
      <w:r>
        <w:rPr>
          <w:rFonts w:hint="eastAsia"/>
        </w:rPr>
        <w:t>因为</w:t>
      </w:r>
      <w:r>
        <w:t>掉进了兔子洞</w:t>
      </w:r>
      <w:r>
        <w:rPr>
          <w:rFonts w:hint="eastAsia"/>
        </w:rPr>
        <w:t>而</w:t>
      </w:r>
      <w:r>
        <w:t>来到了一个奇幻世界。</w:t>
      </w:r>
    </w:p>
  </w:footnote>
  <w:footnote w:id="13">
    <w:p w14:paraId="0A288061" w14:textId="77777777" w:rsidR="00C730A9" w:rsidRPr="0095571B" w:rsidRDefault="00C730A9">
      <w:pPr>
        <w:pStyle w:val="a3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译者注</w:t>
      </w:r>
      <w:r>
        <w:t>：</w:t>
      </w:r>
      <w:r w:rsidRPr="0095571B">
        <w:rPr>
          <w:rFonts w:hint="eastAsia"/>
        </w:rPr>
        <w:t>在算法分析中，主定理（</w:t>
      </w:r>
      <w:r w:rsidRPr="0095571B">
        <w:rPr>
          <w:rFonts w:hint="eastAsia"/>
        </w:rPr>
        <w:t>master theorem</w:t>
      </w:r>
      <w:r w:rsidRPr="0095571B">
        <w:rPr>
          <w:rFonts w:hint="eastAsia"/>
        </w:rPr>
        <w:t>）提供了用渐近符号表示许多由分治法得到的递推关系式的方法。此方法经由经典算法教科书《算法导论》而为人熟知。不过，并非所有递推关系式都可应用主定理。该定理的推广形式包括</w:t>
      </w:r>
      <w:r w:rsidRPr="0095571B">
        <w:rPr>
          <w:rFonts w:hint="eastAsia"/>
        </w:rPr>
        <w:t>Akra-Bazzi</w:t>
      </w:r>
      <w:r w:rsidRPr="0095571B">
        <w:rPr>
          <w:rFonts w:hint="eastAsia"/>
        </w:rPr>
        <w:t>定理。</w:t>
      </w:r>
    </w:p>
  </w:footnote>
  <w:footnote w:id="14">
    <w:p w14:paraId="4ED1BCA3" w14:textId="77777777" w:rsidR="00C730A9" w:rsidRPr="0045101F" w:rsidRDefault="00C730A9">
      <w:pPr>
        <w:pStyle w:val="a3"/>
      </w:pPr>
      <w:r>
        <w:rPr>
          <w:rStyle w:val="af0"/>
        </w:rPr>
        <w:footnoteRef/>
      </w:r>
      <w:r>
        <w:t xml:space="preserve"> </w:t>
      </w:r>
      <w:del w:id="517" w:author="Robbie Fan" w:date="2014-01-05T12:06:00Z">
        <w:r w:rsidDel="002541AC">
          <w:rPr>
            <w:rFonts w:hint="eastAsia"/>
          </w:rPr>
          <w:delText>合并</w:delText>
        </w:r>
      </w:del>
      <w:ins w:id="518" w:author="Robbie Fan" w:date="2014-01-05T12:06:00Z">
        <w:r w:rsidR="002541AC">
          <w:rPr>
            <w:rFonts w:hint="eastAsia"/>
          </w:rPr>
          <w:t>归并</w:t>
        </w:r>
      </w:ins>
      <w:r>
        <w:rPr>
          <w:rFonts w:hint="eastAsia"/>
        </w:rPr>
        <w:t>排序</w:t>
      </w:r>
      <w:r>
        <w:t>是一个经典算法，</w:t>
      </w:r>
      <w:r>
        <w:rPr>
          <w:rFonts w:hint="eastAsia"/>
        </w:rPr>
        <w:t>诞生于</w:t>
      </w:r>
      <w:r>
        <w:rPr>
          <w:rFonts w:hint="eastAsia"/>
        </w:rPr>
        <w:t>1945</w:t>
      </w:r>
      <w:r>
        <w:rPr>
          <w:rFonts w:hint="eastAsia"/>
        </w:rPr>
        <w:t>年</w:t>
      </w:r>
      <w:r>
        <w:t>，</w:t>
      </w:r>
      <w:r>
        <w:rPr>
          <w:rFonts w:hint="eastAsia"/>
        </w:rPr>
        <w:t>是</w:t>
      </w:r>
      <w:r>
        <w:t>由计算机</w:t>
      </w:r>
      <w:r>
        <w:rPr>
          <w:rFonts w:hint="eastAsia"/>
        </w:rPr>
        <w:t>科学界</w:t>
      </w:r>
      <w:r>
        <w:t>的传奇</w:t>
      </w:r>
      <w:r>
        <w:t>John von Neumann</w:t>
      </w:r>
      <w:r>
        <w:t>在</w:t>
      </w:r>
      <w:r>
        <w:t>EDVAC</w:t>
      </w:r>
      <w:r>
        <w:rPr>
          <w:rFonts w:hint="eastAsia"/>
        </w:rPr>
        <w:t>（译者注</w:t>
      </w:r>
      <w:r>
        <w:t>：</w:t>
      </w:r>
      <w:r w:rsidRPr="00950AC5">
        <w:rPr>
          <w:rFonts w:hint="eastAsia"/>
        </w:rPr>
        <w:t>Electronic Discrete Variable Automatic Computer</w:t>
      </w:r>
      <w:r>
        <w:rPr>
          <w:rFonts w:hint="eastAsia"/>
        </w:rPr>
        <w:t>的</w:t>
      </w:r>
      <w:r>
        <w:t>缩写</w:t>
      </w:r>
      <w:r w:rsidRPr="00950AC5">
        <w:rPr>
          <w:rFonts w:hint="eastAsia"/>
        </w:rPr>
        <w:t>，</w:t>
      </w:r>
      <w:r>
        <w:rPr>
          <w:rFonts w:hint="eastAsia"/>
        </w:rPr>
        <w:t>它</w:t>
      </w:r>
      <w:r>
        <w:t>被认为是世上第一批可编程</w:t>
      </w:r>
      <w:r w:rsidRPr="00950AC5">
        <w:rPr>
          <w:rFonts w:hint="eastAsia"/>
        </w:rPr>
        <w:t>电子计算机</w:t>
      </w:r>
      <w:r>
        <w:rPr>
          <w:rFonts w:hint="eastAsia"/>
        </w:rPr>
        <w:t>的</w:t>
      </w:r>
      <w:r>
        <w:t>代表</w:t>
      </w:r>
      <w:r>
        <w:rPr>
          <w:rFonts w:hint="eastAsia"/>
        </w:rPr>
        <w:t>）上</w:t>
      </w:r>
      <w:r>
        <w:t>首先</w:t>
      </w:r>
      <w:r>
        <w:rPr>
          <w:rFonts w:hint="eastAsia"/>
        </w:rPr>
        <w:t>实现</w:t>
      </w:r>
      <w:r>
        <w:t>出</w:t>
      </w:r>
      <w:r>
        <w:rPr>
          <w:rFonts w:hint="eastAsia"/>
        </w:rPr>
        <w:t>来</w:t>
      </w:r>
      <w:r>
        <w:t>的。</w:t>
      </w:r>
      <w:r>
        <w:rPr>
          <w:rFonts w:hint="eastAsia"/>
        </w:rPr>
        <w:t>您</w:t>
      </w:r>
      <w:r>
        <w:t>在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t>中</w:t>
      </w:r>
      <w:r>
        <w:rPr>
          <w:rFonts w:hint="eastAsia"/>
        </w:rPr>
        <w:t>还</w:t>
      </w:r>
      <w:r>
        <w:t>会看</w:t>
      </w:r>
      <w:r>
        <w:rPr>
          <w:rFonts w:hint="eastAsia"/>
        </w:rPr>
        <w:t>到</w:t>
      </w:r>
      <w:r>
        <w:t>更多类似的算法。</w:t>
      </w:r>
      <w:r>
        <w:rPr>
          <w:rFonts w:hint="eastAsia"/>
        </w:rPr>
        <w:t>而</w:t>
      </w:r>
      <w:r>
        <w:t>侏儒</w:t>
      </w:r>
      <w:r>
        <w:rPr>
          <w:rFonts w:hint="eastAsia"/>
        </w:rPr>
        <w:t>排序则是</w:t>
      </w:r>
      <w:r>
        <w:t>由</w:t>
      </w:r>
      <w:r>
        <w:t>Hamid Sarbazi-Azad</w:t>
      </w:r>
      <w:r>
        <w:rPr>
          <w:rFonts w:hint="eastAsia"/>
        </w:rPr>
        <w:t>在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t>提出的，也叫</w:t>
      </w:r>
      <w:r>
        <w:rPr>
          <w:rFonts w:hint="eastAsia"/>
        </w:rPr>
        <w:t>愚人</w:t>
      </w:r>
      <w:r>
        <w:t>排序</w:t>
      </w:r>
      <w:r>
        <w:rPr>
          <w:rFonts w:hint="eastAsia"/>
        </w:rPr>
        <w:t>法（</w:t>
      </w:r>
      <w:r>
        <w:rPr>
          <w:rFonts w:hint="eastAsia"/>
        </w:rPr>
        <w:t>s</w:t>
      </w:r>
      <w:r>
        <w:t>tupid sort</w:t>
      </w:r>
      <w:r>
        <w:rPr>
          <w:rFonts w:hint="eastAsia"/>
        </w:rPr>
        <w:t>）。</w:t>
      </w:r>
    </w:p>
  </w:footnote>
  <w:footnote w:id="15">
    <w:p w14:paraId="5F3EAA48" w14:textId="77777777" w:rsidR="00C730A9" w:rsidRPr="00CB3689" w:rsidRDefault="00C730A9">
      <w:pPr>
        <w:pStyle w:val="a3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如果</w:t>
      </w:r>
      <w:r>
        <w:t>您不太</w:t>
      </w:r>
      <w:r>
        <w:rPr>
          <w:rFonts w:hint="eastAsia"/>
        </w:rPr>
        <w:t>分得清楚</w:t>
      </w:r>
      <w:r>
        <w:rPr>
          <w:i/>
        </w:rPr>
        <w:t>discrete</w:t>
      </w:r>
      <w:r>
        <w:rPr>
          <w:rFonts w:hint="eastAsia"/>
        </w:rPr>
        <w:t>和</w:t>
      </w:r>
      <w:r>
        <w:rPr>
          <w:i/>
        </w:rPr>
        <w:t>discreet</w:t>
      </w:r>
      <w:r>
        <w:rPr>
          <w:rFonts w:hint="eastAsia"/>
        </w:rPr>
        <w:t>这两个词，</w:t>
      </w:r>
      <w:r>
        <w:t>或许</w:t>
      </w:r>
      <w:r>
        <w:rPr>
          <w:rFonts w:hint="eastAsia"/>
        </w:rPr>
        <w:t>应该</w:t>
      </w:r>
      <w:r>
        <w:t>去</w:t>
      </w:r>
      <w:r>
        <w:rPr>
          <w:rFonts w:hint="eastAsia"/>
        </w:rPr>
        <w:t>查</w:t>
      </w:r>
      <w:r>
        <w:t>一下资料。</w:t>
      </w:r>
    </w:p>
  </w:footnote>
  <w:footnote w:id="16">
    <w:p w14:paraId="021769AC" w14:textId="77777777" w:rsidR="00C730A9" w:rsidRDefault="00C730A9">
      <w:pPr>
        <w:pStyle w:val="a3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译者注：该书</w:t>
      </w:r>
      <w:r>
        <w:t>第</w:t>
      </w:r>
      <w:r>
        <w:rPr>
          <w:rFonts w:hint="eastAsia"/>
        </w:rPr>
        <w:t>7</w:t>
      </w:r>
      <w:r>
        <w:t>章</w:t>
      </w:r>
      <w:r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C7843" w14:textId="77777777" w:rsidR="00C730A9" w:rsidRDefault="00C730A9" w:rsidP="00D86631">
    <w:pPr>
      <w:ind w:firstLine="420"/>
    </w:pPr>
    <w:r>
      <w:rPr>
        <w:rFonts w:eastAsia="Arial"/>
      </w:rPr>
      <w:t xml:space="preserve">CHAPTER 3 </w:t>
    </w:r>
    <w:r>
      <w:rPr>
        <w:rFonts w:eastAsia="Segoe UI Symbol"/>
        <w:color w:val="C0C0C0"/>
      </w:rPr>
      <w:t>■</w:t>
    </w:r>
    <w:r>
      <w:rPr>
        <w:rFonts w:eastAsia="Arial"/>
      </w:rPr>
      <w:t xml:space="preserve"> COUNTING 101 </w:t>
    </w:r>
  </w:p>
  <w:p w14:paraId="200E5A04" w14:textId="77777777" w:rsidR="00C730A9" w:rsidRDefault="00C730A9" w:rsidP="00D86631">
    <w:pPr>
      <w:ind w:firstLine="420"/>
    </w:pPr>
    <w:r>
      <w:t xml:space="preserve"> </w:t>
    </w:r>
  </w:p>
  <w:p w14:paraId="619FFD5B" w14:textId="77777777" w:rsidR="00C730A9" w:rsidRDefault="00C730A9" w:rsidP="00D86631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4BC09" w14:textId="77777777" w:rsidR="00C730A9" w:rsidRDefault="00C730A9" w:rsidP="00D86631">
    <w:pPr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6950E" w14:textId="77777777" w:rsidR="00C730A9" w:rsidRDefault="00C730A9" w:rsidP="00D86631">
    <w:pPr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658AD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8A6410"/>
    <w:multiLevelType w:val="hybridMultilevel"/>
    <w:tmpl w:val="F5DA409C"/>
    <w:lvl w:ilvl="0" w:tplc="0409000F">
      <w:start w:val="1"/>
      <w:numFmt w:val="decimal"/>
      <w:lvlText w:val="%1."/>
      <w:lvlJc w:val="left"/>
      <w:pPr>
        <w:ind w:left="829" w:hanging="420"/>
      </w:pPr>
    </w:lvl>
    <w:lvl w:ilvl="1" w:tplc="04090019" w:tentative="1">
      <w:start w:val="1"/>
      <w:numFmt w:val="lowerLetter"/>
      <w:lvlText w:val="%2)"/>
      <w:lvlJc w:val="left"/>
      <w:pPr>
        <w:ind w:left="1249" w:hanging="420"/>
      </w:pPr>
    </w:lvl>
    <w:lvl w:ilvl="2" w:tplc="0409001B" w:tentative="1">
      <w:start w:val="1"/>
      <w:numFmt w:val="lowerRoman"/>
      <w:lvlText w:val="%3."/>
      <w:lvlJc w:val="right"/>
      <w:pPr>
        <w:ind w:left="1669" w:hanging="420"/>
      </w:pPr>
    </w:lvl>
    <w:lvl w:ilvl="3" w:tplc="0409000F" w:tentative="1">
      <w:start w:val="1"/>
      <w:numFmt w:val="decimal"/>
      <w:lvlText w:val="%4."/>
      <w:lvlJc w:val="left"/>
      <w:pPr>
        <w:ind w:left="2089" w:hanging="420"/>
      </w:pPr>
    </w:lvl>
    <w:lvl w:ilvl="4" w:tplc="04090019" w:tentative="1">
      <w:start w:val="1"/>
      <w:numFmt w:val="lowerLetter"/>
      <w:lvlText w:val="%5)"/>
      <w:lvlJc w:val="left"/>
      <w:pPr>
        <w:ind w:left="2509" w:hanging="420"/>
      </w:pPr>
    </w:lvl>
    <w:lvl w:ilvl="5" w:tplc="0409001B" w:tentative="1">
      <w:start w:val="1"/>
      <w:numFmt w:val="lowerRoman"/>
      <w:lvlText w:val="%6."/>
      <w:lvlJc w:val="right"/>
      <w:pPr>
        <w:ind w:left="2929" w:hanging="420"/>
      </w:pPr>
    </w:lvl>
    <w:lvl w:ilvl="6" w:tplc="0409000F" w:tentative="1">
      <w:start w:val="1"/>
      <w:numFmt w:val="decimal"/>
      <w:lvlText w:val="%7."/>
      <w:lvlJc w:val="left"/>
      <w:pPr>
        <w:ind w:left="3349" w:hanging="420"/>
      </w:pPr>
    </w:lvl>
    <w:lvl w:ilvl="7" w:tplc="04090019" w:tentative="1">
      <w:start w:val="1"/>
      <w:numFmt w:val="lowerLetter"/>
      <w:lvlText w:val="%8)"/>
      <w:lvlJc w:val="left"/>
      <w:pPr>
        <w:ind w:left="3769" w:hanging="420"/>
      </w:pPr>
    </w:lvl>
    <w:lvl w:ilvl="8" w:tplc="0409001B" w:tentative="1">
      <w:start w:val="1"/>
      <w:numFmt w:val="lowerRoman"/>
      <w:lvlText w:val="%9."/>
      <w:lvlJc w:val="right"/>
      <w:pPr>
        <w:ind w:left="4189" w:hanging="420"/>
      </w:pPr>
    </w:lvl>
  </w:abstractNum>
  <w:abstractNum w:abstractNumId="2">
    <w:nsid w:val="083102D2"/>
    <w:multiLevelType w:val="hybridMultilevel"/>
    <w:tmpl w:val="B52ABFA0"/>
    <w:lvl w:ilvl="0" w:tplc="F6A00990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C1E7EF6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3C4755C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E52F732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DCEDBD4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74E2542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F22FD34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7FCCE00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1D8DF76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9A76DA7"/>
    <w:multiLevelType w:val="hybridMultilevel"/>
    <w:tmpl w:val="CBD2CF6C"/>
    <w:lvl w:ilvl="0" w:tplc="E16449F8">
      <w:start w:val="1"/>
      <w:numFmt w:val="decimal"/>
      <w:lvlText w:val="%1."/>
      <w:lvlJc w:val="left"/>
      <w:pPr>
        <w:ind w:left="9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56F082">
      <w:start w:val="1"/>
      <w:numFmt w:val="lowerLetter"/>
      <w:lvlText w:val="%2"/>
      <w:lvlJc w:val="left"/>
      <w:pPr>
        <w:ind w:left="16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C762CB6">
      <w:start w:val="1"/>
      <w:numFmt w:val="lowerRoman"/>
      <w:lvlText w:val="%3"/>
      <w:lvlJc w:val="left"/>
      <w:pPr>
        <w:ind w:left="23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BE395A">
      <w:start w:val="1"/>
      <w:numFmt w:val="decimal"/>
      <w:lvlText w:val="%4"/>
      <w:lvlJc w:val="left"/>
      <w:pPr>
        <w:ind w:left="30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B769CF0">
      <w:start w:val="1"/>
      <w:numFmt w:val="lowerLetter"/>
      <w:lvlText w:val="%5"/>
      <w:lvlJc w:val="left"/>
      <w:pPr>
        <w:ind w:left="38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5B66D70">
      <w:start w:val="1"/>
      <w:numFmt w:val="lowerRoman"/>
      <w:lvlText w:val="%6"/>
      <w:lvlJc w:val="left"/>
      <w:pPr>
        <w:ind w:left="45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E3CDCBA">
      <w:start w:val="1"/>
      <w:numFmt w:val="decimal"/>
      <w:lvlText w:val="%7"/>
      <w:lvlJc w:val="left"/>
      <w:pPr>
        <w:ind w:left="5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7A80718">
      <w:start w:val="1"/>
      <w:numFmt w:val="lowerLetter"/>
      <w:lvlText w:val="%8"/>
      <w:lvlJc w:val="left"/>
      <w:pPr>
        <w:ind w:left="5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1E24E8">
      <w:start w:val="1"/>
      <w:numFmt w:val="lowerRoman"/>
      <w:lvlText w:val="%9"/>
      <w:lvlJc w:val="left"/>
      <w:pPr>
        <w:ind w:left="6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9AE15E7"/>
    <w:multiLevelType w:val="hybridMultilevel"/>
    <w:tmpl w:val="042A3CD4"/>
    <w:lvl w:ilvl="0" w:tplc="F7C4A5B4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D21C2C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FC9E22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C32CFE6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2C6DA2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AF075A4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990BC88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E661DA8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24017E0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9F82836"/>
    <w:multiLevelType w:val="hybridMultilevel"/>
    <w:tmpl w:val="A3CAE8B4"/>
    <w:lvl w:ilvl="0" w:tplc="0754986A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24035CA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E8EDEE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8B4CECC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8F2F1F8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440A74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D4A48E6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AC2A718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970AA9A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FD63271"/>
    <w:multiLevelType w:val="hybridMultilevel"/>
    <w:tmpl w:val="A35C8D3E"/>
    <w:lvl w:ilvl="0" w:tplc="F7087ECA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AC4C4F0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B6EF412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638B93C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04EC5C8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706BE62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D420DA0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DFA24A2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D165B4A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0BB1116"/>
    <w:multiLevelType w:val="hybridMultilevel"/>
    <w:tmpl w:val="668ECD20"/>
    <w:lvl w:ilvl="0" w:tplc="CDBE9618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0879D6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10660E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E78C256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87C79E2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812D700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34E32F2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396D21C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092977E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23D5C30"/>
    <w:multiLevelType w:val="hybridMultilevel"/>
    <w:tmpl w:val="E4D8F81A"/>
    <w:lvl w:ilvl="0" w:tplc="A8569468">
      <w:start w:val="1"/>
      <w:numFmt w:val="bullet"/>
      <w:lvlText w:val="•"/>
      <w:lvlJc w:val="left"/>
      <w:pPr>
        <w:ind w:left="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5DA963C">
      <w:start w:val="1"/>
      <w:numFmt w:val="bullet"/>
      <w:lvlText w:val="o"/>
      <w:lvlJc w:val="left"/>
      <w:pPr>
        <w:ind w:left="16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844FF02">
      <w:start w:val="1"/>
      <w:numFmt w:val="bullet"/>
      <w:lvlText w:val="▪"/>
      <w:lvlJc w:val="left"/>
      <w:pPr>
        <w:ind w:left="2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438A520">
      <w:start w:val="1"/>
      <w:numFmt w:val="bullet"/>
      <w:lvlText w:val="•"/>
      <w:lvlJc w:val="left"/>
      <w:pPr>
        <w:ind w:left="3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F8039D6">
      <w:start w:val="1"/>
      <w:numFmt w:val="bullet"/>
      <w:lvlText w:val="o"/>
      <w:lvlJc w:val="left"/>
      <w:pPr>
        <w:ind w:left="38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1D0BB20">
      <w:start w:val="1"/>
      <w:numFmt w:val="bullet"/>
      <w:lvlText w:val="▪"/>
      <w:lvlJc w:val="left"/>
      <w:pPr>
        <w:ind w:left="4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5E643A">
      <w:start w:val="1"/>
      <w:numFmt w:val="bullet"/>
      <w:lvlText w:val="•"/>
      <w:lvlJc w:val="left"/>
      <w:pPr>
        <w:ind w:left="5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9E0906">
      <w:start w:val="1"/>
      <w:numFmt w:val="bullet"/>
      <w:lvlText w:val="o"/>
      <w:lvlJc w:val="left"/>
      <w:pPr>
        <w:ind w:left="59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114622E">
      <w:start w:val="1"/>
      <w:numFmt w:val="bullet"/>
      <w:lvlText w:val="▪"/>
      <w:lvlJc w:val="left"/>
      <w:pPr>
        <w:ind w:left="66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C14593C"/>
    <w:multiLevelType w:val="hybridMultilevel"/>
    <w:tmpl w:val="1CCC264E"/>
    <w:lvl w:ilvl="0" w:tplc="F8DCA546">
      <w:start w:val="16"/>
      <w:numFmt w:val="decimal"/>
      <w:lvlText w:val="%1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1" w:tplc="F73C5BA8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4507FF6">
      <w:start w:val="1"/>
      <w:numFmt w:val="bullet"/>
      <w:lvlText w:val="▪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142E4A6">
      <w:start w:val="1"/>
      <w:numFmt w:val="bullet"/>
      <w:lvlText w:val="•"/>
      <w:lvlJc w:val="left"/>
      <w:pPr>
        <w:ind w:left="2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3048B6">
      <w:start w:val="1"/>
      <w:numFmt w:val="bullet"/>
      <w:lvlText w:val="o"/>
      <w:lvlJc w:val="left"/>
      <w:pPr>
        <w:ind w:left="3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68A572E">
      <w:start w:val="1"/>
      <w:numFmt w:val="bullet"/>
      <w:lvlText w:val="▪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EAA65FE">
      <w:start w:val="1"/>
      <w:numFmt w:val="bullet"/>
      <w:lvlText w:val="•"/>
      <w:lvlJc w:val="left"/>
      <w:pPr>
        <w:ind w:left="4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242BC02">
      <w:start w:val="1"/>
      <w:numFmt w:val="bullet"/>
      <w:lvlText w:val="o"/>
      <w:lvlJc w:val="left"/>
      <w:pPr>
        <w:ind w:left="5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0AF5D4">
      <w:start w:val="1"/>
      <w:numFmt w:val="bullet"/>
      <w:lvlText w:val="▪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197FE8"/>
    <w:multiLevelType w:val="hybridMultilevel"/>
    <w:tmpl w:val="7E063E70"/>
    <w:lvl w:ilvl="0" w:tplc="AF4A44F0">
      <w:start w:val="1"/>
      <w:numFmt w:val="bullet"/>
      <w:lvlText w:val="•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0431F8">
      <w:start w:val="1"/>
      <w:numFmt w:val="bullet"/>
      <w:lvlText w:val="o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40B6C4">
      <w:start w:val="1"/>
      <w:numFmt w:val="bullet"/>
      <w:lvlText w:val="▪"/>
      <w:lvlJc w:val="left"/>
      <w:pPr>
        <w:ind w:left="2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2C8114">
      <w:start w:val="1"/>
      <w:numFmt w:val="bullet"/>
      <w:lvlText w:val="•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502F14">
      <w:start w:val="1"/>
      <w:numFmt w:val="bullet"/>
      <w:lvlText w:val="o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069C0E">
      <w:start w:val="1"/>
      <w:numFmt w:val="bullet"/>
      <w:lvlText w:val="▪"/>
      <w:lvlJc w:val="left"/>
      <w:pPr>
        <w:ind w:left="4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CC5A60">
      <w:start w:val="1"/>
      <w:numFmt w:val="bullet"/>
      <w:lvlText w:val="•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52AD90">
      <w:start w:val="1"/>
      <w:numFmt w:val="bullet"/>
      <w:lvlText w:val="o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647220">
      <w:start w:val="1"/>
      <w:numFmt w:val="bullet"/>
      <w:lvlText w:val="▪"/>
      <w:lvlJc w:val="left"/>
      <w:pPr>
        <w:ind w:left="6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57A05B3"/>
    <w:multiLevelType w:val="hybridMultilevel"/>
    <w:tmpl w:val="9D707DF2"/>
    <w:lvl w:ilvl="0" w:tplc="3EA82A32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A96C2B0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23A4CAA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DFA335E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8166232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C8F4E4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596319C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AEF0DA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CFEC5AE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7FE657A"/>
    <w:multiLevelType w:val="hybridMultilevel"/>
    <w:tmpl w:val="9C5C1EAE"/>
    <w:lvl w:ilvl="0" w:tplc="6A34A8BE">
      <w:start w:val="1"/>
      <w:numFmt w:val="decimal"/>
      <w:lvlText w:val="%1."/>
      <w:lvlJc w:val="left"/>
      <w:pPr>
        <w:ind w:left="9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DA8EF54">
      <w:start w:val="1"/>
      <w:numFmt w:val="lowerLetter"/>
      <w:lvlText w:val="%2"/>
      <w:lvlJc w:val="left"/>
      <w:pPr>
        <w:ind w:left="16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8E4608">
      <w:start w:val="1"/>
      <w:numFmt w:val="lowerRoman"/>
      <w:lvlText w:val="%3"/>
      <w:lvlJc w:val="left"/>
      <w:pPr>
        <w:ind w:left="23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940603E">
      <w:start w:val="1"/>
      <w:numFmt w:val="decimal"/>
      <w:lvlText w:val="%4"/>
      <w:lvlJc w:val="left"/>
      <w:pPr>
        <w:ind w:left="30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5C244FC">
      <w:start w:val="1"/>
      <w:numFmt w:val="lowerLetter"/>
      <w:lvlText w:val="%5"/>
      <w:lvlJc w:val="left"/>
      <w:pPr>
        <w:ind w:left="38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8DCB572">
      <w:start w:val="1"/>
      <w:numFmt w:val="lowerRoman"/>
      <w:lvlText w:val="%6"/>
      <w:lvlJc w:val="left"/>
      <w:pPr>
        <w:ind w:left="45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54A1124">
      <w:start w:val="1"/>
      <w:numFmt w:val="decimal"/>
      <w:lvlText w:val="%7"/>
      <w:lvlJc w:val="left"/>
      <w:pPr>
        <w:ind w:left="5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0ACE2F2">
      <w:start w:val="1"/>
      <w:numFmt w:val="lowerLetter"/>
      <w:lvlText w:val="%8"/>
      <w:lvlJc w:val="left"/>
      <w:pPr>
        <w:ind w:left="5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81A27EC">
      <w:start w:val="1"/>
      <w:numFmt w:val="lowerRoman"/>
      <w:lvlText w:val="%9"/>
      <w:lvlJc w:val="left"/>
      <w:pPr>
        <w:ind w:left="6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BFF1B35"/>
    <w:multiLevelType w:val="hybridMultilevel"/>
    <w:tmpl w:val="1256ED66"/>
    <w:lvl w:ilvl="0" w:tplc="E79E5408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DBCA636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28A6044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7623BFA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C884260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D2EC27E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5EA44E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5CB0EC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430F4F2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DBB1C1B"/>
    <w:multiLevelType w:val="hybridMultilevel"/>
    <w:tmpl w:val="EF620FE6"/>
    <w:lvl w:ilvl="0" w:tplc="4FF28A44">
      <w:start w:val="1"/>
      <w:numFmt w:val="decimal"/>
      <w:lvlText w:val="%1."/>
      <w:lvlJc w:val="left"/>
      <w:pPr>
        <w:ind w:left="9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A8A5CBE">
      <w:start w:val="1"/>
      <w:numFmt w:val="lowerLetter"/>
      <w:lvlText w:val="%2"/>
      <w:lvlJc w:val="left"/>
      <w:pPr>
        <w:ind w:left="16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DC997C">
      <w:start w:val="1"/>
      <w:numFmt w:val="lowerRoman"/>
      <w:lvlText w:val="%3"/>
      <w:lvlJc w:val="left"/>
      <w:pPr>
        <w:ind w:left="23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518FF66">
      <w:start w:val="1"/>
      <w:numFmt w:val="decimal"/>
      <w:lvlText w:val="%4"/>
      <w:lvlJc w:val="left"/>
      <w:pPr>
        <w:ind w:left="30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D567306">
      <w:start w:val="1"/>
      <w:numFmt w:val="lowerLetter"/>
      <w:lvlText w:val="%5"/>
      <w:lvlJc w:val="left"/>
      <w:pPr>
        <w:ind w:left="38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24C0F06">
      <w:start w:val="1"/>
      <w:numFmt w:val="lowerRoman"/>
      <w:lvlText w:val="%6"/>
      <w:lvlJc w:val="left"/>
      <w:pPr>
        <w:ind w:left="45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85E8A3A">
      <w:start w:val="1"/>
      <w:numFmt w:val="decimal"/>
      <w:lvlText w:val="%7"/>
      <w:lvlJc w:val="left"/>
      <w:pPr>
        <w:ind w:left="5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DC24F98">
      <w:start w:val="1"/>
      <w:numFmt w:val="lowerLetter"/>
      <w:lvlText w:val="%8"/>
      <w:lvlJc w:val="left"/>
      <w:pPr>
        <w:ind w:left="5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604058A">
      <w:start w:val="1"/>
      <w:numFmt w:val="lowerRoman"/>
      <w:lvlText w:val="%9"/>
      <w:lvlJc w:val="left"/>
      <w:pPr>
        <w:ind w:left="6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0D06682"/>
    <w:multiLevelType w:val="hybridMultilevel"/>
    <w:tmpl w:val="CDDE5844"/>
    <w:lvl w:ilvl="0" w:tplc="BC34D1C8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3723BBA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D40A386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668BB30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E581F5A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B7099F0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94BD88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8ACA650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EA525A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3F86FC6"/>
    <w:multiLevelType w:val="hybridMultilevel"/>
    <w:tmpl w:val="77A2244A"/>
    <w:lvl w:ilvl="0" w:tplc="A28A3228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16877A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7D80A86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82AF554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8ED87E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C22D30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0A62426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8148C08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078F83C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35F47DC4"/>
    <w:multiLevelType w:val="hybridMultilevel"/>
    <w:tmpl w:val="131EBDAC"/>
    <w:lvl w:ilvl="0" w:tplc="DEC61116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6691D0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B647D0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88AD3BE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EB06EE4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2783FF8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C7C27B4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07C7DD4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0C0FEC4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362025DE"/>
    <w:multiLevelType w:val="hybridMultilevel"/>
    <w:tmpl w:val="F4E4911E"/>
    <w:lvl w:ilvl="0" w:tplc="9B545076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0BA0BAE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828FFE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18E5BDA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F46E3D0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B7204EE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A986F40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E043BA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FCE1192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385D7957"/>
    <w:multiLevelType w:val="hybridMultilevel"/>
    <w:tmpl w:val="B8A8807E"/>
    <w:lvl w:ilvl="0" w:tplc="EF485A48">
      <w:start w:val="1"/>
      <w:numFmt w:val="bullet"/>
      <w:lvlText w:val="•"/>
      <w:lvlJc w:val="left"/>
      <w:pPr>
        <w:ind w:left="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34A4B40">
      <w:start w:val="1"/>
      <w:numFmt w:val="bullet"/>
      <w:lvlText w:val="o"/>
      <w:lvlJc w:val="left"/>
      <w:pPr>
        <w:ind w:left="16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75863C8">
      <w:start w:val="1"/>
      <w:numFmt w:val="bullet"/>
      <w:lvlText w:val="▪"/>
      <w:lvlJc w:val="left"/>
      <w:pPr>
        <w:ind w:left="2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75203F0">
      <w:start w:val="1"/>
      <w:numFmt w:val="bullet"/>
      <w:lvlText w:val="•"/>
      <w:lvlJc w:val="left"/>
      <w:pPr>
        <w:ind w:left="3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3D8786E">
      <w:start w:val="1"/>
      <w:numFmt w:val="bullet"/>
      <w:lvlText w:val="o"/>
      <w:lvlJc w:val="left"/>
      <w:pPr>
        <w:ind w:left="38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0048BE2">
      <w:start w:val="1"/>
      <w:numFmt w:val="bullet"/>
      <w:lvlText w:val="▪"/>
      <w:lvlJc w:val="left"/>
      <w:pPr>
        <w:ind w:left="4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F0ED8DA">
      <w:start w:val="1"/>
      <w:numFmt w:val="bullet"/>
      <w:lvlText w:val="•"/>
      <w:lvlJc w:val="left"/>
      <w:pPr>
        <w:ind w:left="5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78AE548">
      <w:start w:val="1"/>
      <w:numFmt w:val="bullet"/>
      <w:lvlText w:val="o"/>
      <w:lvlJc w:val="left"/>
      <w:pPr>
        <w:ind w:left="59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ACCD82C">
      <w:start w:val="1"/>
      <w:numFmt w:val="bullet"/>
      <w:lvlText w:val="▪"/>
      <w:lvlJc w:val="left"/>
      <w:pPr>
        <w:ind w:left="66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39A47D4B"/>
    <w:multiLevelType w:val="hybridMultilevel"/>
    <w:tmpl w:val="EFA41900"/>
    <w:lvl w:ilvl="0" w:tplc="5E2C145C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565A46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6F03A66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6DE58BE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A6C0044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9525036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024F9D0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33690D4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02AF62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42A8683F"/>
    <w:multiLevelType w:val="hybridMultilevel"/>
    <w:tmpl w:val="17381C7C"/>
    <w:lvl w:ilvl="0" w:tplc="11F40D8A">
      <w:start w:val="1"/>
      <w:numFmt w:val="decimal"/>
      <w:lvlText w:val="%1."/>
      <w:lvlJc w:val="left"/>
      <w:pPr>
        <w:ind w:left="9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58CDD0">
      <w:start w:val="1"/>
      <w:numFmt w:val="lowerLetter"/>
      <w:lvlText w:val="%2"/>
      <w:lvlJc w:val="left"/>
      <w:pPr>
        <w:ind w:left="16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08856D8">
      <w:start w:val="1"/>
      <w:numFmt w:val="lowerRoman"/>
      <w:lvlText w:val="%3"/>
      <w:lvlJc w:val="left"/>
      <w:pPr>
        <w:ind w:left="23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5904734">
      <w:start w:val="1"/>
      <w:numFmt w:val="decimal"/>
      <w:lvlText w:val="%4"/>
      <w:lvlJc w:val="left"/>
      <w:pPr>
        <w:ind w:left="30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9F82F76">
      <w:start w:val="1"/>
      <w:numFmt w:val="lowerLetter"/>
      <w:lvlText w:val="%5"/>
      <w:lvlJc w:val="left"/>
      <w:pPr>
        <w:ind w:left="38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2CED742">
      <w:start w:val="1"/>
      <w:numFmt w:val="lowerRoman"/>
      <w:lvlText w:val="%6"/>
      <w:lvlJc w:val="left"/>
      <w:pPr>
        <w:ind w:left="45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C220C62">
      <w:start w:val="1"/>
      <w:numFmt w:val="decimal"/>
      <w:lvlText w:val="%7"/>
      <w:lvlJc w:val="left"/>
      <w:pPr>
        <w:ind w:left="5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3423256">
      <w:start w:val="1"/>
      <w:numFmt w:val="lowerLetter"/>
      <w:lvlText w:val="%8"/>
      <w:lvlJc w:val="left"/>
      <w:pPr>
        <w:ind w:left="5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096AFD6">
      <w:start w:val="1"/>
      <w:numFmt w:val="lowerRoman"/>
      <w:lvlText w:val="%9"/>
      <w:lvlJc w:val="left"/>
      <w:pPr>
        <w:ind w:left="6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6E63840"/>
    <w:multiLevelType w:val="hybridMultilevel"/>
    <w:tmpl w:val="5F640BE6"/>
    <w:lvl w:ilvl="0" w:tplc="C6B240D6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689EE4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F00DAB6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EA6CE4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26DB06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EFE3C0C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B48C706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0AE9C70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8C5FF0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484E25ED"/>
    <w:multiLevelType w:val="hybridMultilevel"/>
    <w:tmpl w:val="58DEB8C6"/>
    <w:lvl w:ilvl="0" w:tplc="186E9B68">
      <w:start w:val="1"/>
      <w:numFmt w:val="bullet"/>
      <w:lvlText w:val="•"/>
      <w:lvlJc w:val="left"/>
      <w:pPr>
        <w:ind w:left="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20DE80">
      <w:start w:val="1"/>
      <w:numFmt w:val="bullet"/>
      <w:lvlText w:val="o"/>
      <w:lvlJc w:val="left"/>
      <w:pPr>
        <w:ind w:left="16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C4F1BE">
      <w:start w:val="1"/>
      <w:numFmt w:val="bullet"/>
      <w:lvlText w:val="▪"/>
      <w:lvlJc w:val="left"/>
      <w:pPr>
        <w:ind w:left="2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B3450BE">
      <w:start w:val="1"/>
      <w:numFmt w:val="bullet"/>
      <w:lvlText w:val="•"/>
      <w:lvlJc w:val="left"/>
      <w:pPr>
        <w:ind w:left="3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72E5170">
      <w:start w:val="1"/>
      <w:numFmt w:val="bullet"/>
      <w:lvlText w:val="o"/>
      <w:lvlJc w:val="left"/>
      <w:pPr>
        <w:ind w:left="38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74CF9D4">
      <w:start w:val="1"/>
      <w:numFmt w:val="bullet"/>
      <w:lvlText w:val="▪"/>
      <w:lvlJc w:val="left"/>
      <w:pPr>
        <w:ind w:left="4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3F24B5A">
      <w:start w:val="1"/>
      <w:numFmt w:val="bullet"/>
      <w:lvlText w:val="•"/>
      <w:lvlJc w:val="left"/>
      <w:pPr>
        <w:ind w:left="5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2D2FC1C">
      <w:start w:val="1"/>
      <w:numFmt w:val="bullet"/>
      <w:lvlText w:val="o"/>
      <w:lvlJc w:val="left"/>
      <w:pPr>
        <w:ind w:left="59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223538">
      <w:start w:val="1"/>
      <w:numFmt w:val="bullet"/>
      <w:lvlText w:val="▪"/>
      <w:lvlJc w:val="left"/>
      <w:pPr>
        <w:ind w:left="66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49562C9D"/>
    <w:multiLevelType w:val="hybridMultilevel"/>
    <w:tmpl w:val="7882AD36"/>
    <w:lvl w:ilvl="0" w:tplc="86EC8C84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F2A4C76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E48AFC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60F4BC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1F295E8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9661D74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32C8F2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FB26310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1342030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4ADA4852"/>
    <w:multiLevelType w:val="hybridMultilevel"/>
    <w:tmpl w:val="54ACC4B8"/>
    <w:lvl w:ilvl="0" w:tplc="6D4A408A">
      <w:start w:val="1"/>
      <w:numFmt w:val="decimal"/>
      <w:lvlText w:val="%1."/>
      <w:lvlJc w:val="left"/>
      <w:pPr>
        <w:ind w:left="6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5C2CAE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366A7E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B86F20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06AAE8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B872EC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B60A1A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1012C4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624024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4BAE1BC5"/>
    <w:multiLevelType w:val="hybridMultilevel"/>
    <w:tmpl w:val="E9D08DAC"/>
    <w:lvl w:ilvl="0" w:tplc="05C8442C">
      <w:start w:val="1"/>
      <w:numFmt w:val="bullet"/>
      <w:pStyle w:val="booklis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7">
    <w:nsid w:val="534E10E4"/>
    <w:multiLevelType w:val="hybridMultilevel"/>
    <w:tmpl w:val="7EE6BC28"/>
    <w:lvl w:ilvl="0" w:tplc="D24EB9AE">
      <w:start w:val="1"/>
      <w:numFmt w:val="decimal"/>
      <w:lvlText w:val="%1."/>
      <w:lvlJc w:val="left"/>
      <w:pPr>
        <w:ind w:left="9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2A5EA8">
      <w:start w:val="1"/>
      <w:numFmt w:val="lowerLetter"/>
      <w:lvlText w:val="%2"/>
      <w:lvlJc w:val="left"/>
      <w:pPr>
        <w:ind w:left="16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5D00842">
      <w:start w:val="1"/>
      <w:numFmt w:val="lowerRoman"/>
      <w:lvlText w:val="%3"/>
      <w:lvlJc w:val="left"/>
      <w:pPr>
        <w:ind w:left="23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DC88612">
      <w:start w:val="1"/>
      <w:numFmt w:val="decimal"/>
      <w:lvlText w:val="%4"/>
      <w:lvlJc w:val="left"/>
      <w:pPr>
        <w:ind w:left="30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D87D6A">
      <w:start w:val="1"/>
      <w:numFmt w:val="lowerLetter"/>
      <w:lvlText w:val="%5"/>
      <w:lvlJc w:val="left"/>
      <w:pPr>
        <w:ind w:left="38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782A96">
      <w:start w:val="1"/>
      <w:numFmt w:val="lowerRoman"/>
      <w:lvlText w:val="%6"/>
      <w:lvlJc w:val="left"/>
      <w:pPr>
        <w:ind w:left="45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7A61B7E">
      <w:start w:val="1"/>
      <w:numFmt w:val="decimal"/>
      <w:lvlText w:val="%7"/>
      <w:lvlJc w:val="left"/>
      <w:pPr>
        <w:ind w:left="5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530746E">
      <w:start w:val="1"/>
      <w:numFmt w:val="lowerLetter"/>
      <w:lvlText w:val="%8"/>
      <w:lvlJc w:val="left"/>
      <w:pPr>
        <w:ind w:left="5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E92F4C6">
      <w:start w:val="1"/>
      <w:numFmt w:val="lowerRoman"/>
      <w:lvlText w:val="%9"/>
      <w:lvlJc w:val="left"/>
      <w:pPr>
        <w:ind w:left="6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556A1937"/>
    <w:multiLevelType w:val="hybridMultilevel"/>
    <w:tmpl w:val="3294DA44"/>
    <w:lvl w:ilvl="0" w:tplc="F68C0B4E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260084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E7A8228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4386E9E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1CCD18E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081082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91C7326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FC7DAA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807D8A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59B25434"/>
    <w:multiLevelType w:val="hybridMultilevel"/>
    <w:tmpl w:val="3ACADCD6"/>
    <w:lvl w:ilvl="0" w:tplc="8B7C938E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56642A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468D0EC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CD01AD4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266E5BC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CB46204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A7C2C98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8725F94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7AA212C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5AEF3E57"/>
    <w:multiLevelType w:val="hybridMultilevel"/>
    <w:tmpl w:val="8BC46BD2"/>
    <w:lvl w:ilvl="0" w:tplc="BA04C22A">
      <w:start w:val="17"/>
      <w:numFmt w:val="decimal"/>
      <w:lvlText w:val="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1" w:tplc="6902CD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2" w:tplc="7D2C78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3" w:tplc="B8F8A0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4" w:tplc="466CE9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5" w:tplc="00F88B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6" w:tplc="793215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7" w:tplc="9DF658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8" w:tplc="2962F6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1">
    <w:nsid w:val="5B3C4A0C"/>
    <w:multiLevelType w:val="hybridMultilevel"/>
    <w:tmpl w:val="C62AB202"/>
    <w:lvl w:ilvl="0" w:tplc="7956422E">
      <w:start w:val="1"/>
      <w:numFmt w:val="decimal"/>
      <w:lvlText w:val="%1."/>
      <w:lvlJc w:val="left"/>
      <w:pPr>
        <w:ind w:left="9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6A6ABBE">
      <w:start w:val="1"/>
      <w:numFmt w:val="lowerLetter"/>
      <w:lvlText w:val="%2"/>
      <w:lvlJc w:val="left"/>
      <w:pPr>
        <w:ind w:left="16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C647016">
      <w:start w:val="1"/>
      <w:numFmt w:val="lowerRoman"/>
      <w:lvlText w:val="%3"/>
      <w:lvlJc w:val="left"/>
      <w:pPr>
        <w:ind w:left="23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102776">
      <w:start w:val="1"/>
      <w:numFmt w:val="decimal"/>
      <w:lvlText w:val="%4"/>
      <w:lvlJc w:val="left"/>
      <w:pPr>
        <w:ind w:left="30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E626D4C">
      <w:start w:val="1"/>
      <w:numFmt w:val="lowerLetter"/>
      <w:lvlText w:val="%5"/>
      <w:lvlJc w:val="left"/>
      <w:pPr>
        <w:ind w:left="38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756E69E">
      <w:start w:val="1"/>
      <w:numFmt w:val="lowerRoman"/>
      <w:lvlText w:val="%6"/>
      <w:lvlJc w:val="left"/>
      <w:pPr>
        <w:ind w:left="45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5EA59C">
      <w:start w:val="1"/>
      <w:numFmt w:val="decimal"/>
      <w:lvlText w:val="%7"/>
      <w:lvlJc w:val="left"/>
      <w:pPr>
        <w:ind w:left="5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5E9BB6">
      <w:start w:val="1"/>
      <w:numFmt w:val="lowerLetter"/>
      <w:lvlText w:val="%8"/>
      <w:lvlJc w:val="left"/>
      <w:pPr>
        <w:ind w:left="5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3E8BD38">
      <w:start w:val="1"/>
      <w:numFmt w:val="lowerRoman"/>
      <w:lvlText w:val="%9"/>
      <w:lvlJc w:val="left"/>
      <w:pPr>
        <w:ind w:left="6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2C9042E"/>
    <w:multiLevelType w:val="hybridMultilevel"/>
    <w:tmpl w:val="FADEA85E"/>
    <w:lvl w:ilvl="0" w:tplc="C65A0E14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788D662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E2ABB52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856021C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448BDDE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724006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71CD752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943626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44DD2E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8794470"/>
    <w:multiLevelType w:val="hybridMultilevel"/>
    <w:tmpl w:val="61A092A2"/>
    <w:lvl w:ilvl="0" w:tplc="D250E4E0">
      <w:start w:val="1"/>
      <w:numFmt w:val="decimal"/>
      <w:lvlText w:val="%1.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040950">
      <w:start w:val="1"/>
      <w:numFmt w:val="lowerLetter"/>
      <w:lvlText w:val="%2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349538">
      <w:start w:val="1"/>
      <w:numFmt w:val="lowerRoman"/>
      <w:lvlText w:val="%3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7E8850">
      <w:start w:val="1"/>
      <w:numFmt w:val="decimal"/>
      <w:lvlText w:val="%4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E06E52">
      <w:start w:val="1"/>
      <w:numFmt w:val="lowerLetter"/>
      <w:lvlText w:val="%5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AA3BD4">
      <w:start w:val="1"/>
      <w:numFmt w:val="lowerRoman"/>
      <w:lvlText w:val="%6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72CE40">
      <w:start w:val="1"/>
      <w:numFmt w:val="decimal"/>
      <w:lvlText w:val="%7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AE56A2">
      <w:start w:val="1"/>
      <w:numFmt w:val="lowerLetter"/>
      <w:lvlText w:val="%8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BE2360">
      <w:start w:val="1"/>
      <w:numFmt w:val="lowerRoman"/>
      <w:lvlText w:val="%9"/>
      <w:lvlJc w:val="left"/>
      <w:pPr>
        <w:ind w:left="6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6B2F3031"/>
    <w:multiLevelType w:val="hybridMultilevel"/>
    <w:tmpl w:val="F6B6502C"/>
    <w:lvl w:ilvl="0" w:tplc="1AC0AAF2">
      <w:start w:val="1"/>
      <w:numFmt w:val="bullet"/>
      <w:lvlText w:val="•"/>
      <w:lvlJc w:val="left"/>
      <w:pPr>
        <w:ind w:left="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6406D06">
      <w:start w:val="1"/>
      <w:numFmt w:val="bullet"/>
      <w:lvlText w:val="o"/>
      <w:lvlJc w:val="left"/>
      <w:pPr>
        <w:ind w:left="16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D7C1888">
      <w:start w:val="1"/>
      <w:numFmt w:val="bullet"/>
      <w:lvlText w:val="▪"/>
      <w:lvlJc w:val="left"/>
      <w:pPr>
        <w:ind w:left="2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5AA370C">
      <w:start w:val="1"/>
      <w:numFmt w:val="bullet"/>
      <w:lvlText w:val="•"/>
      <w:lvlJc w:val="left"/>
      <w:pPr>
        <w:ind w:left="3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40A3176">
      <w:start w:val="1"/>
      <w:numFmt w:val="bullet"/>
      <w:lvlText w:val="o"/>
      <w:lvlJc w:val="left"/>
      <w:pPr>
        <w:ind w:left="38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700A7CC">
      <w:start w:val="1"/>
      <w:numFmt w:val="bullet"/>
      <w:lvlText w:val="▪"/>
      <w:lvlJc w:val="left"/>
      <w:pPr>
        <w:ind w:left="4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20A393C">
      <w:start w:val="1"/>
      <w:numFmt w:val="bullet"/>
      <w:lvlText w:val="•"/>
      <w:lvlJc w:val="left"/>
      <w:pPr>
        <w:ind w:left="5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F842D6">
      <w:start w:val="1"/>
      <w:numFmt w:val="bullet"/>
      <w:lvlText w:val="o"/>
      <w:lvlJc w:val="left"/>
      <w:pPr>
        <w:ind w:left="59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0845DE">
      <w:start w:val="1"/>
      <w:numFmt w:val="bullet"/>
      <w:lvlText w:val="▪"/>
      <w:lvlJc w:val="left"/>
      <w:pPr>
        <w:ind w:left="66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D1B05D9"/>
    <w:multiLevelType w:val="hybridMultilevel"/>
    <w:tmpl w:val="1E9A66A6"/>
    <w:lvl w:ilvl="0" w:tplc="75A4B850">
      <w:start w:val="1"/>
      <w:numFmt w:val="bullet"/>
      <w:lvlText w:val="•"/>
      <w:lvlJc w:val="left"/>
      <w:pPr>
        <w:ind w:left="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7ACB450">
      <w:start w:val="1"/>
      <w:numFmt w:val="bullet"/>
      <w:lvlText w:val="o"/>
      <w:lvlJc w:val="left"/>
      <w:pPr>
        <w:ind w:left="1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41CAFF0">
      <w:start w:val="1"/>
      <w:numFmt w:val="bullet"/>
      <w:lvlText w:val="▪"/>
      <w:lvlJc w:val="left"/>
      <w:pPr>
        <w:ind w:left="2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198679E">
      <w:start w:val="1"/>
      <w:numFmt w:val="bullet"/>
      <w:lvlText w:val="•"/>
      <w:lvlJc w:val="left"/>
      <w:pPr>
        <w:ind w:left="3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5A48280">
      <w:start w:val="1"/>
      <w:numFmt w:val="bullet"/>
      <w:lvlText w:val="o"/>
      <w:lvlJc w:val="left"/>
      <w:pPr>
        <w:ind w:left="3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B1A06BE">
      <w:start w:val="1"/>
      <w:numFmt w:val="bullet"/>
      <w:lvlText w:val="▪"/>
      <w:lvlJc w:val="left"/>
      <w:pPr>
        <w:ind w:left="4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E10ED76">
      <w:start w:val="1"/>
      <w:numFmt w:val="bullet"/>
      <w:lvlText w:val="•"/>
      <w:lvlJc w:val="left"/>
      <w:pPr>
        <w:ind w:left="5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87E30D4">
      <w:start w:val="1"/>
      <w:numFmt w:val="bullet"/>
      <w:lvlText w:val="o"/>
      <w:lvlJc w:val="left"/>
      <w:pPr>
        <w:ind w:left="5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5A6C77C">
      <w:start w:val="1"/>
      <w:numFmt w:val="bullet"/>
      <w:lvlText w:val="▪"/>
      <w:lvlJc w:val="left"/>
      <w:pPr>
        <w:ind w:left="6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730267D8"/>
    <w:multiLevelType w:val="hybridMultilevel"/>
    <w:tmpl w:val="1D92AB56"/>
    <w:lvl w:ilvl="0" w:tplc="8C16AB04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62CE88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BC4FC58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B0CFE74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B5CD3C6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836E926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4965F6C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6641294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AF06DDE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7882541D"/>
    <w:multiLevelType w:val="hybridMultilevel"/>
    <w:tmpl w:val="6750F318"/>
    <w:lvl w:ilvl="0" w:tplc="A3742FA4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306BF38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CB8289A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5283F92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19ECDEC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62CD3F6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6D26FB4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DF6A504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5ACAE26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7CF0629D"/>
    <w:multiLevelType w:val="hybridMultilevel"/>
    <w:tmpl w:val="B99C0A9C"/>
    <w:lvl w:ilvl="0" w:tplc="4CEA117A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16A21A2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A6C2898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8F6447E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49EEF6A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EC2A42E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EE8C604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D0C4E08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A4EA7F8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25"/>
  </w:num>
  <w:num w:numId="3">
    <w:abstractNumId w:val="37"/>
  </w:num>
  <w:num w:numId="4">
    <w:abstractNumId w:val="18"/>
  </w:num>
  <w:num w:numId="5">
    <w:abstractNumId w:val="13"/>
  </w:num>
  <w:num w:numId="6">
    <w:abstractNumId w:val="19"/>
  </w:num>
  <w:num w:numId="7">
    <w:abstractNumId w:val="29"/>
  </w:num>
  <w:num w:numId="8">
    <w:abstractNumId w:val="7"/>
  </w:num>
  <w:num w:numId="9">
    <w:abstractNumId w:val="10"/>
  </w:num>
  <w:num w:numId="10">
    <w:abstractNumId w:val="32"/>
  </w:num>
  <w:num w:numId="11">
    <w:abstractNumId w:val="31"/>
  </w:num>
  <w:num w:numId="12">
    <w:abstractNumId w:val="28"/>
  </w:num>
  <w:num w:numId="13">
    <w:abstractNumId w:val="21"/>
  </w:num>
  <w:num w:numId="14">
    <w:abstractNumId w:val="9"/>
  </w:num>
  <w:num w:numId="15">
    <w:abstractNumId w:val="22"/>
  </w:num>
  <w:num w:numId="16">
    <w:abstractNumId w:val="3"/>
  </w:num>
  <w:num w:numId="17">
    <w:abstractNumId w:val="6"/>
  </w:num>
  <w:num w:numId="18">
    <w:abstractNumId w:val="24"/>
  </w:num>
  <w:num w:numId="19">
    <w:abstractNumId w:val="5"/>
  </w:num>
  <w:num w:numId="20">
    <w:abstractNumId w:val="14"/>
  </w:num>
  <w:num w:numId="21">
    <w:abstractNumId w:val="33"/>
  </w:num>
  <w:num w:numId="22">
    <w:abstractNumId w:val="16"/>
  </w:num>
  <w:num w:numId="23">
    <w:abstractNumId w:val="27"/>
  </w:num>
  <w:num w:numId="24">
    <w:abstractNumId w:val="38"/>
  </w:num>
  <w:num w:numId="25">
    <w:abstractNumId w:val="17"/>
  </w:num>
  <w:num w:numId="26">
    <w:abstractNumId w:val="20"/>
  </w:num>
  <w:num w:numId="27">
    <w:abstractNumId w:val="30"/>
  </w:num>
  <w:num w:numId="28">
    <w:abstractNumId w:val="4"/>
  </w:num>
  <w:num w:numId="29">
    <w:abstractNumId w:val="15"/>
  </w:num>
  <w:num w:numId="30">
    <w:abstractNumId w:val="34"/>
  </w:num>
  <w:num w:numId="31">
    <w:abstractNumId w:val="35"/>
  </w:num>
  <w:num w:numId="32">
    <w:abstractNumId w:val="23"/>
  </w:num>
  <w:num w:numId="33">
    <w:abstractNumId w:val="2"/>
  </w:num>
  <w:num w:numId="34">
    <w:abstractNumId w:val="11"/>
  </w:num>
  <w:num w:numId="35">
    <w:abstractNumId w:val="8"/>
  </w:num>
  <w:num w:numId="36">
    <w:abstractNumId w:val="36"/>
  </w:num>
  <w:num w:numId="37">
    <w:abstractNumId w:val="12"/>
  </w:num>
  <w:num w:numId="38">
    <w:abstractNumId w:val="26"/>
  </w:num>
  <w:num w:numId="39">
    <w:abstractNumId w:val="0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1B"/>
    <w:rsid w:val="0000015C"/>
    <w:rsid w:val="00000FE3"/>
    <w:rsid w:val="00001CFE"/>
    <w:rsid w:val="000060B1"/>
    <w:rsid w:val="00006885"/>
    <w:rsid w:val="0000708C"/>
    <w:rsid w:val="00007457"/>
    <w:rsid w:val="000112D9"/>
    <w:rsid w:val="00012485"/>
    <w:rsid w:val="00015108"/>
    <w:rsid w:val="000154F0"/>
    <w:rsid w:val="00015CC4"/>
    <w:rsid w:val="00021165"/>
    <w:rsid w:val="000215D5"/>
    <w:rsid w:val="00021F57"/>
    <w:rsid w:val="000224D0"/>
    <w:rsid w:val="0002668E"/>
    <w:rsid w:val="00026DF4"/>
    <w:rsid w:val="00027B8E"/>
    <w:rsid w:val="000301DE"/>
    <w:rsid w:val="000309AB"/>
    <w:rsid w:val="0003421B"/>
    <w:rsid w:val="0003617D"/>
    <w:rsid w:val="00040636"/>
    <w:rsid w:val="000411ED"/>
    <w:rsid w:val="0004313A"/>
    <w:rsid w:val="00043810"/>
    <w:rsid w:val="0004766A"/>
    <w:rsid w:val="000506AD"/>
    <w:rsid w:val="0005362A"/>
    <w:rsid w:val="00053B59"/>
    <w:rsid w:val="00054260"/>
    <w:rsid w:val="00056679"/>
    <w:rsid w:val="00062AAD"/>
    <w:rsid w:val="0006348F"/>
    <w:rsid w:val="0006386F"/>
    <w:rsid w:val="00064396"/>
    <w:rsid w:val="0007028E"/>
    <w:rsid w:val="000715C5"/>
    <w:rsid w:val="000717EC"/>
    <w:rsid w:val="00072E7D"/>
    <w:rsid w:val="000733D1"/>
    <w:rsid w:val="0007354D"/>
    <w:rsid w:val="00073F67"/>
    <w:rsid w:val="0007485B"/>
    <w:rsid w:val="000763E7"/>
    <w:rsid w:val="00080DCE"/>
    <w:rsid w:val="000814B8"/>
    <w:rsid w:val="0008165C"/>
    <w:rsid w:val="00082784"/>
    <w:rsid w:val="00082FF2"/>
    <w:rsid w:val="000858A5"/>
    <w:rsid w:val="00086A8A"/>
    <w:rsid w:val="0009240A"/>
    <w:rsid w:val="000949E7"/>
    <w:rsid w:val="00095FD1"/>
    <w:rsid w:val="000968C1"/>
    <w:rsid w:val="000A491E"/>
    <w:rsid w:val="000A4B92"/>
    <w:rsid w:val="000B0621"/>
    <w:rsid w:val="000B1026"/>
    <w:rsid w:val="000B327D"/>
    <w:rsid w:val="000B43E7"/>
    <w:rsid w:val="000B5D11"/>
    <w:rsid w:val="000B5DF7"/>
    <w:rsid w:val="000B7710"/>
    <w:rsid w:val="000C117D"/>
    <w:rsid w:val="000C5D8E"/>
    <w:rsid w:val="000D3274"/>
    <w:rsid w:val="000D3AC8"/>
    <w:rsid w:val="000D4733"/>
    <w:rsid w:val="000D5E78"/>
    <w:rsid w:val="000E4E51"/>
    <w:rsid w:val="000F2C42"/>
    <w:rsid w:val="000F4B1E"/>
    <w:rsid w:val="000F4DA4"/>
    <w:rsid w:val="00101D05"/>
    <w:rsid w:val="001038F2"/>
    <w:rsid w:val="00103978"/>
    <w:rsid w:val="00106829"/>
    <w:rsid w:val="00107000"/>
    <w:rsid w:val="00110DA2"/>
    <w:rsid w:val="00111344"/>
    <w:rsid w:val="00111C0F"/>
    <w:rsid w:val="0011394F"/>
    <w:rsid w:val="00115C35"/>
    <w:rsid w:val="0011606F"/>
    <w:rsid w:val="00116A97"/>
    <w:rsid w:val="00116DA2"/>
    <w:rsid w:val="00120ACA"/>
    <w:rsid w:val="001279E9"/>
    <w:rsid w:val="00127E62"/>
    <w:rsid w:val="00131773"/>
    <w:rsid w:val="001324C9"/>
    <w:rsid w:val="00132F7C"/>
    <w:rsid w:val="0013489E"/>
    <w:rsid w:val="00134E48"/>
    <w:rsid w:val="00135529"/>
    <w:rsid w:val="00135EBF"/>
    <w:rsid w:val="0013624F"/>
    <w:rsid w:val="00136700"/>
    <w:rsid w:val="0014162C"/>
    <w:rsid w:val="00142598"/>
    <w:rsid w:val="0014304D"/>
    <w:rsid w:val="00143C9A"/>
    <w:rsid w:val="00147499"/>
    <w:rsid w:val="001503BE"/>
    <w:rsid w:val="00153EA4"/>
    <w:rsid w:val="00154672"/>
    <w:rsid w:val="00156F74"/>
    <w:rsid w:val="001602A6"/>
    <w:rsid w:val="001622E4"/>
    <w:rsid w:val="001637D3"/>
    <w:rsid w:val="00164C7A"/>
    <w:rsid w:val="00165436"/>
    <w:rsid w:val="0016671F"/>
    <w:rsid w:val="00167F83"/>
    <w:rsid w:val="00170E5C"/>
    <w:rsid w:val="001718D7"/>
    <w:rsid w:val="0017247A"/>
    <w:rsid w:val="001727FD"/>
    <w:rsid w:val="00172AD3"/>
    <w:rsid w:val="001748BC"/>
    <w:rsid w:val="00174CA0"/>
    <w:rsid w:val="00174E99"/>
    <w:rsid w:val="0017632A"/>
    <w:rsid w:val="00176AD1"/>
    <w:rsid w:val="00180906"/>
    <w:rsid w:val="0018100C"/>
    <w:rsid w:val="00181830"/>
    <w:rsid w:val="00183707"/>
    <w:rsid w:val="0018569E"/>
    <w:rsid w:val="001874B3"/>
    <w:rsid w:val="0018791A"/>
    <w:rsid w:val="0019300D"/>
    <w:rsid w:val="00194AC8"/>
    <w:rsid w:val="00196291"/>
    <w:rsid w:val="001A3A4D"/>
    <w:rsid w:val="001A7A98"/>
    <w:rsid w:val="001B0B3E"/>
    <w:rsid w:val="001B2E91"/>
    <w:rsid w:val="001B657D"/>
    <w:rsid w:val="001B6874"/>
    <w:rsid w:val="001C06D7"/>
    <w:rsid w:val="001C3F2C"/>
    <w:rsid w:val="001C433F"/>
    <w:rsid w:val="001C54A7"/>
    <w:rsid w:val="001C6927"/>
    <w:rsid w:val="001C6B08"/>
    <w:rsid w:val="001D7CA6"/>
    <w:rsid w:val="001E071C"/>
    <w:rsid w:val="001E13B6"/>
    <w:rsid w:val="001E225A"/>
    <w:rsid w:val="001E5A83"/>
    <w:rsid w:val="001E6846"/>
    <w:rsid w:val="001E75B1"/>
    <w:rsid w:val="001E7CF4"/>
    <w:rsid w:val="001E7F63"/>
    <w:rsid w:val="001F3A88"/>
    <w:rsid w:val="001F7A1C"/>
    <w:rsid w:val="001F7FF5"/>
    <w:rsid w:val="002001DF"/>
    <w:rsid w:val="002004DE"/>
    <w:rsid w:val="00200A6F"/>
    <w:rsid w:val="00205C1C"/>
    <w:rsid w:val="0020600A"/>
    <w:rsid w:val="0020646B"/>
    <w:rsid w:val="00207B69"/>
    <w:rsid w:val="002106E4"/>
    <w:rsid w:val="00210C33"/>
    <w:rsid w:val="00210EC8"/>
    <w:rsid w:val="002124FA"/>
    <w:rsid w:val="0021270C"/>
    <w:rsid w:val="00213B68"/>
    <w:rsid w:val="00216346"/>
    <w:rsid w:val="00216ADA"/>
    <w:rsid w:val="00222272"/>
    <w:rsid w:val="00223020"/>
    <w:rsid w:val="00225D7E"/>
    <w:rsid w:val="00226518"/>
    <w:rsid w:val="00230429"/>
    <w:rsid w:val="00232023"/>
    <w:rsid w:val="0023246E"/>
    <w:rsid w:val="00232EE5"/>
    <w:rsid w:val="00233B48"/>
    <w:rsid w:val="002348A5"/>
    <w:rsid w:val="002348A7"/>
    <w:rsid w:val="00235694"/>
    <w:rsid w:val="00236185"/>
    <w:rsid w:val="002365DB"/>
    <w:rsid w:val="002372FC"/>
    <w:rsid w:val="002455F6"/>
    <w:rsid w:val="0024567F"/>
    <w:rsid w:val="0024659E"/>
    <w:rsid w:val="00246A16"/>
    <w:rsid w:val="00247988"/>
    <w:rsid w:val="0025173A"/>
    <w:rsid w:val="00251F90"/>
    <w:rsid w:val="00253F41"/>
    <w:rsid w:val="002541AC"/>
    <w:rsid w:val="00254380"/>
    <w:rsid w:val="00256134"/>
    <w:rsid w:val="00256A59"/>
    <w:rsid w:val="00261894"/>
    <w:rsid w:val="00265409"/>
    <w:rsid w:val="00265D85"/>
    <w:rsid w:val="002662BD"/>
    <w:rsid w:val="00270493"/>
    <w:rsid w:val="0027133A"/>
    <w:rsid w:val="002727AF"/>
    <w:rsid w:val="002768DB"/>
    <w:rsid w:val="00280F97"/>
    <w:rsid w:val="0028122C"/>
    <w:rsid w:val="00281B1A"/>
    <w:rsid w:val="00283245"/>
    <w:rsid w:val="00283E63"/>
    <w:rsid w:val="0028434B"/>
    <w:rsid w:val="00284DF1"/>
    <w:rsid w:val="002872C5"/>
    <w:rsid w:val="00290A40"/>
    <w:rsid w:val="002920B6"/>
    <w:rsid w:val="00292578"/>
    <w:rsid w:val="002958A1"/>
    <w:rsid w:val="002977C7"/>
    <w:rsid w:val="002A1154"/>
    <w:rsid w:val="002A1E62"/>
    <w:rsid w:val="002A3CA5"/>
    <w:rsid w:val="002A4FF0"/>
    <w:rsid w:val="002A5177"/>
    <w:rsid w:val="002A618D"/>
    <w:rsid w:val="002A71BE"/>
    <w:rsid w:val="002A767B"/>
    <w:rsid w:val="002B268F"/>
    <w:rsid w:val="002B2E85"/>
    <w:rsid w:val="002B5AE2"/>
    <w:rsid w:val="002C3D2C"/>
    <w:rsid w:val="002C4E50"/>
    <w:rsid w:val="002C58F3"/>
    <w:rsid w:val="002C599D"/>
    <w:rsid w:val="002C66DF"/>
    <w:rsid w:val="002C7B7F"/>
    <w:rsid w:val="002C7F72"/>
    <w:rsid w:val="002D06C8"/>
    <w:rsid w:val="002D08EE"/>
    <w:rsid w:val="002D15C5"/>
    <w:rsid w:val="002D353F"/>
    <w:rsid w:val="002D37F9"/>
    <w:rsid w:val="002D3993"/>
    <w:rsid w:val="002D4A64"/>
    <w:rsid w:val="002D7518"/>
    <w:rsid w:val="002E075D"/>
    <w:rsid w:val="002E6394"/>
    <w:rsid w:val="002F0739"/>
    <w:rsid w:val="002F1A31"/>
    <w:rsid w:val="002F1C52"/>
    <w:rsid w:val="002F2E4E"/>
    <w:rsid w:val="002F4233"/>
    <w:rsid w:val="002F58B3"/>
    <w:rsid w:val="003018D1"/>
    <w:rsid w:val="00302D3D"/>
    <w:rsid w:val="00304292"/>
    <w:rsid w:val="0030466E"/>
    <w:rsid w:val="00304CA7"/>
    <w:rsid w:val="00305EE6"/>
    <w:rsid w:val="0031063C"/>
    <w:rsid w:val="00310BB1"/>
    <w:rsid w:val="00313CA4"/>
    <w:rsid w:val="00320C5C"/>
    <w:rsid w:val="00323FF8"/>
    <w:rsid w:val="003240B4"/>
    <w:rsid w:val="003256C6"/>
    <w:rsid w:val="00326224"/>
    <w:rsid w:val="0032650B"/>
    <w:rsid w:val="00333689"/>
    <w:rsid w:val="003405FE"/>
    <w:rsid w:val="003422F3"/>
    <w:rsid w:val="003435CE"/>
    <w:rsid w:val="00345888"/>
    <w:rsid w:val="0034652E"/>
    <w:rsid w:val="0035117B"/>
    <w:rsid w:val="00355E56"/>
    <w:rsid w:val="003576A4"/>
    <w:rsid w:val="00360707"/>
    <w:rsid w:val="003623B2"/>
    <w:rsid w:val="00362DAF"/>
    <w:rsid w:val="00364207"/>
    <w:rsid w:val="00364BDC"/>
    <w:rsid w:val="00365299"/>
    <w:rsid w:val="00366693"/>
    <w:rsid w:val="00366A14"/>
    <w:rsid w:val="00367D71"/>
    <w:rsid w:val="00372589"/>
    <w:rsid w:val="0037263A"/>
    <w:rsid w:val="0037269A"/>
    <w:rsid w:val="00373A6B"/>
    <w:rsid w:val="003776AA"/>
    <w:rsid w:val="00377804"/>
    <w:rsid w:val="003804DE"/>
    <w:rsid w:val="00381DC8"/>
    <w:rsid w:val="00383D36"/>
    <w:rsid w:val="00383EDB"/>
    <w:rsid w:val="0038630C"/>
    <w:rsid w:val="00387A59"/>
    <w:rsid w:val="00391C15"/>
    <w:rsid w:val="003940BE"/>
    <w:rsid w:val="00394FE3"/>
    <w:rsid w:val="00395E8A"/>
    <w:rsid w:val="003965C5"/>
    <w:rsid w:val="003A09F5"/>
    <w:rsid w:val="003A0FC3"/>
    <w:rsid w:val="003A1B0C"/>
    <w:rsid w:val="003A3F1F"/>
    <w:rsid w:val="003A4032"/>
    <w:rsid w:val="003A4BBA"/>
    <w:rsid w:val="003A5F10"/>
    <w:rsid w:val="003A6C1F"/>
    <w:rsid w:val="003A717F"/>
    <w:rsid w:val="003B2895"/>
    <w:rsid w:val="003B2D61"/>
    <w:rsid w:val="003B396E"/>
    <w:rsid w:val="003B3BD7"/>
    <w:rsid w:val="003B41ED"/>
    <w:rsid w:val="003B4D88"/>
    <w:rsid w:val="003B66E5"/>
    <w:rsid w:val="003C09C1"/>
    <w:rsid w:val="003C1476"/>
    <w:rsid w:val="003C1F6F"/>
    <w:rsid w:val="003C1FBE"/>
    <w:rsid w:val="003C298E"/>
    <w:rsid w:val="003C29A6"/>
    <w:rsid w:val="003C2EC0"/>
    <w:rsid w:val="003C3C70"/>
    <w:rsid w:val="003C4AEF"/>
    <w:rsid w:val="003C5894"/>
    <w:rsid w:val="003D0159"/>
    <w:rsid w:val="003D3CB4"/>
    <w:rsid w:val="003D4BD1"/>
    <w:rsid w:val="003D5C23"/>
    <w:rsid w:val="003D7583"/>
    <w:rsid w:val="003D7BD6"/>
    <w:rsid w:val="003E070B"/>
    <w:rsid w:val="003E0F9D"/>
    <w:rsid w:val="003E6FBC"/>
    <w:rsid w:val="003F2844"/>
    <w:rsid w:val="003F45CC"/>
    <w:rsid w:val="003F7238"/>
    <w:rsid w:val="003F7493"/>
    <w:rsid w:val="003F79C3"/>
    <w:rsid w:val="00401B4E"/>
    <w:rsid w:val="004021D8"/>
    <w:rsid w:val="00402BCD"/>
    <w:rsid w:val="00405382"/>
    <w:rsid w:val="004124FB"/>
    <w:rsid w:val="00412641"/>
    <w:rsid w:val="0041631A"/>
    <w:rsid w:val="0041706D"/>
    <w:rsid w:val="00417F96"/>
    <w:rsid w:val="00424780"/>
    <w:rsid w:val="0042487F"/>
    <w:rsid w:val="0042666D"/>
    <w:rsid w:val="0042677B"/>
    <w:rsid w:val="0043195A"/>
    <w:rsid w:val="00435996"/>
    <w:rsid w:val="00435C10"/>
    <w:rsid w:val="00440EC4"/>
    <w:rsid w:val="00441084"/>
    <w:rsid w:val="004438A9"/>
    <w:rsid w:val="004445AA"/>
    <w:rsid w:val="004502D4"/>
    <w:rsid w:val="0045101F"/>
    <w:rsid w:val="00451054"/>
    <w:rsid w:val="00451EF6"/>
    <w:rsid w:val="00451F76"/>
    <w:rsid w:val="0045235A"/>
    <w:rsid w:val="00454A75"/>
    <w:rsid w:val="004572C4"/>
    <w:rsid w:val="0045778F"/>
    <w:rsid w:val="0046103A"/>
    <w:rsid w:val="00462D74"/>
    <w:rsid w:val="0046318D"/>
    <w:rsid w:val="0046595E"/>
    <w:rsid w:val="00467812"/>
    <w:rsid w:val="00471106"/>
    <w:rsid w:val="004715DB"/>
    <w:rsid w:val="004719EA"/>
    <w:rsid w:val="00471A8D"/>
    <w:rsid w:val="00472E1C"/>
    <w:rsid w:val="00475186"/>
    <w:rsid w:val="004758CE"/>
    <w:rsid w:val="004773BC"/>
    <w:rsid w:val="004804A1"/>
    <w:rsid w:val="00481728"/>
    <w:rsid w:val="004821D1"/>
    <w:rsid w:val="004822FE"/>
    <w:rsid w:val="00482D0A"/>
    <w:rsid w:val="0048388A"/>
    <w:rsid w:val="004843CE"/>
    <w:rsid w:val="004866EA"/>
    <w:rsid w:val="004870FF"/>
    <w:rsid w:val="0049029D"/>
    <w:rsid w:val="00493495"/>
    <w:rsid w:val="00494FDE"/>
    <w:rsid w:val="0049774A"/>
    <w:rsid w:val="004A3C59"/>
    <w:rsid w:val="004A6245"/>
    <w:rsid w:val="004B0812"/>
    <w:rsid w:val="004B0E50"/>
    <w:rsid w:val="004B6E01"/>
    <w:rsid w:val="004B733C"/>
    <w:rsid w:val="004C03F2"/>
    <w:rsid w:val="004C0951"/>
    <w:rsid w:val="004C5875"/>
    <w:rsid w:val="004D523B"/>
    <w:rsid w:val="004E0A27"/>
    <w:rsid w:val="004E110C"/>
    <w:rsid w:val="004E35E0"/>
    <w:rsid w:val="004E4B3F"/>
    <w:rsid w:val="004E5609"/>
    <w:rsid w:val="004E5D92"/>
    <w:rsid w:val="004E6614"/>
    <w:rsid w:val="004E730B"/>
    <w:rsid w:val="004F0284"/>
    <w:rsid w:val="004F20DD"/>
    <w:rsid w:val="004F4338"/>
    <w:rsid w:val="004F606C"/>
    <w:rsid w:val="004F6870"/>
    <w:rsid w:val="004F69CF"/>
    <w:rsid w:val="004F70F3"/>
    <w:rsid w:val="004F72CF"/>
    <w:rsid w:val="00500E20"/>
    <w:rsid w:val="00506F35"/>
    <w:rsid w:val="00507C7D"/>
    <w:rsid w:val="00510547"/>
    <w:rsid w:val="005111AF"/>
    <w:rsid w:val="005124F4"/>
    <w:rsid w:val="005140FF"/>
    <w:rsid w:val="00515076"/>
    <w:rsid w:val="00515C10"/>
    <w:rsid w:val="005210EB"/>
    <w:rsid w:val="00523E82"/>
    <w:rsid w:val="00524666"/>
    <w:rsid w:val="00525ABC"/>
    <w:rsid w:val="005311BD"/>
    <w:rsid w:val="00531951"/>
    <w:rsid w:val="00532B2F"/>
    <w:rsid w:val="00533C92"/>
    <w:rsid w:val="00533D88"/>
    <w:rsid w:val="0053584C"/>
    <w:rsid w:val="00535F06"/>
    <w:rsid w:val="00536774"/>
    <w:rsid w:val="005379F1"/>
    <w:rsid w:val="00540145"/>
    <w:rsid w:val="005412B4"/>
    <w:rsid w:val="00550390"/>
    <w:rsid w:val="00551555"/>
    <w:rsid w:val="00552278"/>
    <w:rsid w:val="00553289"/>
    <w:rsid w:val="00555713"/>
    <w:rsid w:val="0055672A"/>
    <w:rsid w:val="00557AE7"/>
    <w:rsid w:val="00561BA4"/>
    <w:rsid w:val="005621C8"/>
    <w:rsid w:val="005621FB"/>
    <w:rsid w:val="005649FF"/>
    <w:rsid w:val="00566DBC"/>
    <w:rsid w:val="005678E6"/>
    <w:rsid w:val="00567DCA"/>
    <w:rsid w:val="00570B9B"/>
    <w:rsid w:val="005733D3"/>
    <w:rsid w:val="005755FA"/>
    <w:rsid w:val="00576E40"/>
    <w:rsid w:val="00577869"/>
    <w:rsid w:val="0058278F"/>
    <w:rsid w:val="00585589"/>
    <w:rsid w:val="00585631"/>
    <w:rsid w:val="00590713"/>
    <w:rsid w:val="00590749"/>
    <w:rsid w:val="00591600"/>
    <w:rsid w:val="00591BB8"/>
    <w:rsid w:val="0059221F"/>
    <w:rsid w:val="005A24E5"/>
    <w:rsid w:val="005A2EBA"/>
    <w:rsid w:val="005A5235"/>
    <w:rsid w:val="005A6C17"/>
    <w:rsid w:val="005B02D2"/>
    <w:rsid w:val="005B069A"/>
    <w:rsid w:val="005B1045"/>
    <w:rsid w:val="005B15C5"/>
    <w:rsid w:val="005B185A"/>
    <w:rsid w:val="005B2823"/>
    <w:rsid w:val="005B29F3"/>
    <w:rsid w:val="005B36B5"/>
    <w:rsid w:val="005B4070"/>
    <w:rsid w:val="005B41D6"/>
    <w:rsid w:val="005B6F0B"/>
    <w:rsid w:val="005C02E2"/>
    <w:rsid w:val="005C2465"/>
    <w:rsid w:val="005C2F1A"/>
    <w:rsid w:val="005C5BDD"/>
    <w:rsid w:val="005C6F32"/>
    <w:rsid w:val="005D047E"/>
    <w:rsid w:val="005D22A3"/>
    <w:rsid w:val="005D2617"/>
    <w:rsid w:val="005D3965"/>
    <w:rsid w:val="005D661A"/>
    <w:rsid w:val="005D68D1"/>
    <w:rsid w:val="005D6A99"/>
    <w:rsid w:val="005D77DF"/>
    <w:rsid w:val="005D7C6A"/>
    <w:rsid w:val="005E1D90"/>
    <w:rsid w:val="005E31AE"/>
    <w:rsid w:val="005E3CC2"/>
    <w:rsid w:val="005E6518"/>
    <w:rsid w:val="005E7B26"/>
    <w:rsid w:val="005E7FF3"/>
    <w:rsid w:val="005F1DFB"/>
    <w:rsid w:val="005F2746"/>
    <w:rsid w:val="005F3C65"/>
    <w:rsid w:val="005F4D80"/>
    <w:rsid w:val="005F5225"/>
    <w:rsid w:val="005F5300"/>
    <w:rsid w:val="005F77DB"/>
    <w:rsid w:val="00601FF0"/>
    <w:rsid w:val="00605B10"/>
    <w:rsid w:val="0060664B"/>
    <w:rsid w:val="0060757A"/>
    <w:rsid w:val="00607668"/>
    <w:rsid w:val="00607BAB"/>
    <w:rsid w:val="00610036"/>
    <w:rsid w:val="00610B82"/>
    <w:rsid w:val="00612160"/>
    <w:rsid w:val="00612E9D"/>
    <w:rsid w:val="006156C5"/>
    <w:rsid w:val="00620830"/>
    <w:rsid w:val="0062331E"/>
    <w:rsid w:val="006241CF"/>
    <w:rsid w:val="00624D9C"/>
    <w:rsid w:val="006254B1"/>
    <w:rsid w:val="00625525"/>
    <w:rsid w:val="0063017F"/>
    <w:rsid w:val="006323EF"/>
    <w:rsid w:val="0063245F"/>
    <w:rsid w:val="00632A35"/>
    <w:rsid w:val="00632BAB"/>
    <w:rsid w:val="00634E39"/>
    <w:rsid w:val="0063537E"/>
    <w:rsid w:val="006371D6"/>
    <w:rsid w:val="00640621"/>
    <w:rsid w:val="00641033"/>
    <w:rsid w:val="00642B6E"/>
    <w:rsid w:val="006442B6"/>
    <w:rsid w:val="006449E3"/>
    <w:rsid w:val="00647EF0"/>
    <w:rsid w:val="0065026E"/>
    <w:rsid w:val="00651E91"/>
    <w:rsid w:val="00651F95"/>
    <w:rsid w:val="00652E9E"/>
    <w:rsid w:val="00654831"/>
    <w:rsid w:val="0065588C"/>
    <w:rsid w:val="00656009"/>
    <w:rsid w:val="006568D1"/>
    <w:rsid w:val="00656BE9"/>
    <w:rsid w:val="006645F8"/>
    <w:rsid w:val="00664DB6"/>
    <w:rsid w:val="006708C3"/>
    <w:rsid w:val="00672266"/>
    <w:rsid w:val="00675198"/>
    <w:rsid w:val="006753AF"/>
    <w:rsid w:val="0068766C"/>
    <w:rsid w:val="00693C3F"/>
    <w:rsid w:val="006A028E"/>
    <w:rsid w:val="006A0B09"/>
    <w:rsid w:val="006A11A6"/>
    <w:rsid w:val="006A2B85"/>
    <w:rsid w:val="006A319C"/>
    <w:rsid w:val="006A6250"/>
    <w:rsid w:val="006B7735"/>
    <w:rsid w:val="006C302C"/>
    <w:rsid w:val="006C34FE"/>
    <w:rsid w:val="006C35F7"/>
    <w:rsid w:val="006C5217"/>
    <w:rsid w:val="006C63E7"/>
    <w:rsid w:val="006C6E91"/>
    <w:rsid w:val="006D1046"/>
    <w:rsid w:val="006D33C8"/>
    <w:rsid w:val="006D3532"/>
    <w:rsid w:val="006D4A28"/>
    <w:rsid w:val="006D6575"/>
    <w:rsid w:val="006D6656"/>
    <w:rsid w:val="006D6DAE"/>
    <w:rsid w:val="006E022B"/>
    <w:rsid w:val="006E1224"/>
    <w:rsid w:val="006E1918"/>
    <w:rsid w:val="006E2955"/>
    <w:rsid w:val="006E3D31"/>
    <w:rsid w:val="006E68F7"/>
    <w:rsid w:val="006E6BD4"/>
    <w:rsid w:val="006F0152"/>
    <w:rsid w:val="006F4EFD"/>
    <w:rsid w:val="006F4FF5"/>
    <w:rsid w:val="006F5EED"/>
    <w:rsid w:val="006F7599"/>
    <w:rsid w:val="007002AC"/>
    <w:rsid w:val="0070065D"/>
    <w:rsid w:val="00700FA9"/>
    <w:rsid w:val="00702832"/>
    <w:rsid w:val="00702C77"/>
    <w:rsid w:val="00705BF8"/>
    <w:rsid w:val="0070777B"/>
    <w:rsid w:val="00707DAE"/>
    <w:rsid w:val="00707EC0"/>
    <w:rsid w:val="0071199E"/>
    <w:rsid w:val="00715095"/>
    <w:rsid w:val="0072218C"/>
    <w:rsid w:val="0072365C"/>
    <w:rsid w:val="00724BFD"/>
    <w:rsid w:val="0072727B"/>
    <w:rsid w:val="007300A7"/>
    <w:rsid w:val="00732CFA"/>
    <w:rsid w:val="00733A4D"/>
    <w:rsid w:val="00733F1F"/>
    <w:rsid w:val="0073626D"/>
    <w:rsid w:val="00741313"/>
    <w:rsid w:val="00742371"/>
    <w:rsid w:val="00743D9F"/>
    <w:rsid w:val="00744202"/>
    <w:rsid w:val="00745312"/>
    <w:rsid w:val="007500A0"/>
    <w:rsid w:val="007513E6"/>
    <w:rsid w:val="00752780"/>
    <w:rsid w:val="00752848"/>
    <w:rsid w:val="007534B7"/>
    <w:rsid w:val="007537B2"/>
    <w:rsid w:val="0075438E"/>
    <w:rsid w:val="007545DF"/>
    <w:rsid w:val="00760598"/>
    <w:rsid w:val="007613E2"/>
    <w:rsid w:val="00763376"/>
    <w:rsid w:val="0077126B"/>
    <w:rsid w:val="0077267E"/>
    <w:rsid w:val="00773A89"/>
    <w:rsid w:val="00775E41"/>
    <w:rsid w:val="007854F6"/>
    <w:rsid w:val="007863E1"/>
    <w:rsid w:val="00786FC8"/>
    <w:rsid w:val="00787442"/>
    <w:rsid w:val="00787568"/>
    <w:rsid w:val="007922C0"/>
    <w:rsid w:val="00792F8D"/>
    <w:rsid w:val="00793333"/>
    <w:rsid w:val="007939D6"/>
    <w:rsid w:val="00793B95"/>
    <w:rsid w:val="007A08BB"/>
    <w:rsid w:val="007A0BFE"/>
    <w:rsid w:val="007A31B7"/>
    <w:rsid w:val="007A440C"/>
    <w:rsid w:val="007A51F2"/>
    <w:rsid w:val="007B0DAB"/>
    <w:rsid w:val="007B2094"/>
    <w:rsid w:val="007B7DC9"/>
    <w:rsid w:val="007C1C3D"/>
    <w:rsid w:val="007C42CA"/>
    <w:rsid w:val="007C7284"/>
    <w:rsid w:val="007D0BA7"/>
    <w:rsid w:val="007D1349"/>
    <w:rsid w:val="007D2D61"/>
    <w:rsid w:val="007D3855"/>
    <w:rsid w:val="007D446E"/>
    <w:rsid w:val="007D5356"/>
    <w:rsid w:val="007D57FA"/>
    <w:rsid w:val="007D634E"/>
    <w:rsid w:val="007D6705"/>
    <w:rsid w:val="007D67C5"/>
    <w:rsid w:val="007D72AA"/>
    <w:rsid w:val="007E0DE5"/>
    <w:rsid w:val="007E0F3F"/>
    <w:rsid w:val="007E274D"/>
    <w:rsid w:val="007F0D7E"/>
    <w:rsid w:val="007F1680"/>
    <w:rsid w:val="007F2733"/>
    <w:rsid w:val="007F4A08"/>
    <w:rsid w:val="007F629A"/>
    <w:rsid w:val="007F64A6"/>
    <w:rsid w:val="007F6FCC"/>
    <w:rsid w:val="007F77ED"/>
    <w:rsid w:val="00802A3F"/>
    <w:rsid w:val="00802A84"/>
    <w:rsid w:val="00802D37"/>
    <w:rsid w:val="00804CE8"/>
    <w:rsid w:val="00805A77"/>
    <w:rsid w:val="0081116C"/>
    <w:rsid w:val="00814486"/>
    <w:rsid w:val="00814D36"/>
    <w:rsid w:val="0081562B"/>
    <w:rsid w:val="00817B07"/>
    <w:rsid w:val="00821342"/>
    <w:rsid w:val="00823118"/>
    <w:rsid w:val="00824400"/>
    <w:rsid w:val="00826027"/>
    <w:rsid w:val="00826546"/>
    <w:rsid w:val="0083084C"/>
    <w:rsid w:val="00832096"/>
    <w:rsid w:val="0083260B"/>
    <w:rsid w:val="00833B6D"/>
    <w:rsid w:val="00833F29"/>
    <w:rsid w:val="0083438E"/>
    <w:rsid w:val="00835151"/>
    <w:rsid w:val="00836840"/>
    <w:rsid w:val="00837BC9"/>
    <w:rsid w:val="0084370F"/>
    <w:rsid w:val="00843C06"/>
    <w:rsid w:val="0084492A"/>
    <w:rsid w:val="00845297"/>
    <w:rsid w:val="00845DB3"/>
    <w:rsid w:val="008475C6"/>
    <w:rsid w:val="0084769D"/>
    <w:rsid w:val="00847F65"/>
    <w:rsid w:val="00853416"/>
    <w:rsid w:val="00854DF8"/>
    <w:rsid w:val="00855562"/>
    <w:rsid w:val="00856812"/>
    <w:rsid w:val="00863F8F"/>
    <w:rsid w:val="008640C4"/>
    <w:rsid w:val="008653F7"/>
    <w:rsid w:val="0087105C"/>
    <w:rsid w:val="00871D01"/>
    <w:rsid w:val="008755FD"/>
    <w:rsid w:val="00877FAD"/>
    <w:rsid w:val="00880105"/>
    <w:rsid w:val="00880E2C"/>
    <w:rsid w:val="0088253A"/>
    <w:rsid w:val="008826D0"/>
    <w:rsid w:val="00882B97"/>
    <w:rsid w:val="00883532"/>
    <w:rsid w:val="00884495"/>
    <w:rsid w:val="008866DB"/>
    <w:rsid w:val="008872BD"/>
    <w:rsid w:val="00890422"/>
    <w:rsid w:val="008932E6"/>
    <w:rsid w:val="00893C18"/>
    <w:rsid w:val="00894E52"/>
    <w:rsid w:val="008952DB"/>
    <w:rsid w:val="00896760"/>
    <w:rsid w:val="008A0CC6"/>
    <w:rsid w:val="008A3267"/>
    <w:rsid w:val="008A329E"/>
    <w:rsid w:val="008A4D62"/>
    <w:rsid w:val="008A6370"/>
    <w:rsid w:val="008B024D"/>
    <w:rsid w:val="008B15AD"/>
    <w:rsid w:val="008B24DD"/>
    <w:rsid w:val="008B2E67"/>
    <w:rsid w:val="008B2ECB"/>
    <w:rsid w:val="008B5496"/>
    <w:rsid w:val="008B5E07"/>
    <w:rsid w:val="008B7D09"/>
    <w:rsid w:val="008C0CA0"/>
    <w:rsid w:val="008C1100"/>
    <w:rsid w:val="008C1FBA"/>
    <w:rsid w:val="008C29C6"/>
    <w:rsid w:val="008C3380"/>
    <w:rsid w:val="008C55BC"/>
    <w:rsid w:val="008C60B9"/>
    <w:rsid w:val="008C6206"/>
    <w:rsid w:val="008C774C"/>
    <w:rsid w:val="008C7915"/>
    <w:rsid w:val="008D153D"/>
    <w:rsid w:val="008D20FD"/>
    <w:rsid w:val="008D4FEF"/>
    <w:rsid w:val="008D6DC7"/>
    <w:rsid w:val="008E1F6A"/>
    <w:rsid w:val="008E1F71"/>
    <w:rsid w:val="008E393F"/>
    <w:rsid w:val="008E4CE9"/>
    <w:rsid w:val="008F185F"/>
    <w:rsid w:val="008F2DFC"/>
    <w:rsid w:val="008F3864"/>
    <w:rsid w:val="009013E6"/>
    <w:rsid w:val="00902287"/>
    <w:rsid w:val="009049E6"/>
    <w:rsid w:val="00907722"/>
    <w:rsid w:val="00907F05"/>
    <w:rsid w:val="00913DE1"/>
    <w:rsid w:val="00914BD4"/>
    <w:rsid w:val="00914CDE"/>
    <w:rsid w:val="009155A1"/>
    <w:rsid w:val="00915B1B"/>
    <w:rsid w:val="009163C2"/>
    <w:rsid w:val="009171E9"/>
    <w:rsid w:val="009171FA"/>
    <w:rsid w:val="00917BA1"/>
    <w:rsid w:val="0092171E"/>
    <w:rsid w:val="0092361D"/>
    <w:rsid w:val="009238C2"/>
    <w:rsid w:val="00924823"/>
    <w:rsid w:val="00925008"/>
    <w:rsid w:val="00926286"/>
    <w:rsid w:val="00926861"/>
    <w:rsid w:val="00926F00"/>
    <w:rsid w:val="00927BD6"/>
    <w:rsid w:val="00927E31"/>
    <w:rsid w:val="00927EF2"/>
    <w:rsid w:val="00930D9B"/>
    <w:rsid w:val="00931CF0"/>
    <w:rsid w:val="009335A0"/>
    <w:rsid w:val="0093364F"/>
    <w:rsid w:val="00935146"/>
    <w:rsid w:val="0093703C"/>
    <w:rsid w:val="00937218"/>
    <w:rsid w:val="0093748A"/>
    <w:rsid w:val="0094147D"/>
    <w:rsid w:val="009504C7"/>
    <w:rsid w:val="00950AC5"/>
    <w:rsid w:val="009529BE"/>
    <w:rsid w:val="0095571B"/>
    <w:rsid w:val="00956551"/>
    <w:rsid w:val="00956FEE"/>
    <w:rsid w:val="0095721F"/>
    <w:rsid w:val="00957A02"/>
    <w:rsid w:val="00960171"/>
    <w:rsid w:val="009608A1"/>
    <w:rsid w:val="0096180B"/>
    <w:rsid w:val="009633F7"/>
    <w:rsid w:val="009639A3"/>
    <w:rsid w:val="00966A7C"/>
    <w:rsid w:val="00967DF3"/>
    <w:rsid w:val="00972A89"/>
    <w:rsid w:val="00972B46"/>
    <w:rsid w:val="00972F41"/>
    <w:rsid w:val="009741DA"/>
    <w:rsid w:val="00975F7E"/>
    <w:rsid w:val="00976218"/>
    <w:rsid w:val="00976361"/>
    <w:rsid w:val="00976D02"/>
    <w:rsid w:val="0098048F"/>
    <w:rsid w:val="00981255"/>
    <w:rsid w:val="0098205C"/>
    <w:rsid w:val="00985192"/>
    <w:rsid w:val="00991B9A"/>
    <w:rsid w:val="00994730"/>
    <w:rsid w:val="009959D7"/>
    <w:rsid w:val="009A1B63"/>
    <w:rsid w:val="009A4F65"/>
    <w:rsid w:val="009A5228"/>
    <w:rsid w:val="009A6A48"/>
    <w:rsid w:val="009B1C07"/>
    <w:rsid w:val="009B630B"/>
    <w:rsid w:val="009B7A18"/>
    <w:rsid w:val="009C08EB"/>
    <w:rsid w:val="009C3E99"/>
    <w:rsid w:val="009C3EAF"/>
    <w:rsid w:val="009C5B4A"/>
    <w:rsid w:val="009C6ECC"/>
    <w:rsid w:val="009C7B3C"/>
    <w:rsid w:val="009D0D25"/>
    <w:rsid w:val="009E05F1"/>
    <w:rsid w:val="009E169B"/>
    <w:rsid w:val="009E25C0"/>
    <w:rsid w:val="009E43A1"/>
    <w:rsid w:val="009E4755"/>
    <w:rsid w:val="009E4810"/>
    <w:rsid w:val="009E59C3"/>
    <w:rsid w:val="009F14C2"/>
    <w:rsid w:val="009F2302"/>
    <w:rsid w:val="009F3064"/>
    <w:rsid w:val="009F32A7"/>
    <w:rsid w:val="009F5691"/>
    <w:rsid w:val="009F7B6A"/>
    <w:rsid w:val="00A00C2F"/>
    <w:rsid w:val="00A01A59"/>
    <w:rsid w:val="00A036F8"/>
    <w:rsid w:val="00A0432F"/>
    <w:rsid w:val="00A04AD6"/>
    <w:rsid w:val="00A05A5F"/>
    <w:rsid w:val="00A11E37"/>
    <w:rsid w:val="00A12CFE"/>
    <w:rsid w:val="00A13E45"/>
    <w:rsid w:val="00A153FE"/>
    <w:rsid w:val="00A16DBC"/>
    <w:rsid w:val="00A178CB"/>
    <w:rsid w:val="00A17F6C"/>
    <w:rsid w:val="00A204C2"/>
    <w:rsid w:val="00A233DD"/>
    <w:rsid w:val="00A23E20"/>
    <w:rsid w:val="00A24BDA"/>
    <w:rsid w:val="00A24E71"/>
    <w:rsid w:val="00A25214"/>
    <w:rsid w:val="00A275F7"/>
    <w:rsid w:val="00A3243C"/>
    <w:rsid w:val="00A33C87"/>
    <w:rsid w:val="00A34E8B"/>
    <w:rsid w:val="00A363C9"/>
    <w:rsid w:val="00A374BE"/>
    <w:rsid w:val="00A41439"/>
    <w:rsid w:val="00A4161B"/>
    <w:rsid w:val="00A516F3"/>
    <w:rsid w:val="00A53147"/>
    <w:rsid w:val="00A55F3A"/>
    <w:rsid w:val="00A6257D"/>
    <w:rsid w:val="00A62BEF"/>
    <w:rsid w:val="00A6634D"/>
    <w:rsid w:val="00A67114"/>
    <w:rsid w:val="00A7256E"/>
    <w:rsid w:val="00A72E1C"/>
    <w:rsid w:val="00A74707"/>
    <w:rsid w:val="00A74FA5"/>
    <w:rsid w:val="00A7751B"/>
    <w:rsid w:val="00A8078B"/>
    <w:rsid w:val="00A8171D"/>
    <w:rsid w:val="00A826D5"/>
    <w:rsid w:val="00A91CF0"/>
    <w:rsid w:val="00A92C27"/>
    <w:rsid w:val="00A93355"/>
    <w:rsid w:val="00A956E6"/>
    <w:rsid w:val="00A965AD"/>
    <w:rsid w:val="00A97E9F"/>
    <w:rsid w:val="00AA1EAB"/>
    <w:rsid w:val="00AA32A9"/>
    <w:rsid w:val="00AA63B1"/>
    <w:rsid w:val="00AA6B51"/>
    <w:rsid w:val="00AB009E"/>
    <w:rsid w:val="00AB11C6"/>
    <w:rsid w:val="00AB3CFC"/>
    <w:rsid w:val="00AB4C15"/>
    <w:rsid w:val="00AB59E3"/>
    <w:rsid w:val="00AB653C"/>
    <w:rsid w:val="00AB7DD5"/>
    <w:rsid w:val="00AC0442"/>
    <w:rsid w:val="00AC0949"/>
    <w:rsid w:val="00AC12DE"/>
    <w:rsid w:val="00AC25A8"/>
    <w:rsid w:val="00AC44E5"/>
    <w:rsid w:val="00AC5F43"/>
    <w:rsid w:val="00AC771C"/>
    <w:rsid w:val="00AD3BDA"/>
    <w:rsid w:val="00AD5CCA"/>
    <w:rsid w:val="00AD6FF9"/>
    <w:rsid w:val="00AD7E57"/>
    <w:rsid w:val="00AE28B2"/>
    <w:rsid w:val="00AE3AE5"/>
    <w:rsid w:val="00AE3BB8"/>
    <w:rsid w:val="00AE42B0"/>
    <w:rsid w:val="00AE4302"/>
    <w:rsid w:val="00AE4BCB"/>
    <w:rsid w:val="00AE5C26"/>
    <w:rsid w:val="00AE5F1A"/>
    <w:rsid w:val="00AE69AB"/>
    <w:rsid w:val="00AE76A1"/>
    <w:rsid w:val="00AE778C"/>
    <w:rsid w:val="00AF00B6"/>
    <w:rsid w:val="00AF08BD"/>
    <w:rsid w:val="00AF0C28"/>
    <w:rsid w:val="00AF2219"/>
    <w:rsid w:val="00AF4D86"/>
    <w:rsid w:val="00AF5B0B"/>
    <w:rsid w:val="00AF5BE7"/>
    <w:rsid w:val="00AF61E9"/>
    <w:rsid w:val="00AF761E"/>
    <w:rsid w:val="00AF7F41"/>
    <w:rsid w:val="00B0015B"/>
    <w:rsid w:val="00B00DC4"/>
    <w:rsid w:val="00B01527"/>
    <w:rsid w:val="00B01C7A"/>
    <w:rsid w:val="00B03722"/>
    <w:rsid w:val="00B15770"/>
    <w:rsid w:val="00B160AF"/>
    <w:rsid w:val="00B20E9F"/>
    <w:rsid w:val="00B210C4"/>
    <w:rsid w:val="00B231D2"/>
    <w:rsid w:val="00B25293"/>
    <w:rsid w:val="00B25FC5"/>
    <w:rsid w:val="00B26F9C"/>
    <w:rsid w:val="00B27451"/>
    <w:rsid w:val="00B31075"/>
    <w:rsid w:val="00B318B3"/>
    <w:rsid w:val="00B35336"/>
    <w:rsid w:val="00B360FF"/>
    <w:rsid w:val="00B3652A"/>
    <w:rsid w:val="00B36697"/>
    <w:rsid w:val="00B366A9"/>
    <w:rsid w:val="00B40889"/>
    <w:rsid w:val="00B40E0C"/>
    <w:rsid w:val="00B41539"/>
    <w:rsid w:val="00B43C46"/>
    <w:rsid w:val="00B44100"/>
    <w:rsid w:val="00B47B25"/>
    <w:rsid w:val="00B51062"/>
    <w:rsid w:val="00B546BF"/>
    <w:rsid w:val="00B55CA9"/>
    <w:rsid w:val="00B55DE6"/>
    <w:rsid w:val="00B565DF"/>
    <w:rsid w:val="00B566E9"/>
    <w:rsid w:val="00B57B0B"/>
    <w:rsid w:val="00B60960"/>
    <w:rsid w:val="00B6253B"/>
    <w:rsid w:val="00B64CF3"/>
    <w:rsid w:val="00B6507D"/>
    <w:rsid w:val="00B739AF"/>
    <w:rsid w:val="00B73B51"/>
    <w:rsid w:val="00B73E75"/>
    <w:rsid w:val="00B74E13"/>
    <w:rsid w:val="00B75EF9"/>
    <w:rsid w:val="00B801C9"/>
    <w:rsid w:val="00B811F8"/>
    <w:rsid w:val="00B8768E"/>
    <w:rsid w:val="00B9076A"/>
    <w:rsid w:val="00B926AC"/>
    <w:rsid w:val="00B92D09"/>
    <w:rsid w:val="00B945BA"/>
    <w:rsid w:val="00B953A3"/>
    <w:rsid w:val="00B97256"/>
    <w:rsid w:val="00B97B6C"/>
    <w:rsid w:val="00BA16D7"/>
    <w:rsid w:val="00BA3117"/>
    <w:rsid w:val="00BA31CC"/>
    <w:rsid w:val="00BA46E4"/>
    <w:rsid w:val="00BA6808"/>
    <w:rsid w:val="00BA7B9B"/>
    <w:rsid w:val="00BB30C4"/>
    <w:rsid w:val="00BB32CD"/>
    <w:rsid w:val="00BB34B6"/>
    <w:rsid w:val="00BB4ACD"/>
    <w:rsid w:val="00BC2234"/>
    <w:rsid w:val="00BC687E"/>
    <w:rsid w:val="00BD2354"/>
    <w:rsid w:val="00BD2A7C"/>
    <w:rsid w:val="00BD35A5"/>
    <w:rsid w:val="00BD3E60"/>
    <w:rsid w:val="00BD4689"/>
    <w:rsid w:val="00BD78F3"/>
    <w:rsid w:val="00BE03B7"/>
    <w:rsid w:val="00BE1C10"/>
    <w:rsid w:val="00BE2143"/>
    <w:rsid w:val="00BE335E"/>
    <w:rsid w:val="00BE7933"/>
    <w:rsid w:val="00BF2B2A"/>
    <w:rsid w:val="00BF4104"/>
    <w:rsid w:val="00BF5601"/>
    <w:rsid w:val="00BF62F1"/>
    <w:rsid w:val="00C02FD8"/>
    <w:rsid w:val="00C03786"/>
    <w:rsid w:val="00C04F6C"/>
    <w:rsid w:val="00C05A22"/>
    <w:rsid w:val="00C06AAC"/>
    <w:rsid w:val="00C10399"/>
    <w:rsid w:val="00C11B3C"/>
    <w:rsid w:val="00C15A65"/>
    <w:rsid w:val="00C16762"/>
    <w:rsid w:val="00C16792"/>
    <w:rsid w:val="00C208B1"/>
    <w:rsid w:val="00C209BA"/>
    <w:rsid w:val="00C24520"/>
    <w:rsid w:val="00C24622"/>
    <w:rsid w:val="00C246F2"/>
    <w:rsid w:val="00C276A1"/>
    <w:rsid w:val="00C27D8C"/>
    <w:rsid w:val="00C30180"/>
    <w:rsid w:val="00C3021B"/>
    <w:rsid w:val="00C3086A"/>
    <w:rsid w:val="00C324BC"/>
    <w:rsid w:val="00C32972"/>
    <w:rsid w:val="00C33472"/>
    <w:rsid w:val="00C3468B"/>
    <w:rsid w:val="00C34DA1"/>
    <w:rsid w:val="00C365AE"/>
    <w:rsid w:val="00C36972"/>
    <w:rsid w:val="00C36DC8"/>
    <w:rsid w:val="00C37335"/>
    <w:rsid w:val="00C401E4"/>
    <w:rsid w:val="00C40577"/>
    <w:rsid w:val="00C42D6E"/>
    <w:rsid w:val="00C44DA1"/>
    <w:rsid w:val="00C47C8D"/>
    <w:rsid w:val="00C51A39"/>
    <w:rsid w:val="00C541D9"/>
    <w:rsid w:val="00C56E1C"/>
    <w:rsid w:val="00C60C82"/>
    <w:rsid w:val="00C62401"/>
    <w:rsid w:val="00C64D14"/>
    <w:rsid w:val="00C730A9"/>
    <w:rsid w:val="00C73DE1"/>
    <w:rsid w:val="00C74E03"/>
    <w:rsid w:val="00C81841"/>
    <w:rsid w:val="00C82068"/>
    <w:rsid w:val="00C8308B"/>
    <w:rsid w:val="00C842F0"/>
    <w:rsid w:val="00C84DB2"/>
    <w:rsid w:val="00C85940"/>
    <w:rsid w:val="00C87487"/>
    <w:rsid w:val="00C91907"/>
    <w:rsid w:val="00C92450"/>
    <w:rsid w:val="00C93047"/>
    <w:rsid w:val="00C93C13"/>
    <w:rsid w:val="00C94119"/>
    <w:rsid w:val="00C949BF"/>
    <w:rsid w:val="00C96CE5"/>
    <w:rsid w:val="00C97313"/>
    <w:rsid w:val="00CA0934"/>
    <w:rsid w:val="00CA2A70"/>
    <w:rsid w:val="00CA342D"/>
    <w:rsid w:val="00CA4B28"/>
    <w:rsid w:val="00CA5A0B"/>
    <w:rsid w:val="00CA7C09"/>
    <w:rsid w:val="00CB3689"/>
    <w:rsid w:val="00CB61B4"/>
    <w:rsid w:val="00CB7659"/>
    <w:rsid w:val="00CC1406"/>
    <w:rsid w:val="00CC1FEB"/>
    <w:rsid w:val="00CC2B29"/>
    <w:rsid w:val="00CC5A71"/>
    <w:rsid w:val="00CC5E8B"/>
    <w:rsid w:val="00CC673A"/>
    <w:rsid w:val="00CD1767"/>
    <w:rsid w:val="00CD31E6"/>
    <w:rsid w:val="00CD5866"/>
    <w:rsid w:val="00CD5B5A"/>
    <w:rsid w:val="00CD6478"/>
    <w:rsid w:val="00CD7A0B"/>
    <w:rsid w:val="00CD7E05"/>
    <w:rsid w:val="00CE0576"/>
    <w:rsid w:val="00CE24AC"/>
    <w:rsid w:val="00CE3368"/>
    <w:rsid w:val="00CE3931"/>
    <w:rsid w:val="00CE3CFA"/>
    <w:rsid w:val="00CE7164"/>
    <w:rsid w:val="00CF2937"/>
    <w:rsid w:val="00CF3223"/>
    <w:rsid w:val="00CF4F66"/>
    <w:rsid w:val="00CF577A"/>
    <w:rsid w:val="00CF5FF1"/>
    <w:rsid w:val="00CF706A"/>
    <w:rsid w:val="00CF72D5"/>
    <w:rsid w:val="00CF7C6F"/>
    <w:rsid w:val="00D008ED"/>
    <w:rsid w:val="00D009A3"/>
    <w:rsid w:val="00D00C9D"/>
    <w:rsid w:val="00D02B58"/>
    <w:rsid w:val="00D04A4F"/>
    <w:rsid w:val="00D10A26"/>
    <w:rsid w:val="00D11A90"/>
    <w:rsid w:val="00D12666"/>
    <w:rsid w:val="00D14E51"/>
    <w:rsid w:val="00D16196"/>
    <w:rsid w:val="00D16986"/>
    <w:rsid w:val="00D170A2"/>
    <w:rsid w:val="00D17886"/>
    <w:rsid w:val="00D22EA0"/>
    <w:rsid w:val="00D2624D"/>
    <w:rsid w:val="00D2722E"/>
    <w:rsid w:val="00D312C5"/>
    <w:rsid w:val="00D318A1"/>
    <w:rsid w:val="00D32FF0"/>
    <w:rsid w:val="00D352EE"/>
    <w:rsid w:val="00D35661"/>
    <w:rsid w:val="00D4315B"/>
    <w:rsid w:val="00D4578C"/>
    <w:rsid w:val="00D51F85"/>
    <w:rsid w:val="00D548E8"/>
    <w:rsid w:val="00D5506B"/>
    <w:rsid w:val="00D6249A"/>
    <w:rsid w:val="00D629A6"/>
    <w:rsid w:val="00D62F00"/>
    <w:rsid w:val="00D63444"/>
    <w:rsid w:val="00D65FF0"/>
    <w:rsid w:val="00D66355"/>
    <w:rsid w:val="00D66B47"/>
    <w:rsid w:val="00D67749"/>
    <w:rsid w:val="00D67900"/>
    <w:rsid w:val="00D7111B"/>
    <w:rsid w:val="00D724F1"/>
    <w:rsid w:val="00D73842"/>
    <w:rsid w:val="00D73978"/>
    <w:rsid w:val="00D75B81"/>
    <w:rsid w:val="00D81018"/>
    <w:rsid w:val="00D86631"/>
    <w:rsid w:val="00D90B8B"/>
    <w:rsid w:val="00D934D3"/>
    <w:rsid w:val="00D95E44"/>
    <w:rsid w:val="00DA4776"/>
    <w:rsid w:val="00DA6B65"/>
    <w:rsid w:val="00DA7F0B"/>
    <w:rsid w:val="00DB57BF"/>
    <w:rsid w:val="00DB7140"/>
    <w:rsid w:val="00DC3C80"/>
    <w:rsid w:val="00DC56EB"/>
    <w:rsid w:val="00DD1141"/>
    <w:rsid w:val="00DD191B"/>
    <w:rsid w:val="00DD1D1A"/>
    <w:rsid w:val="00DD2471"/>
    <w:rsid w:val="00DD396F"/>
    <w:rsid w:val="00DD4872"/>
    <w:rsid w:val="00DD494D"/>
    <w:rsid w:val="00DD677B"/>
    <w:rsid w:val="00DD7155"/>
    <w:rsid w:val="00DE0D21"/>
    <w:rsid w:val="00DE1BD3"/>
    <w:rsid w:val="00DE2447"/>
    <w:rsid w:val="00DE3899"/>
    <w:rsid w:val="00DE74F5"/>
    <w:rsid w:val="00DE7FF4"/>
    <w:rsid w:val="00DF0C89"/>
    <w:rsid w:val="00DF2478"/>
    <w:rsid w:val="00DF3C04"/>
    <w:rsid w:val="00E01662"/>
    <w:rsid w:val="00E03D9A"/>
    <w:rsid w:val="00E05C05"/>
    <w:rsid w:val="00E06617"/>
    <w:rsid w:val="00E12EA3"/>
    <w:rsid w:val="00E144B8"/>
    <w:rsid w:val="00E14DFB"/>
    <w:rsid w:val="00E15C04"/>
    <w:rsid w:val="00E1642B"/>
    <w:rsid w:val="00E21158"/>
    <w:rsid w:val="00E21CCB"/>
    <w:rsid w:val="00E23516"/>
    <w:rsid w:val="00E24C48"/>
    <w:rsid w:val="00E252A1"/>
    <w:rsid w:val="00E2548F"/>
    <w:rsid w:val="00E3002A"/>
    <w:rsid w:val="00E30306"/>
    <w:rsid w:val="00E31353"/>
    <w:rsid w:val="00E3164B"/>
    <w:rsid w:val="00E31D6B"/>
    <w:rsid w:val="00E3276C"/>
    <w:rsid w:val="00E35B0D"/>
    <w:rsid w:val="00E361B2"/>
    <w:rsid w:val="00E36F3B"/>
    <w:rsid w:val="00E37FFA"/>
    <w:rsid w:val="00E41155"/>
    <w:rsid w:val="00E4166B"/>
    <w:rsid w:val="00E419DB"/>
    <w:rsid w:val="00E4200F"/>
    <w:rsid w:val="00E43050"/>
    <w:rsid w:val="00E43484"/>
    <w:rsid w:val="00E43E26"/>
    <w:rsid w:val="00E440B3"/>
    <w:rsid w:val="00E44264"/>
    <w:rsid w:val="00E5038A"/>
    <w:rsid w:val="00E50808"/>
    <w:rsid w:val="00E5151A"/>
    <w:rsid w:val="00E52186"/>
    <w:rsid w:val="00E5253A"/>
    <w:rsid w:val="00E52CA4"/>
    <w:rsid w:val="00E533A0"/>
    <w:rsid w:val="00E554EA"/>
    <w:rsid w:val="00E5580C"/>
    <w:rsid w:val="00E60CDC"/>
    <w:rsid w:val="00E61326"/>
    <w:rsid w:val="00E6473E"/>
    <w:rsid w:val="00E65144"/>
    <w:rsid w:val="00E67931"/>
    <w:rsid w:val="00E71081"/>
    <w:rsid w:val="00E72896"/>
    <w:rsid w:val="00E80090"/>
    <w:rsid w:val="00E81047"/>
    <w:rsid w:val="00E81953"/>
    <w:rsid w:val="00E846D7"/>
    <w:rsid w:val="00E868A2"/>
    <w:rsid w:val="00E869D8"/>
    <w:rsid w:val="00E86EFD"/>
    <w:rsid w:val="00E90427"/>
    <w:rsid w:val="00E91EC1"/>
    <w:rsid w:val="00E93C69"/>
    <w:rsid w:val="00E95376"/>
    <w:rsid w:val="00E9662B"/>
    <w:rsid w:val="00E96776"/>
    <w:rsid w:val="00E9754D"/>
    <w:rsid w:val="00EA064B"/>
    <w:rsid w:val="00EA0D40"/>
    <w:rsid w:val="00EA183A"/>
    <w:rsid w:val="00EA65E3"/>
    <w:rsid w:val="00EB13C7"/>
    <w:rsid w:val="00EB1BA9"/>
    <w:rsid w:val="00EB3239"/>
    <w:rsid w:val="00EB43DC"/>
    <w:rsid w:val="00EB5CDC"/>
    <w:rsid w:val="00EC08AF"/>
    <w:rsid w:val="00EC33C3"/>
    <w:rsid w:val="00EC3956"/>
    <w:rsid w:val="00EC6D5D"/>
    <w:rsid w:val="00EC6E87"/>
    <w:rsid w:val="00EC753F"/>
    <w:rsid w:val="00EC798F"/>
    <w:rsid w:val="00ED1F7D"/>
    <w:rsid w:val="00ED30CD"/>
    <w:rsid w:val="00ED3C2A"/>
    <w:rsid w:val="00EE0073"/>
    <w:rsid w:val="00EE7472"/>
    <w:rsid w:val="00EE753A"/>
    <w:rsid w:val="00EF14F4"/>
    <w:rsid w:val="00EF58EC"/>
    <w:rsid w:val="00EF69A9"/>
    <w:rsid w:val="00EF7717"/>
    <w:rsid w:val="00F127C5"/>
    <w:rsid w:val="00F133B3"/>
    <w:rsid w:val="00F13CC0"/>
    <w:rsid w:val="00F22C49"/>
    <w:rsid w:val="00F25933"/>
    <w:rsid w:val="00F2683C"/>
    <w:rsid w:val="00F3014A"/>
    <w:rsid w:val="00F30F46"/>
    <w:rsid w:val="00F3372D"/>
    <w:rsid w:val="00F35CDA"/>
    <w:rsid w:val="00F36B50"/>
    <w:rsid w:val="00F43314"/>
    <w:rsid w:val="00F43C41"/>
    <w:rsid w:val="00F43F9E"/>
    <w:rsid w:val="00F45CEA"/>
    <w:rsid w:val="00F46371"/>
    <w:rsid w:val="00F465D7"/>
    <w:rsid w:val="00F4766A"/>
    <w:rsid w:val="00F477CA"/>
    <w:rsid w:val="00F504D6"/>
    <w:rsid w:val="00F50B0A"/>
    <w:rsid w:val="00F5164E"/>
    <w:rsid w:val="00F52ECA"/>
    <w:rsid w:val="00F5306F"/>
    <w:rsid w:val="00F53DCD"/>
    <w:rsid w:val="00F55009"/>
    <w:rsid w:val="00F558C5"/>
    <w:rsid w:val="00F5776A"/>
    <w:rsid w:val="00F60832"/>
    <w:rsid w:val="00F610B8"/>
    <w:rsid w:val="00F610BD"/>
    <w:rsid w:val="00F62143"/>
    <w:rsid w:val="00F64526"/>
    <w:rsid w:val="00F652A8"/>
    <w:rsid w:val="00F65BC3"/>
    <w:rsid w:val="00F66A72"/>
    <w:rsid w:val="00F70F56"/>
    <w:rsid w:val="00F73355"/>
    <w:rsid w:val="00F74FFE"/>
    <w:rsid w:val="00F77310"/>
    <w:rsid w:val="00F81DDF"/>
    <w:rsid w:val="00F83062"/>
    <w:rsid w:val="00F83970"/>
    <w:rsid w:val="00F83C1D"/>
    <w:rsid w:val="00F86CF1"/>
    <w:rsid w:val="00F86FD3"/>
    <w:rsid w:val="00F91618"/>
    <w:rsid w:val="00F91B79"/>
    <w:rsid w:val="00F93825"/>
    <w:rsid w:val="00FA06F2"/>
    <w:rsid w:val="00FA2416"/>
    <w:rsid w:val="00FA2E78"/>
    <w:rsid w:val="00FA566C"/>
    <w:rsid w:val="00FA6FE2"/>
    <w:rsid w:val="00FA7582"/>
    <w:rsid w:val="00FB6B38"/>
    <w:rsid w:val="00FC30C1"/>
    <w:rsid w:val="00FC373D"/>
    <w:rsid w:val="00FC39A6"/>
    <w:rsid w:val="00FC65DA"/>
    <w:rsid w:val="00FC76DA"/>
    <w:rsid w:val="00FD14A3"/>
    <w:rsid w:val="00FD358F"/>
    <w:rsid w:val="00FD38E7"/>
    <w:rsid w:val="00FD3FF9"/>
    <w:rsid w:val="00FD4148"/>
    <w:rsid w:val="00FD4537"/>
    <w:rsid w:val="00FD47A5"/>
    <w:rsid w:val="00FD7732"/>
    <w:rsid w:val="00FE34C9"/>
    <w:rsid w:val="00FE34D7"/>
    <w:rsid w:val="00FE423B"/>
    <w:rsid w:val="00FE59DA"/>
    <w:rsid w:val="00FE7599"/>
    <w:rsid w:val="00FF3A93"/>
    <w:rsid w:val="00F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9E285"/>
  <w15:docId w15:val="{BE318CCA-D764-41FB-ACB2-13C04601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E63"/>
    <w:pPr>
      <w:widowControl w:val="0"/>
      <w:spacing w:after="120"/>
      <w:ind w:left="-11" w:right="11" w:firstLineChars="200" w:firstLine="200"/>
      <w:mirrorIndents/>
    </w:pPr>
    <w:rPr>
      <w:rFonts w:ascii="Times New Roman" w:hAnsi="Times New Roman"/>
      <w:color w:val="000000"/>
      <w:kern w:val="2"/>
      <w:sz w:val="21"/>
      <w:szCs w:val="22"/>
    </w:rPr>
  </w:style>
  <w:style w:type="paragraph" w:styleId="1">
    <w:name w:val="heading 1"/>
    <w:next w:val="a"/>
    <w:link w:val="1Char"/>
    <w:autoRedefine/>
    <w:uiPriority w:val="9"/>
    <w:qFormat/>
    <w:rsid w:val="00FD4537"/>
    <w:pPr>
      <w:keepNext/>
      <w:keepLines/>
      <w:spacing w:before="300" w:after="312"/>
      <w:outlineLvl w:val="0"/>
    </w:pPr>
    <w:rPr>
      <w:rFonts w:ascii="Cambria" w:hAnsi="Cambria"/>
      <w:b/>
      <w:bCs/>
      <w:sz w:val="52"/>
      <w:szCs w:val="28"/>
      <w:lang w:eastAsia="en-US" w:bidi="en-US"/>
    </w:rPr>
  </w:style>
  <w:style w:type="paragraph" w:styleId="2">
    <w:name w:val="heading 2"/>
    <w:basedOn w:val="1"/>
    <w:next w:val="a"/>
    <w:link w:val="2Char"/>
    <w:autoRedefine/>
    <w:uiPriority w:val="9"/>
    <w:qFormat/>
    <w:rsid w:val="00FD4537"/>
    <w:pPr>
      <w:pBdr>
        <w:top w:val="single" w:sz="4" w:space="1" w:color="auto"/>
        <w:bottom w:val="single" w:sz="4" w:space="1" w:color="auto"/>
      </w:pBdr>
      <w:spacing w:before="200" w:after="156" w:line="276" w:lineRule="auto"/>
      <w:outlineLvl w:val="1"/>
    </w:pPr>
    <w:rPr>
      <w:b w:val="0"/>
      <w:bCs w:val="0"/>
      <w:color w:val="000000"/>
      <w:sz w:val="44"/>
      <w:szCs w:val="26"/>
      <w:lang w:eastAsia="zh-CN"/>
    </w:rPr>
  </w:style>
  <w:style w:type="paragraph" w:styleId="3">
    <w:name w:val="heading 3"/>
    <w:basedOn w:val="1"/>
    <w:next w:val="a"/>
    <w:link w:val="3Char"/>
    <w:autoRedefine/>
    <w:uiPriority w:val="9"/>
    <w:qFormat/>
    <w:rsid w:val="00FD4537"/>
    <w:pPr>
      <w:outlineLvl w:val="2"/>
    </w:pPr>
    <w:rPr>
      <w:b w:val="0"/>
      <w:bCs w:val="0"/>
      <w:sz w:val="32"/>
      <w:lang w:eastAsia="zh-CN"/>
    </w:rPr>
  </w:style>
  <w:style w:type="paragraph" w:styleId="4">
    <w:name w:val="heading 4"/>
    <w:next w:val="a"/>
    <w:link w:val="4Char"/>
    <w:autoRedefine/>
    <w:uiPriority w:val="9"/>
    <w:qFormat/>
    <w:rsid w:val="00FD4537"/>
    <w:pPr>
      <w:spacing w:after="120"/>
      <w:outlineLvl w:val="3"/>
    </w:pPr>
    <w:rPr>
      <w:rFonts w:ascii="Cambria" w:hAnsi="Cambria"/>
      <w:i/>
      <w:iCs/>
      <w:kern w:val="2"/>
      <w:sz w:val="28"/>
      <w:szCs w:val="26"/>
      <w:lang w:bidi="en-US"/>
    </w:rPr>
  </w:style>
  <w:style w:type="paragraph" w:styleId="5">
    <w:name w:val="heading 5"/>
    <w:basedOn w:val="a"/>
    <w:next w:val="a"/>
    <w:link w:val="5Char"/>
    <w:uiPriority w:val="9"/>
    <w:qFormat/>
    <w:rsid w:val="00FD4537"/>
    <w:pPr>
      <w:keepNext/>
      <w:keepLines/>
      <w:spacing w:before="200"/>
      <w:outlineLvl w:val="4"/>
    </w:pPr>
    <w:rPr>
      <w:rFonts w:ascii="Cambria" w:hAnsi="Cambria"/>
      <w:color w:val="243F60"/>
      <w:kern w:val="0"/>
      <w:sz w:val="20"/>
      <w:szCs w:val="20"/>
    </w:rPr>
  </w:style>
  <w:style w:type="paragraph" w:styleId="6">
    <w:name w:val="heading 6"/>
    <w:basedOn w:val="a"/>
    <w:next w:val="a"/>
    <w:link w:val="6Char"/>
    <w:uiPriority w:val="9"/>
    <w:qFormat/>
    <w:rsid w:val="00FD4537"/>
    <w:pPr>
      <w:keepNext/>
      <w:keepLines/>
      <w:spacing w:before="200"/>
      <w:outlineLvl w:val="5"/>
    </w:pPr>
    <w:rPr>
      <w:rFonts w:ascii="Cambria" w:hAnsi="Cambria"/>
      <w:i/>
      <w:iCs/>
      <w:color w:val="243F60"/>
      <w:kern w:val="0"/>
      <w:sz w:val="20"/>
      <w:szCs w:val="20"/>
    </w:rPr>
  </w:style>
  <w:style w:type="paragraph" w:styleId="7">
    <w:name w:val="heading 7"/>
    <w:basedOn w:val="a"/>
    <w:next w:val="a"/>
    <w:link w:val="7Char"/>
    <w:uiPriority w:val="9"/>
    <w:qFormat/>
    <w:rsid w:val="00FD4537"/>
    <w:pPr>
      <w:keepNext/>
      <w:keepLines/>
      <w:spacing w:before="200"/>
      <w:outlineLvl w:val="6"/>
    </w:pPr>
    <w:rPr>
      <w:rFonts w:ascii="Cambria" w:hAnsi="Cambria"/>
      <w:i/>
      <w:iCs/>
      <w:color w:val="404040"/>
      <w:kern w:val="0"/>
      <w:sz w:val="20"/>
      <w:szCs w:val="20"/>
    </w:rPr>
  </w:style>
  <w:style w:type="paragraph" w:styleId="8">
    <w:name w:val="heading 8"/>
    <w:basedOn w:val="a"/>
    <w:next w:val="a"/>
    <w:link w:val="8Char"/>
    <w:uiPriority w:val="9"/>
    <w:qFormat/>
    <w:rsid w:val="00FD4537"/>
    <w:pPr>
      <w:keepNext/>
      <w:keepLines/>
      <w:spacing w:before="200"/>
      <w:outlineLvl w:val="7"/>
    </w:pPr>
    <w:rPr>
      <w:rFonts w:ascii="Cambria" w:hAnsi="Cambria"/>
      <w:color w:val="4F81BD"/>
      <w:kern w:val="0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FD4537"/>
    <w:pPr>
      <w:keepNext/>
      <w:keepLines/>
      <w:spacing w:before="200"/>
      <w:outlineLvl w:val="8"/>
    </w:pPr>
    <w:rPr>
      <w:rFonts w:ascii="Cambria" w:hAnsi="Cambria"/>
      <w:i/>
      <w:iCs/>
      <w:color w:val="40404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autoRedefine/>
    <w:qFormat/>
    <w:rsid w:val="00BE1C10"/>
    <w:pPr>
      <w:keepLines/>
      <w:snapToGrid w:val="0"/>
      <w:spacing w:after="50"/>
      <w:ind w:left="0" w:firstLineChars="0" w:firstLine="0"/>
    </w:pPr>
    <w:rPr>
      <w:rFonts w:ascii="Calibri" w:hAnsi="Calibri"/>
      <w:color w:val="auto"/>
      <w:sz w:val="18"/>
      <w:szCs w:val="18"/>
      <w:lang w:bidi="en-US"/>
    </w:rPr>
  </w:style>
  <w:style w:type="character" w:customStyle="1" w:styleId="Char">
    <w:name w:val="脚注文本 Char"/>
    <w:link w:val="a3"/>
    <w:rsid w:val="00BE1C10"/>
    <w:rPr>
      <w:kern w:val="2"/>
      <w:sz w:val="18"/>
      <w:szCs w:val="18"/>
      <w:lang w:bidi="en-US"/>
    </w:rPr>
  </w:style>
  <w:style w:type="character" w:customStyle="1" w:styleId="1Char">
    <w:name w:val="标题 1 Char"/>
    <w:link w:val="1"/>
    <w:uiPriority w:val="9"/>
    <w:rsid w:val="00FD4537"/>
    <w:rPr>
      <w:rFonts w:ascii="Cambria" w:hAnsi="Cambria"/>
      <w:b/>
      <w:bCs/>
      <w:sz w:val="52"/>
      <w:szCs w:val="28"/>
      <w:lang w:eastAsia="en-US" w:bidi="en-US"/>
    </w:rPr>
  </w:style>
  <w:style w:type="character" w:customStyle="1" w:styleId="2Char">
    <w:name w:val="标题 2 Char"/>
    <w:link w:val="2"/>
    <w:uiPriority w:val="9"/>
    <w:rsid w:val="00FD4537"/>
    <w:rPr>
      <w:rFonts w:ascii="Cambria" w:hAnsi="Cambria"/>
      <w:color w:val="000000"/>
      <w:sz w:val="44"/>
      <w:szCs w:val="26"/>
      <w:lang w:bidi="en-US"/>
    </w:rPr>
  </w:style>
  <w:style w:type="character" w:customStyle="1" w:styleId="3Char">
    <w:name w:val="标题 3 Char"/>
    <w:link w:val="3"/>
    <w:uiPriority w:val="9"/>
    <w:rsid w:val="00FD4537"/>
    <w:rPr>
      <w:rFonts w:ascii="Cambria" w:hAnsi="Cambria"/>
      <w:sz w:val="32"/>
      <w:szCs w:val="28"/>
      <w:lang w:bidi="en-US"/>
    </w:rPr>
  </w:style>
  <w:style w:type="character" w:customStyle="1" w:styleId="4Char">
    <w:name w:val="标题 4 Char"/>
    <w:link w:val="4"/>
    <w:uiPriority w:val="9"/>
    <w:rsid w:val="00FD4537"/>
    <w:rPr>
      <w:rFonts w:ascii="Cambria" w:hAnsi="Cambria"/>
      <w:i/>
      <w:iCs/>
      <w:kern w:val="2"/>
      <w:sz w:val="28"/>
      <w:szCs w:val="26"/>
      <w:lang w:bidi="en-US"/>
    </w:rPr>
  </w:style>
  <w:style w:type="character" w:customStyle="1" w:styleId="5Char">
    <w:name w:val="标题 5 Char"/>
    <w:link w:val="5"/>
    <w:uiPriority w:val="9"/>
    <w:rsid w:val="00FD4537"/>
    <w:rPr>
      <w:rFonts w:ascii="Cambria" w:hAnsi="Cambria"/>
      <w:color w:val="243F60"/>
    </w:rPr>
  </w:style>
  <w:style w:type="character" w:customStyle="1" w:styleId="6Char">
    <w:name w:val="标题 6 Char"/>
    <w:link w:val="6"/>
    <w:uiPriority w:val="9"/>
    <w:rsid w:val="00FD4537"/>
    <w:rPr>
      <w:rFonts w:ascii="Cambria" w:hAnsi="Cambria"/>
      <w:i/>
      <w:iCs/>
      <w:color w:val="243F60"/>
    </w:rPr>
  </w:style>
  <w:style w:type="character" w:customStyle="1" w:styleId="7Char">
    <w:name w:val="标题 7 Char"/>
    <w:link w:val="7"/>
    <w:uiPriority w:val="9"/>
    <w:rsid w:val="00FD4537"/>
    <w:rPr>
      <w:rFonts w:ascii="Cambria" w:hAnsi="Cambria"/>
      <w:i/>
      <w:iCs/>
      <w:color w:val="404040"/>
    </w:rPr>
  </w:style>
  <w:style w:type="character" w:customStyle="1" w:styleId="8Char">
    <w:name w:val="标题 8 Char"/>
    <w:link w:val="8"/>
    <w:uiPriority w:val="9"/>
    <w:rsid w:val="00FD4537"/>
    <w:rPr>
      <w:rFonts w:ascii="Cambria" w:hAnsi="Cambria"/>
      <w:color w:val="4F81BD"/>
    </w:rPr>
  </w:style>
  <w:style w:type="character" w:customStyle="1" w:styleId="9Char">
    <w:name w:val="标题 9 Char"/>
    <w:link w:val="9"/>
    <w:uiPriority w:val="9"/>
    <w:rsid w:val="00FD4537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uiPriority w:val="35"/>
    <w:qFormat/>
    <w:rsid w:val="00FD4537"/>
    <w:rPr>
      <w:b/>
      <w:bCs/>
      <w:color w:val="4F81BD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D453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0">
    <w:name w:val="标题 Char"/>
    <w:link w:val="a5"/>
    <w:uiPriority w:val="10"/>
    <w:rsid w:val="00FD4537"/>
    <w:rPr>
      <w:rFonts w:ascii="Cambria" w:hAnsi="Cambria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FD4537"/>
    <w:pPr>
      <w:numPr>
        <w:ilvl w:val="1"/>
      </w:numPr>
      <w:ind w:left="-11" w:firstLineChars="200" w:firstLine="200"/>
    </w:pPr>
    <w:rPr>
      <w:rFonts w:ascii="Cambria" w:hAnsi="Cambria"/>
      <w:i/>
      <w:iCs/>
      <w:color w:val="4F81BD"/>
      <w:spacing w:val="15"/>
      <w:kern w:val="0"/>
      <w:sz w:val="24"/>
      <w:szCs w:val="24"/>
    </w:rPr>
  </w:style>
  <w:style w:type="character" w:customStyle="1" w:styleId="Char1">
    <w:name w:val="副标题 Char"/>
    <w:link w:val="a6"/>
    <w:uiPriority w:val="11"/>
    <w:rsid w:val="00FD4537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7">
    <w:name w:val="Strong"/>
    <w:uiPriority w:val="22"/>
    <w:qFormat/>
    <w:rsid w:val="00FD4537"/>
    <w:rPr>
      <w:b/>
      <w:bCs/>
    </w:rPr>
  </w:style>
  <w:style w:type="character" w:styleId="a8">
    <w:name w:val="Emphasis"/>
    <w:uiPriority w:val="20"/>
    <w:qFormat/>
    <w:rsid w:val="00FD4537"/>
    <w:rPr>
      <w:i/>
      <w:iCs/>
    </w:rPr>
  </w:style>
  <w:style w:type="paragraph" w:customStyle="1" w:styleId="a9">
    <w:name w:val="引言"/>
    <w:link w:val="Char2"/>
    <w:autoRedefine/>
    <w:qFormat/>
    <w:rsid w:val="00FD4537"/>
    <w:pPr>
      <w:spacing w:after="120"/>
      <w:ind w:firstLine="380"/>
    </w:pPr>
    <w:rPr>
      <w:rFonts w:ascii="楷体" w:eastAsia="楷体" w:hAnsi="楷体"/>
      <w:b/>
      <w:sz w:val="19"/>
      <w:szCs w:val="19"/>
      <w:lang w:bidi="en-US"/>
    </w:rPr>
  </w:style>
  <w:style w:type="character" w:customStyle="1" w:styleId="Char2">
    <w:name w:val="引言 Char"/>
    <w:link w:val="a9"/>
    <w:rsid w:val="00FD4537"/>
    <w:rPr>
      <w:rFonts w:ascii="楷体" w:eastAsia="楷体" w:hAnsi="楷体"/>
      <w:b/>
      <w:sz w:val="19"/>
      <w:szCs w:val="19"/>
      <w:lang w:bidi="en-US"/>
    </w:rPr>
  </w:style>
  <w:style w:type="paragraph" w:customStyle="1" w:styleId="aa">
    <w:name w:val="代码"/>
    <w:link w:val="Char3"/>
    <w:autoRedefine/>
    <w:qFormat/>
    <w:rsid w:val="00975F7E"/>
    <w:pPr>
      <w:widowControl w:val="0"/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line="0" w:lineRule="atLeast"/>
    </w:pPr>
    <w:rPr>
      <w:rFonts w:ascii="Courier New" w:hAnsi="Courier New" w:cs="Consolas"/>
      <w:sz w:val="18"/>
      <w:szCs w:val="17"/>
    </w:rPr>
  </w:style>
  <w:style w:type="character" w:customStyle="1" w:styleId="Char3">
    <w:name w:val="代码 Char"/>
    <w:link w:val="aa"/>
    <w:rsid w:val="00975F7E"/>
    <w:rPr>
      <w:rFonts w:ascii="Courier New" w:hAnsi="Courier New" w:cs="Consolas"/>
      <w:sz w:val="18"/>
      <w:szCs w:val="17"/>
    </w:rPr>
  </w:style>
  <w:style w:type="paragraph" w:customStyle="1" w:styleId="booklist">
    <w:name w:val="booklist"/>
    <w:link w:val="booklistChar"/>
    <w:autoRedefine/>
    <w:qFormat/>
    <w:rsid w:val="00FD4537"/>
    <w:pPr>
      <w:numPr>
        <w:numId w:val="1"/>
      </w:numPr>
      <w:spacing w:after="200" w:line="276" w:lineRule="auto"/>
      <w:ind w:firstLine="0"/>
      <w:contextualSpacing/>
    </w:pPr>
    <w:rPr>
      <w:szCs w:val="22"/>
      <w:lang w:bidi="en-US"/>
    </w:rPr>
  </w:style>
  <w:style w:type="table" w:customStyle="1" w:styleId="31">
    <w:name w:val="无格式表格 31"/>
    <w:basedOn w:val="a1"/>
    <w:uiPriority w:val="65"/>
    <w:qFormat/>
    <w:rsid w:val="003B2D61"/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Helv" w:eastAsia="Helv" w:hAnsi="Helv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character" w:customStyle="1" w:styleId="booklistChar">
    <w:name w:val="booklist Char"/>
    <w:link w:val="booklist"/>
    <w:rsid w:val="00FD4537"/>
    <w:rPr>
      <w:szCs w:val="22"/>
      <w:lang w:bidi="en-US"/>
    </w:rPr>
  </w:style>
  <w:style w:type="paragraph" w:customStyle="1" w:styleId="ab">
    <w:name w:val="备注"/>
    <w:basedOn w:val="a"/>
    <w:link w:val="Char4"/>
    <w:qFormat/>
    <w:rsid w:val="00FD4537"/>
    <w:pPr>
      <w:spacing w:after="312"/>
      <w:ind w:leftChars="200" w:left="400"/>
    </w:pPr>
    <w:rPr>
      <w:rFonts w:ascii="Calibri" w:hAnsi="Calibri"/>
      <w:i/>
      <w:color w:val="auto"/>
      <w:sz w:val="20"/>
    </w:rPr>
  </w:style>
  <w:style w:type="character" w:customStyle="1" w:styleId="Char4">
    <w:name w:val="备注 Char"/>
    <w:link w:val="ab"/>
    <w:rsid w:val="00FD4537"/>
    <w:rPr>
      <w:i/>
      <w:kern w:val="2"/>
      <w:szCs w:val="22"/>
    </w:rPr>
  </w:style>
  <w:style w:type="paragraph" w:customStyle="1" w:styleId="ac">
    <w:name w:val="无间距"/>
    <w:link w:val="ad"/>
    <w:uiPriority w:val="1"/>
    <w:qFormat/>
    <w:rsid w:val="00FD4537"/>
    <w:pPr>
      <w:widowControl w:val="0"/>
      <w:spacing w:afterLines="50" w:after="120"/>
      <w:ind w:firstLineChars="200" w:firstLine="200"/>
      <w:jc w:val="both"/>
    </w:pPr>
    <w:rPr>
      <w:kern w:val="2"/>
      <w:szCs w:val="22"/>
      <w:lang w:bidi="en-US"/>
    </w:rPr>
  </w:style>
  <w:style w:type="character" w:customStyle="1" w:styleId="ad">
    <w:name w:val="无间距字符"/>
    <w:link w:val="ac"/>
    <w:uiPriority w:val="1"/>
    <w:rsid w:val="00FD4537"/>
    <w:rPr>
      <w:kern w:val="2"/>
      <w:szCs w:val="22"/>
      <w:lang w:bidi="en-US"/>
    </w:rPr>
  </w:style>
  <w:style w:type="character" w:customStyle="1" w:styleId="10">
    <w:name w:val="不明显强调1"/>
    <w:uiPriority w:val="19"/>
    <w:qFormat/>
    <w:rsid w:val="00FD4537"/>
    <w:rPr>
      <w:i/>
      <w:iCs/>
      <w:color w:val="808080"/>
    </w:rPr>
  </w:style>
  <w:style w:type="character" w:customStyle="1" w:styleId="11">
    <w:name w:val="明显强调1"/>
    <w:uiPriority w:val="21"/>
    <w:qFormat/>
    <w:rsid w:val="00FD4537"/>
    <w:rPr>
      <w:b/>
      <w:bCs/>
      <w:i/>
      <w:iCs/>
      <w:color w:val="4F81BD"/>
    </w:rPr>
  </w:style>
  <w:style w:type="character" w:customStyle="1" w:styleId="12">
    <w:name w:val="不明显参考1"/>
    <w:uiPriority w:val="31"/>
    <w:qFormat/>
    <w:rsid w:val="00FD4537"/>
    <w:rPr>
      <w:smallCaps/>
      <w:color w:val="C0504D"/>
      <w:u w:val="single"/>
    </w:rPr>
  </w:style>
  <w:style w:type="character" w:customStyle="1" w:styleId="13">
    <w:name w:val="明显参考1"/>
    <w:uiPriority w:val="32"/>
    <w:qFormat/>
    <w:rsid w:val="00FD4537"/>
    <w:rPr>
      <w:b/>
      <w:bCs/>
      <w:smallCaps/>
      <w:color w:val="C0504D"/>
      <w:spacing w:val="5"/>
      <w:u w:val="single"/>
    </w:rPr>
  </w:style>
  <w:style w:type="character" w:customStyle="1" w:styleId="14">
    <w:name w:val="书籍标题1"/>
    <w:uiPriority w:val="33"/>
    <w:qFormat/>
    <w:rsid w:val="00FD4537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FD4537"/>
    <w:pPr>
      <w:outlineLvl w:val="9"/>
    </w:pPr>
  </w:style>
  <w:style w:type="paragraph" w:customStyle="1" w:styleId="-51">
    <w:name w:val="浅色网格 - 着色 51"/>
    <w:basedOn w:val="a"/>
    <w:next w:val="a"/>
    <w:link w:val="-5Char"/>
    <w:autoRedefine/>
    <w:uiPriority w:val="29"/>
    <w:qFormat/>
    <w:rsid w:val="00FD4537"/>
    <w:pPr>
      <w:spacing w:before="200" w:after="50"/>
      <w:ind w:left="862" w:right="862"/>
    </w:pPr>
    <w:rPr>
      <w:rFonts w:ascii="Calibri" w:hAnsi="Calibri"/>
      <w:b/>
      <w:i/>
      <w:iCs/>
      <w:color w:val="404040"/>
      <w:sz w:val="20"/>
      <w:lang w:bidi="en-US"/>
    </w:rPr>
  </w:style>
  <w:style w:type="character" w:customStyle="1" w:styleId="-5Char">
    <w:name w:val="浅色网格 - 着色 5 Char"/>
    <w:link w:val="-51"/>
    <w:uiPriority w:val="29"/>
    <w:rsid w:val="00FD4537"/>
    <w:rPr>
      <w:b/>
      <w:i/>
      <w:iCs/>
      <w:color w:val="404040"/>
      <w:kern w:val="2"/>
      <w:szCs w:val="22"/>
      <w:lang w:bidi="en-US"/>
    </w:rPr>
  </w:style>
  <w:style w:type="paragraph" w:customStyle="1" w:styleId="footnotedescription">
    <w:name w:val="footnote description"/>
    <w:next w:val="a"/>
    <w:link w:val="footnotedescriptionChar"/>
    <w:hidden/>
    <w:rsid w:val="00D7111B"/>
    <w:rPr>
      <w:rFonts w:ascii="Times New Roman" w:eastAsia="Times New Roman" w:hAnsi="Times New Roman"/>
      <w:color w:val="000000"/>
      <w:kern w:val="2"/>
      <w:sz w:val="16"/>
      <w:szCs w:val="22"/>
    </w:rPr>
  </w:style>
  <w:style w:type="character" w:customStyle="1" w:styleId="footnotedescriptionChar">
    <w:name w:val="footnote description Char"/>
    <w:link w:val="footnotedescription"/>
    <w:rsid w:val="00D7111B"/>
    <w:rPr>
      <w:rFonts w:ascii="Times New Roman" w:eastAsia="Times New Roman" w:hAnsi="Times New Roman"/>
      <w:color w:val="000000"/>
      <w:kern w:val="2"/>
      <w:sz w:val="16"/>
      <w:szCs w:val="22"/>
    </w:rPr>
  </w:style>
  <w:style w:type="character" w:customStyle="1" w:styleId="footnotemark">
    <w:name w:val="footnote mark"/>
    <w:hidden/>
    <w:rsid w:val="00D7111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D7111B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header"/>
    <w:basedOn w:val="a"/>
    <w:link w:val="Char5"/>
    <w:uiPriority w:val="99"/>
    <w:unhideWhenUsed/>
    <w:rsid w:val="005C2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link w:val="ae"/>
    <w:uiPriority w:val="99"/>
    <w:rsid w:val="005C2465"/>
    <w:rPr>
      <w:rFonts w:ascii="Times New Roman" w:eastAsia="Times New Roman" w:hAnsi="Times New Roman"/>
      <w:color w:val="000000"/>
      <w:kern w:val="2"/>
      <w:sz w:val="18"/>
      <w:szCs w:val="18"/>
    </w:rPr>
  </w:style>
  <w:style w:type="paragraph" w:styleId="af">
    <w:name w:val="footer"/>
    <w:basedOn w:val="a"/>
    <w:link w:val="Char6"/>
    <w:uiPriority w:val="99"/>
    <w:unhideWhenUsed/>
    <w:rsid w:val="005C24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6">
    <w:name w:val="页脚 Char"/>
    <w:link w:val="af"/>
    <w:uiPriority w:val="99"/>
    <w:rsid w:val="005C2465"/>
    <w:rPr>
      <w:rFonts w:ascii="Times New Roman" w:eastAsia="Times New Roman" w:hAnsi="Times New Roman"/>
      <w:color w:val="000000"/>
      <w:kern w:val="2"/>
      <w:sz w:val="18"/>
      <w:szCs w:val="18"/>
    </w:rPr>
  </w:style>
  <w:style w:type="character" w:styleId="af0">
    <w:name w:val="footnote reference"/>
    <w:uiPriority w:val="99"/>
    <w:unhideWhenUsed/>
    <w:rsid w:val="00305EE6"/>
    <w:rPr>
      <w:vertAlign w:val="superscript"/>
    </w:rPr>
  </w:style>
  <w:style w:type="table" w:styleId="af1">
    <w:name w:val="Table Grid"/>
    <w:basedOn w:val="a1"/>
    <w:uiPriority w:val="39"/>
    <w:rsid w:val="00F337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清单表 41"/>
    <w:basedOn w:val="a1"/>
    <w:uiPriority w:val="49"/>
    <w:rsid w:val="00F3372D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10">
    <w:name w:val="网格表 41"/>
    <w:basedOn w:val="a1"/>
    <w:uiPriority w:val="49"/>
    <w:rsid w:val="00550390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af2">
    <w:name w:val="Document Map"/>
    <w:basedOn w:val="a"/>
    <w:link w:val="Char7"/>
    <w:uiPriority w:val="99"/>
    <w:semiHidden/>
    <w:unhideWhenUsed/>
    <w:rsid w:val="003940BE"/>
    <w:rPr>
      <w:rFonts w:ascii="Heiti SC Light" w:eastAsia="Heiti SC Light"/>
      <w:sz w:val="24"/>
      <w:szCs w:val="24"/>
    </w:rPr>
  </w:style>
  <w:style w:type="character" w:customStyle="1" w:styleId="Char7">
    <w:name w:val="文档结构图 Char"/>
    <w:link w:val="af2"/>
    <w:uiPriority w:val="99"/>
    <w:semiHidden/>
    <w:rsid w:val="003940BE"/>
    <w:rPr>
      <w:rFonts w:ascii="Heiti SC Light" w:eastAsia="Heiti SC Light" w:hAnsi="Times New Roman"/>
      <w:color w:val="000000"/>
      <w:kern w:val="2"/>
      <w:sz w:val="24"/>
      <w:szCs w:val="24"/>
    </w:rPr>
  </w:style>
  <w:style w:type="paragraph" w:styleId="af3">
    <w:name w:val="endnote text"/>
    <w:basedOn w:val="a"/>
    <w:link w:val="Char8"/>
    <w:uiPriority w:val="99"/>
    <w:semiHidden/>
    <w:unhideWhenUsed/>
    <w:rsid w:val="00837BC9"/>
    <w:pPr>
      <w:snapToGrid w:val="0"/>
    </w:pPr>
  </w:style>
  <w:style w:type="character" w:customStyle="1" w:styleId="Char8">
    <w:name w:val="尾注文本 Char"/>
    <w:link w:val="af3"/>
    <w:uiPriority w:val="99"/>
    <w:semiHidden/>
    <w:rsid w:val="00837BC9"/>
    <w:rPr>
      <w:rFonts w:ascii="Times New Roman" w:hAnsi="Times New Roman"/>
      <w:color w:val="000000"/>
      <w:kern w:val="2"/>
      <w:sz w:val="21"/>
      <w:szCs w:val="22"/>
    </w:rPr>
  </w:style>
  <w:style w:type="character" w:styleId="af4">
    <w:name w:val="endnote reference"/>
    <w:uiPriority w:val="99"/>
    <w:semiHidden/>
    <w:unhideWhenUsed/>
    <w:rsid w:val="00837BC9"/>
    <w:rPr>
      <w:vertAlign w:val="superscript"/>
    </w:rPr>
  </w:style>
  <w:style w:type="character" w:styleId="af5">
    <w:name w:val="annotation reference"/>
    <w:uiPriority w:val="99"/>
    <w:semiHidden/>
    <w:unhideWhenUsed/>
    <w:rsid w:val="00C324BC"/>
    <w:rPr>
      <w:sz w:val="21"/>
      <w:szCs w:val="21"/>
    </w:rPr>
  </w:style>
  <w:style w:type="paragraph" w:styleId="af6">
    <w:name w:val="annotation text"/>
    <w:basedOn w:val="a"/>
    <w:link w:val="Char9"/>
    <w:uiPriority w:val="99"/>
    <w:semiHidden/>
    <w:unhideWhenUsed/>
    <w:rsid w:val="00C324BC"/>
  </w:style>
  <w:style w:type="character" w:customStyle="1" w:styleId="Char9">
    <w:name w:val="批注文字 Char"/>
    <w:link w:val="af6"/>
    <w:uiPriority w:val="99"/>
    <w:semiHidden/>
    <w:rsid w:val="00C324BC"/>
    <w:rPr>
      <w:rFonts w:ascii="Times New Roman" w:hAnsi="Times New Roman"/>
      <w:color w:val="000000"/>
      <w:kern w:val="2"/>
      <w:sz w:val="21"/>
      <w:szCs w:val="22"/>
    </w:rPr>
  </w:style>
  <w:style w:type="paragraph" w:styleId="af7">
    <w:name w:val="annotation subject"/>
    <w:basedOn w:val="af6"/>
    <w:next w:val="af6"/>
    <w:link w:val="Chara"/>
    <w:uiPriority w:val="99"/>
    <w:semiHidden/>
    <w:unhideWhenUsed/>
    <w:rsid w:val="00C324BC"/>
    <w:rPr>
      <w:b/>
      <w:bCs/>
    </w:rPr>
  </w:style>
  <w:style w:type="character" w:customStyle="1" w:styleId="Chara">
    <w:name w:val="批注主题 Char"/>
    <w:link w:val="af7"/>
    <w:uiPriority w:val="99"/>
    <w:semiHidden/>
    <w:rsid w:val="00C324BC"/>
    <w:rPr>
      <w:rFonts w:ascii="Times New Roman" w:hAnsi="Times New Roman"/>
      <w:b/>
      <w:bCs/>
      <w:color w:val="000000"/>
      <w:kern w:val="2"/>
      <w:sz w:val="21"/>
      <w:szCs w:val="22"/>
    </w:rPr>
  </w:style>
  <w:style w:type="paragraph" w:styleId="af8">
    <w:name w:val="Balloon Text"/>
    <w:basedOn w:val="a"/>
    <w:link w:val="Charb"/>
    <w:uiPriority w:val="99"/>
    <w:semiHidden/>
    <w:unhideWhenUsed/>
    <w:rsid w:val="00C324BC"/>
    <w:pPr>
      <w:spacing w:after="0"/>
    </w:pPr>
    <w:rPr>
      <w:sz w:val="18"/>
      <w:szCs w:val="18"/>
    </w:rPr>
  </w:style>
  <w:style w:type="character" w:customStyle="1" w:styleId="Charb">
    <w:name w:val="批注框文本 Char"/>
    <w:link w:val="af8"/>
    <w:uiPriority w:val="99"/>
    <w:semiHidden/>
    <w:rsid w:val="00C324BC"/>
    <w:rPr>
      <w:rFonts w:ascii="Times New Roman" w:hAnsi="Times New Roman"/>
      <w:color w:val="000000"/>
      <w:kern w:val="2"/>
      <w:sz w:val="18"/>
      <w:szCs w:val="18"/>
    </w:rPr>
  </w:style>
  <w:style w:type="paragraph" w:styleId="af9">
    <w:name w:val="Revision"/>
    <w:hidden/>
    <w:uiPriority w:val="99"/>
    <w:semiHidden/>
    <w:rsid w:val="00856812"/>
    <w:rPr>
      <w:rFonts w:ascii="Times New Roman" w:hAnsi="Times New Roman"/>
      <w:color w:val="000000"/>
      <w:kern w:val="2"/>
      <w:sz w:val="21"/>
      <w:szCs w:val="22"/>
    </w:rPr>
  </w:style>
  <w:style w:type="character" w:styleId="afa">
    <w:name w:val="Placeholder Text"/>
    <w:basedOn w:val="a0"/>
    <w:uiPriority w:val="99"/>
    <w:semiHidden/>
    <w:rsid w:val="00127E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olframalpha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olframalpha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sagemath.or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rb.org/Articles/2002/HowManyPeoplehaveEverLivedonEarth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36DD2-EA7D-4A5B-BAAD-8F45FFFB7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4003</Words>
  <Characters>22821</Characters>
  <Application>Microsoft Office Word</Application>
  <DocSecurity>0</DocSecurity>
  <Lines>190</Lines>
  <Paragraphs>53</Paragraphs>
  <ScaleCrop>false</ScaleCrop>
  <Company>Microsoft</Company>
  <LinksUpToDate>false</LinksUpToDate>
  <CharactersWithSpaces>26771</CharactersWithSpaces>
  <SharedDoc>false</SharedDoc>
  <HLinks>
    <vt:vector size="24" baseType="variant">
      <vt:variant>
        <vt:i4>4522015</vt:i4>
      </vt:variant>
      <vt:variant>
        <vt:i4>6</vt:i4>
      </vt:variant>
      <vt:variant>
        <vt:i4>0</vt:i4>
      </vt:variant>
      <vt:variant>
        <vt:i4>5</vt:i4>
      </vt:variant>
      <vt:variant>
        <vt:lpwstr>http://wolframalpha.com/</vt:lpwstr>
      </vt:variant>
      <vt:variant>
        <vt:lpwstr/>
      </vt:variant>
      <vt:variant>
        <vt:i4>4522015</vt:i4>
      </vt:variant>
      <vt:variant>
        <vt:i4>3</vt:i4>
      </vt:variant>
      <vt:variant>
        <vt:i4>0</vt:i4>
      </vt:variant>
      <vt:variant>
        <vt:i4>5</vt:i4>
      </vt:variant>
      <vt:variant>
        <vt:lpwstr>http://wolframalpha.com/</vt:lpwstr>
      </vt:variant>
      <vt:variant>
        <vt:lpwstr/>
      </vt:variant>
      <vt:variant>
        <vt:i4>5570572</vt:i4>
      </vt:variant>
      <vt:variant>
        <vt:i4>0</vt:i4>
      </vt:variant>
      <vt:variant>
        <vt:i4>0</vt:i4>
      </vt:variant>
      <vt:variant>
        <vt:i4>5</vt:i4>
      </vt:variant>
      <vt:variant>
        <vt:lpwstr>http://sagemath.org/</vt:lpwstr>
      </vt:variant>
      <vt:variant>
        <vt:lpwstr/>
      </vt:variant>
      <vt:variant>
        <vt:i4>7667832</vt:i4>
      </vt:variant>
      <vt:variant>
        <vt:i4>0</vt:i4>
      </vt:variant>
      <vt:variant>
        <vt:i4>0</vt:i4>
      </vt:variant>
      <vt:variant>
        <vt:i4>5</vt:i4>
      </vt:variant>
      <vt:variant>
        <vt:lpwstr>http://prb.org/Articles/2002/HowManyPeoplehaveEverLivedonEarth.aspx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凌杰</dc:creator>
  <cp:lastModifiedBy>凌杰</cp:lastModifiedBy>
  <cp:revision>2</cp:revision>
  <dcterms:created xsi:type="dcterms:W3CDTF">2014-01-05T07:28:00Z</dcterms:created>
  <dcterms:modified xsi:type="dcterms:W3CDTF">2014-01-05T07:28:00Z</dcterms:modified>
</cp:coreProperties>
</file>