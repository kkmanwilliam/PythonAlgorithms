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FCFB8" w14:textId="77777777" w:rsidR="001A65B1" w:rsidRDefault="001A65B1" w:rsidP="00075768">
      <w:pPr>
        <w:pStyle w:val="2"/>
      </w:pPr>
      <w:bookmarkStart w:id="0" w:name="_GoBack"/>
      <w:bookmarkEnd w:id="0"/>
      <w:r w:rsidRPr="001A65B1">
        <w:rPr>
          <w:rFonts w:hint="eastAsia"/>
        </w:rPr>
        <w:t>第</w:t>
      </w:r>
      <w:r w:rsidRPr="001A65B1">
        <w:t>6</w:t>
      </w:r>
      <w:r w:rsidRPr="001A65B1">
        <w:rPr>
          <w:rFonts w:hint="eastAsia"/>
        </w:rPr>
        <w:t>章</w:t>
      </w:r>
      <w:r w:rsidRPr="001A65B1">
        <w:t xml:space="preserve"> </w:t>
      </w:r>
      <w:r w:rsidRPr="001A65B1">
        <w:rPr>
          <w:rFonts w:hint="eastAsia"/>
        </w:rPr>
        <w:t>分解、合并</w:t>
      </w:r>
      <w:r w:rsidR="002F3DDD">
        <w:rPr>
          <w:rFonts w:hint="eastAsia"/>
        </w:rPr>
        <w:t>、解决</w:t>
      </w:r>
    </w:p>
    <w:p w14:paraId="2050AC20" w14:textId="77777777" w:rsidR="001A65B1" w:rsidRPr="001A65B1" w:rsidRDefault="00CF3CB8" w:rsidP="00075768">
      <w:pPr>
        <w:spacing w:after="156"/>
        <w:ind w:firstLine="420"/>
      </w:pPr>
      <w:r w:rsidRPr="005B67FC">
        <w:rPr>
          <w:rFonts w:eastAsia="宋体" w:hint="eastAsia"/>
          <w:i/>
        </w:rPr>
        <w:t>分而治之</w:t>
      </w:r>
      <w:r w:rsidRPr="005B67FC">
        <w:rPr>
          <w:rFonts w:eastAsia="宋体"/>
          <w:i/>
        </w:rPr>
        <w:t>，为至理名言；而合而御</w:t>
      </w:r>
      <w:r w:rsidRPr="005B67FC">
        <w:rPr>
          <w:rFonts w:eastAsia="宋体" w:hint="eastAsia"/>
          <w:i/>
        </w:rPr>
        <w:t>之</w:t>
      </w:r>
      <w:r w:rsidRPr="005B67FC">
        <w:rPr>
          <w:rFonts w:eastAsia="宋体"/>
          <w:i/>
        </w:rPr>
        <w:t>，则更进一步。</w:t>
      </w:r>
      <w:r w:rsidR="001A65B1" w:rsidRPr="001A65B1">
        <w:rPr>
          <w:i/>
        </w:rPr>
        <w:t xml:space="preserve"> </w:t>
      </w:r>
    </w:p>
    <w:p w14:paraId="51E7F8DA" w14:textId="77777777" w:rsidR="001A65B1" w:rsidRPr="001A65B1" w:rsidRDefault="00CF3CB8" w:rsidP="00075768">
      <w:pPr>
        <w:spacing w:after="156"/>
        <w:ind w:firstLine="420"/>
        <w:jc w:val="right"/>
      </w:pPr>
      <w:r>
        <w:t>——</w:t>
      </w:r>
      <w:r w:rsidR="00B94C2E" w:rsidRPr="005B67FC">
        <w:rPr>
          <w:rFonts w:eastAsia="宋体" w:hint="eastAsia"/>
        </w:rPr>
        <w:t>选自</w:t>
      </w:r>
      <w:r w:rsidR="001A65B1" w:rsidRPr="001A65B1">
        <w:t>Johann Wolfgang von Goethe</w:t>
      </w:r>
      <w:r>
        <w:rPr>
          <w:rStyle w:val="af0"/>
        </w:rPr>
        <w:footnoteReference w:id="1"/>
      </w:r>
      <w:r w:rsidRPr="005B67FC">
        <w:rPr>
          <w:rFonts w:eastAsia="宋体" w:hint="eastAsia"/>
        </w:rPr>
        <w:t>的</w:t>
      </w:r>
      <w:r w:rsidRPr="005B67FC">
        <w:rPr>
          <w:rFonts w:eastAsia="宋体"/>
        </w:rPr>
        <w:t>诗集</w:t>
      </w:r>
      <w:r w:rsidR="001A65B1" w:rsidRPr="001A65B1">
        <w:t xml:space="preserve"> </w:t>
      </w:r>
    </w:p>
    <w:p w14:paraId="4B42A9FF" w14:textId="77777777" w:rsidR="00D31123" w:rsidRPr="00E15D5D" w:rsidRDefault="00AD1F7B" w:rsidP="00075768">
      <w:pPr>
        <w:spacing w:after="156"/>
        <w:ind w:firstLine="420"/>
        <w:rPr>
          <w:rFonts w:eastAsia="宋体"/>
        </w:rPr>
      </w:pPr>
      <w:r w:rsidRPr="005B67FC">
        <w:rPr>
          <w:rFonts w:eastAsia="宋体" w:hint="eastAsia"/>
        </w:rPr>
        <w:t>在接下来</w:t>
      </w:r>
      <w:r w:rsidRPr="005B67FC">
        <w:rPr>
          <w:rFonts w:eastAsia="宋体"/>
        </w:rPr>
        <w:t>的三章中</w:t>
      </w:r>
      <w:r w:rsidR="002E1924" w:rsidRPr="005B67FC">
        <w:rPr>
          <w:rFonts w:eastAsia="宋体"/>
        </w:rPr>
        <w:t>，我们将会</w:t>
      </w:r>
      <w:r w:rsidRPr="005B67FC">
        <w:rPr>
          <w:rFonts w:eastAsia="宋体" w:hint="eastAsia"/>
        </w:rPr>
        <w:t>为</w:t>
      </w:r>
      <w:r w:rsidR="002E1924" w:rsidRPr="005B67FC">
        <w:rPr>
          <w:rFonts w:eastAsia="宋体" w:hint="eastAsia"/>
        </w:rPr>
        <w:t>您</w:t>
      </w:r>
      <w:r w:rsidR="002E1924" w:rsidRPr="005B67FC">
        <w:rPr>
          <w:rFonts w:eastAsia="宋体"/>
        </w:rPr>
        <w:t>介绍一些</w:t>
      </w:r>
      <w:r w:rsidR="002E1924" w:rsidRPr="005B67FC">
        <w:rPr>
          <w:rFonts w:eastAsia="宋体" w:hint="eastAsia"/>
        </w:rPr>
        <w:t>著名</w:t>
      </w:r>
      <w:r w:rsidR="002E1924" w:rsidRPr="005B67FC">
        <w:rPr>
          <w:rFonts w:eastAsia="宋体"/>
        </w:rPr>
        <w:t>的</w:t>
      </w:r>
      <w:r w:rsidR="002E1924" w:rsidRPr="005B67FC">
        <w:rPr>
          <w:rFonts w:eastAsia="宋体"/>
          <w:i/>
        </w:rPr>
        <w:t>设计策略</w:t>
      </w:r>
      <w:r w:rsidR="002E1924" w:rsidRPr="00632E3D">
        <w:rPr>
          <w:rFonts w:eastAsia="宋体" w:hint="eastAsia"/>
          <w:rPrChange w:id="1" w:author="Decheng Fan" w:date="2014-06-19T08:03:00Z">
            <w:rPr>
              <w:rFonts w:eastAsia="宋体" w:hint="eastAsia"/>
              <w:i/>
            </w:rPr>
          </w:rPrChange>
        </w:rPr>
        <w:t>（</w:t>
      </w:r>
      <w:r w:rsidR="002E1924" w:rsidRPr="00AD1F7B">
        <w:rPr>
          <w:i/>
        </w:rPr>
        <w:t>design strateg</w:t>
      </w:r>
      <w:ins w:id="2" w:author="Decheng Fan" w:date="2014-06-19T08:03:00Z">
        <w:r w:rsidR="00D45478">
          <w:rPr>
            <w:rFonts w:asciiTheme="minorEastAsia" w:eastAsiaTheme="minorEastAsia" w:hAnsiTheme="minorEastAsia" w:hint="eastAsia"/>
            <w:i/>
          </w:rPr>
          <w:t>y</w:t>
        </w:r>
      </w:ins>
      <w:del w:id="3" w:author="Decheng Fan" w:date="2014-06-19T08:03:00Z">
        <w:r w:rsidR="002E1924" w:rsidRPr="00AD1F7B" w:rsidDel="00B3114B">
          <w:rPr>
            <w:i/>
          </w:rPr>
          <w:delText>ies</w:delText>
        </w:r>
      </w:del>
      <w:r w:rsidR="002E1924" w:rsidRPr="00632E3D">
        <w:rPr>
          <w:rFonts w:eastAsia="宋体" w:hint="eastAsia"/>
          <w:rPrChange w:id="4" w:author="Decheng Fan" w:date="2014-06-19T08:03:00Z">
            <w:rPr>
              <w:rFonts w:eastAsia="宋体" w:hint="eastAsia"/>
              <w:i/>
            </w:rPr>
          </w:rPrChange>
        </w:rPr>
        <w:t>）</w:t>
      </w:r>
      <w:r w:rsidR="002E1924" w:rsidRPr="005B67FC">
        <w:rPr>
          <w:rFonts w:eastAsia="宋体" w:hint="eastAsia"/>
        </w:rPr>
        <w:t>。本章</w:t>
      </w:r>
      <w:r w:rsidR="002E1924" w:rsidRPr="005B67FC">
        <w:rPr>
          <w:rFonts w:eastAsia="宋体"/>
        </w:rPr>
        <w:t>介绍的是</w:t>
      </w:r>
      <w:r w:rsidR="00E15D5D">
        <w:rPr>
          <w:rFonts w:eastAsia="宋体" w:hint="eastAsia"/>
          <w:i/>
        </w:rPr>
        <w:t>分治法</w:t>
      </w:r>
      <w:r w:rsidR="002E1924" w:rsidRPr="00C13D6C">
        <w:rPr>
          <w:rFonts w:eastAsia="宋体" w:hint="eastAsia"/>
          <w:rPrChange w:id="5" w:author="Decheng Fan" w:date="2014-06-19T08:01:00Z">
            <w:rPr>
              <w:rFonts w:eastAsia="宋体" w:hint="eastAsia"/>
              <w:i/>
            </w:rPr>
          </w:rPrChange>
        </w:rPr>
        <w:t>（</w:t>
      </w:r>
      <w:r w:rsidR="00D31123" w:rsidRPr="005B67FC">
        <w:rPr>
          <w:rFonts w:eastAsia="宋体" w:hint="eastAsia"/>
          <w:i/>
        </w:rPr>
        <w:t>d</w:t>
      </w:r>
      <w:r w:rsidR="002E1924" w:rsidRPr="00D31123">
        <w:rPr>
          <w:i/>
        </w:rPr>
        <w:t>ivide and conquer</w:t>
      </w:r>
      <w:r w:rsidR="002E1924" w:rsidRPr="00C13D6C">
        <w:rPr>
          <w:rFonts w:eastAsia="宋体" w:hint="eastAsia"/>
          <w:rPrChange w:id="6" w:author="Decheng Fan" w:date="2014-06-19T08:02:00Z">
            <w:rPr>
              <w:rFonts w:eastAsia="宋体" w:hint="eastAsia"/>
              <w:i/>
            </w:rPr>
          </w:rPrChange>
        </w:rPr>
        <w:t>，</w:t>
      </w:r>
      <w:r w:rsidR="002E1924" w:rsidRPr="00D31123">
        <w:rPr>
          <w:i/>
        </w:rPr>
        <w:t>D&amp;C</w:t>
      </w:r>
      <w:r w:rsidR="002E1924" w:rsidRPr="00C13D6C">
        <w:rPr>
          <w:rFonts w:eastAsia="宋体" w:hint="eastAsia"/>
          <w:rPrChange w:id="7" w:author="Decheng Fan" w:date="2014-06-19T08:02:00Z">
            <w:rPr>
              <w:rFonts w:eastAsia="宋体" w:hint="eastAsia"/>
              <w:i/>
            </w:rPr>
          </w:rPrChange>
        </w:rPr>
        <w:t>）</w:t>
      </w:r>
      <w:r w:rsidR="00D31123" w:rsidRPr="005B67FC">
        <w:rPr>
          <w:rFonts w:eastAsia="宋体" w:hint="eastAsia"/>
        </w:rPr>
        <w:t>。这种</w:t>
      </w:r>
      <w:r w:rsidR="00E15D5D">
        <w:rPr>
          <w:rFonts w:eastAsia="宋体" w:hint="eastAsia"/>
        </w:rPr>
        <w:t>设计</w:t>
      </w:r>
      <w:r w:rsidR="00D31123" w:rsidRPr="005B67FC">
        <w:rPr>
          <w:rFonts w:eastAsia="宋体" w:hint="eastAsia"/>
        </w:rPr>
        <w:t>策略</w:t>
      </w:r>
      <w:r w:rsidR="00D31123" w:rsidRPr="005B67FC">
        <w:rPr>
          <w:rFonts w:eastAsia="宋体"/>
        </w:rPr>
        <w:t>致力于通过</w:t>
      </w:r>
      <w:r w:rsidR="00D31123" w:rsidRPr="005B67FC">
        <w:rPr>
          <w:rFonts w:eastAsia="宋体" w:hint="eastAsia"/>
        </w:rPr>
        <w:t>某种</w:t>
      </w:r>
      <w:r w:rsidR="00D31123" w:rsidRPr="005B67FC">
        <w:rPr>
          <w:rFonts w:eastAsia="宋体"/>
        </w:rPr>
        <w:t>分解问题的方式</w:t>
      </w:r>
      <w:r w:rsidR="00D31123" w:rsidRPr="005B67FC">
        <w:rPr>
          <w:rFonts w:eastAsia="宋体" w:hint="eastAsia"/>
        </w:rPr>
        <w:t>来</w:t>
      </w:r>
      <w:r w:rsidR="00D31123" w:rsidRPr="005B67FC">
        <w:rPr>
          <w:rFonts w:eastAsia="宋体"/>
        </w:rPr>
        <w:t>改善程序性能</w:t>
      </w:r>
      <w:r w:rsidRPr="005B67FC">
        <w:rPr>
          <w:rFonts w:eastAsia="宋体" w:hint="eastAsia"/>
        </w:rPr>
        <w:t>：</w:t>
      </w:r>
      <w:r w:rsidRPr="005B67FC">
        <w:rPr>
          <w:rFonts w:eastAsia="宋体"/>
        </w:rPr>
        <w:t>即</w:t>
      </w:r>
      <w:r w:rsidR="00D31123" w:rsidRPr="005B67FC">
        <w:rPr>
          <w:rFonts w:eastAsia="宋体" w:hint="eastAsia"/>
        </w:rPr>
        <w:t>先将</w:t>
      </w:r>
      <w:r w:rsidR="00D31123" w:rsidRPr="005B67FC">
        <w:rPr>
          <w:rFonts w:eastAsia="宋体"/>
        </w:rPr>
        <w:t>问题实例分解成若干</w:t>
      </w:r>
      <w:r w:rsidRPr="005B67FC">
        <w:rPr>
          <w:rFonts w:eastAsia="宋体" w:hint="eastAsia"/>
        </w:rPr>
        <w:t>个</w:t>
      </w:r>
      <w:r w:rsidR="00D31123" w:rsidRPr="005B67FC">
        <w:rPr>
          <w:rFonts w:eastAsia="宋体"/>
        </w:rPr>
        <w:t>子问题，然后递归解决这些子问题</w:t>
      </w:r>
      <w:r w:rsidR="00D31123" w:rsidRPr="005B67FC">
        <w:rPr>
          <w:rFonts w:eastAsia="宋体" w:hint="eastAsia"/>
        </w:rPr>
        <w:t>，</w:t>
      </w:r>
      <w:r w:rsidR="00E15D5D">
        <w:rPr>
          <w:rFonts w:eastAsia="宋体" w:hint="eastAsia"/>
        </w:rPr>
        <w:t>并</w:t>
      </w:r>
      <w:r w:rsidR="00D31123" w:rsidRPr="005B67FC">
        <w:rPr>
          <w:rFonts w:eastAsia="宋体"/>
        </w:rPr>
        <w:t>将结果合并，以</w:t>
      </w:r>
      <w:r w:rsidR="00E15D5D">
        <w:rPr>
          <w:rFonts w:eastAsia="宋体" w:hint="eastAsia"/>
        </w:rPr>
        <w:t>求</w:t>
      </w:r>
      <w:r w:rsidR="00D31123" w:rsidRPr="005B67FC">
        <w:rPr>
          <w:rFonts w:eastAsia="宋体"/>
        </w:rPr>
        <w:t>最终获得原问题的</w:t>
      </w:r>
      <w:r w:rsidR="00D31123" w:rsidRPr="005B67FC">
        <w:rPr>
          <w:rFonts w:eastAsia="宋体" w:hint="eastAsia"/>
        </w:rPr>
        <w:t>答案</w:t>
      </w:r>
      <w:r w:rsidR="00D31123" w:rsidRPr="005B67FC">
        <w:rPr>
          <w:rFonts w:eastAsia="宋体"/>
        </w:rPr>
        <w:t>——</w:t>
      </w:r>
      <w:r w:rsidR="00D31123" w:rsidRPr="005B67FC">
        <w:rPr>
          <w:rFonts w:eastAsia="宋体"/>
        </w:rPr>
        <w:t>这</w:t>
      </w:r>
      <w:r w:rsidRPr="005B67FC">
        <w:rPr>
          <w:rFonts w:eastAsia="宋体" w:hint="eastAsia"/>
        </w:rPr>
        <w:t>也</w:t>
      </w:r>
      <w:r w:rsidR="00D31123" w:rsidRPr="005B67FC">
        <w:rPr>
          <w:rFonts w:eastAsia="宋体"/>
        </w:rPr>
        <w:t>是本</w:t>
      </w:r>
      <w:r w:rsidR="00D31123" w:rsidRPr="005B67FC">
        <w:rPr>
          <w:rFonts w:eastAsia="宋体" w:hint="eastAsia"/>
        </w:rPr>
        <w:t>章</w:t>
      </w:r>
      <w:r w:rsidR="00D31123" w:rsidRPr="005B67FC">
        <w:rPr>
          <w:rFonts w:eastAsia="宋体"/>
        </w:rPr>
        <w:t>标题</w:t>
      </w:r>
      <w:r w:rsidRPr="005B67FC">
        <w:rPr>
          <w:rFonts w:eastAsia="宋体" w:hint="eastAsia"/>
        </w:rPr>
        <w:t>中所</w:t>
      </w:r>
      <w:r w:rsidR="00D31123" w:rsidRPr="005B67FC">
        <w:rPr>
          <w:rFonts w:eastAsia="宋体"/>
        </w:rPr>
        <w:t>描述的</w:t>
      </w:r>
      <w:r w:rsidRPr="005B67FC">
        <w:rPr>
          <w:rFonts w:eastAsia="宋体"/>
        </w:rPr>
        <w:t>解</w:t>
      </w:r>
      <w:r w:rsidRPr="005B67FC">
        <w:rPr>
          <w:rFonts w:eastAsia="宋体" w:hint="eastAsia"/>
        </w:rPr>
        <w:t>题</w:t>
      </w:r>
      <w:r w:rsidR="00D31123" w:rsidRPr="005B67FC">
        <w:rPr>
          <w:rFonts w:eastAsia="宋体"/>
        </w:rPr>
        <w:t>模式。</w:t>
      </w:r>
      <w:r w:rsidRPr="005B67FC">
        <w:rPr>
          <w:rStyle w:val="af0"/>
          <w:rFonts w:eastAsia="宋体"/>
        </w:rPr>
        <w:footnoteReference w:id="2"/>
      </w:r>
    </w:p>
    <w:p w14:paraId="57807D91" w14:textId="77777777" w:rsidR="001A65B1" w:rsidRPr="001A65B1" w:rsidRDefault="000829EF" w:rsidP="00075768">
      <w:pPr>
        <w:pStyle w:val="3"/>
        <w:rPr>
          <w:lang w:eastAsia="zh-CN"/>
        </w:rPr>
      </w:pPr>
      <w:r>
        <w:rPr>
          <w:rFonts w:hint="eastAsia"/>
          <w:lang w:eastAsia="zh-CN"/>
        </w:rPr>
        <w:t>树状</w:t>
      </w:r>
      <w:r>
        <w:rPr>
          <w:lang w:eastAsia="zh-CN"/>
        </w:rPr>
        <w:t>问题</w:t>
      </w:r>
      <w:r>
        <w:rPr>
          <w:rFonts w:hint="eastAsia"/>
          <w:lang w:eastAsia="zh-CN"/>
        </w:rPr>
        <w:t>：</w:t>
      </w:r>
      <w:r>
        <w:rPr>
          <w:lang w:eastAsia="zh-CN"/>
        </w:rPr>
        <w:t>即平衡问题</w:t>
      </w:r>
    </w:p>
    <w:p w14:paraId="775E0D06" w14:textId="5801BDC7" w:rsidR="000829EF" w:rsidRPr="005B67FC" w:rsidRDefault="000829EF" w:rsidP="00075768">
      <w:pPr>
        <w:spacing w:after="156"/>
        <w:ind w:firstLine="420"/>
        <w:rPr>
          <w:rFonts w:eastAsia="宋体"/>
        </w:rPr>
      </w:pPr>
      <w:r w:rsidRPr="005B67FC">
        <w:rPr>
          <w:rFonts w:eastAsia="宋体"/>
        </w:rPr>
        <w:t>之前，</w:t>
      </w:r>
      <w:r w:rsidRPr="005B67FC">
        <w:rPr>
          <w:rFonts w:eastAsia="宋体" w:hint="eastAsia"/>
        </w:rPr>
        <w:t>我们</w:t>
      </w:r>
      <w:r w:rsidR="00741A3D" w:rsidRPr="005B67FC">
        <w:rPr>
          <w:rFonts w:eastAsia="宋体" w:hint="eastAsia"/>
        </w:rPr>
        <w:t>曾经</w:t>
      </w:r>
      <w:r w:rsidR="00741A3D" w:rsidRPr="005B67FC">
        <w:rPr>
          <w:rFonts w:eastAsia="宋体"/>
        </w:rPr>
        <w:t>提</w:t>
      </w:r>
      <w:r w:rsidR="00741A3D" w:rsidRPr="005B67FC">
        <w:rPr>
          <w:rFonts w:eastAsia="宋体" w:hint="eastAsia"/>
        </w:rPr>
        <w:t>出</w:t>
      </w:r>
      <w:r w:rsidRPr="005B67FC">
        <w:rPr>
          <w:rFonts w:eastAsia="宋体"/>
        </w:rPr>
        <w:t>过</w:t>
      </w:r>
      <w:r w:rsidRPr="005B67FC">
        <w:rPr>
          <w:rFonts w:eastAsia="宋体" w:hint="eastAsia"/>
        </w:rPr>
        <w:t>一种</w:t>
      </w:r>
      <w:r w:rsidR="00E15D5D">
        <w:rPr>
          <w:rFonts w:eastAsia="宋体" w:hint="eastAsia"/>
        </w:rPr>
        <w:t>设计</w:t>
      </w:r>
      <w:r w:rsidRPr="005B67FC">
        <w:rPr>
          <w:rFonts w:eastAsia="宋体"/>
        </w:rPr>
        <w:t>思路</w:t>
      </w:r>
      <w:r w:rsidRPr="005B67FC">
        <w:rPr>
          <w:rFonts w:eastAsia="宋体" w:hint="eastAsia"/>
        </w:rPr>
        <w:t>：</w:t>
      </w:r>
      <w:r w:rsidR="00123668" w:rsidRPr="005B67FC">
        <w:rPr>
          <w:rFonts w:eastAsia="宋体" w:hint="eastAsia"/>
        </w:rPr>
        <w:t>即</w:t>
      </w:r>
      <w:r w:rsidR="00EF7D44" w:rsidRPr="005B67FC">
        <w:rPr>
          <w:rFonts w:eastAsia="宋体" w:hint="eastAsia"/>
        </w:rPr>
        <w:t>以</w:t>
      </w:r>
      <w:r w:rsidR="00E15D5D">
        <w:rPr>
          <w:rFonts w:eastAsia="宋体"/>
        </w:rPr>
        <w:t>子问题为节点</w:t>
      </w:r>
      <w:r w:rsidR="00E15D5D">
        <w:rPr>
          <w:rFonts w:eastAsia="宋体" w:hint="eastAsia"/>
        </w:rPr>
        <w:t>、</w:t>
      </w:r>
      <w:r w:rsidR="00E15D5D">
        <w:rPr>
          <w:rFonts w:eastAsia="宋体"/>
        </w:rPr>
        <w:t>并</w:t>
      </w:r>
      <w:r w:rsidR="00E15D5D">
        <w:rPr>
          <w:rFonts w:eastAsia="宋体" w:hint="eastAsia"/>
        </w:rPr>
        <w:t>以</w:t>
      </w:r>
      <w:r w:rsidR="00E93B4B">
        <w:rPr>
          <w:rFonts w:eastAsia="宋体" w:hint="eastAsia"/>
        </w:rPr>
        <w:t>它们</w:t>
      </w:r>
      <w:r w:rsidR="00E93B4B">
        <w:rPr>
          <w:rFonts w:eastAsia="宋体"/>
        </w:rPr>
        <w:t>之</w:t>
      </w:r>
      <w:r w:rsidRPr="005B67FC">
        <w:rPr>
          <w:rFonts w:eastAsia="宋体"/>
        </w:rPr>
        <w:t>间的依赖（</w:t>
      </w:r>
      <w:r w:rsidRPr="005B67FC">
        <w:rPr>
          <w:rFonts w:eastAsia="宋体" w:hint="eastAsia"/>
        </w:rPr>
        <w:t>或</w:t>
      </w:r>
      <w:r w:rsidRPr="005B67FC">
        <w:rPr>
          <w:rFonts w:eastAsia="宋体"/>
        </w:rPr>
        <w:t>归简）</w:t>
      </w:r>
      <w:r w:rsidR="00741A3D" w:rsidRPr="005B67FC">
        <w:rPr>
          <w:rFonts w:eastAsia="宋体" w:hint="eastAsia"/>
        </w:rPr>
        <w:t>关系</w:t>
      </w:r>
      <w:r w:rsidR="00E93B4B">
        <w:rPr>
          <w:rFonts w:eastAsia="宋体" w:hint="eastAsia"/>
        </w:rPr>
        <w:t>为</w:t>
      </w:r>
      <w:r w:rsidRPr="005B67FC">
        <w:rPr>
          <w:rFonts w:eastAsia="宋体" w:hint="eastAsia"/>
        </w:rPr>
        <w:t>边</w:t>
      </w:r>
      <w:r w:rsidR="00EF7D44" w:rsidRPr="005B67FC">
        <w:rPr>
          <w:rFonts w:eastAsia="宋体" w:hint="eastAsia"/>
        </w:rPr>
        <w:t>构建</w:t>
      </w:r>
      <w:r w:rsidR="00EF7D44" w:rsidRPr="005B67FC">
        <w:rPr>
          <w:rFonts w:eastAsia="宋体"/>
        </w:rPr>
        <w:t>一个子问题图</w:t>
      </w:r>
      <w:r w:rsidRPr="005B67FC">
        <w:rPr>
          <w:rFonts w:eastAsia="宋体"/>
        </w:rPr>
        <w:t>。</w:t>
      </w:r>
      <w:r w:rsidR="00E93B4B">
        <w:rPr>
          <w:rFonts w:eastAsia="宋体" w:hint="eastAsia"/>
        </w:rPr>
        <w:t>而对于</w:t>
      </w:r>
      <w:r w:rsidR="00E93B4B">
        <w:rPr>
          <w:rFonts w:eastAsia="宋体"/>
        </w:rPr>
        <w:t>这种结构来说，树状结构无疑是最简单</w:t>
      </w:r>
      <w:r w:rsidR="00E93B4B">
        <w:rPr>
          <w:rFonts w:eastAsia="宋体" w:hint="eastAsia"/>
        </w:rPr>
        <w:t>的</w:t>
      </w:r>
      <w:r w:rsidR="00E93B4B">
        <w:rPr>
          <w:rFonts w:eastAsia="宋体"/>
        </w:rPr>
        <w:t>一个</w:t>
      </w:r>
      <w:r w:rsidR="00EF7D44" w:rsidRPr="005B67FC">
        <w:rPr>
          <w:rFonts w:eastAsia="宋体"/>
        </w:rPr>
        <w:t>例子</w:t>
      </w:r>
      <w:r w:rsidR="00123668" w:rsidRPr="005B67FC">
        <w:rPr>
          <w:rFonts w:eastAsia="宋体"/>
        </w:rPr>
        <w:t>了。</w:t>
      </w:r>
      <w:r w:rsidR="00E93B4B">
        <w:rPr>
          <w:rFonts w:eastAsia="宋体" w:hint="eastAsia"/>
        </w:rPr>
        <w:t>因为</w:t>
      </w:r>
      <w:r w:rsidR="00123668" w:rsidRPr="005B67FC">
        <w:rPr>
          <w:rFonts w:eastAsia="宋体" w:hint="eastAsia"/>
        </w:rPr>
        <w:t>在</w:t>
      </w:r>
      <w:r w:rsidR="00E93B4B">
        <w:rPr>
          <w:rFonts w:eastAsia="宋体" w:hint="eastAsia"/>
        </w:rPr>
        <w:t>该</w:t>
      </w:r>
      <w:r w:rsidR="00E93B4B">
        <w:rPr>
          <w:rFonts w:eastAsia="宋体"/>
        </w:rPr>
        <w:t>结构</w:t>
      </w:r>
      <w:r w:rsidR="00123668" w:rsidRPr="005B67FC">
        <w:rPr>
          <w:rFonts w:eastAsia="宋体"/>
        </w:rPr>
        <w:t>中，</w:t>
      </w:r>
      <w:ins w:id="13" w:author="Decheng Fan" w:date="2014-06-19T08:08:00Z">
        <w:r w:rsidR="00ED4EB0">
          <w:rPr>
            <w:rFonts w:eastAsia="宋体" w:hint="eastAsia"/>
          </w:rPr>
          <w:t>每</w:t>
        </w:r>
      </w:ins>
      <w:ins w:id="14" w:author="Decheng Fan" w:date="2014-06-19T08:07:00Z">
        <w:r w:rsidR="00ED4EB0">
          <w:rPr>
            <w:rFonts w:eastAsia="宋体" w:hint="eastAsia"/>
          </w:rPr>
          <w:t>个</w:t>
        </w:r>
      </w:ins>
      <w:del w:id="15" w:author="Decheng Fan" w:date="2014-06-19T08:07:00Z">
        <w:r w:rsidR="00E93B4B" w:rsidDel="00ED4EB0">
          <w:rPr>
            <w:rFonts w:eastAsia="宋体" w:hint="eastAsia"/>
          </w:rPr>
          <w:delText>各个</w:delText>
        </w:r>
      </w:del>
      <w:r w:rsidR="00123668" w:rsidRPr="005B67FC">
        <w:rPr>
          <w:rFonts w:eastAsia="宋体"/>
        </w:rPr>
        <w:t>子问题</w:t>
      </w:r>
      <w:del w:id="16" w:author="Decheng Fan" w:date="2014-06-19T08:07:00Z">
        <w:r w:rsidR="00E93B4B" w:rsidDel="00ED4EB0">
          <w:rPr>
            <w:rFonts w:eastAsia="宋体" w:hint="eastAsia"/>
          </w:rPr>
          <w:delText>之间</w:delText>
        </w:r>
      </w:del>
      <w:r w:rsidR="00123668" w:rsidRPr="005B67FC">
        <w:rPr>
          <w:rFonts w:eastAsia="宋体"/>
        </w:rPr>
        <w:t>都</w:t>
      </w:r>
      <w:ins w:id="17" w:author="Decheng Fan" w:date="2014-06-19T08:09:00Z">
        <w:r w:rsidR="00ED4EB0">
          <w:rPr>
            <w:rFonts w:eastAsia="宋体" w:hint="eastAsia"/>
          </w:rPr>
          <w:t>可能</w:t>
        </w:r>
      </w:ins>
      <w:ins w:id="18" w:author="Decheng Fan" w:date="2014-06-19T08:08:00Z">
        <w:r w:rsidR="00ED4EB0">
          <w:rPr>
            <w:rFonts w:eastAsia="宋体" w:hint="eastAsia"/>
          </w:rPr>
          <w:t>依赖</w:t>
        </w:r>
      </w:ins>
      <w:del w:id="19" w:author="Decheng Fan" w:date="2014-06-19T08:08:00Z">
        <w:r w:rsidR="00123668" w:rsidRPr="005B67FC" w:rsidDel="00ED4EB0">
          <w:rPr>
            <w:rFonts w:eastAsia="宋体"/>
          </w:rPr>
          <w:delText>有可能会</w:delText>
        </w:r>
        <w:r w:rsidR="00E93B4B" w:rsidDel="00ED4EB0">
          <w:rPr>
            <w:rFonts w:eastAsia="宋体" w:hint="eastAsia"/>
          </w:rPr>
          <w:delText>存在</w:delText>
        </w:r>
      </w:del>
      <w:del w:id="20" w:author="Decheng Fan" w:date="2014-06-19T08:09:00Z">
        <w:r w:rsidR="00E93B4B" w:rsidDel="00ED4EB0">
          <w:rPr>
            <w:rFonts w:eastAsia="宋体" w:hint="eastAsia"/>
          </w:rPr>
          <w:delText>着</w:delText>
        </w:r>
      </w:del>
      <w:ins w:id="21" w:author="Decheng Fan" w:date="2014-06-19T08:09:00Z">
        <w:r w:rsidR="00ED4EB0">
          <w:rPr>
            <w:rFonts w:eastAsia="宋体" w:hint="eastAsia"/>
          </w:rPr>
          <w:t>于</w:t>
        </w:r>
      </w:ins>
      <w:r w:rsidR="00E93B4B">
        <w:rPr>
          <w:rFonts w:eastAsia="宋体"/>
        </w:rPr>
        <w:t>一</w:t>
      </w:r>
      <w:ins w:id="22" w:author="Decheng Fan" w:date="2014-06-19T08:08:00Z">
        <w:r w:rsidR="00ED4EB0">
          <w:rPr>
            <w:rFonts w:eastAsia="宋体" w:hint="eastAsia"/>
          </w:rPr>
          <w:t>个</w:t>
        </w:r>
      </w:ins>
      <w:del w:id="23" w:author="Decheng Fan" w:date="2014-06-19T08:08:00Z">
        <w:r w:rsidR="00E93B4B" w:rsidDel="00ED4EB0">
          <w:rPr>
            <w:rFonts w:eastAsia="宋体" w:hint="eastAsia"/>
          </w:rPr>
          <w:delText>对</w:delText>
        </w:r>
      </w:del>
      <w:r w:rsidR="00E93B4B">
        <w:rPr>
          <w:rFonts w:eastAsia="宋体"/>
        </w:rPr>
        <w:t>或多</w:t>
      </w:r>
      <w:del w:id="24" w:author="Decheng Fan" w:date="2014-06-19T08:08:00Z">
        <w:r w:rsidR="00E93B4B" w:rsidDel="00ED4EB0">
          <w:rPr>
            <w:rFonts w:eastAsia="宋体" w:hint="eastAsia"/>
          </w:rPr>
          <w:delText>对</w:delText>
        </w:r>
      </w:del>
      <w:ins w:id="25" w:author="Decheng Fan" w:date="2014-06-19T08:08:00Z">
        <w:r w:rsidR="00ED4EB0">
          <w:rPr>
            <w:rFonts w:eastAsia="宋体" w:hint="eastAsia"/>
          </w:rPr>
          <w:t>个</w:t>
        </w:r>
      </w:ins>
      <w:commentRangeStart w:id="26"/>
      <w:ins w:id="27" w:author="Decheng Fan" w:date="2014-06-19T08:12:00Z">
        <w:r w:rsidR="00E54B35">
          <w:rPr>
            <w:rFonts w:eastAsia="宋体" w:hint="eastAsia"/>
          </w:rPr>
          <w:t>别</w:t>
        </w:r>
      </w:ins>
      <w:ins w:id="28" w:author="Decheng Fan" w:date="2014-06-19T08:09:00Z">
        <w:r w:rsidR="00ED4EB0">
          <w:rPr>
            <w:rFonts w:eastAsia="宋体" w:hint="eastAsia"/>
          </w:rPr>
          <w:t>的子问题</w:t>
        </w:r>
      </w:ins>
      <w:commentRangeEnd w:id="26"/>
      <w:ins w:id="29" w:author="Decheng Fan" w:date="2014-06-19T08:10:00Z">
        <w:r w:rsidR="00551717">
          <w:rPr>
            <w:rStyle w:val="af3"/>
          </w:rPr>
          <w:commentReference w:id="26"/>
        </w:r>
      </w:ins>
      <w:del w:id="30" w:author="Decheng Fan" w:date="2014-06-19T08:08:00Z">
        <w:r w:rsidR="00123668" w:rsidRPr="005B67FC" w:rsidDel="00ED4EB0">
          <w:rPr>
            <w:rFonts w:eastAsia="宋体"/>
          </w:rPr>
          <w:delText>依赖</w:delText>
        </w:r>
        <w:r w:rsidR="00E93B4B" w:rsidDel="00ED4EB0">
          <w:rPr>
            <w:rFonts w:eastAsia="宋体" w:hint="eastAsia"/>
          </w:rPr>
          <w:delText>关系</w:delText>
        </w:r>
      </w:del>
      <w:r w:rsidR="00123668" w:rsidRPr="005B67FC">
        <w:rPr>
          <w:rFonts w:eastAsia="宋体"/>
        </w:rPr>
        <w:t>，</w:t>
      </w:r>
      <w:r w:rsidR="00E93B4B">
        <w:rPr>
          <w:rFonts w:eastAsia="宋体" w:hint="eastAsia"/>
        </w:rPr>
        <w:t>而</w:t>
      </w:r>
      <w:r w:rsidR="00123668" w:rsidRPr="005B67FC">
        <w:rPr>
          <w:rFonts w:eastAsia="宋体"/>
        </w:rPr>
        <w:t>这些问题</w:t>
      </w:r>
      <w:r w:rsidR="00EF7D44" w:rsidRPr="005B67FC">
        <w:rPr>
          <w:rFonts w:eastAsia="宋体" w:hint="eastAsia"/>
        </w:rPr>
        <w:t>本身</w:t>
      </w:r>
      <w:r w:rsidR="00E93B4B">
        <w:rPr>
          <w:rFonts w:eastAsia="宋体" w:hint="eastAsia"/>
        </w:rPr>
        <w:t>又</w:t>
      </w:r>
      <w:r w:rsidR="00E93B4B">
        <w:rPr>
          <w:rFonts w:eastAsia="宋体"/>
        </w:rPr>
        <w:t>都</w:t>
      </w:r>
      <w:r w:rsidR="00EF7D44" w:rsidRPr="005B67FC">
        <w:rPr>
          <w:rFonts w:eastAsia="宋体" w:hint="eastAsia"/>
        </w:rPr>
        <w:t>可以</w:t>
      </w:r>
      <w:r w:rsidR="00EF7D44" w:rsidRPr="005B67FC">
        <w:rPr>
          <w:rFonts w:eastAsia="宋体"/>
        </w:rPr>
        <w:t>被</w:t>
      </w:r>
      <w:r w:rsidR="00123668" w:rsidRPr="005B67FC">
        <w:rPr>
          <w:rFonts w:eastAsia="宋体"/>
        </w:rPr>
        <w:t>独立解决</w:t>
      </w:r>
      <w:r w:rsidR="00741A3D" w:rsidRPr="005B67FC">
        <w:rPr>
          <w:rFonts w:eastAsia="宋体" w:hint="eastAsia"/>
        </w:rPr>
        <w:t>（</w:t>
      </w:r>
      <w:del w:id="31" w:author="Decheng Fan" w:date="2014-06-19T08:12:00Z">
        <w:r w:rsidR="00741A3D" w:rsidRPr="005B67FC" w:rsidDel="00F9479C">
          <w:rPr>
            <w:rFonts w:eastAsia="宋体" w:hint="eastAsia"/>
          </w:rPr>
          <w:delText>等</w:delText>
        </w:r>
      </w:del>
      <w:r w:rsidR="00741A3D" w:rsidRPr="005B67FC">
        <w:rPr>
          <w:rFonts w:eastAsia="宋体" w:hint="eastAsia"/>
        </w:rPr>
        <w:t>到了</w:t>
      </w:r>
      <w:r w:rsidR="00741A3D" w:rsidRPr="005B67FC">
        <w:rPr>
          <w:rFonts w:eastAsia="宋体"/>
        </w:rPr>
        <w:t>第</w:t>
      </w:r>
      <w:r w:rsidR="00741A3D" w:rsidRPr="005B67FC">
        <w:rPr>
          <w:rFonts w:eastAsia="宋体"/>
        </w:rPr>
        <w:t>8</w:t>
      </w:r>
      <w:r w:rsidR="00741A3D" w:rsidRPr="005B67FC">
        <w:rPr>
          <w:rFonts w:eastAsia="宋体" w:hint="eastAsia"/>
        </w:rPr>
        <w:t>章</w:t>
      </w:r>
      <w:r w:rsidR="008A0123">
        <w:rPr>
          <w:rFonts w:eastAsia="宋体" w:hint="eastAsia"/>
        </w:rPr>
        <w:t>中</w:t>
      </w:r>
      <w:r w:rsidR="00741A3D" w:rsidRPr="005B67FC">
        <w:rPr>
          <w:rFonts w:eastAsia="宋体"/>
        </w:rPr>
        <w:t>，</w:t>
      </w:r>
      <w:r w:rsidR="008A0123">
        <w:rPr>
          <w:rFonts w:eastAsia="宋体" w:hint="eastAsia"/>
        </w:rPr>
        <w:t>我们还会</w:t>
      </w:r>
      <w:r w:rsidR="008A0123">
        <w:rPr>
          <w:rFonts w:eastAsia="宋体"/>
        </w:rPr>
        <w:t>为您</w:t>
      </w:r>
      <w:r w:rsidR="008A0123">
        <w:rPr>
          <w:rFonts w:eastAsia="宋体" w:hint="eastAsia"/>
        </w:rPr>
        <w:t>介绍</w:t>
      </w:r>
      <w:r w:rsidR="008A0123">
        <w:rPr>
          <w:rFonts w:eastAsia="宋体"/>
        </w:rPr>
        <w:t>去掉</w:t>
      </w:r>
      <w:r w:rsidR="00741A3D" w:rsidRPr="005B67FC">
        <w:rPr>
          <w:rFonts w:eastAsia="宋体"/>
        </w:rPr>
        <w:t>这种独立性</w:t>
      </w:r>
      <w:r w:rsidR="008A0123">
        <w:rPr>
          <w:rFonts w:eastAsia="宋体" w:hint="eastAsia"/>
        </w:rPr>
        <w:t>之后</w:t>
      </w:r>
      <w:r w:rsidR="00741A3D" w:rsidRPr="005B67FC">
        <w:rPr>
          <w:rFonts w:eastAsia="宋体"/>
        </w:rPr>
        <w:t>，</w:t>
      </w:r>
      <w:r w:rsidR="008A0123">
        <w:rPr>
          <w:rFonts w:eastAsia="宋体" w:hint="eastAsia"/>
        </w:rPr>
        <w:t>接踵而来</w:t>
      </w:r>
      <w:r w:rsidR="008A0123">
        <w:rPr>
          <w:rFonts w:eastAsia="宋体"/>
        </w:rPr>
        <w:t>的</w:t>
      </w:r>
      <w:r w:rsidR="00741A3D" w:rsidRPr="005B67FC">
        <w:rPr>
          <w:rFonts w:eastAsia="宋体"/>
        </w:rPr>
        <w:t>各种重叠、纠</w:t>
      </w:r>
      <w:ins w:id="32" w:author="Decheng Fan" w:date="2014-06-19T08:13:00Z">
        <w:r w:rsidR="00F9479C">
          <w:rPr>
            <w:rFonts w:eastAsia="宋体" w:hint="eastAsia"/>
          </w:rPr>
          <w:t>缠</w:t>
        </w:r>
      </w:ins>
      <w:del w:id="33" w:author="Decheng Fan" w:date="2014-06-19T08:13:00Z">
        <w:r w:rsidR="00741A3D" w:rsidRPr="005B67FC" w:rsidDel="00F9479C">
          <w:rPr>
            <w:rFonts w:eastAsia="宋体"/>
          </w:rPr>
          <w:delText>葛</w:delText>
        </w:r>
      </w:del>
      <w:r w:rsidR="00741A3D" w:rsidRPr="005B67FC">
        <w:rPr>
          <w:rFonts w:eastAsia="宋体"/>
        </w:rPr>
        <w:t>的关系</w:t>
      </w:r>
      <w:r w:rsidR="00741A3D" w:rsidRPr="005B67FC">
        <w:rPr>
          <w:rFonts w:eastAsia="宋体" w:hint="eastAsia"/>
        </w:rPr>
        <w:t>）。这就意味着</w:t>
      </w:r>
      <w:r w:rsidR="00741A3D" w:rsidRPr="005B67FC">
        <w:rPr>
          <w:rFonts w:eastAsia="宋体"/>
        </w:rPr>
        <w:t>。</w:t>
      </w:r>
      <w:r w:rsidR="00741A3D" w:rsidRPr="005B67FC">
        <w:rPr>
          <w:rFonts w:eastAsia="宋体" w:hint="eastAsia"/>
        </w:rPr>
        <w:t>只要我们</w:t>
      </w:r>
      <w:r w:rsidR="00741A3D" w:rsidRPr="005B67FC">
        <w:rPr>
          <w:rFonts w:eastAsia="宋体"/>
        </w:rPr>
        <w:t>能</w:t>
      </w:r>
      <w:r w:rsidR="008A0123">
        <w:rPr>
          <w:rFonts w:eastAsia="宋体" w:hint="eastAsia"/>
        </w:rPr>
        <w:t>利用</w:t>
      </w:r>
      <w:r w:rsidR="00741A3D" w:rsidRPr="005B67FC">
        <w:rPr>
          <w:rFonts w:eastAsia="宋体"/>
        </w:rPr>
        <w:t>这种</w:t>
      </w:r>
      <w:r w:rsidR="00741A3D" w:rsidRPr="005B67FC">
        <w:rPr>
          <w:rFonts w:eastAsia="宋体" w:hint="eastAsia"/>
        </w:rPr>
        <w:t>相对</w:t>
      </w:r>
      <w:r w:rsidR="00741A3D" w:rsidRPr="005B67FC">
        <w:rPr>
          <w:rFonts w:eastAsia="宋体"/>
        </w:rPr>
        <w:t>简单的</w:t>
      </w:r>
      <w:r w:rsidR="00741A3D" w:rsidRPr="005B67FC">
        <w:rPr>
          <w:rFonts w:eastAsia="宋体" w:hint="eastAsia"/>
        </w:rPr>
        <w:t>结构</w:t>
      </w:r>
      <w:r w:rsidR="008A0123">
        <w:rPr>
          <w:rFonts w:eastAsia="宋体" w:hint="eastAsia"/>
        </w:rPr>
        <w:t>找出</w:t>
      </w:r>
      <w:r w:rsidR="00741A3D" w:rsidRPr="005B67FC">
        <w:rPr>
          <w:rFonts w:eastAsia="宋体" w:hint="eastAsia"/>
        </w:rPr>
        <w:t>某种</w:t>
      </w:r>
      <w:r w:rsidR="00741A3D" w:rsidRPr="005B67FC">
        <w:rPr>
          <w:rFonts w:eastAsia="宋体"/>
        </w:rPr>
        <w:t>合适</w:t>
      </w:r>
      <w:r w:rsidR="008A0123">
        <w:rPr>
          <w:rFonts w:eastAsia="宋体"/>
        </w:rPr>
        <w:t>的归简</w:t>
      </w:r>
      <w:r w:rsidR="008A0123">
        <w:rPr>
          <w:rFonts w:eastAsia="宋体" w:hint="eastAsia"/>
        </w:rPr>
        <w:t>方案</w:t>
      </w:r>
      <w:r w:rsidR="00741A3D" w:rsidRPr="005B67FC">
        <w:rPr>
          <w:rFonts w:eastAsia="宋体" w:hint="eastAsia"/>
        </w:rPr>
        <w:t>，</w:t>
      </w:r>
      <w:r w:rsidR="00741A3D" w:rsidRPr="005B67FC">
        <w:rPr>
          <w:rFonts w:eastAsia="宋体"/>
        </w:rPr>
        <w:t>就可以直接</w:t>
      </w:r>
      <w:r w:rsidR="008A0123">
        <w:rPr>
          <w:rFonts w:eastAsia="宋体" w:hint="eastAsia"/>
        </w:rPr>
        <w:t>套</w:t>
      </w:r>
      <w:r w:rsidR="00741A3D" w:rsidRPr="005B67FC">
        <w:rPr>
          <w:rFonts w:eastAsia="宋体"/>
        </w:rPr>
        <w:t>用递归公式来解决问题</w:t>
      </w:r>
      <w:r w:rsidR="008A0123">
        <w:rPr>
          <w:rFonts w:eastAsia="宋体" w:hint="eastAsia"/>
        </w:rPr>
        <w:t>了</w:t>
      </w:r>
      <w:r w:rsidR="00741A3D" w:rsidRPr="005B67FC">
        <w:rPr>
          <w:rFonts w:eastAsia="宋体"/>
        </w:rPr>
        <w:t>。</w:t>
      </w:r>
    </w:p>
    <w:p w14:paraId="6E2687DA" w14:textId="7C54D29D" w:rsidR="00EF7D44" w:rsidRPr="005B67FC" w:rsidRDefault="008A0123" w:rsidP="00075768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>事实</w:t>
      </w:r>
      <w:r>
        <w:rPr>
          <w:rFonts w:eastAsia="宋体"/>
        </w:rPr>
        <w:t>上，</w:t>
      </w:r>
      <w:r w:rsidR="00EF7D44" w:rsidRPr="005B67FC">
        <w:rPr>
          <w:rFonts w:eastAsia="宋体"/>
        </w:rPr>
        <w:t>我们</w:t>
      </w:r>
      <w:r w:rsidR="00AA21D7" w:rsidRPr="005B67FC">
        <w:rPr>
          <w:rFonts w:eastAsia="宋体"/>
        </w:rPr>
        <w:t>目前</w:t>
      </w:r>
      <w:r w:rsidR="00EF7D44" w:rsidRPr="005B67FC">
        <w:rPr>
          <w:rFonts w:eastAsia="宋体"/>
        </w:rPr>
        <w:t>已经</w:t>
      </w:r>
      <w:r w:rsidR="005C49F8" w:rsidRPr="005B67FC">
        <w:rPr>
          <w:rFonts w:eastAsia="宋体" w:hint="eastAsia"/>
        </w:rPr>
        <w:t>掌握</w:t>
      </w:r>
      <w:r w:rsidR="00AA21D7">
        <w:rPr>
          <w:rFonts w:eastAsia="宋体"/>
        </w:rPr>
        <w:t>了</w:t>
      </w:r>
      <w:r w:rsidR="00AA21D7">
        <w:rPr>
          <w:rFonts w:eastAsia="宋体" w:hint="eastAsia"/>
        </w:rPr>
        <w:t>设计出</w:t>
      </w:r>
      <w:r w:rsidR="00EF7D44" w:rsidRPr="005B67FC">
        <w:rPr>
          <w:rFonts w:eastAsia="宋体"/>
        </w:rPr>
        <w:t>分治类算法</w:t>
      </w:r>
      <w:r w:rsidR="00EF7D44" w:rsidRPr="005B67FC">
        <w:rPr>
          <w:rFonts w:eastAsia="宋体" w:hint="eastAsia"/>
        </w:rPr>
        <w:t>所需要</w:t>
      </w:r>
      <w:r w:rsidR="00EF7D44" w:rsidRPr="005B67FC">
        <w:rPr>
          <w:rFonts w:eastAsia="宋体"/>
        </w:rPr>
        <w:t>的所有</w:t>
      </w:r>
      <w:r w:rsidR="00AA21D7">
        <w:rPr>
          <w:rFonts w:eastAsia="宋体" w:hint="eastAsia"/>
        </w:rPr>
        <w:t>要件</w:t>
      </w:r>
      <w:r w:rsidR="006049F5" w:rsidRPr="005B67FC">
        <w:rPr>
          <w:rFonts w:eastAsia="宋体" w:hint="eastAsia"/>
        </w:rPr>
        <w:t>，</w:t>
      </w:r>
      <w:ins w:id="34" w:author="Decheng Fan" w:date="2014-06-19T08:14:00Z">
        <w:r w:rsidR="00F9479C">
          <w:rPr>
            <w:rFonts w:eastAsia="宋体" w:hint="eastAsia"/>
          </w:rPr>
          <w:t>它们</w:t>
        </w:r>
      </w:ins>
      <w:del w:id="35" w:author="Decheng Fan" w:date="2014-06-19T08:14:00Z">
        <w:r w:rsidR="006049F5" w:rsidRPr="005B67FC" w:rsidDel="00F9479C">
          <w:rPr>
            <w:rFonts w:eastAsia="宋体"/>
          </w:rPr>
          <w:delText>它</w:delText>
        </w:r>
      </w:del>
      <w:r w:rsidR="006049F5" w:rsidRPr="005B67FC">
        <w:rPr>
          <w:rFonts w:eastAsia="宋体"/>
        </w:rPr>
        <w:t>分别</w:t>
      </w:r>
      <w:ins w:id="36" w:author="Decheng Fan" w:date="2014-06-19T08:14:00Z">
        <w:r w:rsidR="00F9479C">
          <w:rPr>
            <w:rFonts w:eastAsia="宋体" w:hint="eastAsia"/>
          </w:rPr>
          <w:t>是</w:t>
        </w:r>
      </w:ins>
      <w:del w:id="37" w:author="Decheng Fan" w:date="2014-06-19T08:14:00Z">
        <w:r w:rsidR="00AA21D7" w:rsidDel="00F9479C">
          <w:rPr>
            <w:rFonts w:eastAsia="宋体" w:hint="eastAsia"/>
          </w:rPr>
          <w:delText>由</w:delText>
        </w:r>
      </w:del>
      <w:r w:rsidR="00EF7D44" w:rsidRPr="005B67FC">
        <w:rPr>
          <w:rFonts w:eastAsia="宋体"/>
        </w:rPr>
        <w:t>以下三个概念性思维</w:t>
      </w:r>
      <w:del w:id="38" w:author="Decheng Fan" w:date="2014-06-19T08:14:00Z">
        <w:r w:rsidR="00AA21D7" w:rsidDel="00F9479C">
          <w:rPr>
            <w:rFonts w:eastAsia="宋体" w:hint="eastAsia"/>
          </w:rPr>
          <w:delText>组成</w:delText>
        </w:r>
      </w:del>
      <w:r w:rsidR="00EF7D44" w:rsidRPr="005B67FC">
        <w:rPr>
          <w:rFonts w:eastAsia="宋体"/>
        </w:rPr>
        <w:t>：</w:t>
      </w:r>
    </w:p>
    <w:p w14:paraId="5736ACF5" w14:textId="77777777" w:rsidR="001A65B1" w:rsidRPr="001A65B1" w:rsidRDefault="00EF7D44" w:rsidP="00075768">
      <w:pPr>
        <w:numPr>
          <w:ilvl w:val="0"/>
          <w:numId w:val="2"/>
        </w:numPr>
        <w:spacing w:after="156"/>
        <w:ind w:firstLine="420"/>
      </w:pPr>
      <w:r w:rsidRPr="005B67FC">
        <w:rPr>
          <w:rFonts w:eastAsia="宋体" w:hint="eastAsia"/>
        </w:rPr>
        <w:t>第</w:t>
      </w:r>
      <w:r w:rsidRPr="005B67FC">
        <w:rPr>
          <w:rFonts w:eastAsia="宋体" w:hint="eastAsia"/>
        </w:rPr>
        <w:t>3</w:t>
      </w:r>
      <w:r w:rsidRPr="005B67FC">
        <w:rPr>
          <w:rFonts w:eastAsia="宋体" w:hint="eastAsia"/>
        </w:rPr>
        <w:t>章</w:t>
      </w:r>
      <w:r w:rsidRPr="005B67FC">
        <w:rPr>
          <w:rFonts w:eastAsia="宋体"/>
        </w:rPr>
        <w:t>中</w:t>
      </w:r>
      <w:r w:rsidR="00AA21D7">
        <w:rPr>
          <w:rFonts w:eastAsia="宋体" w:hint="eastAsia"/>
        </w:rPr>
        <w:t>讨论</w:t>
      </w:r>
      <w:r w:rsidRPr="005B67FC">
        <w:rPr>
          <w:rFonts w:eastAsia="宋体"/>
        </w:rPr>
        <w:t>的分治递归式</w:t>
      </w:r>
      <w:del w:id="39" w:author="Decheng Fan" w:date="2014-06-19T08:14:00Z">
        <w:r w:rsidR="001A65B1" w:rsidRPr="001A65B1" w:rsidDel="00F9479C">
          <w:delText xml:space="preserve"> </w:delText>
        </w:r>
      </w:del>
    </w:p>
    <w:p w14:paraId="67960918" w14:textId="77777777" w:rsidR="001A65B1" w:rsidRPr="001A65B1" w:rsidRDefault="00EF7D44" w:rsidP="00075768">
      <w:pPr>
        <w:numPr>
          <w:ilvl w:val="0"/>
          <w:numId w:val="2"/>
        </w:numPr>
        <w:spacing w:after="156"/>
        <w:ind w:firstLine="420"/>
      </w:pPr>
      <w:r w:rsidRPr="005B67FC">
        <w:rPr>
          <w:rFonts w:eastAsia="宋体" w:hint="eastAsia"/>
        </w:rPr>
        <w:t>第</w:t>
      </w:r>
      <w:r w:rsidRPr="005B67FC">
        <w:rPr>
          <w:rFonts w:eastAsia="宋体" w:hint="eastAsia"/>
        </w:rPr>
        <w:t>4</w:t>
      </w:r>
      <w:r w:rsidRPr="005B67FC">
        <w:rPr>
          <w:rFonts w:eastAsia="宋体" w:hint="eastAsia"/>
        </w:rPr>
        <w:t>章</w:t>
      </w:r>
      <w:r w:rsidRPr="005B67FC">
        <w:rPr>
          <w:rFonts w:eastAsia="宋体"/>
        </w:rPr>
        <w:t>中</w:t>
      </w:r>
      <w:r w:rsidR="00AA21D7">
        <w:rPr>
          <w:rFonts w:eastAsia="宋体" w:hint="eastAsia"/>
        </w:rPr>
        <w:t>讨论</w:t>
      </w:r>
      <w:r w:rsidRPr="005B67FC">
        <w:rPr>
          <w:rFonts w:eastAsia="宋体"/>
        </w:rPr>
        <w:t>的强归纳法</w:t>
      </w:r>
      <w:del w:id="40" w:author="Decheng Fan" w:date="2014-06-19T08:15:00Z">
        <w:r w:rsidR="001A65B1" w:rsidRPr="001A65B1" w:rsidDel="00F9479C">
          <w:delText xml:space="preserve"> </w:delText>
        </w:r>
      </w:del>
    </w:p>
    <w:p w14:paraId="01E7D29C" w14:textId="77777777" w:rsidR="001A65B1" w:rsidRPr="001A65B1" w:rsidRDefault="00EF7D44" w:rsidP="00075768">
      <w:pPr>
        <w:numPr>
          <w:ilvl w:val="0"/>
          <w:numId w:val="2"/>
        </w:numPr>
        <w:spacing w:after="156"/>
        <w:ind w:firstLine="420"/>
      </w:pPr>
      <w:r w:rsidRPr="005B67FC">
        <w:rPr>
          <w:rFonts w:eastAsia="宋体" w:hint="eastAsia"/>
        </w:rPr>
        <w:t>第</w:t>
      </w:r>
      <w:r w:rsidRPr="005B67FC">
        <w:rPr>
          <w:rFonts w:eastAsia="宋体" w:hint="eastAsia"/>
        </w:rPr>
        <w:t>5</w:t>
      </w:r>
      <w:r w:rsidRPr="005B67FC">
        <w:rPr>
          <w:rFonts w:eastAsia="宋体" w:hint="eastAsia"/>
        </w:rPr>
        <w:t>章</w:t>
      </w:r>
      <w:r w:rsidRPr="005B67FC">
        <w:rPr>
          <w:rFonts w:eastAsia="宋体"/>
        </w:rPr>
        <w:t>中</w:t>
      </w:r>
      <w:r w:rsidR="00AA21D7">
        <w:rPr>
          <w:rFonts w:eastAsia="宋体" w:hint="eastAsia"/>
        </w:rPr>
        <w:t>讨论</w:t>
      </w:r>
      <w:r w:rsidRPr="005B67FC">
        <w:rPr>
          <w:rFonts w:eastAsia="宋体"/>
        </w:rPr>
        <w:t>的递归遍历</w:t>
      </w:r>
      <w:r w:rsidR="006049F5" w:rsidRPr="005B67FC">
        <w:rPr>
          <w:rFonts w:eastAsia="宋体" w:hint="eastAsia"/>
        </w:rPr>
        <w:t>法</w:t>
      </w:r>
      <w:del w:id="41" w:author="Decheng Fan" w:date="2014-06-19T08:15:00Z">
        <w:r w:rsidR="001A65B1" w:rsidRPr="001A65B1" w:rsidDel="00F9479C">
          <w:delText xml:space="preserve"> </w:delText>
        </w:r>
      </w:del>
    </w:p>
    <w:p w14:paraId="35876BEF" w14:textId="4C84C07E" w:rsidR="00EF7D44" w:rsidRPr="005B67FC" w:rsidRDefault="006049F5" w:rsidP="00075768">
      <w:pPr>
        <w:spacing w:after="156"/>
        <w:ind w:firstLine="420"/>
        <w:rPr>
          <w:rFonts w:eastAsia="宋体"/>
        </w:rPr>
      </w:pPr>
      <w:r w:rsidRPr="005B67FC">
        <w:rPr>
          <w:rFonts w:eastAsia="宋体" w:hint="eastAsia"/>
        </w:rPr>
        <w:t>其中，</w:t>
      </w:r>
      <w:r w:rsidR="0022442C" w:rsidRPr="005B67FC">
        <w:rPr>
          <w:rFonts w:eastAsia="宋体"/>
        </w:rPr>
        <w:t>递归</w:t>
      </w:r>
      <w:r w:rsidR="0022442C" w:rsidRPr="005B67FC">
        <w:rPr>
          <w:rFonts w:eastAsia="宋体" w:hint="eastAsia"/>
        </w:rPr>
        <w:t>式</w:t>
      </w:r>
      <w:r w:rsidR="00AA21D7">
        <w:rPr>
          <w:rFonts w:eastAsia="宋体" w:hint="eastAsia"/>
        </w:rPr>
        <w:t>关注</w:t>
      </w:r>
      <w:r w:rsidR="00AA21D7">
        <w:rPr>
          <w:rFonts w:eastAsia="宋体"/>
        </w:rPr>
        <w:t>的是</w:t>
      </w:r>
      <w:r w:rsidR="00AA21D7">
        <w:rPr>
          <w:rFonts w:eastAsia="宋体" w:hint="eastAsia"/>
        </w:rPr>
        <w:t>算法的</w:t>
      </w:r>
      <w:r w:rsidR="00AA21D7">
        <w:rPr>
          <w:rFonts w:eastAsia="宋体"/>
        </w:rPr>
        <w:t>性能</w:t>
      </w:r>
      <w:r w:rsidR="0022442C" w:rsidRPr="005B67FC">
        <w:rPr>
          <w:rFonts w:eastAsia="宋体"/>
        </w:rPr>
        <w:t>，归纳法则</w:t>
      </w:r>
      <w:r w:rsidRPr="005B67FC">
        <w:rPr>
          <w:rFonts w:eastAsia="宋体" w:hint="eastAsia"/>
        </w:rPr>
        <w:t>是</w:t>
      </w:r>
      <w:r w:rsidR="0022442C" w:rsidRPr="005B67FC">
        <w:rPr>
          <w:rFonts w:eastAsia="宋体"/>
        </w:rPr>
        <w:t>我们</w:t>
      </w:r>
      <w:r w:rsidR="00AA21D7">
        <w:rPr>
          <w:rFonts w:eastAsia="宋体" w:hint="eastAsia"/>
        </w:rPr>
        <w:t>用来</w:t>
      </w:r>
      <w:r w:rsidR="0022442C" w:rsidRPr="005B67FC">
        <w:rPr>
          <w:rFonts w:eastAsia="宋体"/>
        </w:rPr>
        <w:t>理解算法</w:t>
      </w:r>
      <w:r w:rsidR="0022442C" w:rsidRPr="005B67FC">
        <w:rPr>
          <w:rFonts w:eastAsia="宋体" w:hint="eastAsia"/>
        </w:rPr>
        <w:t>具体</w:t>
      </w:r>
      <w:r w:rsidR="0022442C" w:rsidRPr="005B67FC">
        <w:rPr>
          <w:rFonts w:eastAsia="宋体"/>
        </w:rPr>
        <w:t>工作方式的</w:t>
      </w:r>
      <w:r w:rsidRPr="005B67FC">
        <w:rPr>
          <w:rFonts w:eastAsia="宋体" w:hint="eastAsia"/>
        </w:rPr>
        <w:t>一种</w:t>
      </w:r>
      <w:r w:rsidR="0022442C" w:rsidRPr="005B67FC">
        <w:rPr>
          <w:rFonts w:eastAsia="宋体"/>
        </w:rPr>
        <w:t>工具</w:t>
      </w:r>
      <w:r w:rsidR="0022442C" w:rsidRPr="005B67FC">
        <w:rPr>
          <w:rFonts w:eastAsia="宋体" w:hint="eastAsia"/>
        </w:rPr>
        <w:t>，</w:t>
      </w:r>
      <w:r w:rsidR="0022442C" w:rsidRPr="005B67FC">
        <w:rPr>
          <w:rFonts w:eastAsia="宋体"/>
        </w:rPr>
        <w:t>而递归遍历</w:t>
      </w:r>
      <w:r w:rsidRPr="005B67FC">
        <w:rPr>
          <w:rFonts w:eastAsia="宋体" w:hint="eastAsia"/>
        </w:rPr>
        <w:t>法</w:t>
      </w:r>
      <w:r w:rsidR="0022442C" w:rsidRPr="005B67FC">
        <w:rPr>
          <w:rFonts w:eastAsia="宋体"/>
        </w:rPr>
        <w:t>（</w:t>
      </w:r>
      <w:r w:rsidR="002F3DDD" w:rsidRPr="005B67FC">
        <w:rPr>
          <w:rFonts w:eastAsia="宋体" w:hint="eastAsia"/>
        </w:rPr>
        <w:t>即</w:t>
      </w:r>
      <w:r w:rsidRPr="005B67FC">
        <w:rPr>
          <w:rFonts w:eastAsia="宋体"/>
        </w:rPr>
        <w:t>树</w:t>
      </w:r>
      <w:r w:rsidRPr="005B67FC">
        <w:rPr>
          <w:rFonts w:eastAsia="宋体" w:hint="eastAsia"/>
        </w:rPr>
        <w:t>上</w:t>
      </w:r>
      <w:r w:rsidR="0022442C" w:rsidRPr="005B67FC">
        <w:rPr>
          <w:rFonts w:eastAsia="宋体" w:hint="eastAsia"/>
        </w:rPr>
        <w:t>DFS</w:t>
      </w:r>
      <w:r w:rsidR="0022442C" w:rsidRPr="005B67FC">
        <w:rPr>
          <w:rFonts w:eastAsia="宋体"/>
        </w:rPr>
        <w:t>）</w:t>
      </w:r>
      <w:r w:rsidRPr="005B67FC">
        <w:rPr>
          <w:rFonts w:eastAsia="宋体" w:hint="eastAsia"/>
        </w:rPr>
        <w:t>则是</w:t>
      </w:r>
      <w:r w:rsidRPr="005B67FC">
        <w:rPr>
          <w:rFonts w:eastAsia="宋体"/>
        </w:rPr>
        <w:t>构成这</w:t>
      </w:r>
      <w:r w:rsidRPr="005B67FC">
        <w:rPr>
          <w:rFonts w:eastAsia="宋体" w:hint="eastAsia"/>
        </w:rPr>
        <w:t>些</w:t>
      </w:r>
      <w:r w:rsidRPr="005B67FC">
        <w:rPr>
          <w:rFonts w:eastAsia="宋体"/>
        </w:rPr>
        <w:t>算法的基本</w:t>
      </w:r>
      <w:r w:rsidRPr="005B67FC">
        <w:rPr>
          <w:rFonts w:eastAsia="宋体" w:hint="eastAsia"/>
        </w:rPr>
        <w:t>骨</w:t>
      </w:r>
      <w:ins w:id="42" w:author="Decheng Fan" w:date="2014-06-19T08:16:00Z">
        <w:r w:rsidR="0008123A">
          <w:rPr>
            <w:rFonts w:eastAsia="宋体" w:hint="eastAsia"/>
          </w:rPr>
          <w:t>架</w:t>
        </w:r>
      </w:ins>
      <w:del w:id="43" w:author="Decheng Fan" w:date="2014-06-19T08:16:00Z">
        <w:r w:rsidRPr="005B67FC" w:rsidDel="0008123A">
          <w:rPr>
            <w:rFonts w:eastAsia="宋体" w:hint="eastAsia"/>
          </w:rPr>
          <w:delText>干</w:delText>
        </w:r>
      </w:del>
      <w:r w:rsidRPr="005B67FC">
        <w:rPr>
          <w:rFonts w:eastAsia="宋体"/>
        </w:rPr>
        <w:t>。</w:t>
      </w:r>
    </w:p>
    <w:p w14:paraId="274491AF" w14:textId="57AFFB87" w:rsidR="00DC6570" w:rsidRPr="005B67FC" w:rsidRDefault="00AA21D7" w:rsidP="00075768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>现在</w:t>
      </w:r>
      <w:r w:rsidR="003C16E6" w:rsidRPr="005B67FC">
        <w:rPr>
          <w:rFonts w:eastAsia="宋体" w:hint="eastAsia"/>
        </w:rPr>
        <w:t>对我们来说</w:t>
      </w:r>
      <w:r w:rsidR="003C16E6" w:rsidRPr="005B67FC">
        <w:rPr>
          <w:rFonts w:eastAsia="宋体"/>
        </w:rPr>
        <w:t>，实现</w:t>
      </w:r>
      <w:del w:id="44" w:author="Decheng Fan" w:date="2014-06-19T08:16:00Z">
        <w:r w:rsidDel="00C06C15">
          <w:rPr>
            <w:rFonts w:eastAsia="宋体" w:hint="eastAsia"/>
          </w:rPr>
          <w:delText>递归</w:delText>
        </w:r>
        <w:r w:rsidDel="00C06C15">
          <w:rPr>
            <w:rFonts w:eastAsia="宋体"/>
          </w:rPr>
          <w:delText>公式</w:delText>
        </w:r>
        <w:r w:rsidDel="00C06C15">
          <w:rPr>
            <w:rFonts w:eastAsia="宋体" w:hint="eastAsia"/>
          </w:rPr>
          <w:delText>中</w:delText>
        </w:r>
      </w:del>
      <w:r>
        <w:rPr>
          <w:rFonts w:eastAsia="宋体"/>
        </w:rPr>
        <w:t>各</w:t>
      </w:r>
      <w:r w:rsidR="00F82890">
        <w:rPr>
          <w:rFonts w:eastAsia="宋体" w:hint="eastAsia"/>
        </w:rPr>
        <w:t>个</w:t>
      </w:r>
      <w:r w:rsidR="003C16E6" w:rsidRPr="005B67FC">
        <w:rPr>
          <w:rFonts w:eastAsia="宋体"/>
        </w:rPr>
        <w:t>归纳步骤</w:t>
      </w:r>
      <w:ins w:id="45" w:author="Decheng Fan" w:date="2014-06-19T08:17:00Z">
        <w:r w:rsidR="00C06C15">
          <w:rPr>
            <w:rFonts w:eastAsia="宋体" w:hint="eastAsia"/>
          </w:rPr>
          <w:t>的递归</w:t>
        </w:r>
        <w:commentRangeStart w:id="46"/>
        <w:r w:rsidR="00C06C15">
          <w:rPr>
            <w:rFonts w:eastAsia="宋体" w:hint="eastAsia"/>
          </w:rPr>
          <w:t>形式</w:t>
        </w:r>
        <w:commentRangeEnd w:id="46"/>
        <w:r w:rsidR="00C06C15">
          <w:rPr>
            <w:rStyle w:val="af3"/>
          </w:rPr>
          <w:commentReference w:id="46"/>
        </w:r>
      </w:ins>
      <w:r w:rsidR="003C16E6" w:rsidRPr="005B67FC">
        <w:rPr>
          <w:rFonts w:eastAsia="宋体"/>
        </w:rPr>
        <w:t>早</w:t>
      </w:r>
      <w:r w:rsidR="00F82890">
        <w:rPr>
          <w:rFonts w:eastAsia="宋体" w:hint="eastAsia"/>
        </w:rPr>
        <w:t>已</w:t>
      </w:r>
      <w:r w:rsidR="003C16E6" w:rsidRPr="005B67FC">
        <w:rPr>
          <w:rFonts w:eastAsia="宋体"/>
        </w:rPr>
        <w:t>不是新</w:t>
      </w:r>
      <w:r w:rsidR="003C16E6" w:rsidRPr="005B67FC">
        <w:rPr>
          <w:rFonts w:eastAsia="宋体" w:hint="eastAsia"/>
        </w:rPr>
        <w:t>问题</w:t>
      </w:r>
      <w:r w:rsidR="00F82890">
        <w:rPr>
          <w:rFonts w:eastAsia="宋体"/>
        </w:rPr>
        <w:t>了</w:t>
      </w:r>
      <w:r w:rsidR="00F82890">
        <w:rPr>
          <w:rFonts w:eastAsia="宋体" w:hint="eastAsia"/>
        </w:rPr>
        <w:t>，因为</w:t>
      </w:r>
      <w:r w:rsidR="003C16E6" w:rsidRPr="005B67FC">
        <w:rPr>
          <w:rFonts w:eastAsia="宋体"/>
        </w:rPr>
        <w:t>我们</w:t>
      </w:r>
      <w:r w:rsidR="00F82890">
        <w:rPr>
          <w:rFonts w:eastAsia="宋体" w:hint="eastAsia"/>
        </w:rPr>
        <w:t>早</w:t>
      </w:r>
      <w:r w:rsidR="003C16E6" w:rsidRPr="005B67FC">
        <w:rPr>
          <w:rFonts w:eastAsia="宋体" w:hint="eastAsia"/>
        </w:rPr>
        <w:t>在</w:t>
      </w:r>
      <w:r w:rsidR="003C16E6" w:rsidRPr="005B67FC">
        <w:rPr>
          <w:rFonts w:eastAsia="宋体"/>
        </w:rPr>
        <w:t>第</w:t>
      </w:r>
      <w:r w:rsidR="003C16E6" w:rsidRPr="005B67FC">
        <w:rPr>
          <w:rFonts w:eastAsia="宋体" w:hint="eastAsia"/>
        </w:rPr>
        <w:t>4</w:t>
      </w:r>
      <w:r w:rsidR="003C16E6" w:rsidRPr="005B67FC">
        <w:rPr>
          <w:rFonts w:eastAsia="宋体" w:hint="eastAsia"/>
        </w:rPr>
        <w:t>章</w:t>
      </w:r>
      <w:r w:rsidR="003C16E6" w:rsidRPr="005B67FC">
        <w:rPr>
          <w:rFonts w:eastAsia="宋体"/>
        </w:rPr>
        <w:t>中就</w:t>
      </w:r>
      <w:r w:rsidR="003C16E6" w:rsidRPr="005B67FC">
        <w:rPr>
          <w:rFonts w:eastAsia="宋体" w:hint="eastAsia"/>
        </w:rPr>
        <w:t>曾</w:t>
      </w:r>
      <w:r w:rsidR="00F82890" w:rsidRPr="005B67FC">
        <w:rPr>
          <w:rFonts w:eastAsia="宋体" w:hint="eastAsia"/>
        </w:rPr>
        <w:t>为了</w:t>
      </w:r>
      <w:r w:rsidR="003C16E6" w:rsidRPr="005B67FC">
        <w:rPr>
          <w:rFonts w:eastAsia="宋体"/>
        </w:rPr>
        <w:t>一些简单排序</w:t>
      </w:r>
      <w:r w:rsidR="00F82890">
        <w:rPr>
          <w:rFonts w:eastAsia="宋体" w:hint="eastAsia"/>
        </w:rPr>
        <w:t>详细介绍</w:t>
      </w:r>
      <w:r w:rsidR="003C16E6" w:rsidRPr="005B67FC">
        <w:rPr>
          <w:rFonts w:eastAsia="宋体" w:hint="eastAsia"/>
        </w:rPr>
        <w:t>过</w:t>
      </w:r>
      <w:r w:rsidR="003C16E6" w:rsidRPr="005B67FC">
        <w:rPr>
          <w:rFonts w:eastAsia="宋体"/>
        </w:rPr>
        <w:t>这类实现</w:t>
      </w:r>
      <w:r w:rsidR="003C16E6" w:rsidRPr="005B67FC">
        <w:rPr>
          <w:rFonts w:eastAsia="宋体" w:hint="eastAsia"/>
        </w:rPr>
        <w:t>的</w:t>
      </w:r>
      <w:r w:rsidR="003C16E6" w:rsidRPr="005B67FC">
        <w:rPr>
          <w:rFonts w:eastAsia="宋体"/>
        </w:rPr>
        <w:t>具体</w:t>
      </w:r>
      <w:r w:rsidR="003C16E6" w:rsidRPr="005B67FC">
        <w:rPr>
          <w:rFonts w:eastAsia="宋体" w:hint="eastAsia"/>
        </w:rPr>
        <w:t>过程</w:t>
      </w:r>
      <w:r w:rsidR="003C16E6" w:rsidRPr="005B67FC">
        <w:rPr>
          <w:rFonts w:eastAsia="宋体"/>
        </w:rPr>
        <w:t>。</w:t>
      </w:r>
      <w:r w:rsidR="00F82890">
        <w:rPr>
          <w:rFonts w:eastAsia="宋体" w:hint="eastAsia"/>
        </w:rPr>
        <w:t>但</w:t>
      </w:r>
      <w:r w:rsidR="00DC6570" w:rsidRPr="005B67FC">
        <w:rPr>
          <w:rFonts w:eastAsia="宋体" w:hint="eastAsia"/>
        </w:rPr>
        <w:t>除此之外</w:t>
      </w:r>
      <w:r w:rsidR="00DC6570" w:rsidRPr="005B67FC">
        <w:rPr>
          <w:rFonts w:eastAsia="宋体"/>
        </w:rPr>
        <w:t>，</w:t>
      </w:r>
      <w:r w:rsidR="00DC6570" w:rsidRPr="005B67FC">
        <w:rPr>
          <w:rFonts w:eastAsia="宋体" w:hint="eastAsia"/>
          <w:i/>
        </w:rPr>
        <w:t>平衡</w:t>
      </w:r>
      <w:r w:rsidR="00DC6570" w:rsidRPr="00AF2319">
        <w:rPr>
          <w:rFonts w:eastAsia="宋体" w:hint="eastAsia"/>
          <w:rPrChange w:id="47" w:author="Decheng Fan" w:date="2014-06-19T08:20:00Z">
            <w:rPr>
              <w:rFonts w:eastAsia="宋体" w:hint="eastAsia"/>
              <w:i/>
            </w:rPr>
          </w:rPrChange>
        </w:rPr>
        <w:t>（</w:t>
      </w:r>
      <w:r w:rsidR="00DC6570" w:rsidRPr="001A65B1">
        <w:rPr>
          <w:i/>
        </w:rPr>
        <w:t>balance</w:t>
      </w:r>
      <w:r w:rsidR="00DC6570" w:rsidRPr="00AF2319">
        <w:rPr>
          <w:rFonts w:eastAsia="宋体" w:hint="eastAsia"/>
          <w:rPrChange w:id="48" w:author="Decheng Fan" w:date="2014-06-19T08:20:00Z">
            <w:rPr>
              <w:rFonts w:eastAsia="宋体" w:hint="eastAsia"/>
              <w:i/>
            </w:rPr>
          </w:rPrChange>
        </w:rPr>
        <w:t>）</w:t>
      </w:r>
      <w:r w:rsidR="00F82890">
        <w:rPr>
          <w:rFonts w:eastAsia="宋体" w:hint="eastAsia"/>
        </w:rPr>
        <w:t>也</w:t>
      </w:r>
      <w:r w:rsidR="00DC6570" w:rsidRPr="005B67FC">
        <w:rPr>
          <w:rFonts w:eastAsia="宋体"/>
        </w:rPr>
        <w:t>是我们在设计分治类算法</w:t>
      </w:r>
      <w:r w:rsidR="00F82890">
        <w:rPr>
          <w:rFonts w:eastAsia="宋体" w:hint="eastAsia"/>
        </w:rPr>
        <w:t>时</w:t>
      </w:r>
      <w:r w:rsidR="00DC6570" w:rsidRPr="005B67FC">
        <w:rPr>
          <w:rFonts w:eastAsia="宋体"/>
        </w:rPr>
        <w:t>要考虑的一个关键</w:t>
      </w:r>
      <w:r w:rsidR="00F82890">
        <w:rPr>
          <w:rFonts w:eastAsia="宋体" w:hint="eastAsia"/>
        </w:rPr>
        <w:t>问题</w:t>
      </w:r>
      <w:r w:rsidR="00DC6570" w:rsidRPr="005B67FC">
        <w:rPr>
          <w:rFonts w:eastAsia="宋体" w:hint="eastAsia"/>
        </w:rPr>
        <w:t>，</w:t>
      </w:r>
      <w:r w:rsidR="00F82890">
        <w:rPr>
          <w:rFonts w:eastAsia="宋体" w:hint="eastAsia"/>
        </w:rPr>
        <w:t>而</w:t>
      </w:r>
      <w:r w:rsidR="00DC6570" w:rsidRPr="005B67FC">
        <w:rPr>
          <w:rFonts w:eastAsia="宋体" w:hint="eastAsia"/>
        </w:rPr>
        <w:t>这</w:t>
      </w:r>
      <w:del w:id="49" w:author="Decheng Fan" w:date="2014-06-19T08:21:00Z">
        <w:r w:rsidR="00DC6570" w:rsidRPr="005B67FC" w:rsidDel="00AF2319">
          <w:rPr>
            <w:rFonts w:eastAsia="宋体" w:hint="eastAsia"/>
          </w:rPr>
          <w:delText>也是它</w:delText>
        </w:r>
        <w:r w:rsidR="00DC6570" w:rsidRPr="005B67FC" w:rsidDel="00AF2319">
          <w:rPr>
            <w:rFonts w:eastAsia="宋体"/>
          </w:rPr>
          <w:delText>有别</w:delText>
        </w:r>
      </w:del>
      <w:ins w:id="50" w:author="Decheng Fan" w:date="2014-06-19T08:21:00Z">
        <w:r w:rsidR="00AF2319">
          <w:rPr>
            <w:rFonts w:eastAsia="宋体" w:hint="eastAsia"/>
          </w:rPr>
          <w:t>里我们</w:t>
        </w:r>
        <w:commentRangeStart w:id="51"/>
        <w:r w:rsidR="00AF2319">
          <w:rPr>
            <w:rFonts w:eastAsia="宋体" w:hint="eastAsia"/>
          </w:rPr>
          <w:t>需要用到</w:t>
        </w:r>
        <w:commentRangeEnd w:id="51"/>
        <w:r w:rsidR="00A412BE">
          <w:rPr>
            <w:rStyle w:val="af3"/>
          </w:rPr>
          <w:commentReference w:id="51"/>
        </w:r>
      </w:ins>
      <w:del w:id="52" w:author="Decheng Fan" w:date="2014-06-19T08:21:00Z">
        <w:r w:rsidR="00DC6570" w:rsidRPr="005B67FC" w:rsidDel="00AF2319">
          <w:rPr>
            <w:rFonts w:eastAsia="宋体"/>
          </w:rPr>
          <w:delText>于</w:delText>
        </w:r>
      </w:del>
      <w:r w:rsidR="00DC6570" w:rsidRPr="005B67FC">
        <w:rPr>
          <w:rFonts w:eastAsia="宋体"/>
        </w:rPr>
        <w:t>强归纳法</w:t>
      </w:r>
      <w:del w:id="53" w:author="Decheng Fan" w:date="2014-06-19T08:21:00Z">
        <w:r w:rsidR="00DC6570" w:rsidRPr="005B67FC" w:rsidDel="00AF2319">
          <w:rPr>
            <w:rFonts w:eastAsia="宋体"/>
          </w:rPr>
          <w:delText>的地方。</w:delText>
        </w:r>
      </w:del>
      <w:ins w:id="54" w:author="Decheng Fan" w:date="2014-06-19T08:21:00Z">
        <w:r w:rsidR="00AF2319">
          <w:rPr>
            <w:rFonts w:eastAsia="宋体" w:hint="eastAsia"/>
          </w:rPr>
          <w:t>：</w:t>
        </w:r>
      </w:ins>
      <w:r w:rsidR="00F82890">
        <w:rPr>
          <w:rFonts w:eastAsia="宋体" w:hint="eastAsia"/>
        </w:rPr>
        <w:t>因为</w:t>
      </w:r>
      <w:r w:rsidR="00DC6570" w:rsidRPr="005B67FC">
        <w:rPr>
          <w:rFonts w:eastAsia="宋体" w:hint="eastAsia"/>
        </w:rPr>
        <w:t>在</w:t>
      </w:r>
      <w:r w:rsidR="00DC6570" w:rsidRPr="005B67FC">
        <w:rPr>
          <w:rFonts w:eastAsia="宋体"/>
        </w:rPr>
        <w:t>这里，我们不是要</w:t>
      </w:r>
      <w:r w:rsidR="00DC6570" w:rsidRPr="005B67FC">
        <w:rPr>
          <w:rFonts w:eastAsia="宋体" w:hint="eastAsia"/>
        </w:rPr>
        <w:t>从</w:t>
      </w:r>
      <w:r w:rsidR="00DC6570" w:rsidRPr="005B67FC">
        <w:rPr>
          <w:rFonts w:eastAsia="宋体"/>
          <w:i/>
        </w:rPr>
        <w:t>n</w:t>
      </w:r>
      <w:r w:rsidR="00DC6570" w:rsidRPr="005B67FC">
        <w:rPr>
          <w:rFonts w:eastAsia="宋体"/>
        </w:rPr>
        <w:t>-1</w:t>
      </w:r>
      <w:r w:rsidR="00DC6570" w:rsidRPr="005B67FC">
        <w:rPr>
          <w:rFonts w:eastAsia="宋体" w:hint="eastAsia"/>
        </w:rPr>
        <w:t>推导</w:t>
      </w:r>
      <w:r w:rsidR="00DC6570" w:rsidRPr="005B67FC">
        <w:rPr>
          <w:rFonts w:eastAsia="宋体"/>
        </w:rPr>
        <w:t>出</w:t>
      </w:r>
      <w:r w:rsidR="00DC6570" w:rsidRPr="005B67FC">
        <w:rPr>
          <w:rFonts w:eastAsia="宋体"/>
          <w:i/>
        </w:rPr>
        <w:t>n</w:t>
      </w:r>
      <w:r w:rsidR="00DC6570" w:rsidRPr="005B67FC">
        <w:rPr>
          <w:rFonts w:eastAsia="宋体"/>
        </w:rPr>
        <w:t>，而是要</w:t>
      </w:r>
      <w:r w:rsidR="00DC6570" w:rsidRPr="005B67FC">
        <w:rPr>
          <w:rFonts w:eastAsia="宋体" w:hint="eastAsia"/>
        </w:rPr>
        <w:t>从</w:t>
      </w:r>
      <w:r w:rsidR="00DC6570" w:rsidRPr="001A65B1">
        <w:rPr>
          <w:i/>
        </w:rPr>
        <w:t>n</w:t>
      </w:r>
      <w:r w:rsidR="00DC6570">
        <w:t>/2</w:t>
      </w:r>
      <w:r w:rsidR="00DC6570" w:rsidRPr="005B67FC">
        <w:rPr>
          <w:rFonts w:eastAsia="宋体" w:hint="eastAsia"/>
        </w:rPr>
        <w:t>推导</w:t>
      </w:r>
      <w:r w:rsidR="00DC6570" w:rsidRPr="005B67FC">
        <w:rPr>
          <w:rFonts w:eastAsia="宋体"/>
        </w:rPr>
        <w:t>出</w:t>
      </w:r>
      <w:r w:rsidR="00DC6570" w:rsidRPr="001A65B1">
        <w:rPr>
          <w:i/>
        </w:rPr>
        <w:t>n</w:t>
      </w:r>
      <w:r w:rsidR="00DC6570" w:rsidRPr="005B67FC">
        <w:rPr>
          <w:rFonts w:eastAsia="宋体" w:hint="eastAsia"/>
        </w:rPr>
        <w:t>。</w:t>
      </w:r>
      <w:r w:rsidR="00DC6570" w:rsidRPr="005B67FC">
        <w:rPr>
          <w:rStyle w:val="af0"/>
          <w:rFonts w:eastAsia="宋体"/>
        </w:rPr>
        <w:footnoteReference w:id="3"/>
      </w:r>
      <w:r w:rsidR="00DC6570" w:rsidRPr="005B67FC">
        <w:rPr>
          <w:rFonts w:eastAsia="宋体" w:hint="eastAsia"/>
        </w:rPr>
        <w:t xml:space="preserve"> </w:t>
      </w:r>
      <w:r w:rsidR="00DC6570" w:rsidRPr="005B67FC">
        <w:rPr>
          <w:rFonts w:eastAsia="宋体" w:hint="eastAsia"/>
        </w:rPr>
        <w:t>而且</w:t>
      </w:r>
      <w:r w:rsidR="008C053B">
        <w:rPr>
          <w:rFonts w:eastAsia="宋体" w:hint="eastAsia"/>
        </w:rPr>
        <w:t>，</w:t>
      </w:r>
      <w:r w:rsidR="008C053B">
        <w:rPr>
          <w:rFonts w:eastAsia="宋体"/>
        </w:rPr>
        <w:t>这里</w:t>
      </w:r>
      <w:r w:rsidR="00DC6570" w:rsidRPr="005B67FC">
        <w:rPr>
          <w:rFonts w:eastAsia="宋体"/>
        </w:rPr>
        <w:t>要</w:t>
      </w:r>
      <w:r w:rsidR="00DC6570" w:rsidRPr="005B67FC">
        <w:rPr>
          <w:rFonts w:eastAsia="宋体" w:hint="eastAsia"/>
        </w:rPr>
        <w:t>解决的</w:t>
      </w:r>
      <w:r w:rsidR="00DC6570" w:rsidRPr="005B67FC">
        <w:rPr>
          <w:rFonts w:eastAsia="宋体"/>
        </w:rPr>
        <w:t>子问题规模也不再</w:t>
      </w:r>
      <w:r w:rsidR="00DC6570" w:rsidRPr="005B67FC">
        <w:rPr>
          <w:rFonts w:eastAsia="宋体" w:hint="eastAsia"/>
        </w:rPr>
        <w:t>被</w:t>
      </w:r>
      <w:r w:rsidR="00DC6570" w:rsidRPr="005B67FC">
        <w:rPr>
          <w:rFonts w:eastAsia="宋体"/>
        </w:rPr>
        <w:t>假定为</w:t>
      </w:r>
      <w:r w:rsidR="00DC6570" w:rsidRPr="005B67FC">
        <w:rPr>
          <w:rFonts w:eastAsia="宋体"/>
          <w:i/>
        </w:rPr>
        <w:t>n</w:t>
      </w:r>
      <w:r w:rsidR="00DC6570" w:rsidRPr="005B67FC">
        <w:rPr>
          <w:rFonts w:eastAsia="宋体"/>
        </w:rPr>
        <w:t>-1</w:t>
      </w:r>
      <w:r w:rsidR="00DC6570" w:rsidRPr="005B67FC">
        <w:rPr>
          <w:rFonts w:eastAsia="宋体" w:hint="eastAsia"/>
        </w:rPr>
        <w:t>了，我们</w:t>
      </w:r>
      <w:r w:rsidR="00DC6570" w:rsidRPr="005B67FC">
        <w:rPr>
          <w:rFonts w:eastAsia="宋体"/>
        </w:rPr>
        <w:t>现在要处理</w:t>
      </w:r>
      <w:del w:id="55" w:author="Decheng Fan" w:date="2014-06-19T08:23:00Z">
        <w:r w:rsidR="00DC6570" w:rsidRPr="005B67FC" w:rsidDel="00C72CF6">
          <w:rPr>
            <w:rFonts w:eastAsia="宋体"/>
          </w:rPr>
          <w:delText>是</w:delText>
        </w:r>
      </w:del>
      <w:r w:rsidR="00DC6570" w:rsidRPr="005B67FC">
        <w:rPr>
          <w:rFonts w:eastAsia="宋体"/>
        </w:rPr>
        <w:t>任何</w:t>
      </w:r>
      <w:r w:rsidR="00DC6570" w:rsidRPr="005B67FC">
        <w:rPr>
          <w:rFonts w:eastAsia="宋体" w:hint="eastAsia"/>
        </w:rPr>
        <w:t>规模</w:t>
      </w:r>
      <w:r w:rsidR="00DC6570" w:rsidRPr="005B67FC">
        <w:rPr>
          <w:rFonts w:eastAsia="宋体"/>
        </w:rPr>
        <w:t>小于</w:t>
      </w:r>
      <w:r w:rsidR="00DC6570" w:rsidRPr="005B67FC">
        <w:rPr>
          <w:rFonts w:eastAsia="宋体"/>
          <w:i/>
        </w:rPr>
        <w:t>n</w:t>
      </w:r>
      <w:r w:rsidR="00DC6570" w:rsidRPr="005B67FC">
        <w:rPr>
          <w:rFonts w:eastAsia="宋体"/>
        </w:rPr>
        <w:t>的子问题。</w:t>
      </w:r>
    </w:p>
    <w:p w14:paraId="0C95B999" w14:textId="77777777" w:rsidR="00603E5B" w:rsidRPr="005B67FC" w:rsidRDefault="004A744D" w:rsidP="00075768">
      <w:pPr>
        <w:spacing w:after="156"/>
        <w:ind w:firstLine="420"/>
        <w:rPr>
          <w:rFonts w:eastAsia="宋体"/>
        </w:rPr>
      </w:pPr>
      <w:r w:rsidRPr="005B67FC">
        <w:rPr>
          <w:rFonts w:eastAsia="宋体" w:hint="eastAsia"/>
        </w:rPr>
        <w:t>但</w:t>
      </w:r>
      <w:r w:rsidRPr="005B67FC">
        <w:rPr>
          <w:rFonts w:eastAsia="宋体"/>
        </w:rPr>
        <w:t>这与平衡</w:t>
      </w:r>
      <w:r w:rsidR="00083152" w:rsidRPr="005B67FC">
        <w:rPr>
          <w:rFonts w:eastAsia="宋体" w:hint="eastAsia"/>
        </w:rPr>
        <w:t>问题</w:t>
      </w:r>
      <w:r w:rsidRPr="005B67FC">
        <w:rPr>
          <w:rFonts w:eastAsia="宋体" w:hint="eastAsia"/>
        </w:rPr>
        <w:t>有何</w:t>
      </w:r>
      <w:r w:rsidRPr="005B67FC">
        <w:rPr>
          <w:rFonts w:eastAsia="宋体"/>
        </w:rPr>
        <w:t>关系？</w:t>
      </w:r>
      <w:r w:rsidR="008C053B">
        <w:rPr>
          <w:rFonts w:eastAsia="宋体" w:hint="eastAsia"/>
        </w:rPr>
        <w:t>对于</w:t>
      </w:r>
      <w:r w:rsidR="008C053B">
        <w:rPr>
          <w:rFonts w:eastAsia="宋体"/>
        </w:rPr>
        <w:t>这个问题，还是</w:t>
      </w:r>
      <w:r w:rsidRPr="005B67FC">
        <w:rPr>
          <w:rFonts w:eastAsia="宋体" w:hint="eastAsia"/>
        </w:rPr>
        <w:t>让我们</w:t>
      </w:r>
      <w:r w:rsidRPr="005B67FC">
        <w:rPr>
          <w:rFonts w:eastAsia="宋体"/>
        </w:rPr>
        <w:t>先来</w:t>
      </w:r>
      <w:r w:rsidR="008C053B">
        <w:rPr>
          <w:rFonts w:eastAsia="宋体" w:hint="eastAsia"/>
        </w:rPr>
        <w:t>回顾一下</w:t>
      </w:r>
      <w:r w:rsidRPr="005B67FC">
        <w:rPr>
          <w:rFonts w:eastAsia="宋体"/>
        </w:rPr>
        <w:t>弱归纳法</w:t>
      </w:r>
      <w:r w:rsidRPr="005B67FC">
        <w:rPr>
          <w:rFonts w:eastAsia="宋体" w:hint="eastAsia"/>
        </w:rPr>
        <w:t>的</w:t>
      </w:r>
      <w:r w:rsidR="008C053B">
        <w:rPr>
          <w:rFonts w:eastAsia="宋体" w:hint="eastAsia"/>
        </w:rPr>
        <w:t>设计</w:t>
      </w:r>
      <w:r w:rsidRPr="005B67FC">
        <w:rPr>
          <w:rFonts w:eastAsia="宋体"/>
        </w:rPr>
        <w:t>思路</w:t>
      </w:r>
      <w:r w:rsidR="008C053B">
        <w:rPr>
          <w:rFonts w:eastAsia="宋体" w:hint="eastAsia"/>
        </w:rPr>
        <w:t>。</w:t>
      </w:r>
      <w:r w:rsidRPr="005B67FC">
        <w:rPr>
          <w:rFonts w:eastAsia="宋体"/>
        </w:rPr>
        <w:t>在</w:t>
      </w:r>
      <w:r w:rsidR="008C053B">
        <w:rPr>
          <w:rFonts w:eastAsia="宋体" w:hint="eastAsia"/>
        </w:rPr>
        <w:t>弱</w:t>
      </w:r>
      <w:r w:rsidR="008C053B">
        <w:rPr>
          <w:rFonts w:eastAsia="宋体"/>
        </w:rPr>
        <w:t>归纳法中</w:t>
      </w:r>
      <w:r w:rsidRPr="005B67FC">
        <w:rPr>
          <w:rFonts w:eastAsia="宋体"/>
        </w:rPr>
        <w:t>，我们通常会将问题分解成两个部分</w:t>
      </w:r>
      <w:r w:rsidRPr="005B67FC">
        <w:rPr>
          <w:rFonts w:eastAsia="宋体" w:hint="eastAsia"/>
        </w:rPr>
        <w:t>：</w:t>
      </w:r>
      <w:r w:rsidRPr="005B67FC">
        <w:rPr>
          <w:rFonts w:eastAsia="宋体"/>
        </w:rPr>
        <w:t>一部分</w:t>
      </w:r>
      <w:r w:rsidRPr="005B67FC">
        <w:rPr>
          <w:rFonts w:eastAsia="宋体" w:hint="eastAsia"/>
        </w:rPr>
        <w:t>的</w:t>
      </w:r>
      <w:r w:rsidRPr="005B67FC">
        <w:rPr>
          <w:rFonts w:eastAsia="宋体"/>
        </w:rPr>
        <w:t>问题规模为</w:t>
      </w:r>
      <w:r w:rsidRPr="005B67FC">
        <w:rPr>
          <w:rFonts w:eastAsia="宋体"/>
          <w:i/>
        </w:rPr>
        <w:t>n</w:t>
      </w:r>
      <w:r w:rsidRPr="005B67FC">
        <w:rPr>
          <w:rFonts w:eastAsia="宋体"/>
        </w:rPr>
        <w:t>-1</w:t>
      </w:r>
      <w:r w:rsidRPr="005B67FC">
        <w:rPr>
          <w:rFonts w:eastAsia="宋体" w:hint="eastAsia"/>
        </w:rPr>
        <w:t>，另一部分</w:t>
      </w:r>
      <w:r w:rsidRPr="005B67FC">
        <w:rPr>
          <w:rFonts w:eastAsia="宋体"/>
        </w:rPr>
        <w:t>的规模则为</w:t>
      </w:r>
      <w:r w:rsidRPr="005B67FC">
        <w:rPr>
          <w:rFonts w:eastAsia="宋体" w:hint="eastAsia"/>
        </w:rPr>
        <w:t>1</w:t>
      </w:r>
      <w:r w:rsidRPr="005B67FC">
        <w:rPr>
          <w:rFonts w:eastAsia="宋体" w:hint="eastAsia"/>
        </w:rPr>
        <w:t>。</w:t>
      </w:r>
      <w:r w:rsidR="008C053B">
        <w:rPr>
          <w:rFonts w:eastAsia="宋体" w:hint="eastAsia"/>
        </w:rPr>
        <w:t>那么，</w:t>
      </w:r>
      <w:r w:rsidR="008C053B">
        <w:rPr>
          <w:rFonts w:eastAsia="宋体"/>
        </w:rPr>
        <w:t>如果</w:t>
      </w:r>
      <w:r w:rsidRPr="005B67FC">
        <w:rPr>
          <w:rFonts w:eastAsia="宋体"/>
        </w:rPr>
        <w:t>假设</w:t>
      </w:r>
      <w:r w:rsidR="008C053B">
        <w:rPr>
          <w:rFonts w:eastAsia="宋体" w:hint="eastAsia"/>
        </w:rPr>
        <w:t>其</w:t>
      </w:r>
      <w:r w:rsidRPr="005B67FC">
        <w:rPr>
          <w:rFonts w:eastAsia="宋体"/>
        </w:rPr>
        <w:t>归纳步骤是个线性级操作</w:t>
      </w:r>
      <w:r w:rsidRPr="005B67FC">
        <w:rPr>
          <w:rFonts w:eastAsia="宋体" w:hint="eastAsia"/>
        </w:rPr>
        <w:t>的</w:t>
      </w:r>
      <w:r w:rsidRPr="005B67FC">
        <w:rPr>
          <w:rFonts w:eastAsia="宋体"/>
        </w:rPr>
        <w:t>话（</w:t>
      </w:r>
      <w:r w:rsidRPr="005B67FC">
        <w:rPr>
          <w:rFonts w:eastAsia="宋体" w:hint="eastAsia"/>
        </w:rPr>
        <w:t>这种</w:t>
      </w:r>
      <w:r w:rsidRPr="005B67FC">
        <w:rPr>
          <w:rFonts w:eastAsia="宋体"/>
        </w:rPr>
        <w:t>情况相当常见）</w:t>
      </w:r>
      <w:r w:rsidRPr="005B67FC">
        <w:rPr>
          <w:rFonts w:eastAsia="宋体" w:hint="eastAsia"/>
        </w:rPr>
        <w:t>，</w:t>
      </w:r>
      <w:r w:rsidR="00083152" w:rsidRPr="005B67FC">
        <w:rPr>
          <w:rFonts w:eastAsia="宋体" w:hint="eastAsia"/>
        </w:rPr>
        <w:lastRenderedPageBreak/>
        <w:t>我们</w:t>
      </w:r>
      <w:r w:rsidR="00FF4E9E" w:rsidRPr="005B67FC">
        <w:rPr>
          <w:rFonts w:eastAsia="宋体" w:hint="eastAsia"/>
        </w:rPr>
        <w:t>得</w:t>
      </w:r>
      <w:r w:rsidR="008C053B">
        <w:rPr>
          <w:rFonts w:eastAsia="宋体" w:hint="eastAsia"/>
        </w:rPr>
        <w:t>出</w:t>
      </w:r>
      <w:r w:rsidR="00FF4E9E" w:rsidRPr="005B67FC">
        <w:rPr>
          <w:rFonts w:eastAsia="宋体"/>
        </w:rPr>
        <w:t>的</w:t>
      </w:r>
      <w:r w:rsidRPr="005B67FC">
        <w:rPr>
          <w:rFonts w:eastAsia="宋体"/>
        </w:rPr>
        <w:t>递归式</w:t>
      </w:r>
      <w:r w:rsidR="008C053B">
        <w:rPr>
          <w:rFonts w:eastAsia="宋体" w:hint="eastAsia"/>
        </w:rPr>
        <w:t>就</w:t>
      </w:r>
      <w:r w:rsidRPr="005B67FC">
        <w:rPr>
          <w:rFonts w:eastAsia="宋体"/>
        </w:rPr>
        <w:t>应该是</w:t>
      </w:r>
      <w:r w:rsidRPr="001A65B1">
        <w:rPr>
          <w:i/>
        </w:rPr>
        <w:t>T</w:t>
      </w:r>
      <w:r w:rsidRPr="001A65B1">
        <w:t>(</w:t>
      </w:r>
      <w:r w:rsidRPr="001A65B1">
        <w:rPr>
          <w:i/>
        </w:rPr>
        <w:t>n</w:t>
      </w:r>
      <w:r w:rsidRPr="001A65B1">
        <w:t xml:space="preserve">) = </w:t>
      </w:r>
      <w:r w:rsidRPr="001A65B1">
        <w:rPr>
          <w:i/>
        </w:rPr>
        <w:t>T</w:t>
      </w:r>
      <w:r w:rsidRPr="001A65B1">
        <w:t>(</w:t>
      </w:r>
      <w:r w:rsidRPr="001A65B1">
        <w:rPr>
          <w:i/>
        </w:rPr>
        <w:t>n</w:t>
      </w:r>
      <w:r w:rsidRPr="001A65B1">
        <w:t>-1)</w:t>
      </w:r>
      <w:commentRangeStart w:id="56"/>
      <w:r w:rsidRPr="001A65B1">
        <w:t xml:space="preserve"> + </w:t>
      </w:r>
      <w:r w:rsidRPr="001A65B1">
        <w:rPr>
          <w:i/>
        </w:rPr>
        <w:t>T</w:t>
      </w:r>
      <w:r w:rsidRPr="001A65B1">
        <w:t>(1)</w:t>
      </w:r>
      <w:commentRangeEnd w:id="56"/>
      <w:r w:rsidR="00CC4DC9">
        <w:rPr>
          <w:rStyle w:val="af3"/>
        </w:rPr>
        <w:commentReference w:id="56"/>
      </w:r>
      <w:r w:rsidRPr="001A65B1">
        <w:t xml:space="preserve"> + </w:t>
      </w:r>
      <w:r w:rsidRPr="001A65B1">
        <w:rPr>
          <w:i/>
        </w:rPr>
        <w:t>n</w:t>
      </w:r>
      <w:r w:rsidRPr="005B67FC">
        <w:rPr>
          <w:rFonts w:eastAsia="宋体" w:hint="eastAsia"/>
        </w:rPr>
        <w:t>。</w:t>
      </w:r>
      <w:r w:rsidR="008C053B">
        <w:rPr>
          <w:rFonts w:eastAsia="宋体" w:hint="eastAsia"/>
        </w:rPr>
        <w:t>显然</w:t>
      </w:r>
      <w:r w:rsidR="008C053B">
        <w:rPr>
          <w:rFonts w:eastAsia="宋体"/>
        </w:rPr>
        <w:t>，</w:t>
      </w:r>
      <w:r w:rsidR="00FF4E9E" w:rsidRPr="005B67FC">
        <w:rPr>
          <w:rFonts w:eastAsia="宋体" w:hint="eastAsia"/>
        </w:rPr>
        <w:t>这两个</w:t>
      </w:r>
      <w:r w:rsidR="00FF4E9E" w:rsidRPr="005B67FC">
        <w:rPr>
          <w:rFonts w:eastAsia="宋体"/>
        </w:rPr>
        <w:t>递归调用是极其不平衡</w:t>
      </w:r>
      <w:r w:rsidR="00FF4E9E" w:rsidRPr="005B67FC">
        <w:rPr>
          <w:rFonts w:eastAsia="宋体" w:hint="eastAsia"/>
        </w:rPr>
        <w:t>的，而且</w:t>
      </w:r>
      <w:r w:rsidR="00FF4E9E" w:rsidRPr="005B67FC">
        <w:rPr>
          <w:rFonts w:eastAsia="宋体"/>
        </w:rPr>
        <w:t>我们最终</w:t>
      </w:r>
      <w:r w:rsidR="008C053B" w:rsidRPr="005B67FC">
        <w:rPr>
          <w:rFonts w:eastAsia="宋体"/>
        </w:rPr>
        <w:t>基本上</w:t>
      </w:r>
      <w:r w:rsidR="008C053B">
        <w:rPr>
          <w:rFonts w:eastAsia="宋体" w:hint="eastAsia"/>
        </w:rPr>
        <w:t>会</w:t>
      </w:r>
      <w:r w:rsidR="00FF4E9E" w:rsidRPr="005B67FC">
        <w:rPr>
          <w:rFonts w:eastAsia="宋体"/>
        </w:rPr>
        <w:t>获得一个</w:t>
      </w:r>
      <w:r w:rsidR="008C053B">
        <w:rPr>
          <w:rFonts w:eastAsia="宋体" w:hint="eastAsia"/>
        </w:rPr>
        <w:t>解决</w:t>
      </w:r>
      <w:r w:rsidR="00FF4E9E" w:rsidRPr="005B67FC">
        <w:rPr>
          <w:rFonts w:eastAsia="宋体" w:hint="eastAsia"/>
        </w:rPr>
        <w:t>握手</w:t>
      </w:r>
      <w:r w:rsidR="00FF4E9E" w:rsidRPr="005B67FC">
        <w:rPr>
          <w:rFonts w:eastAsia="宋体"/>
        </w:rPr>
        <w:t>问题的递归式，</w:t>
      </w:r>
      <w:r w:rsidR="008C053B">
        <w:rPr>
          <w:rFonts w:eastAsia="宋体" w:hint="eastAsia"/>
        </w:rPr>
        <w:t>结果</w:t>
      </w:r>
      <w:r w:rsidR="008C053B">
        <w:rPr>
          <w:rFonts w:eastAsia="宋体"/>
        </w:rPr>
        <w:t>是个</w:t>
      </w:r>
      <w:r w:rsidR="00FF4E9E" w:rsidRPr="005B67FC">
        <w:rPr>
          <w:rFonts w:eastAsia="宋体"/>
        </w:rPr>
        <w:t>平方级</w:t>
      </w:r>
      <w:r w:rsidR="008C053B">
        <w:rPr>
          <w:rFonts w:eastAsia="宋体" w:hint="eastAsia"/>
        </w:rPr>
        <w:t>算法</w:t>
      </w:r>
      <w:r w:rsidR="00FF4E9E" w:rsidRPr="005B67FC">
        <w:rPr>
          <w:rFonts w:eastAsia="宋体"/>
        </w:rPr>
        <w:t>。</w:t>
      </w:r>
      <w:r w:rsidR="008C053B">
        <w:rPr>
          <w:rFonts w:eastAsia="宋体" w:hint="eastAsia"/>
        </w:rPr>
        <w:t>接下来</w:t>
      </w:r>
      <w:r w:rsidR="00083152" w:rsidRPr="005B67FC">
        <w:rPr>
          <w:rFonts w:eastAsia="宋体" w:hint="eastAsia"/>
        </w:rPr>
        <w:t>，</w:t>
      </w:r>
      <w:r w:rsidR="00603E5B" w:rsidRPr="005B67FC">
        <w:rPr>
          <w:rFonts w:eastAsia="宋体" w:hint="eastAsia"/>
        </w:rPr>
        <w:t>如果</w:t>
      </w:r>
      <w:r w:rsidR="00603E5B" w:rsidRPr="005B67FC">
        <w:rPr>
          <w:rFonts w:eastAsia="宋体"/>
        </w:rPr>
        <w:t>我们想让这两个递归调用</w:t>
      </w:r>
      <w:r w:rsidR="00083152" w:rsidRPr="005B67FC">
        <w:rPr>
          <w:rFonts w:eastAsia="宋体" w:hint="eastAsia"/>
        </w:rPr>
        <w:t>的</w:t>
      </w:r>
      <w:r w:rsidR="00603E5B" w:rsidRPr="005B67FC">
        <w:rPr>
          <w:rFonts w:eastAsia="宋体"/>
        </w:rPr>
        <w:t>分布更均衡一些</w:t>
      </w:r>
      <w:r w:rsidR="00083152" w:rsidRPr="005B67FC">
        <w:rPr>
          <w:rFonts w:eastAsia="宋体" w:hint="eastAsia"/>
        </w:rPr>
        <w:t>的</w:t>
      </w:r>
      <w:r w:rsidR="00083152" w:rsidRPr="005B67FC">
        <w:rPr>
          <w:rFonts w:eastAsia="宋体"/>
        </w:rPr>
        <w:t>话</w:t>
      </w:r>
      <w:r w:rsidR="00603E5B" w:rsidRPr="005B67FC">
        <w:rPr>
          <w:rFonts w:eastAsia="宋体"/>
        </w:rPr>
        <w:t>，应该怎么做呢？</w:t>
      </w:r>
      <w:r w:rsidR="008C053B">
        <w:rPr>
          <w:rFonts w:eastAsia="宋体" w:hint="eastAsia"/>
        </w:rPr>
        <w:t>也就是</w:t>
      </w:r>
      <w:r w:rsidR="008C053B">
        <w:rPr>
          <w:rFonts w:eastAsia="宋体"/>
        </w:rPr>
        <w:t>说</w:t>
      </w:r>
      <w:r w:rsidR="00603E5B" w:rsidRPr="005B67FC">
        <w:rPr>
          <w:rFonts w:eastAsia="宋体"/>
        </w:rPr>
        <w:t>，</w:t>
      </w:r>
      <w:r w:rsidR="00603E5B" w:rsidRPr="005B67FC">
        <w:rPr>
          <w:rFonts w:eastAsia="宋体" w:hint="eastAsia"/>
        </w:rPr>
        <w:t>我们要</w:t>
      </w:r>
      <w:r w:rsidR="00603E5B" w:rsidRPr="005B67FC">
        <w:rPr>
          <w:rFonts w:eastAsia="宋体"/>
        </w:rPr>
        <w:t>怎样才能让</w:t>
      </w:r>
      <w:r w:rsidR="00603E5B" w:rsidRPr="005B67FC">
        <w:rPr>
          <w:rFonts w:eastAsia="宋体" w:hint="eastAsia"/>
        </w:rPr>
        <w:t>这</w:t>
      </w:r>
      <w:r w:rsidR="00603E5B" w:rsidRPr="005B67FC">
        <w:rPr>
          <w:rFonts w:eastAsia="宋体"/>
        </w:rPr>
        <w:t>两个子问题</w:t>
      </w:r>
      <w:r w:rsidR="00083152" w:rsidRPr="005B67FC">
        <w:rPr>
          <w:rFonts w:eastAsia="宋体" w:hint="eastAsia"/>
        </w:rPr>
        <w:t>具有</w:t>
      </w:r>
      <w:r w:rsidR="00083152" w:rsidRPr="005B67FC">
        <w:rPr>
          <w:rFonts w:eastAsia="宋体"/>
        </w:rPr>
        <w:t>同等</w:t>
      </w:r>
      <w:r w:rsidR="00603E5B" w:rsidRPr="005B67FC">
        <w:rPr>
          <w:rFonts w:eastAsia="宋体" w:hint="eastAsia"/>
        </w:rPr>
        <w:t>规模</w:t>
      </w:r>
      <w:r w:rsidR="00603E5B" w:rsidRPr="005B67FC">
        <w:rPr>
          <w:rFonts w:eastAsia="宋体"/>
        </w:rPr>
        <w:t>呢？</w:t>
      </w:r>
      <w:r w:rsidR="008C053B">
        <w:rPr>
          <w:rFonts w:eastAsia="宋体" w:hint="eastAsia"/>
        </w:rPr>
        <w:t>因为</w:t>
      </w:r>
      <w:r w:rsidR="00083152" w:rsidRPr="005B67FC">
        <w:rPr>
          <w:rFonts w:eastAsia="宋体" w:hint="eastAsia"/>
        </w:rPr>
        <w:t>只有在</w:t>
      </w:r>
      <w:r w:rsidR="00083152" w:rsidRPr="005B67FC">
        <w:rPr>
          <w:rFonts w:eastAsia="宋体"/>
        </w:rPr>
        <w:t>这种情况下</w:t>
      </w:r>
      <w:r w:rsidR="00603E5B" w:rsidRPr="005B67FC">
        <w:rPr>
          <w:rFonts w:eastAsia="宋体"/>
        </w:rPr>
        <w:t>，相应递归式</w:t>
      </w:r>
      <w:r w:rsidR="00083152" w:rsidRPr="005B67FC">
        <w:rPr>
          <w:rFonts w:eastAsia="宋体" w:hint="eastAsia"/>
        </w:rPr>
        <w:t>才</w:t>
      </w:r>
      <w:r w:rsidR="00603E5B" w:rsidRPr="005B67FC">
        <w:rPr>
          <w:rFonts w:eastAsia="宋体"/>
        </w:rPr>
        <w:t>会</w:t>
      </w:r>
      <w:r w:rsidR="00603E5B" w:rsidRPr="005B67FC">
        <w:rPr>
          <w:rFonts w:eastAsia="宋体" w:hint="eastAsia"/>
        </w:rPr>
        <w:t>转变成</w:t>
      </w:r>
      <w:r w:rsidR="00603E5B" w:rsidRPr="001A65B1">
        <w:rPr>
          <w:i/>
        </w:rPr>
        <w:t>T</w:t>
      </w:r>
      <w:r w:rsidR="00603E5B" w:rsidRPr="001A65B1">
        <w:t>(</w:t>
      </w:r>
      <w:r w:rsidR="00603E5B" w:rsidRPr="001A65B1">
        <w:rPr>
          <w:i/>
        </w:rPr>
        <w:t>n</w:t>
      </w:r>
      <w:r w:rsidR="00603E5B" w:rsidRPr="001A65B1">
        <w:t>) = 2</w:t>
      </w:r>
      <w:r w:rsidR="00603E5B" w:rsidRPr="001A65B1">
        <w:rPr>
          <w:i/>
        </w:rPr>
        <w:t>T</w:t>
      </w:r>
      <w:r w:rsidR="00603E5B" w:rsidRPr="001A65B1">
        <w:t>(</w:t>
      </w:r>
      <w:r w:rsidR="00603E5B" w:rsidRPr="001A65B1">
        <w:rPr>
          <w:i/>
        </w:rPr>
        <w:t>n</w:t>
      </w:r>
      <w:r w:rsidR="00603E5B" w:rsidRPr="001A65B1">
        <w:t xml:space="preserve">/2) + </w:t>
      </w:r>
      <w:r w:rsidR="00603E5B" w:rsidRPr="001A65B1">
        <w:rPr>
          <w:i/>
        </w:rPr>
        <w:t>n</w:t>
      </w:r>
      <w:r w:rsidR="00603E5B" w:rsidRPr="005B67FC">
        <w:rPr>
          <w:rFonts w:eastAsia="宋体" w:hint="eastAsia"/>
        </w:rPr>
        <w:t>。想必</w:t>
      </w:r>
      <w:r w:rsidR="00FA43BB">
        <w:rPr>
          <w:rFonts w:eastAsia="宋体" w:hint="eastAsia"/>
        </w:rPr>
        <w:t>您</w:t>
      </w:r>
      <w:r w:rsidR="00083152" w:rsidRPr="005B67FC">
        <w:rPr>
          <w:rFonts w:eastAsia="宋体" w:hint="eastAsia"/>
        </w:rPr>
        <w:t>对</w:t>
      </w:r>
      <w:r w:rsidR="00083152" w:rsidRPr="00083152">
        <w:rPr>
          <w:rFonts w:eastAsia="宋体" w:hint="eastAsia"/>
        </w:rPr>
        <w:t>该递归式</w:t>
      </w:r>
      <w:r w:rsidR="00603E5B" w:rsidRPr="005B67FC">
        <w:rPr>
          <w:rFonts w:eastAsia="宋体" w:hint="eastAsia"/>
        </w:rPr>
        <w:t>也</w:t>
      </w:r>
      <w:r w:rsidR="00603E5B" w:rsidRPr="005B67FC">
        <w:rPr>
          <w:rFonts w:eastAsia="宋体"/>
        </w:rPr>
        <w:t>非常熟悉</w:t>
      </w:r>
      <w:r w:rsidR="00603E5B" w:rsidRPr="005B67FC">
        <w:rPr>
          <w:rFonts w:eastAsia="宋体" w:hint="eastAsia"/>
        </w:rPr>
        <w:t>，</w:t>
      </w:r>
      <w:r w:rsidR="00603E5B" w:rsidRPr="005B67FC">
        <w:rPr>
          <w:rFonts w:eastAsia="宋体"/>
        </w:rPr>
        <w:t>它</w:t>
      </w:r>
      <w:r w:rsidR="00603E5B" w:rsidRPr="005B67FC">
        <w:rPr>
          <w:rFonts w:eastAsia="宋体" w:hint="eastAsia"/>
        </w:rPr>
        <w:t>就</w:t>
      </w:r>
      <w:r w:rsidR="00603E5B" w:rsidRPr="005B67FC">
        <w:rPr>
          <w:rFonts w:eastAsia="宋体"/>
        </w:rPr>
        <w:t>是典型的分治递归式，</w:t>
      </w:r>
      <w:r w:rsidR="00FA43BB">
        <w:rPr>
          <w:rFonts w:eastAsia="宋体" w:hint="eastAsia"/>
        </w:rPr>
        <w:t>其</w:t>
      </w:r>
      <w:r w:rsidR="00603E5B" w:rsidRPr="005B67FC">
        <w:rPr>
          <w:rFonts w:eastAsia="宋体"/>
        </w:rPr>
        <w:t>运行时间为</w:t>
      </w:r>
      <w:r w:rsidR="00A41577">
        <w:rPr>
          <w:rFonts w:eastAsia="宋体" w:hint="eastAsia"/>
        </w:rPr>
        <w:t>线性对数</w:t>
      </w:r>
      <w:r w:rsidR="00603E5B" w:rsidRPr="005B67FC">
        <w:rPr>
          <w:rFonts w:eastAsia="宋体"/>
        </w:rPr>
        <w:t>级（</w:t>
      </w:r>
      <w:r w:rsidR="00603E5B" w:rsidRPr="001A65B1">
        <w:t>Θ(</w:t>
      </w:r>
      <w:r w:rsidR="00603E5B" w:rsidRPr="001A65B1">
        <w:rPr>
          <w:i/>
        </w:rPr>
        <w:t>n</w:t>
      </w:r>
      <w:r w:rsidR="00603E5B" w:rsidRPr="001A65B1">
        <w:t xml:space="preserve"> lg </w:t>
      </w:r>
      <w:r w:rsidR="00603E5B" w:rsidRPr="001A65B1">
        <w:rPr>
          <w:i/>
        </w:rPr>
        <w:t>n</w:t>
      </w:r>
      <w:r w:rsidR="00603E5B" w:rsidRPr="005B67FC">
        <w:rPr>
          <w:rFonts w:eastAsia="宋体"/>
        </w:rPr>
        <w:t>）</w:t>
      </w:r>
      <w:r w:rsidR="00603E5B" w:rsidRPr="005B67FC">
        <w:rPr>
          <w:rFonts w:eastAsia="宋体" w:hint="eastAsia"/>
        </w:rPr>
        <w:t>——</w:t>
      </w:r>
      <w:r w:rsidR="00603E5B" w:rsidRPr="005B67FC">
        <w:rPr>
          <w:rFonts w:eastAsia="宋体"/>
        </w:rPr>
        <w:t>这算</w:t>
      </w:r>
      <w:r w:rsidR="00FA43BB">
        <w:rPr>
          <w:rFonts w:eastAsia="宋体" w:hint="eastAsia"/>
        </w:rPr>
        <w:t>得</w:t>
      </w:r>
      <w:r w:rsidR="00FA43BB">
        <w:rPr>
          <w:rFonts w:eastAsia="宋体"/>
        </w:rPr>
        <w:t>上</w:t>
      </w:r>
      <w:r w:rsidR="00603E5B" w:rsidRPr="005B67FC">
        <w:rPr>
          <w:rFonts w:eastAsia="宋体"/>
        </w:rPr>
        <w:t>是一次</w:t>
      </w:r>
      <w:r w:rsidR="00FA43BB">
        <w:rPr>
          <w:rFonts w:eastAsia="宋体" w:hint="eastAsia"/>
          <w:i/>
        </w:rPr>
        <w:t>飞跃</w:t>
      </w:r>
      <w:r w:rsidR="00083152" w:rsidRPr="005B67FC">
        <w:rPr>
          <w:rFonts w:eastAsia="宋体" w:hint="eastAsia"/>
        </w:rPr>
        <w:t>了</w:t>
      </w:r>
      <w:r w:rsidR="00603E5B" w:rsidRPr="005B67FC">
        <w:rPr>
          <w:rFonts w:eastAsia="宋体"/>
        </w:rPr>
        <w:t>。</w:t>
      </w:r>
    </w:p>
    <w:p w14:paraId="66FDDFF2" w14:textId="3735F1DC" w:rsidR="00083152" w:rsidRPr="00A670F2" w:rsidRDefault="003D6669" w:rsidP="00075768">
      <w:pPr>
        <w:spacing w:after="156"/>
        <w:ind w:firstLine="420"/>
        <w:rPr>
          <w:rFonts w:ascii="宋体" w:eastAsia="宋体" w:hAnsi="宋体"/>
        </w:rPr>
      </w:pPr>
      <w:r w:rsidRPr="00A670F2">
        <w:rPr>
          <w:rFonts w:ascii="宋体" w:eastAsia="宋体" w:hAnsi="宋体" w:hint="eastAsia"/>
        </w:rPr>
        <w:t>在</w:t>
      </w:r>
      <w:r w:rsidR="00FA43BB">
        <w:rPr>
          <w:rFonts w:ascii="宋体" w:eastAsia="宋体" w:hAnsi="宋体" w:hint="eastAsia"/>
        </w:rPr>
        <w:t>下面</w:t>
      </w:r>
      <w:r w:rsidR="00FA43BB">
        <w:rPr>
          <w:rFonts w:ascii="宋体" w:eastAsia="宋体" w:hAnsi="宋体"/>
        </w:rPr>
        <w:t>的</w:t>
      </w:r>
      <w:r w:rsidR="00A66D6C" w:rsidRPr="00A670F2">
        <w:rPr>
          <w:rFonts w:ascii="宋体" w:eastAsia="宋体" w:hAnsi="宋体" w:hint="eastAsia"/>
        </w:rPr>
        <w:t>图6-1与图6-2</w:t>
      </w:r>
      <w:r w:rsidR="003457EF" w:rsidRPr="00A670F2">
        <w:rPr>
          <w:rFonts w:ascii="宋体" w:eastAsia="宋体" w:hAnsi="宋体" w:hint="eastAsia"/>
        </w:rPr>
        <w:t>中，我们</w:t>
      </w:r>
      <w:r w:rsidRPr="00A670F2">
        <w:rPr>
          <w:rFonts w:ascii="宋体" w:eastAsia="宋体" w:hAnsi="宋体" w:hint="eastAsia"/>
        </w:rPr>
        <w:t>用递归树的形式诠释了这两种方法间的不同</w:t>
      </w:r>
      <w:r w:rsidR="00FA43BB">
        <w:rPr>
          <w:rFonts w:ascii="宋体" w:eastAsia="宋体" w:hAnsi="宋体" w:hint="eastAsia"/>
        </w:rPr>
        <w:t>之处</w:t>
      </w:r>
      <w:r w:rsidRPr="00A670F2">
        <w:rPr>
          <w:rFonts w:ascii="宋体" w:eastAsia="宋体" w:hAnsi="宋体" w:hint="eastAsia"/>
        </w:rPr>
        <w:t>。您可以</w:t>
      </w:r>
      <w:r w:rsidR="00FA43BB">
        <w:rPr>
          <w:rFonts w:ascii="宋体" w:eastAsia="宋体" w:hAnsi="宋体" w:hint="eastAsia"/>
        </w:rPr>
        <w:t>看</w:t>
      </w:r>
      <w:r w:rsidRPr="00A670F2">
        <w:rPr>
          <w:rFonts w:ascii="宋体" w:eastAsia="宋体" w:hAnsi="宋体" w:hint="eastAsia"/>
        </w:rPr>
        <w:t>到，它们在</w:t>
      </w:r>
      <w:r w:rsidR="00A66D6C" w:rsidRPr="00A670F2">
        <w:rPr>
          <w:rFonts w:ascii="宋体" w:eastAsia="宋体" w:hAnsi="宋体" w:hint="eastAsia"/>
        </w:rPr>
        <w:t>节点数量</w:t>
      </w:r>
      <w:r w:rsidRPr="00A670F2">
        <w:rPr>
          <w:rFonts w:ascii="宋体" w:eastAsia="宋体" w:hAnsi="宋体" w:hint="eastAsia"/>
        </w:rPr>
        <w:t>上</w:t>
      </w:r>
      <w:r w:rsidR="00A66D6C" w:rsidRPr="00A670F2">
        <w:rPr>
          <w:rFonts w:ascii="宋体" w:eastAsia="宋体" w:hAnsi="宋体" w:hint="eastAsia"/>
        </w:rPr>
        <w:t>是相同的——</w:t>
      </w:r>
      <w:del w:id="57" w:author="Decheng Fan" w:date="2014-06-19T19:09:00Z">
        <w:r w:rsidR="00FA43BB" w:rsidDel="00C3223F">
          <w:rPr>
            <w:rFonts w:ascii="宋体" w:eastAsia="宋体" w:hAnsi="宋体" w:hint="eastAsia"/>
          </w:rPr>
          <w:delText>毕竟</w:delText>
        </w:r>
      </w:del>
      <w:ins w:id="58" w:author="Decheng Fan" w:date="2014-06-19T19:10:00Z">
        <w:r w:rsidR="00C3223F">
          <w:rPr>
            <w:rFonts w:ascii="宋体" w:eastAsia="宋体" w:hAnsi="宋体" w:hint="eastAsia"/>
          </w:rPr>
          <w:t>而</w:t>
        </w:r>
      </w:ins>
      <w:del w:id="59" w:author="Decheng Fan" w:date="2014-06-19T19:10:00Z">
        <w:r w:rsidR="00A66D6C" w:rsidRPr="00A670F2" w:rsidDel="00C3223F">
          <w:rPr>
            <w:rFonts w:ascii="宋体" w:eastAsia="宋体" w:hAnsi="宋体" w:hint="eastAsia"/>
          </w:rPr>
          <w:delText>这</w:delText>
        </w:r>
      </w:del>
      <w:r w:rsidR="00A66D6C" w:rsidRPr="00A670F2">
        <w:rPr>
          <w:rFonts w:ascii="宋体" w:eastAsia="宋体" w:hAnsi="宋体" w:hint="eastAsia"/>
        </w:rPr>
        <w:t>主要</w:t>
      </w:r>
      <w:ins w:id="60" w:author="Decheng Fan" w:date="2014-06-19T19:09:00Z">
        <w:r w:rsidR="00C3223F">
          <w:rPr>
            <w:rFonts w:ascii="宋体" w:eastAsia="宋体" w:hAnsi="宋体" w:hint="eastAsia"/>
          </w:rPr>
          <w:t>的效应</w:t>
        </w:r>
      </w:ins>
      <w:ins w:id="61" w:author="Decheng Fan" w:date="2014-06-19T19:10:00Z">
        <w:r w:rsidR="00C3223F">
          <w:rPr>
            <w:rFonts w:ascii="宋体" w:eastAsia="宋体" w:hAnsi="宋体" w:hint="eastAsia"/>
          </w:rPr>
          <w:t>则</w:t>
        </w:r>
      </w:ins>
      <w:ins w:id="62" w:author="Decheng Fan" w:date="2014-06-19T19:09:00Z">
        <w:r w:rsidR="00C3223F">
          <w:rPr>
            <w:rFonts w:ascii="宋体" w:eastAsia="宋体" w:hAnsi="宋体" w:hint="eastAsia"/>
          </w:rPr>
          <w:t>来自</w:t>
        </w:r>
      </w:ins>
      <w:del w:id="63" w:author="Decheng Fan" w:date="2014-06-19T19:09:00Z">
        <w:r w:rsidRPr="00A670F2" w:rsidDel="00C3223F">
          <w:rPr>
            <w:rFonts w:ascii="宋体" w:eastAsia="宋体" w:hAnsi="宋体" w:hint="eastAsia"/>
          </w:rPr>
          <w:delText>为了说明</w:delText>
        </w:r>
      </w:del>
      <w:r w:rsidR="00A66D6C" w:rsidRPr="00A670F2">
        <w:rPr>
          <w:rFonts w:ascii="宋体" w:eastAsia="宋体" w:hAnsi="宋体" w:hint="eastAsia"/>
        </w:rPr>
        <w:t>这些节点上的</w:t>
      </w:r>
      <w:r w:rsidR="00A66D6C" w:rsidRPr="00A670F2">
        <w:rPr>
          <w:rFonts w:ascii="宋体" w:eastAsia="宋体" w:hAnsi="宋体" w:hint="eastAsia"/>
          <w:i/>
        </w:rPr>
        <w:t>工作</w:t>
      </w:r>
      <w:r w:rsidR="00A66D6C" w:rsidRPr="00A670F2">
        <w:rPr>
          <w:rFonts w:ascii="宋体" w:eastAsia="宋体" w:hAnsi="宋体" w:hint="eastAsia"/>
        </w:rPr>
        <w:t>分配</w:t>
      </w:r>
      <w:r w:rsidRPr="00A670F2">
        <w:rPr>
          <w:rFonts w:ascii="宋体" w:eastAsia="宋体" w:hAnsi="宋体" w:hint="eastAsia"/>
        </w:rPr>
        <w:t>情况。</w:t>
      </w:r>
      <w:r w:rsidR="00FA43BB">
        <w:rPr>
          <w:rFonts w:ascii="宋体" w:eastAsia="宋体" w:hAnsi="宋体" w:hint="eastAsia"/>
        </w:rPr>
        <w:t>然后</w:t>
      </w:r>
      <w:r w:rsidRPr="00A670F2">
        <w:rPr>
          <w:rFonts w:ascii="宋体" w:eastAsia="宋体" w:hAnsi="宋体" w:hint="eastAsia"/>
        </w:rPr>
        <w:t>就像</w:t>
      </w:r>
      <w:r w:rsidR="00FA43BB">
        <w:rPr>
          <w:rFonts w:ascii="宋体" w:eastAsia="宋体" w:hAnsi="宋体" w:hint="eastAsia"/>
        </w:rPr>
        <w:t>看</w:t>
      </w:r>
      <w:r w:rsidR="00A66D6C" w:rsidRPr="00A670F2">
        <w:rPr>
          <w:rFonts w:ascii="宋体" w:eastAsia="宋体" w:hAnsi="宋体" w:hint="eastAsia"/>
        </w:rPr>
        <w:t>魔术师的把戏</w:t>
      </w:r>
      <w:r w:rsidR="00FA43BB">
        <w:rPr>
          <w:rFonts w:ascii="宋体" w:eastAsia="宋体" w:hAnsi="宋体" w:hint="eastAsia"/>
        </w:rPr>
        <w:t>一样</w:t>
      </w:r>
      <w:r w:rsidR="00A66D6C" w:rsidRPr="00A670F2">
        <w:rPr>
          <w:rFonts w:ascii="宋体" w:eastAsia="宋体" w:hAnsi="宋体" w:hint="eastAsia"/>
        </w:rPr>
        <w:t>，</w:t>
      </w:r>
      <w:r w:rsidR="00FA43BB">
        <w:rPr>
          <w:rFonts w:ascii="宋体" w:eastAsia="宋体" w:hAnsi="宋体" w:hint="eastAsia"/>
        </w:rPr>
        <w:t>您能</w:t>
      </w:r>
      <w:r w:rsidR="00FA43BB">
        <w:rPr>
          <w:rFonts w:ascii="宋体" w:eastAsia="宋体" w:hAnsi="宋体"/>
        </w:rPr>
        <w:t>看出</w:t>
      </w:r>
      <w:r w:rsidRPr="00A670F2">
        <w:rPr>
          <w:rFonts w:ascii="宋体" w:eastAsia="宋体" w:hAnsi="宋体" w:hint="eastAsia"/>
        </w:rPr>
        <w:t>我们都把工作</w:t>
      </w:r>
      <w:r w:rsidR="00A66D6C" w:rsidRPr="00A670F2">
        <w:rPr>
          <w:rFonts w:ascii="宋体" w:eastAsia="宋体" w:hAnsi="宋体" w:hint="eastAsia"/>
        </w:rPr>
        <w:t>分配到哪儿了</w:t>
      </w:r>
      <w:r w:rsidR="00FA43BB">
        <w:rPr>
          <w:rFonts w:ascii="宋体" w:eastAsia="宋体" w:hAnsi="宋体" w:hint="eastAsia"/>
        </w:rPr>
        <w:t>吗</w:t>
      </w:r>
      <w:r w:rsidR="00A66D6C" w:rsidRPr="00A670F2">
        <w:rPr>
          <w:rFonts w:ascii="宋体" w:eastAsia="宋体" w:hAnsi="宋体" w:hint="eastAsia"/>
        </w:rPr>
        <w:t>？</w:t>
      </w:r>
      <w:r w:rsidR="00FA43BB">
        <w:rPr>
          <w:rFonts w:ascii="宋体" w:eastAsia="宋体" w:hAnsi="宋体" w:hint="eastAsia"/>
        </w:rPr>
        <w:t>在</w:t>
      </w:r>
      <w:r w:rsidR="00FA43BB">
        <w:rPr>
          <w:rFonts w:ascii="宋体" w:eastAsia="宋体" w:hAnsi="宋体"/>
        </w:rPr>
        <w:t>这</w:t>
      </w:r>
      <w:r w:rsidR="00FA43BB">
        <w:rPr>
          <w:rFonts w:ascii="宋体" w:eastAsia="宋体" w:hAnsi="宋体" w:hint="eastAsia"/>
        </w:rPr>
        <w:t>过程中</w:t>
      </w:r>
      <w:r w:rsidR="00FA43BB">
        <w:rPr>
          <w:rFonts w:ascii="宋体" w:eastAsia="宋体" w:hAnsi="宋体"/>
        </w:rPr>
        <w:t>最重要的是要理解</w:t>
      </w:r>
      <w:r w:rsidR="00A66D6C" w:rsidRPr="00A670F2">
        <w:rPr>
          <w:rFonts w:ascii="宋体" w:eastAsia="宋体" w:hAnsi="宋体" w:hint="eastAsia"/>
        </w:rPr>
        <w:t>，对于相对简单，但会逐步失衡的那个方法</w:t>
      </w:r>
      <w:r w:rsidR="00166F37">
        <w:rPr>
          <w:rFonts w:ascii="宋体" w:eastAsia="宋体" w:hAnsi="宋体" w:hint="eastAsia"/>
        </w:rPr>
        <w:t>来说</w:t>
      </w:r>
      <w:r w:rsidR="00A66D6C" w:rsidRPr="00A670F2">
        <w:rPr>
          <w:rFonts w:ascii="宋体" w:eastAsia="宋体" w:hAnsi="宋体" w:hint="eastAsia"/>
        </w:rPr>
        <w:t>（图6-1</w:t>
      </w:r>
      <w:r w:rsidRPr="00A670F2">
        <w:rPr>
          <w:rFonts w:ascii="宋体" w:eastAsia="宋体" w:hAnsi="宋体" w:hint="eastAsia"/>
        </w:rPr>
        <w:t>）</w:t>
      </w:r>
      <w:r w:rsidR="00A66D6C" w:rsidRPr="00A670F2">
        <w:rPr>
          <w:rFonts w:ascii="宋体" w:eastAsia="宋体" w:hAnsi="宋体" w:hint="eastAsia"/>
        </w:rPr>
        <w:t>，</w:t>
      </w:r>
      <w:r w:rsidRPr="00A670F2">
        <w:rPr>
          <w:rFonts w:ascii="宋体" w:eastAsia="宋体" w:hAnsi="宋体" w:hint="eastAsia"/>
        </w:rPr>
        <w:t>我们会看到它的许多节点被赋予了高额</w:t>
      </w:r>
      <w:r w:rsidR="003457EF" w:rsidRPr="00A670F2">
        <w:rPr>
          <w:rFonts w:ascii="宋体" w:eastAsia="宋体" w:hAnsi="宋体" w:hint="eastAsia"/>
        </w:rPr>
        <w:t>的工作量。而对于能保持平衡的分治法来说</w:t>
      </w:r>
      <w:r w:rsidR="005B49F3" w:rsidRPr="00A670F2">
        <w:rPr>
          <w:rFonts w:ascii="宋体" w:eastAsia="宋体" w:hAnsi="宋体" w:hint="eastAsia"/>
        </w:rPr>
        <w:t>（图6-</w:t>
      </w:r>
      <w:r w:rsidR="005B49F3">
        <w:rPr>
          <w:rFonts w:ascii="宋体" w:eastAsia="宋体" w:hAnsi="宋体"/>
        </w:rPr>
        <w:t>2</w:t>
      </w:r>
      <w:r w:rsidR="005B49F3" w:rsidRPr="00A670F2">
        <w:rPr>
          <w:rFonts w:ascii="宋体" w:eastAsia="宋体" w:hAnsi="宋体" w:hint="eastAsia"/>
        </w:rPr>
        <w:t>）</w:t>
      </w:r>
      <w:r w:rsidR="003457EF" w:rsidRPr="00A670F2">
        <w:rPr>
          <w:rFonts w:ascii="宋体" w:eastAsia="宋体" w:hAnsi="宋体" w:hint="eastAsia"/>
        </w:rPr>
        <w:t>，</w:t>
      </w:r>
      <w:r w:rsidRPr="00A670F2">
        <w:rPr>
          <w:rFonts w:ascii="宋体" w:eastAsia="宋体" w:hAnsi="宋体" w:hint="eastAsia"/>
        </w:rPr>
        <w:t>它的</w:t>
      </w:r>
      <w:r w:rsidR="003457EF" w:rsidRPr="00A670F2">
        <w:rPr>
          <w:rFonts w:ascii="宋体" w:eastAsia="宋体" w:hAnsi="宋体" w:hint="eastAsia"/>
        </w:rPr>
        <w:t>大多数节点上的工作量都</w:t>
      </w:r>
      <w:r w:rsidR="003457EF" w:rsidRPr="00A670F2">
        <w:rPr>
          <w:rFonts w:ascii="宋体" w:eastAsia="宋体" w:hAnsi="宋体" w:hint="eastAsia"/>
          <w:i/>
        </w:rPr>
        <w:t>非常少</w:t>
      </w:r>
      <w:r w:rsidR="003457EF" w:rsidRPr="00A670F2">
        <w:rPr>
          <w:rFonts w:ascii="宋体" w:eastAsia="宋体" w:hAnsi="宋体" w:hint="eastAsia"/>
        </w:rPr>
        <w:t>。例如在不平衡的递归操作中，似乎总是有大约</w:t>
      </w:r>
      <w:r w:rsidR="003457EF" w:rsidRPr="001A65B1">
        <w:rPr>
          <w:i/>
        </w:rPr>
        <w:t>n</w:t>
      </w:r>
      <w:r w:rsidR="003457EF" w:rsidRPr="001A65B1">
        <w:t>/4</w:t>
      </w:r>
      <w:r w:rsidR="003457EF" w:rsidRPr="00A670F2">
        <w:rPr>
          <w:rFonts w:ascii="宋体" w:eastAsia="宋体" w:hAnsi="宋体" w:cs="Lantinghei TC Demibold"/>
        </w:rPr>
        <w:t>的</w:t>
      </w:r>
      <w:r w:rsidR="003457EF" w:rsidRPr="00A670F2">
        <w:rPr>
          <w:rFonts w:ascii="宋体" w:eastAsia="宋体" w:hAnsi="宋体" w:cs="Lantinghei TC Demibold" w:hint="eastAsia"/>
        </w:rPr>
        <w:t>调用</w:t>
      </w:r>
      <w:r w:rsidR="001B38FD">
        <w:rPr>
          <w:rFonts w:ascii="宋体" w:eastAsia="宋体" w:hAnsi="宋体" w:cs="Lantinghei TC Demibold" w:hint="eastAsia"/>
        </w:rPr>
        <w:t>会</w:t>
      </w:r>
      <w:r w:rsidR="003457EF" w:rsidRPr="00A670F2">
        <w:rPr>
          <w:rFonts w:ascii="宋体" w:eastAsia="宋体" w:hAnsi="宋体" w:cs="Lantinghei TC Demibold" w:hint="eastAsia"/>
        </w:rPr>
        <w:t>至少</w:t>
      </w:r>
      <w:r w:rsidRPr="00A670F2">
        <w:rPr>
          <w:rFonts w:ascii="宋体" w:eastAsia="宋体" w:hAnsi="宋体" w:cs="Lantinghei TC Demibold" w:hint="eastAsia"/>
        </w:rPr>
        <w:t>要耗费整体</w:t>
      </w:r>
      <w:r w:rsidR="003457EF" w:rsidRPr="001A65B1">
        <w:rPr>
          <w:i/>
        </w:rPr>
        <w:t>n</w:t>
      </w:r>
      <w:r w:rsidR="003457EF">
        <w:t>/</w:t>
      </w:r>
      <w:r w:rsidR="003457EF">
        <w:rPr>
          <w:rFonts w:hint="eastAsia"/>
        </w:rPr>
        <w:t>2</w:t>
      </w:r>
      <w:r w:rsidR="003457EF" w:rsidRPr="00A670F2">
        <w:rPr>
          <w:rFonts w:ascii="宋体" w:eastAsia="宋体" w:hAnsi="宋体" w:cs="Lantinghei TC Demibold"/>
        </w:rPr>
        <w:t>的</w:t>
      </w:r>
      <w:r w:rsidR="003457EF" w:rsidRPr="00A670F2">
        <w:rPr>
          <w:rFonts w:ascii="宋体" w:eastAsia="宋体" w:hAnsi="宋体" w:cs="Libian SC Regular"/>
        </w:rPr>
        <w:t>开销</w:t>
      </w:r>
      <w:r w:rsidR="003457EF" w:rsidRPr="00A670F2">
        <w:rPr>
          <w:rFonts w:ascii="宋体" w:eastAsia="宋体" w:hAnsi="宋体" w:cs="Libian SC Regular" w:hint="eastAsia"/>
        </w:rPr>
        <w:t>，而在一个平衡的递归操作中，</w:t>
      </w:r>
      <w:r w:rsidR="003457EF" w:rsidRPr="00A670F2">
        <w:rPr>
          <w:rFonts w:ascii="宋体" w:eastAsia="宋体" w:hAnsi="宋体" w:cs="Libian SC Regular" w:hint="eastAsia"/>
          <w:i/>
        </w:rPr>
        <w:t>无论n的值是多少</w:t>
      </w:r>
      <w:r w:rsidR="003457EF" w:rsidRPr="00A670F2">
        <w:rPr>
          <w:rFonts w:ascii="宋体" w:eastAsia="宋体" w:hAnsi="宋体" w:cs="Libian SC Regular" w:hint="eastAsia"/>
        </w:rPr>
        <w:t>，</w:t>
      </w:r>
      <w:r w:rsidR="001B38FD">
        <w:rPr>
          <w:rFonts w:ascii="宋体" w:eastAsia="宋体" w:hAnsi="宋体" w:cs="Libian SC Regular" w:hint="eastAsia"/>
        </w:rPr>
        <w:t>同样</w:t>
      </w:r>
      <w:r w:rsidR="003457EF" w:rsidRPr="00A670F2">
        <w:rPr>
          <w:rFonts w:ascii="宋体" w:eastAsia="宋体" w:hAnsi="宋体" w:cs="Libian SC Regular" w:hint="eastAsia"/>
        </w:rPr>
        <w:t>开销的节点都只</w:t>
      </w:r>
      <w:r w:rsidRPr="00A670F2">
        <w:rPr>
          <w:rFonts w:ascii="宋体" w:eastAsia="宋体" w:hAnsi="宋体" w:cs="Libian SC Regular" w:hint="eastAsia"/>
        </w:rPr>
        <w:t>会</w:t>
      </w:r>
      <w:r w:rsidR="003457EF" w:rsidRPr="00A670F2">
        <w:rPr>
          <w:rFonts w:ascii="宋体" w:eastAsia="宋体" w:hAnsi="宋体" w:cs="Libian SC Regular" w:hint="eastAsia"/>
        </w:rPr>
        <w:t>有三个。这就是它们之间</w:t>
      </w:r>
      <w:r w:rsidR="001B38FD">
        <w:rPr>
          <w:rFonts w:ascii="宋体" w:eastAsia="宋体" w:hAnsi="宋体" w:cs="Libian SC Regular" w:hint="eastAsia"/>
        </w:rPr>
        <w:t>的</w:t>
      </w:r>
      <w:r w:rsidR="003457EF" w:rsidRPr="00A670F2">
        <w:rPr>
          <w:rFonts w:ascii="宋体" w:eastAsia="宋体" w:hAnsi="宋体" w:cs="Libian SC Regular" w:hint="eastAsia"/>
        </w:rPr>
        <w:t>一个显著区别。</w:t>
      </w:r>
    </w:p>
    <w:p w14:paraId="34853E0D" w14:textId="77777777" w:rsidR="0039052F" w:rsidRPr="00032092" w:rsidRDefault="0039052F" w:rsidP="00075768">
      <w:pPr>
        <w:spacing w:after="156"/>
        <w:ind w:firstLine="360"/>
        <w:rPr>
          <w:rFonts w:ascii="宋体" w:eastAsia="宋体" w:hAnsi="宋体"/>
          <w:color w:val="C00000"/>
          <w:sz w:val="18"/>
          <w:szCs w:val="18"/>
          <w:vertAlign w:val="subscript"/>
        </w:rPr>
      </w:pPr>
      <w:r w:rsidRPr="00032092">
        <w:rPr>
          <w:rFonts w:ascii="宋体" w:eastAsia="宋体" w:hAnsi="宋体" w:hint="eastAsia"/>
          <w:color w:val="C00000"/>
          <w:sz w:val="18"/>
          <w:szCs w:val="18"/>
        </w:rPr>
        <w:t>（图）</w:t>
      </w:r>
    </w:p>
    <w:p w14:paraId="76AA4B37" w14:textId="77777777" w:rsidR="001A65B1" w:rsidRPr="00A670F2" w:rsidRDefault="00514FEE" w:rsidP="000E258E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A670F2">
        <w:rPr>
          <w:rFonts w:ascii="宋体" w:eastAsia="宋体" w:hAnsi="宋体" w:cs="Libian SC Regular"/>
          <w:b/>
          <w:i/>
          <w:sz w:val="18"/>
          <w:szCs w:val="18"/>
        </w:rPr>
        <w:t>图</w:t>
      </w:r>
      <w:r w:rsidR="001A65B1" w:rsidRPr="00A670F2">
        <w:rPr>
          <w:rFonts w:ascii="宋体" w:eastAsia="宋体" w:hAnsi="宋体"/>
          <w:b/>
          <w:i/>
          <w:sz w:val="18"/>
          <w:szCs w:val="18"/>
        </w:rPr>
        <w:t>6-1.</w:t>
      </w:r>
      <w:r w:rsidRPr="00A670F2">
        <w:rPr>
          <w:rFonts w:ascii="宋体" w:eastAsia="宋体" w:hAnsi="宋体" w:cs="Lantinghei TC Demibold"/>
          <w:i/>
          <w:sz w:val="18"/>
          <w:szCs w:val="18"/>
        </w:rPr>
        <w:t>一次</w:t>
      </w:r>
      <w:r w:rsidRPr="00A670F2">
        <w:rPr>
          <w:rFonts w:ascii="宋体" w:eastAsia="宋体" w:hAnsi="宋体" w:cs="Lantinghei TC Demibold" w:hint="eastAsia"/>
          <w:i/>
          <w:sz w:val="18"/>
          <w:szCs w:val="18"/>
        </w:rPr>
        <w:t>不</w:t>
      </w:r>
      <w:r w:rsidRPr="00A670F2">
        <w:rPr>
          <w:rFonts w:ascii="宋体" w:eastAsia="宋体" w:hAnsi="宋体" w:cs="Lantinghei TC Demibold"/>
          <w:i/>
          <w:sz w:val="18"/>
          <w:szCs w:val="18"/>
        </w:rPr>
        <w:t>平衡的分解处理，其分解</w:t>
      </w:r>
      <w:r w:rsidRPr="00A670F2">
        <w:rPr>
          <w:rFonts w:ascii="宋体" w:eastAsia="宋体" w:hAnsi="宋体" w:hint="eastAsia"/>
          <w:i/>
          <w:sz w:val="18"/>
          <w:szCs w:val="18"/>
        </w:rPr>
        <w:t>/</w:t>
      </w:r>
      <w:r w:rsidRPr="00A670F2">
        <w:rPr>
          <w:rFonts w:ascii="宋体" w:eastAsia="宋体" w:hAnsi="宋体" w:cs="Lantinghei TC Demibold"/>
          <w:i/>
          <w:sz w:val="18"/>
          <w:szCs w:val="18"/>
        </w:rPr>
        <w:t>合并</w:t>
      </w:r>
      <w:r w:rsidRPr="00A670F2">
        <w:rPr>
          <w:rFonts w:ascii="宋体" w:eastAsia="宋体" w:hAnsi="宋体" w:cs="Libian SC Regular"/>
          <w:i/>
          <w:sz w:val="18"/>
          <w:szCs w:val="18"/>
        </w:rPr>
        <w:t>为线</w:t>
      </w:r>
      <w:r w:rsidRPr="00A670F2">
        <w:rPr>
          <w:rFonts w:ascii="宋体" w:eastAsia="宋体" w:hAnsi="宋体" w:cs="Lantinghei TC Demibold" w:hint="eastAsia"/>
          <w:i/>
          <w:sz w:val="18"/>
          <w:szCs w:val="18"/>
        </w:rPr>
        <w:t>性</w:t>
      </w:r>
      <w:r w:rsidRPr="00A670F2">
        <w:rPr>
          <w:rFonts w:ascii="宋体" w:eastAsia="宋体" w:hAnsi="宋体" w:cs="Libian SC Regular"/>
          <w:i/>
          <w:sz w:val="18"/>
          <w:szCs w:val="18"/>
        </w:rPr>
        <w:t>级</w:t>
      </w:r>
      <w:r w:rsidRPr="00A670F2">
        <w:rPr>
          <w:rFonts w:ascii="宋体" w:eastAsia="宋体" w:hAnsi="宋体" w:cs="Lantinghei TC Demibold" w:hint="eastAsia"/>
          <w:i/>
          <w:sz w:val="18"/>
          <w:szCs w:val="18"/>
        </w:rPr>
        <w:t>操作，整体运行</w:t>
      </w:r>
      <w:r w:rsidRPr="00A670F2">
        <w:rPr>
          <w:rFonts w:ascii="宋体" w:eastAsia="宋体" w:hAnsi="宋体" w:cs="Libian SC Regular"/>
          <w:i/>
          <w:sz w:val="18"/>
          <w:szCs w:val="18"/>
        </w:rPr>
        <w:t>时</w:t>
      </w:r>
      <w:r w:rsidRPr="00A670F2">
        <w:rPr>
          <w:rFonts w:ascii="宋体" w:eastAsia="宋体" w:hAnsi="宋体" w:cs="Lantinghei TC Demibold" w:hint="eastAsia"/>
          <w:i/>
          <w:sz w:val="18"/>
          <w:szCs w:val="18"/>
        </w:rPr>
        <w:t>间</w:t>
      </w:r>
      <w:r w:rsidRPr="00A670F2">
        <w:rPr>
          <w:rFonts w:ascii="宋体" w:eastAsia="宋体" w:hAnsi="宋体" w:cs="Libian SC Regular" w:hint="eastAsia"/>
          <w:i/>
          <w:sz w:val="18"/>
          <w:szCs w:val="18"/>
        </w:rPr>
        <w:t>为平方级。</w:t>
      </w:r>
      <w:r w:rsidR="001A65B1" w:rsidRPr="00A670F2">
        <w:rPr>
          <w:rFonts w:ascii="宋体" w:eastAsia="宋体" w:hAnsi="宋体"/>
          <w:i/>
          <w:sz w:val="18"/>
          <w:szCs w:val="18"/>
        </w:rPr>
        <w:t xml:space="preserve"> </w:t>
      </w:r>
    </w:p>
    <w:p w14:paraId="7E147CA8" w14:textId="77777777" w:rsidR="001A65B1" w:rsidRPr="00032092" w:rsidRDefault="0039052F" w:rsidP="00075768">
      <w:pPr>
        <w:spacing w:after="156"/>
        <w:ind w:firstLine="360"/>
        <w:rPr>
          <w:sz w:val="18"/>
          <w:szCs w:val="18"/>
        </w:rPr>
      </w:pPr>
      <w:r w:rsidRPr="00032092">
        <w:rPr>
          <w:rFonts w:eastAsia="宋体" w:hint="eastAsia"/>
          <w:color w:val="C00000"/>
          <w:sz w:val="18"/>
          <w:szCs w:val="18"/>
        </w:rPr>
        <w:t>（图）</w:t>
      </w:r>
    </w:p>
    <w:p w14:paraId="72FF26A6" w14:textId="77777777" w:rsidR="00514FEE" w:rsidRPr="00514FEE" w:rsidRDefault="00514FEE" w:rsidP="000E258E">
      <w:pPr>
        <w:spacing w:after="156"/>
        <w:ind w:firstLine="390"/>
      </w:pPr>
      <w:r w:rsidRPr="00514FEE">
        <w:rPr>
          <w:rFonts w:ascii="宋体" w:eastAsia="宋体" w:hAnsi="宋体" w:cs="Libian SC Regular"/>
          <w:b/>
          <w:i/>
          <w:sz w:val="18"/>
          <w:szCs w:val="18"/>
        </w:rPr>
        <w:t>图</w:t>
      </w:r>
      <w:r>
        <w:rPr>
          <w:rFonts w:ascii="宋体" w:eastAsia="宋体" w:hAnsi="宋体"/>
          <w:b/>
          <w:i/>
          <w:sz w:val="18"/>
          <w:szCs w:val="18"/>
        </w:rPr>
        <w:t>6-</w:t>
      </w:r>
      <w:r>
        <w:rPr>
          <w:rFonts w:ascii="宋体" w:eastAsia="宋体" w:hAnsi="宋体" w:hint="eastAsia"/>
          <w:b/>
          <w:i/>
          <w:sz w:val="18"/>
          <w:szCs w:val="18"/>
        </w:rPr>
        <w:t>2</w:t>
      </w:r>
      <w:r w:rsidRPr="00514FEE">
        <w:rPr>
          <w:rFonts w:ascii="宋体" w:eastAsia="宋体" w:hAnsi="宋体"/>
          <w:b/>
          <w:i/>
          <w:sz w:val="18"/>
          <w:szCs w:val="18"/>
        </w:rPr>
        <w:t>.</w:t>
      </w:r>
      <w:r w:rsidRPr="002655B6">
        <w:rPr>
          <w:rFonts w:ascii="宋体" w:eastAsia="宋体" w:hAnsi="宋体" w:hint="eastAsia"/>
          <w:i/>
          <w:sz w:val="18"/>
          <w:szCs w:val="18"/>
        </w:rPr>
        <w:t>分治法：一次平衡的分解处理</w:t>
      </w:r>
      <w:r w:rsidR="002655B6">
        <w:rPr>
          <w:rFonts w:ascii="宋体" w:eastAsia="宋体" w:hAnsi="宋体" w:hint="eastAsia"/>
          <w:i/>
          <w:sz w:val="18"/>
          <w:szCs w:val="18"/>
        </w:rPr>
        <w:t>，</w:t>
      </w:r>
      <w:r w:rsidRPr="00514FEE">
        <w:rPr>
          <w:rFonts w:ascii="宋体" w:eastAsia="宋体" w:hAnsi="宋体" w:cs="Lantinghei TC Demibold"/>
          <w:i/>
          <w:sz w:val="18"/>
          <w:szCs w:val="18"/>
        </w:rPr>
        <w:t>其分解</w:t>
      </w:r>
      <w:r w:rsidRPr="00514FEE">
        <w:rPr>
          <w:rFonts w:ascii="宋体" w:eastAsia="宋体" w:hAnsi="宋体" w:hint="eastAsia"/>
          <w:i/>
          <w:sz w:val="18"/>
          <w:szCs w:val="18"/>
        </w:rPr>
        <w:t>/</w:t>
      </w:r>
      <w:r w:rsidRPr="00514FEE">
        <w:rPr>
          <w:rFonts w:ascii="宋体" w:eastAsia="宋体" w:hAnsi="宋体" w:cs="Lantinghei TC Demibold"/>
          <w:i/>
          <w:sz w:val="18"/>
          <w:szCs w:val="18"/>
        </w:rPr>
        <w:t>合并</w:t>
      </w:r>
      <w:r>
        <w:rPr>
          <w:rFonts w:ascii="宋体" w:eastAsia="宋体" w:hAnsi="宋体" w:cs="Lantinghei TC Demibold" w:hint="eastAsia"/>
          <w:i/>
          <w:sz w:val="18"/>
          <w:szCs w:val="18"/>
        </w:rPr>
        <w:t>为线性级操作、</w:t>
      </w:r>
      <w:r w:rsidRPr="00514FEE">
        <w:rPr>
          <w:rFonts w:ascii="宋体" w:eastAsia="宋体" w:hAnsi="宋体" w:cs="Lantinghei TC Demibold" w:hint="eastAsia"/>
          <w:i/>
          <w:sz w:val="18"/>
          <w:szCs w:val="18"/>
        </w:rPr>
        <w:t>整体运行</w:t>
      </w:r>
      <w:r w:rsidRPr="00514FEE">
        <w:rPr>
          <w:rFonts w:ascii="宋体" w:eastAsia="宋体" w:hAnsi="宋体" w:cs="Libian SC Regular"/>
          <w:i/>
          <w:sz w:val="18"/>
          <w:szCs w:val="18"/>
        </w:rPr>
        <w:t>时</w:t>
      </w:r>
      <w:r w:rsidRPr="00514FEE">
        <w:rPr>
          <w:rFonts w:ascii="宋体" w:eastAsia="宋体" w:hAnsi="宋体" w:cs="Lantinghei TC Demibold" w:hint="eastAsia"/>
          <w:i/>
          <w:sz w:val="18"/>
          <w:szCs w:val="18"/>
        </w:rPr>
        <w:t>间</w:t>
      </w:r>
      <w:r>
        <w:rPr>
          <w:rFonts w:ascii="宋体" w:eastAsia="宋体" w:hAnsi="宋体" w:cs="Libian SC Regular" w:hint="eastAsia"/>
          <w:i/>
          <w:sz w:val="18"/>
          <w:szCs w:val="18"/>
        </w:rPr>
        <w:t>为线性</w:t>
      </w:r>
      <w:r w:rsidR="002655B6">
        <w:rPr>
          <w:rFonts w:ascii="宋体" w:eastAsia="宋体" w:hAnsi="宋体" w:cs="Libian SC Regular" w:hint="eastAsia"/>
          <w:i/>
          <w:sz w:val="18"/>
          <w:szCs w:val="18"/>
        </w:rPr>
        <w:t>对数</w:t>
      </w:r>
      <w:r>
        <w:rPr>
          <w:rFonts w:ascii="宋体" w:eastAsia="宋体" w:hAnsi="宋体" w:cs="Libian SC Regular" w:hint="eastAsia"/>
          <w:i/>
          <w:sz w:val="18"/>
          <w:szCs w:val="18"/>
        </w:rPr>
        <w:t>级</w:t>
      </w:r>
      <w:r w:rsidRPr="00514FEE">
        <w:rPr>
          <w:rFonts w:ascii="宋体" w:eastAsia="宋体" w:hAnsi="宋体" w:cs="Libian SC Regular" w:hint="eastAsia"/>
          <w:i/>
          <w:sz w:val="18"/>
          <w:szCs w:val="18"/>
        </w:rPr>
        <w:t>。</w:t>
      </w:r>
    </w:p>
    <w:p w14:paraId="417AA49E" w14:textId="60F8C60B" w:rsidR="00514FEE" w:rsidRPr="00514ED6" w:rsidRDefault="002B34F3" w:rsidP="00B400FF">
      <w:pPr>
        <w:spacing w:after="156"/>
        <w:ind w:firstLine="420"/>
        <w:rPr>
          <w:rFonts w:eastAsia="宋体"/>
        </w:rPr>
      </w:pPr>
      <w:r w:rsidRPr="00514ED6">
        <w:rPr>
          <w:rFonts w:eastAsia="宋体" w:hint="eastAsia"/>
        </w:rPr>
        <w:t>下面</w:t>
      </w:r>
      <w:r w:rsidRPr="00514ED6">
        <w:rPr>
          <w:rFonts w:eastAsia="宋体"/>
        </w:rPr>
        <w:t>，我们</w:t>
      </w:r>
      <w:r w:rsidR="00B9045F" w:rsidRPr="00514ED6">
        <w:rPr>
          <w:rFonts w:eastAsia="宋体" w:hint="eastAsia"/>
        </w:rPr>
        <w:t>来</w:t>
      </w:r>
      <w:r w:rsidR="00B9045F" w:rsidRPr="00514ED6">
        <w:rPr>
          <w:rFonts w:eastAsia="宋体"/>
        </w:rPr>
        <w:t>看看这种划分模式</w:t>
      </w:r>
      <w:r w:rsidR="001B38FD">
        <w:rPr>
          <w:rFonts w:eastAsia="宋体" w:hint="eastAsia"/>
        </w:rPr>
        <w:t>的</w:t>
      </w:r>
      <w:r w:rsidR="00B9045F" w:rsidRPr="00514ED6">
        <w:rPr>
          <w:rFonts w:eastAsia="宋体"/>
        </w:rPr>
        <w:t>实际</w:t>
      </w:r>
      <w:r w:rsidR="001B38FD">
        <w:rPr>
          <w:rFonts w:eastAsia="宋体" w:hint="eastAsia"/>
        </w:rPr>
        <w:t>运用</w:t>
      </w:r>
      <w:r w:rsidR="00B9045F" w:rsidRPr="00514ED6">
        <w:rPr>
          <w:rFonts w:eastAsia="宋体"/>
        </w:rPr>
        <w:t>。</w:t>
      </w:r>
      <w:r w:rsidR="00B9045F" w:rsidRPr="00514ED6">
        <w:rPr>
          <w:rFonts w:eastAsia="宋体"/>
          <w:i/>
        </w:rPr>
        <w:t>天际线问题</w:t>
      </w:r>
      <w:r w:rsidR="0003497D" w:rsidRPr="0010551E">
        <w:rPr>
          <w:rFonts w:eastAsia="宋体" w:hint="eastAsia"/>
          <w:rPrChange w:id="64" w:author="Decheng Fan" w:date="2014-06-19T19:16:00Z">
            <w:rPr>
              <w:rFonts w:eastAsia="宋体" w:hint="eastAsia"/>
              <w:i/>
            </w:rPr>
          </w:rPrChange>
        </w:rPr>
        <w:t>（</w:t>
      </w:r>
      <w:r w:rsidR="0003497D" w:rsidRPr="001A65B1">
        <w:rPr>
          <w:i/>
        </w:rPr>
        <w:t>skyline problem</w:t>
      </w:r>
      <w:r w:rsidR="0003497D" w:rsidRPr="0010551E">
        <w:rPr>
          <w:rFonts w:eastAsia="宋体" w:hint="eastAsia"/>
          <w:rPrChange w:id="65" w:author="Decheng Fan" w:date="2014-06-19T19:16:00Z">
            <w:rPr>
              <w:rFonts w:eastAsia="宋体" w:hint="eastAsia"/>
              <w:i/>
            </w:rPr>
          </w:rPrChange>
        </w:rPr>
        <w:t>）</w:t>
      </w:r>
      <w:r w:rsidR="0003497D" w:rsidRPr="00514ED6">
        <w:rPr>
          <w:rStyle w:val="af0"/>
          <w:rFonts w:eastAsia="宋体"/>
          <w:i/>
        </w:rPr>
        <w:footnoteReference w:id="4"/>
      </w:r>
      <w:r w:rsidR="001B38FD">
        <w:rPr>
          <w:rFonts w:eastAsia="宋体" w:hint="eastAsia"/>
        </w:rPr>
        <w:t>在这方面算是</w:t>
      </w:r>
      <w:r w:rsidR="00B9045F" w:rsidRPr="00514ED6">
        <w:rPr>
          <w:rFonts w:eastAsia="宋体"/>
        </w:rPr>
        <w:t>一个相对简单的问题</w:t>
      </w:r>
      <w:r w:rsidR="00B9045F" w:rsidRPr="00514ED6">
        <w:rPr>
          <w:rFonts w:eastAsia="宋体" w:hint="eastAsia"/>
        </w:rPr>
        <w:t>。</w:t>
      </w:r>
      <w:r w:rsidR="00B9045F" w:rsidRPr="00514ED6">
        <w:rPr>
          <w:rFonts w:eastAsia="宋体"/>
        </w:rPr>
        <w:t>在</w:t>
      </w:r>
      <w:r w:rsidR="00B9045F" w:rsidRPr="00514ED6">
        <w:rPr>
          <w:rFonts w:eastAsia="宋体" w:hint="eastAsia"/>
        </w:rPr>
        <w:t>该问题</w:t>
      </w:r>
      <w:r w:rsidR="00B9045F" w:rsidRPr="00514ED6">
        <w:rPr>
          <w:rFonts w:eastAsia="宋体"/>
        </w:rPr>
        <w:t>中，我们</w:t>
      </w:r>
      <w:r w:rsidR="001B38FD">
        <w:rPr>
          <w:rFonts w:eastAsia="宋体" w:hint="eastAsia"/>
        </w:rPr>
        <w:t>需要</w:t>
      </w:r>
      <w:r w:rsidR="001B38FD">
        <w:rPr>
          <w:rFonts w:eastAsia="宋体"/>
        </w:rPr>
        <w:t>设置</w:t>
      </w:r>
      <w:r w:rsidR="00B9045F" w:rsidRPr="00514ED6">
        <w:rPr>
          <w:rFonts w:eastAsia="宋体" w:hint="eastAsia"/>
        </w:rPr>
        <w:t>一个</w:t>
      </w:r>
      <w:commentRangeStart w:id="66"/>
      <w:ins w:id="67" w:author="Decheng Fan" w:date="2014-06-19T19:16:00Z">
        <w:r w:rsidR="008B00AA">
          <w:rPr>
            <w:rFonts w:eastAsia="宋体" w:hint="eastAsia"/>
          </w:rPr>
          <w:t>有序的</w:t>
        </w:r>
        <w:commentRangeEnd w:id="66"/>
        <w:r w:rsidR="008B00AA">
          <w:rPr>
            <w:rStyle w:val="af3"/>
          </w:rPr>
          <w:commentReference w:id="66"/>
        </w:r>
      </w:ins>
      <w:r w:rsidR="0003497D" w:rsidRPr="00514ED6">
        <w:rPr>
          <w:rFonts w:eastAsia="宋体" w:hint="eastAsia"/>
        </w:rPr>
        <w:t>三</w:t>
      </w:r>
      <w:r w:rsidR="00B9045F" w:rsidRPr="00514ED6">
        <w:rPr>
          <w:rFonts w:eastAsia="宋体"/>
        </w:rPr>
        <w:t>元组序列</w:t>
      </w:r>
      <w:r w:rsidR="00B9045F" w:rsidRPr="001A65B1">
        <w:t>(</w:t>
      </w:r>
      <w:r w:rsidR="00B9045F" w:rsidRPr="001A65B1">
        <w:rPr>
          <w:i/>
        </w:rPr>
        <w:t>L</w:t>
      </w:r>
      <w:r w:rsidR="00B9045F" w:rsidRPr="001A65B1">
        <w:t>,</w:t>
      </w:r>
      <w:r w:rsidR="00B9045F" w:rsidRPr="001A65B1">
        <w:rPr>
          <w:i/>
        </w:rPr>
        <w:t>H</w:t>
      </w:r>
      <w:r w:rsidR="00B9045F" w:rsidRPr="001A65B1">
        <w:t>,</w:t>
      </w:r>
      <w:r w:rsidR="00B9045F" w:rsidRPr="001A65B1">
        <w:rPr>
          <w:i/>
        </w:rPr>
        <w:t>R</w:t>
      </w:r>
      <w:r w:rsidR="00B9045F" w:rsidRPr="00514ED6">
        <w:rPr>
          <w:rFonts w:eastAsia="宋体" w:hint="eastAsia"/>
        </w:rPr>
        <w:t>)</w:t>
      </w:r>
      <w:r w:rsidR="001B38FD">
        <w:rPr>
          <w:rFonts w:eastAsia="宋体" w:hint="eastAsia"/>
        </w:rPr>
        <w:t>：</w:t>
      </w:r>
      <w:r w:rsidR="00B9045F" w:rsidRPr="00514ED6">
        <w:rPr>
          <w:rFonts w:eastAsia="宋体"/>
        </w:rPr>
        <w:t>其中</w:t>
      </w:r>
      <w:r w:rsidR="001B38FD">
        <w:rPr>
          <w:rFonts w:eastAsia="宋体" w:hint="eastAsia"/>
        </w:rPr>
        <w:t>，</w:t>
      </w:r>
      <w:r w:rsidR="00B9045F" w:rsidRPr="00514ED6">
        <w:rPr>
          <w:rFonts w:eastAsia="宋体"/>
        </w:rPr>
        <w:t>L</w:t>
      </w:r>
      <w:r w:rsidR="00B400FF" w:rsidRPr="00514ED6">
        <w:rPr>
          <w:rFonts w:eastAsia="宋体"/>
        </w:rPr>
        <w:t>代表</w:t>
      </w:r>
      <w:r w:rsidR="00B400FF">
        <w:rPr>
          <w:rFonts w:eastAsia="宋体" w:hint="eastAsia"/>
        </w:rPr>
        <w:t>了</w:t>
      </w:r>
      <w:r w:rsidR="00A55FA7" w:rsidRPr="00514ED6">
        <w:rPr>
          <w:rFonts w:eastAsia="宋体"/>
        </w:rPr>
        <w:t>建筑物</w:t>
      </w:r>
      <w:r w:rsidR="00B9045F" w:rsidRPr="00514ED6">
        <w:rPr>
          <w:rFonts w:eastAsia="宋体"/>
        </w:rPr>
        <w:t>左侧的</w:t>
      </w:r>
      <w:r w:rsidR="00B9045F" w:rsidRPr="00514ED6">
        <w:rPr>
          <w:rFonts w:eastAsia="宋体"/>
        </w:rPr>
        <w:t>x</w:t>
      </w:r>
      <w:r w:rsidR="00B9045F" w:rsidRPr="00514ED6">
        <w:rPr>
          <w:rFonts w:eastAsia="宋体"/>
        </w:rPr>
        <w:t>坐标</w:t>
      </w:r>
      <w:r w:rsidR="00B9045F" w:rsidRPr="00514ED6">
        <w:rPr>
          <w:rFonts w:eastAsia="宋体" w:hint="eastAsia"/>
        </w:rPr>
        <w:t>，</w:t>
      </w:r>
      <w:r w:rsidR="00B9045F" w:rsidRPr="00514ED6">
        <w:rPr>
          <w:rFonts w:eastAsia="宋体"/>
        </w:rPr>
        <w:t>H</w:t>
      </w:r>
      <w:r w:rsidR="00B9045F" w:rsidRPr="00514ED6">
        <w:rPr>
          <w:rFonts w:eastAsia="宋体"/>
        </w:rPr>
        <w:t>代表的</w:t>
      </w:r>
      <w:r w:rsidR="00B400FF">
        <w:rPr>
          <w:rFonts w:eastAsia="宋体" w:hint="eastAsia"/>
        </w:rPr>
        <w:t>则</w:t>
      </w:r>
      <w:r w:rsidR="00B9045F" w:rsidRPr="00514ED6">
        <w:rPr>
          <w:rFonts w:eastAsia="宋体"/>
        </w:rPr>
        <w:t>是</w:t>
      </w:r>
      <w:r w:rsidR="00A55FA7" w:rsidRPr="00514ED6">
        <w:rPr>
          <w:rFonts w:eastAsia="宋体"/>
        </w:rPr>
        <w:t>建筑</w:t>
      </w:r>
      <w:r w:rsidR="00A55FA7" w:rsidRPr="00514ED6">
        <w:rPr>
          <w:rFonts w:eastAsia="宋体" w:hint="eastAsia"/>
        </w:rPr>
        <w:t>物</w:t>
      </w:r>
      <w:r w:rsidR="00B9045F" w:rsidRPr="00514ED6">
        <w:rPr>
          <w:rFonts w:eastAsia="宋体"/>
        </w:rPr>
        <w:t>的高度</w:t>
      </w:r>
      <w:r w:rsidR="00B9045F" w:rsidRPr="00514ED6">
        <w:rPr>
          <w:rFonts w:eastAsia="宋体" w:hint="eastAsia"/>
        </w:rPr>
        <w:t>，</w:t>
      </w:r>
      <w:r w:rsidR="00B400FF">
        <w:rPr>
          <w:rFonts w:eastAsia="宋体" w:hint="eastAsia"/>
        </w:rPr>
        <w:t>最后</w:t>
      </w:r>
      <w:r w:rsidR="00B9045F" w:rsidRPr="00514ED6">
        <w:rPr>
          <w:rFonts w:eastAsia="宋体"/>
        </w:rPr>
        <w:t>R</w:t>
      </w:r>
      <w:r w:rsidR="00B9045F" w:rsidRPr="00514ED6">
        <w:rPr>
          <w:rFonts w:eastAsia="宋体" w:hint="eastAsia"/>
        </w:rPr>
        <w:t>代表</w:t>
      </w:r>
      <w:r w:rsidR="00B9045F" w:rsidRPr="00514ED6">
        <w:rPr>
          <w:rFonts w:eastAsia="宋体"/>
        </w:rPr>
        <w:t>的是</w:t>
      </w:r>
      <w:r w:rsidR="00A55FA7" w:rsidRPr="00514ED6">
        <w:rPr>
          <w:rFonts w:eastAsia="宋体"/>
        </w:rPr>
        <w:t>建筑物</w:t>
      </w:r>
      <w:r w:rsidR="00B9045F" w:rsidRPr="00514ED6">
        <w:rPr>
          <w:rFonts w:eastAsia="宋体"/>
        </w:rPr>
        <w:t>右侧的</w:t>
      </w:r>
      <w:r w:rsidR="00B9045F" w:rsidRPr="00514ED6">
        <w:rPr>
          <w:rFonts w:eastAsia="宋体"/>
        </w:rPr>
        <w:t>x</w:t>
      </w:r>
      <w:r w:rsidR="00B9045F" w:rsidRPr="00514ED6">
        <w:rPr>
          <w:rFonts w:eastAsia="宋体"/>
        </w:rPr>
        <w:t>坐标</w:t>
      </w:r>
      <w:r w:rsidR="0003497D" w:rsidRPr="00514ED6">
        <w:rPr>
          <w:rFonts w:eastAsia="宋体" w:hint="eastAsia"/>
        </w:rPr>
        <w:t>。</w:t>
      </w:r>
      <w:r w:rsidR="00B400FF">
        <w:rPr>
          <w:rFonts w:eastAsia="宋体" w:hint="eastAsia"/>
        </w:rPr>
        <w:t>也就是说</w:t>
      </w:r>
      <w:r w:rsidR="00B400FF">
        <w:rPr>
          <w:rFonts w:eastAsia="宋体"/>
        </w:rPr>
        <w:t>，</w:t>
      </w:r>
      <w:r w:rsidR="00B400FF">
        <w:rPr>
          <w:rFonts w:eastAsia="宋体" w:hint="eastAsia"/>
        </w:rPr>
        <w:t>该序列</w:t>
      </w:r>
      <w:r w:rsidR="00B400FF">
        <w:rPr>
          <w:rFonts w:eastAsia="宋体"/>
        </w:rPr>
        <w:t>中</w:t>
      </w:r>
      <w:r w:rsidR="0003497D" w:rsidRPr="00514ED6">
        <w:rPr>
          <w:rFonts w:eastAsia="宋体"/>
        </w:rPr>
        <w:t>的每个三元组都代表</w:t>
      </w:r>
      <w:r w:rsidR="00B400FF">
        <w:rPr>
          <w:rFonts w:eastAsia="宋体" w:hint="eastAsia"/>
        </w:rPr>
        <w:t>了</w:t>
      </w:r>
      <w:r w:rsidR="0003497D" w:rsidRPr="00514ED6">
        <w:rPr>
          <w:rFonts w:eastAsia="宋体" w:hint="eastAsia"/>
        </w:rPr>
        <w:t>一个</w:t>
      </w:r>
      <w:r w:rsidR="0003497D" w:rsidRPr="00514ED6">
        <w:rPr>
          <w:rFonts w:eastAsia="宋体"/>
        </w:rPr>
        <w:t>建筑物</w:t>
      </w:r>
      <w:r w:rsidR="0003497D" w:rsidRPr="00514ED6">
        <w:rPr>
          <w:rFonts w:eastAsia="宋体" w:hint="eastAsia"/>
        </w:rPr>
        <w:t>相对于</w:t>
      </w:r>
      <w:r w:rsidR="0003497D" w:rsidRPr="00514ED6">
        <w:rPr>
          <w:rFonts w:eastAsia="宋体"/>
        </w:rPr>
        <w:t>某个既定原点的</w:t>
      </w:r>
      <w:r w:rsidR="0003497D" w:rsidRPr="00514ED6">
        <w:rPr>
          <w:rFonts w:eastAsia="宋体" w:hint="eastAsia"/>
        </w:rPr>
        <w:t>（矩形）</w:t>
      </w:r>
      <w:r w:rsidR="0003497D" w:rsidRPr="00514ED6">
        <w:rPr>
          <w:rFonts w:eastAsia="宋体"/>
        </w:rPr>
        <w:t>轮廓</w:t>
      </w:r>
      <w:r w:rsidR="0003497D" w:rsidRPr="00514ED6">
        <w:rPr>
          <w:rFonts w:eastAsia="宋体" w:hint="eastAsia"/>
        </w:rPr>
        <w:t>。</w:t>
      </w:r>
      <w:r w:rsidR="00B400FF">
        <w:rPr>
          <w:rFonts w:eastAsia="宋体" w:hint="eastAsia"/>
        </w:rPr>
        <w:t>而</w:t>
      </w:r>
      <w:r w:rsidR="0003497D" w:rsidRPr="00514ED6">
        <w:rPr>
          <w:rFonts w:eastAsia="宋体" w:hint="eastAsia"/>
        </w:rPr>
        <w:t>我们</w:t>
      </w:r>
      <w:r w:rsidR="00B400FF">
        <w:rPr>
          <w:rFonts w:eastAsia="宋体" w:hint="eastAsia"/>
        </w:rPr>
        <w:t>现在</w:t>
      </w:r>
      <w:r w:rsidR="0003497D" w:rsidRPr="00514ED6">
        <w:rPr>
          <w:rFonts w:eastAsia="宋体"/>
        </w:rPr>
        <w:t>的任务</w:t>
      </w:r>
      <w:r w:rsidR="00B400FF">
        <w:rPr>
          <w:rFonts w:eastAsia="宋体" w:hint="eastAsia"/>
        </w:rPr>
        <w:t>就</w:t>
      </w:r>
      <w:r w:rsidR="0003497D" w:rsidRPr="00514ED6">
        <w:rPr>
          <w:rFonts w:eastAsia="宋体"/>
        </w:rPr>
        <w:t>是</w:t>
      </w:r>
      <w:r w:rsidR="00B400FF">
        <w:rPr>
          <w:rFonts w:eastAsia="宋体" w:hint="eastAsia"/>
        </w:rPr>
        <w:t>要</w:t>
      </w:r>
      <w:r w:rsidR="0003497D" w:rsidRPr="00514ED6">
        <w:rPr>
          <w:rFonts w:eastAsia="宋体"/>
        </w:rPr>
        <w:t>根据这些轮廓</w:t>
      </w:r>
      <w:r w:rsidR="0003497D" w:rsidRPr="00514ED6">
        <w:rPr>
          <w:rFonts w:eastAsia="宋体" w:hint="eastAsia"/>
        </w:rPr>
        <w:t>构造出这些</w:t>
      </w:r>
      <w:r w:rsidR="0003497D" w:rsidRPr="00514ED6">
        <w:rPr>
          <w:rFonts w:eastAsia="宋体"/>
        </w:rPr>
        <w:t>建筑物的天际线。</w:t>
      </w:r>
    </w:p>
    <w:p w14:paraId="190A140C" w14:textId="718456A2" w:rsidR="0003497D" w:rsidRPr="00514ED6" w:rsidRDefault="008751D3" w:rsidP="00075768">
      <w:pPr>
        <w:spacing w:after="156"/>
        <w:ind w:firstLine="420"/>
        <w:rPr>
          <w:rFonts w:eastAsia="宋体"/>
        </w:rPr>
      </w:pPr>
      <w:r w:rsidRPr="00514ED6">
        <w:rPr>
          <w:rFonts w:eastAsia="宋体"/>
        </w:rPr>
        <w:t>我们</w:t>
      </w:r>
      <w:r w:rsidR="00B400FF">
        <w:rPr>
          <w:rFonts w:eastAsia="宋体" w:hint="eastAsia"/>
        </w:rPr>
        <w:t>可以</w:t>
      </w:r>
      <w:r w:rsidRPr="00514ED6">
        <w:rPr>
          <w:rFonts w:eastAsia="宋体"/>
        </w:rPr>
        <w:t>用</w:t>
      </w:r>
      <w:r w:rsidRPr="00514ED6">
        <w:rPr>
          <w:rFonts w:eastAsia="宋体" w:hint="eastAsia"/>
        </w:rPr>
        <w:t>图</w:t>
      </w:r>
      <w:r w:rsidRPr="00514ED6">
        <w:rPr>
          <w:rFonts w:eastAsia="宋体" w:hint="eastAsia"/>
        </w:rPr>
        <w:t>6-3</w:t>
      </w:r>
      <w:r w:rsidRPr="00514ED6">
        <w:rPr>
          <w:rFonts w:eastAsia="宋体" w:hint="eastAsia"/>
        </w:rPr>
        <w:t>和</w:t>
      </w:r>
      <w:r w:rsidRPr="00514ED6">
        <w:rPr>
          <w:rFonts w:eastAsia="宋体"/>
        </w:rPr>
        <w:t>图</w:t>
      </w:r>
      <w:r w:rsidRPr="00514ED6">
        <w:rPr>
          <w:rFonts w:eastAsia="宋体" w:hint="eastAsia"/>
        </w:rPr>
        <w:t>6</w:t>
      </w:r>
      <w:r w:rsidRPr="00514ED6">
        <w:rPr>
          <w:rFonts w:eastAsia="宋体"/>
        </w:rPr>
        <w:t>-4</w:t>
      </w:r>
      <w:r w:rsidRPr="00514ED6">
        <w:rPr>
          <w:rFonts w:eastAsia="宋体" w:hint="eastAsia"/>
        </w:rPr>
        <w:t>来</w:t>
      </w:r>
      <w:r w:rsidR="00DD3C88" w:rsidRPr="00514ED6">
        <w:rPr>
          <w:rFonts w:eastAsia="宋体"/>
        </w:rPr>
        <w:t>描述一下</w:t>
      </w:r>
      <w:r w:rsidR="00B400FF">
        <w:rPr>
          <w:rFonts w:eastAsia="宋体" w:hint="eastAsia"/>
        </w:rPr>
        <w:t>这个</w:t>
      </w:r>
      <w:r w:rsidRPr="00514ED6">
        <w:rPr>
          <w:rFonts w:eastAsia="宋体"/>
        </w:rPr>
        <w:t>问题。</w:t>
      </w:r>
      <w:r w:rsidR="00B400FF">
        <w:rPr>
          <w:rFonts w:eastAsia="宋体" w:hint="eastAsia"/>
        </w:rPr>
        <w:t>如</w:t>
      </w:r>
      <w:r w:rsidR="004C7932" w:rsidRPr="00514ED6">
        <w:rPr>
          <w:rFonts w:eastAsia="宋体" w:hint="eastAsia"/>
        </w:rPr>
        <w:t>图</w:t>
      </w:r>
      <w:r w:rsidR="004C7932" w:rsidRPr="00514ED6">
        <w:rPr>
          <w:rFonts w:eastAsia="宋体" w:hint="eastAsia"/>
        </w:rPr>
        <w:t>6</w:t>
      </w:r>
      <w:r w:rsidR="004C7932" w:rsidRPr="00514ED6">
        <w:rPr>
          <w:rFonts w:eastAsia="宋体"/>
        </w:rPr>
        <w:t>-4</w:t>
      </w:r>
      <w:r w:rsidR="00B400FF">
        <w:rPr>
          <w:rFonts w:eastAsia="宋体" w:hint="eastAsia"/>
        </w:rPr>
        <w:t>所示</w:t>
      </w:r>
      <w:r w:rsidR="00A55FA7" w:rsidRPr="00514ED6">
        <w:rPr>
          <w:rFonts w:eastAsia="宋体" w:hint="eastAsia"/>
        </w:rPr>
        <w:t>，</w:t>
      </w:r>
      <w:r w:rsidR="0027728E" w:rsidRPr="00514ED6">
        <w:rPr>
          <w:rFonts w:eastAsia="宋体" w:hint="eastAsia"/>
        </w:rPr>
        <w:t>我们</w:t>
      </w:r>
      <w:r w:rsidR="0027728E" w:rsidRPr="00514ED6">
        <w:rPr>
          <w:rFonts w:eastAsia="宋体"/>
        </w:rPr>
        <w:t>在现有的天际线中增加了</w:t>
      </w:r>
      <w:r w:rsidR="00A55FA7" w:rsidRPr="00514ED6">
        <w:rPr>
          <w:rFonts w:eastAsia="宋体"/>
        </w:rPr>
        <w:t>一栋</w:t>
      </w:r>
      <w:r w:rsidR="00DD3C88" w:rsidRPr="00514ED6">
        <w:rPr>
          <w:rFonts w:eastAsia="宋体" w:hint="eastAsia"/>
        </w:rPr>
        <w:t>新的</w:t>
      </w:r>
      <w:r w:rsidR="0027728E" w:rsidRPr="00514ED6">
        <w:rPr>
          <w:rFonts w:eastAsia="宋体" w:hint="eastAsia"/>
        </w:rPr>
        <w:t>建筑</w:t>
      </w:r>
      <w:r w:rsidR="00DD3C88" w:rsidRPr="00514ED6">
        <w:rPr>
          <w:rFonts w:eastAsia="宋体" w:hint="eastAsia"/>
        </w:rPr>
        <w:t>。</w:t>
      </w:r>
      <w:r w:rsidR="00616585" w:rsidRPr="00514ED6">
        <w:rPr>
          <w:rFonts w:eastAsia="宋体" w:hint="eastAsia"/>
        </w:rPr>
        <w:t>在</w:t>
      </w:r>
      <w:r w:rsidR="00616585" w:rsidRPr="00514ED6">
        <w:rPr>
          <w:rFonts w:eastAsia="宋体"/>
        </w:rPr>
        <w:t>这种情况下，</w:t>
      </w:r>
      <w:r w:rsidR="00DD3C88" w:rsidRPr="00514ED6">
        <w:rPr>
          <w:rFonts w:eastAsia="宋体"/>
        </w:rPr>
        <w:t>如果</w:t>
      </w:r>
      <w:r w:rsidR="00DD3C88" w:rsidRPr="00514ED6">
        <w:rPr>
          <w:rFonts w:eastAsia="宋体" w:hint="eastAsia"/>
        </w:rPr>
        <w:t>该</w:t>
      </w:r>
      <w:r w:rsidR="00DD3C88" w:rsidRPr="00514ED6">
        <w:rPr>
          <w:rFonts w:eastAsia="宋体"/>
        </w:rPr>
        <w:t>天际线</w:t>
      </w:r>
      <w:r w:rsidR="0027728E" w:rsidRPr="00514ED6">
        <w:rPr>
          <w:rFonts w:eastAsia="宋体" w:hint="eastAsia"/>
        </w:rPr>
        <w:t>的</w:t>
      </w:r>
      <w:r w:rsidR="0027728E" w:rsidRPr="00514ED6">
        <w:rPr>
          <w:rFonts w:eastAsia="宋体"/>
        </w:rPr>
        <w:t>存储形式</w:t>
      </w:r>
      <w:r w:rsidR="00DD3C88" w:rsidRPr="00514ED6">
        <w:rPr>
          <w:rFonts w:eastAsia="宋体"/>
        </w:rPr>
        <w:t>是</w:t>
      </w:r>
      <w:r w:rsidR="0027728E" w:rsidRPr="00514ED6">
        <w:rPr>
          <w:rFonts w:eastAsia="宋体" w:hint="eastAsia"/>
        </w:rPr>
        <w:t>一个</w:t>
      </w:r>
      <w:r w:rsidR="00DD3C88" w:rsidRPr="00514ED6">
        <w:rPr>
          <w:rFonts w:eastAsia="宋体" w:hint="eastAsia"/>
        </w:rPr>
        <w:t>三元组</w:t>
      </w:r>
      <w:r w:rsidR="0027728E" w:rsidRPr="00514ED6">
        <w:rPr>
          <w:rFonts w:eastAsia="宋体" w:hint="eastAsia"/>
        </w:rPr>
        <w:t>的水平</w:t>
      </w:r>
      <w:r w:rsidR="00A44531" w:rsidRPr="00514ED6">
        <w:rPr>
          <w:rFonts w:eastAsia="宋体" w:hint="eastAsia"/>
        </w:rPr>
        <w:t>线</w:t>
      </w:r>
      <w:r w:rsidR="00A44531" w:rsidRPr="00514ED6">
        <w:rPr>
          <w:rFonts w:eastAsia="宋体"/>
        </w:rPr>
        <w:t>序列</w:t>
      </w:r>
      <w:r w:rsidR="0027728E" w:rsidRPr="00514ED6">
        <w:rPr>
          <w:rFonts w:eastAsia="宋体"/>
        </w:rPr>
        <w:t>的话</w:t>
      </w:r>
      <w:r w:rsidR="00DD3C88" w:rsidRPr="00514ED6">
        <w:rPr>
          <w:rFonts w:eastAsia="宋体"/>
        </w:rPr>
        <w:t>，</w:t>
      </w:r>
      <w:r w:rsidR="00616585" w:rsidRPr="00514ED6">
        <w:rPr>
          <w:rFonts w:eastAsia="宋体" w:hint="eastAsia"/>
        </w:rPr>
        <w:t>那么</w:t>
      </w:r>
      <w:r w:rsidR="00DD3C88" w:rsidRPr="00514ED6">
        <w:rPr>
          <w:rFonts w:eastAsia="宋体"/>
        </w:rPr>
        <w:t>添加</w:t>
      </w:r>
      <w:r w:rsidR="00DD3C88" w:rsidRPr="00514ED6">
        <w:rPr>
          <w:rFonts w:eastAsia="宋体" w:hint="eastAsia"/>
        </w:rPr>
        <w:t>新建筑</w:t>
      </w:r>
      <w:r w:rsidR="00B400FF">
        <w:rPr>
          <w:rFonts w:eastAsia="宋体" w:hint="eastAsia"/>
        </w:rPr>
        <w:t>就</w:t>
      </w:r>
      <w:r w:rsidR="00B400FF">
        <w:rPr>
          <w:rFonts w:eastAsia="宋体"/>
        </w:rPr>
        <w:t>应该是</w:t>
      </w:r>
      <w:r w:rsidR="00B400FF">
        <w:rPr>
          <w:rFonts w:eastAsia="宋体" w:hint="eastAsia"/>
        </w:rPr>
        <w:t>这样一</w:t>
      </w:r>
      <w:r w:rsidR="00B400FF">
        <w:rPr>
          <w:rFonts w:eastAsia="宋体"/>
        </w:rPr>
        <w:t>个线性级操作</w:t>
      </w:r>
      <w:r w:rsidR="0027728E" w:rsidRPr="00514ED6">
        <w:rPr>
          <w:rFonts w:eastAsia="宋体" w:hint="eastAsia"/>
        </w:rPr>
        <w:t>：</w:t>
      </w:r>
      <w:r w:rsidR="00B400FF">
        <w:rPr>
          <w:rFonts w:eastAsia="宋体" w:hint="eastAsia"/>
        </w:rPr>
        <w:t>先</w:t>
      </w:r>
      <w:r w:rsidR="00DD3C88" w:rsidRPr="00514ED6">
        <w:rPr>
          <w:rFonts w:eastAsia="宋体" w:hint="eastAsia"/>
        </w:rPr>
        <w:t>（</w:t>
      </w:r>
      <w:r w:rsidR="00DD3C88" w:rsidRPr="00514ED6">
        <w:rPr>
          <w:rFonts w:eastAsia="宋体" w:hint="eastAsia"/>
        </w:rPr>
        <w:t>1</w:t>
      </w:r>
      <w:r w:rsidR="00DD3C88" w:rsidRPr="00514ED6">
        <w:rPr>
          <w:rFonts w:eastAsia="宋体" w:hint="eastAsia"/>
        </w:rPr>
        <w:t>）</w:t>
      </w:r>
      <w:r w:rsidR="0027728E" w:rsidRPr="00514ED6">
        <w:rPr>
          <w:rFonts w:eastAsia="宋体"/>
        </w:rPr>
        <w:t>查看</w:t>
      </w:r>
      <w:r w:rsidR="00DD3C88" w:rsidRPr="00514ED6">
        <w:rPr>
          <w:rFonts w:eastAsia="宋体"/>
        </w:rPr>
        <w:t>其</w:t>
      </w:r>
      <w:r w:rsidR="00DD3C88" w:rsidRPr="00514ED6">
        <w:rPr>
          <w:rFonts w:eastAsia="宋体" w:hint="eastAsia"/>
        </w:rPr>
        <w:t>左侧</w:t>
      </w:r>
      <w:r w:rsidR="00DD3C88" w:rsidRPr="00514ED6">
        <w:rPr>
          <w:rFonts w:eastAsia="宋体"/>
        </w:rPr>
        <w:t>坐标</w:t>
      </w:r>
      <w:r w:rsidR="00DD3C88" w:rsidRPr="00514ED6">
        <w:rPr>
          <w:rFonts w:eastAsia="宋体" w:hint="eastAsia"/>
        </w:rPr>
        <w:t>在</w:t>
      </w:r>
      <w:r w:rsidR="00DD3C88" w:rsidRPr="00514ED6">
        <w:rPr>
          <w:rFonts w:eastAsia="宋体"/>
        </w:rPr>
        <w:t>天际线序列中的位置，</w:t>
      </w:r>
      <w:r w:rsidR="00616585" w:rsidRPr="00514ED6">
        <w:rPr>
          <w:rFonts w:eastAsia="宋体" w:hint="eastAsia"/>
        </w:rPr>
        <w:t>然后</w:t>
      </w:r>
      <w:r w:rsidR="00DD3C88" w:rsidRPr="00514ED6">
        <w:rPr>
          <w:rFonts w:eastAsia="宋体"/>
        </w:rPr>
        <w:t>（</w:t>
      </w:r>
      <w:r w:rsidR="00DD3C88" w:rsidRPr="00514ED6">
        <w:rPr>
          <w:rFonts w:eastAsia="宋体" w:hint="eastAsia"/>
        </w:rPr>
        <w:t>2</w:t>
      </w:r>
      <w:r w:rsidR="00DD3C88" w:rsidRPr="00514ED6">
        <w:rPr>
          <w:rFonts w:eastAsia="宋体"/>
        </w:rPr>
        <w:t>）</w:t>
      </w:r>
      <w:r w:rsidR="00616585" w:rsidRPr="00514ED6">
        <w:rPr>
          <w:rFonts w:eastAsia="宋体" w:hint="eastAsia"/>
        </w:rPr>
        <w:t>再</w:t>
      </w:r>
      <w:del w:id="68" w:author="Decheng Fan" w:date="2014-06-19T21:52:00Z">
        <w:r w:rsidR="00DD3C88" w:rsidRPr="00514ED6" w:rsidDel="00764B1E">
          <w:rPr>
            <w:rFonts w:eastAsia="宋体" w:hint="eastAsia"/>
          </w:rPr>
          <w:delText>查看</w:delText>
        </w:r>
      </w:del>
      <w:ins w:id="69" w:author="Decheng Fan" w:date="2014-06-19T21:52:00Z">
        <w:r w:rsidR="00764B1E">
          <w:rPr>
            <w:rFonts w:eastAsia="宋体" w:hint="eastAsia"/>
          </w:rPr>
          <w:t>提升所有</w:t>
        </w:r>
      </w:ins>
      <w:del w:id="70" w:author="Decheng Fan" w:date="2014-06-19T21:52:00Z">
        <w:r w:rsidR="00DD3C88" w:rsidRPr="00514ED6" w:rsidDel="00764B1E">
          <w:rPr>
            <w:rFonts w:eastAsia="宋体"/>
          </w:rPr>
          <w:delText>是否有</w:delText>
        </w:r>
      </w:del>
      <w:r w:rsidR="00DD3C88" w:rsidRPr="00514ED6">
        <w:rPr>
          <w:rFonts w:eastAsia="宋体"/>
        </w:rPr>
        <w:t>低于该</w:t>
      </w:r>
      <w:r w:rsidR="00DD3C88" w:rsidRPr="00514ED6">
        <w:rPr>
          <w:rFonts w:eastAsia="宋体" w:hint="eastAsia"/>
        </w:rPr>
        <w:t>建筑</w:t>
      </w:r>
      <w:r w:rsidR="00DD3C88" w:rsidRPr="00514ED6">
        <w:rPr>
          <w:rFonts w:eastAsia="宋体"/>
        </w:rPr>
        <w:t>的地方，最后</w:t>
      </w:r>
      <w:r w:rsidR="00616585" w:rsidRPr="00514ED6">
        <w:rPr>
          <w:rFonts w:eastAsia="宋体" w:hint="eastAsia"/>
        </w:rPr>
        <w:t>（</w:t>
      </w:r>
      <w:r w:rsidR="00616585" w:rsidRPr="00514ED6">
        <w:rPr>
          <w:rFonts w:eastAsia="宋体" w:hint="eastAsia"/>
        </w:rPr>
        <w:t>3</w:t>
      </w:r>
      <w:r w:rsidR="00616585" w:rsidRPr="00514ED6">
        <w:rPr>
          <w:rFonts w:eastAsia="宋体" w:hint="eastAsia"/>
        </w:rPr>
        <w:t>）</w:t>
      </w:r>
      <w:r w:rsidR="00DD3C88" w:rsidRPr="00514ED6">
        <w:rPr>
          <w:rFonts w:eastAsia="宋体"/>
        </w:rPr>
        <w:t>再看</w:t>
      </w:r>
      <w:r w:rsidR="00DD3C88" w:rsidRPr="00514ED6">
        <w:rPr>
          <w:rFonts w:eastAsia="宋体" w:hint="eastAsia"/>
        </w:rPr>
        <w:t>其</w:t>
      </w:r>
      <w:r w:rsidR="00DD3C88" w:rsidRPr="00514ED6">
        <w:rPr>
          <w:rFonts w:eastAsia="宋体"/>
        </w:rPr>
        <w:t>右侧</w:t>
      </w:r>
      <w:r w:rsidR="00DD3C88" w:rsidRPr="00514ED6">
        <w:rPr>
          <w:rFonts w:eastAsia="宋体" w:hint="eastAsia"/>
        </w:rPr>
        <w:t>坐标</w:t>
      </w:r>
      <w:r w:rsidR="00DD3C88" w:rsidRPr="00514ED6">
        <w:rPr>
          <w:rFonts w:eastAsia="宋体"/>
        </w:rPr>
        <w:t>的情况。如果</w:t>
      </w:r>
      <w:r w:rsidR="00DD3C88" w:rsidRPr="00514ED6">
        <w:rPr>
          <w:rFonts w:eastAsia="宋体" w:hint="eastAsia"/>
        </w:rPr>
        <w:t>其</w:t>
      </w:r>
      <w:r w:rsidR="00DD3C88" w:rsidRPr="00514ED6">
        <w:rPr>
          <w:rFonts w:eastAsia="宋体"/>
        </w:rPr>
        <w:t>左右</w:t>
      </w:r>
      <w:r w:rsidR="00616585" w:rsidRPr="00514ED6">
        <w:rPr>
          <w:rFonts w:eastAsia="宋体" w:hint="eastAsia"/>
        </w:rPr>
        <w:t>坐标</w:t>
      </w:r>
      <w:r w:rsidR="00DD3C88" w:rsidRPr="00514ED6">
        <w:rPr>
          <w:rFonts w:eastAsia="宋体"/>
        </w:rPr>
        <w:t>都位于</w:t>
      </w:r>
      <w:r w:rsidR="00B400FF">
        <w:rPr>
          <w:rFonts w:eastAsia="宋体" w:hint="eastAsia"/>
        </w:rPr>
        <w:t>某</w:t>
      </w:r>
      <w:r w:rsidR="00B400FF">
        <w:rPr>
          <w:rFonts w:eastAsia="宋体"/>
        </w:rPr>
        <w:t>些</w:t>
      </w:r>
      <w:r w:rsidR="00A44531" w:rsidRPr="00514ED6">
        <w:rPr>
          <w:rFonts w:eastAsia="宋体" w:hint="eastAsia"/>
        </w:rPr>
        <w:t>水平线</w:t>
      </w:r>
      <w:r w:rsidR="00A44531" w:rsidRPr="00514ED6">
        <w:rPr>
          <w:rFonts w:eastAsia="宋体"/>
        </w:rPr>
        <w:t>序列</w:t>
      </w:r>
      <w:r w:rsidR="00616585" w:rsidRPr="00514ED6">
        <w:rPr>
          <w:rFonts w:eastAsia="宋体"/>
        </w:rPr>
        <w:t>的</w:t>
      </w:r>
      <w:r w:rsidR="00DD3C88" w:rsidRPr="00514ED6">
        <w:rPr>
          <w:rFonts w:eastAsia="宋体"/>
        </w:rPr>
        <w:t>中间</w:t>
      </w:r>
      <w:r w:rsidR="003C0DCB">
        <w:rPr>
          <w:rFonts w:eastAsia="宋体" w:hint="eastAsia"/>
        </w:rPr>
        <w:t>，我们</w:t>
      </w:r>
      <w:r w:rsidR="003C0DCB">
        <w:rPr>
          <w:rFonts w:eastAsia="宋体"/>
        </w:rPr>
        <w:t>就会将</w:t>
      </w:r>
      <w:del w:id="71" w:author="Decheng Fan" w:date="2014-06-19T21:53:00Z">
        <w:r w:rsidR="003C0DCB" w:rsidDel="009527C6">
          <w:rPr>
            <w:rFonts w:eastAsia="宋体" w:hint="eastAsia"/>
          </w:rPr>
          <w:delText>其</w:delText>
        </w:r>
      </w:del>
      <w:ins w:id="72" w:author="Decheng Fan" w:date="2014-06-19T21:53:00Z">
        <w:r w:rsidR="009527C6">
          <w:rPr>
            <w:rFonts w:eastAsia="宋体" w:hint="eastAsia"/>
          </w:rPr>
          <w:t>这些水平线</w:t>
        </w:r>
      </w:ins>
      <w:del w:id="73" w:author="Decheng Fan" w:date="2014-06-19T21:53:00Z">
        <w:r w:rsidR="00DD3C88" w:rsidRPr="00514ED6" w:rsidDel="009527C6">
          <w:rPr>
            <w:rFonts w:eastAsia="宋体"/>
          </w:rPr>
          <w:delText>被</w:delText>
        </w:r>
      </w:del>
      <w:r w:rsidR="00DD3C88" w:rsidRPr="00514ED6">
        <w:rPr>
          <w:rFonts w:eastAsia="宋体" w:hint="eastAsia"/>
        </w:rPr>
        <w:t>一分为二</w:t>
      </w:r>
      <w:r w:rsidR="00DD3C88" w:rsidRPr="00514ED6">
        <w:rPr>
          <w:rFonts w:eastAsia="宋体"/>
        </w:rPr>
        <w:t>。</w:t>
      </w:r>
    </w:p>
    <w:p w14:paraId="32AFD140" w14:textId="2D9C4E24" w:rsidR="00616585" w:rsidRPr="00514ED6" w:rsidRDefault="003C0DCB" w:rsidP="00075768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>但</w:t>
      </w:r>
      <w:r w:rsidR="005B1C97" w:rsidRPr="00514ED6">
        <w:rPr>
          <w:rFonts w:eastAsia="宋体"/>
        </w:rPr>
        <w:t>问题的重点并不完全在合并细节上</w:t>
      </w:r>
      <w:r w:rsidR="005B1C97" w:rsidRPr="00514ED6">
        <w:rPr>
          <w:rFonts w:eastAsia="宋体" w:hint="eastAsia"/>
        </w:rPr>
        <w:t>，</w:t>
      </w:r>
      <w:r>
        <w:rPr>
          <w:rFonts w:eastAsia="宋体" w:hint="eastAsia"/>
        </w:rPr>
        <w:t>“</w:t>
      </w:r>
      <w:r w:rsidR="005B1C97" w:rsidRPr="00514ED6">
        <w:rPr>
          <w:rFonts w:eastAsia="宋体"/>
        </w:rPr>
        <w:t>在线性时间内</w:t>
      </w:r>
      <w:r w:rsidR="005B1C97" w:rsidRPr="00514ED6">
        <w:rPr>
          <w:rFonts w:eastAsia="宋体" w:hint="eastAsia"/>
        </w:rPr>
        <w:t>将</w:t>
      </w:r>
      <w:r w:rsidR="005B1C97" w:rsidRPr="00514ED6">
        <w:rPr>
          <w:rFonts w:eastAsia="宋体"/>
        </w:rPr>
        <w:t>一个新</w:t>
      </w:r>
      <w:r w:rsidR="005B1C97" w:rsidRPr="00514ED6">
        <w:rPr>
          <w:rFonts w:eastAsia="宋体" w:hint="eastAsia"/>
        </w:rPr>
        <w:t>建筑</w:t>
      </w:r>
      <w:r w:rsidR="005B1C97" w:rsidRPr="00514ED6">
        <w:rPr>
          <w:rFonts w:eastAsia="宋体"/>
        </w:rPr>
        <w:t>加入到现有</w:t>
      </w:r>
      <w:r w:rsidR="005B1C97" w:rsidRPr="00514ED6">
        <w:rPr>
          <w:rFonts w:eastAsia="宋体" w:hint="eastAsia"/>
        </w:rPr>
        <w:t>天际线</w:t>
      </w:r>
      <w:r w:rsidR="005B1C97" w:rsidRPr="00514ED6">
        <w:rPr>
          <w:rFonts w:eastAsia="宋体"/>
        </w:rPr>
        <w:t>中</w:t>
      </w:r>
      <w:r>
        <w:rPr>
          <w:rFonts w:eastAsia="宋体" w:hint="eastAsia"/>
        </w:rPr>
        <w:t>”这件事</w:t>
      </w:r>
      <w:r>
        <w:rPr>
          <w:rFonts w:eastAsia="宋体"/>
        </w:rPr>
        <w:t>本身</w:t>
      </w:r>
      <w:r w:rsidR="005B1C97" w:rsidRPr="00514ED6">
        <w:rPr>
          <w:rFonts w:eastAsia="宋体" w:hint="eastAsia"/>
        </w:rPr>
        <w:t>也</w:t>
      </w:r>
      <w:r w:rsidR="005B1C97" w:rsidRPr="00514ED6">
        <w:rPr>
          <w:rFonts w:eastAsia="宋体"/>
        </w:rPr>
        <w:t>是</w:t>
      </w:r>
      <w:r w:rsidR="005B1C97" w:rsidRPr="00514ED6">
        <w:rPr>
          <w:rFonts w:eastAsia="宋体" w:hint="eastAsia"/>
        </w:rPr>
        <w:t>个</w:t>
      </w:r>
      <w:r w:rsidR="005B1C97" w:rsidRPr="00514ED6">
        <w:rPr>
          <w:rFonts w:eastAsia="宋体"/>
        </w:rPr>
        <w:t>关键。</w:t>
      </w:r>
      <w:r w:rsidR="005B1C97" w:rsidRPr="00514ED6">
        <w:rPr>
          <w:rFonts w:eastAsia="宋体" w:hint="eastAsia"/>
        </w:rPr>
        <w:t>我们</w:t>
      </w:r>
      <w:r>
        <w:rPr>
          <w:rFonts w:eastAsia="宋体" w:hint="eastAsia"/>
        </w:rPr>
        <w:t>不妨</w:t>
      </w:r>
      <w:r w:rsidR="0040734B" w:rsidRPr="00514ED6">
        <w:rPr>
          <w:rFonts w:eastAsia="宋体" w:hint="eastAsia"/>
        </w:rPr>
        <w:t>先</w:t>
      </w:r>
      <w:r>
        <w:rPr>
          <w:rFonts w:eastAsia="宋体" w:hint="eastAsia"/>
        </w:rPr>
        <w:t>试试</w:t>
      </w:r>
      <w:r w:rsidR="005B1C97" w:rsidRPr="00514ED6">
        <w:rPr>
          <w:rFonts w:eastAsia="宋体"/>
        </w:rPr>
        <w:t>用</w:t>
      </w:r>
      <w:r>
        <w:rPr>
          <w:rFonts w:eastAsia="宋体" w:hint="eastAsia"/>
        </w:rPr>
        <w:t>相对</w:t>
      </w:r>
      <w:r>
        <w:rPr>
          <w:rFonts w:eastAsia="宋体"/>
        </w:rPr>
        <w:t>简单些的</w:t>
      </w:r>
      <w:r w:rsidR="005B1C97" w:rsidRPr="00514ED6">
        <w:rPr>
          <w:rFonts w:eastAsia="宋体"/>
        </w:rPr>
        <w:t>（</w:t>
      </w:r>
      <w:r w:rsidR="005B1C97" w:rsidRPr="00514ED6">
        <w:rPr>
          <w:rFonts w:eastAsia="宋体" w:hint="eastAsia"/>
        </w:rPr>
        <w:t>弱</w:t>
      </w:r>
      <w:r w:rsidR="005B1C97" w:rsidRPr="00514ED6">
        <w:rPr>
          <w:rFonts w:eastAsia="宋体"/>
        </w:rPr>
        <w:t>）</w:t>
      </w:r>
      <w:r w:rsidR="005B1C97" w:rsidRPr="00514ED6">
        <w:rPr>
          <w:rFonts w:eastAsia="宋体" w:hint="eastAsia"/>
        </w:rPr>
        <w:t>归纳法</w:t>
      </w:r>
      <w:r w:rsidR="0040734B" w:rsidRPr="00514ED6">
        <w:rPr>
          <w:rFonts w:eastAsia="宋体" w:hint="eastAsia"/>
        </w:rPr>
        <w:t>来</w:t>
      </w:r>
      <w:r w:rsidR="0040734B" w:rsidRPr="00514ED6">
        <w:rPr>
          <w:rFonts w:eastAsia="宋体"/>
        </w:rPr>
        <w:t>构建算法</w:t>
      </w:r>
      <w:r w:rsidR="0040734B" w:rsidRPr="00514ED6">
        <w:rPr>
          <w:rFonts w:eastAsia="宋体" w:hint="eastAsia"/>
        </w:rPr>
        <w:t>：</w:t>
      </w:r>
      <w:r w:rsidR="0040734B" w:rsidRPr="00514ED6">
        <w:rPr>
          <w:rFonts w:eastAsia="宋体"/>
        </w:rPr>
        <w:t>从单一建筑</w:t>
      </w:r>
      <w:r w:rsidR="0040734B" w:rsidRPr="00514ED6">
        <w:rPr>
          <w:rFonts w:eastAsia="宋体" w:hint="eastAsia"/>
        </w:rPr>
        <w:t>入手</w:t>
      </w:r>
      <w:r w:rsidR="0040734B" w:rsidRPr="00514ED6">
        <w:rPr>
          <w:rFonts w:eastAsia="宋体"/>
        </w:rPr>
        <w:t>，然后</w:t>
      </w:r>
      <w:r w:rsidR="00686EBD" w:rsidRPr="00514ED6">
        <w:rPr>
          <w:rFonts w:eastAsia="宋体" w:hint="eastAsia"/>
        </w:rPr>
        <w:t>持续</w:t>
      </w:r>
      <w:r w:rsidR="0040734B" w:rsidRPr="00514ED6">
        <w:rPr>
          <w:rFonts w:eastAsia="宋体"/>
        </w:rPr>
        <w:t>添加新建筑</w:t>
      </w:r>
      <w:r w:rsidR="0040734B" w:rsidRPr="00514ED6">
        <w:rPr>
          <w:rFonts w:eastAsia="宋体" w:hint="eastAsia"/>
        </w:rPr>
        <w:t>，直至</w:t>
      </w:r>
      <w:r>
        <w:rPr>
          <w:rFonts w:eastAsia="宋体"/>
        </w:rPr>
        <w:t>完成任务。</w:t>
      </w:r>
      <w:r>
        <w:rPr>
          <w:rFonts w:eastAsia="宋体" w:hint="eastAsia"/>
        </w:rPr>
        <w:t>很明显</w:t>
      </w:r>
      <w:r w:rsidR="0040734B" w:rsidRPr="00514ED6">
        <w:rPr>
          <w:rFonts w:eastAsia="宋体" w:hint="eastAsia"/>
        </w:rPr>
        <w:t>，</w:t>
      </w:r>
      <w:r w:rsidR="00686EBD" w:rsidRPr="00514ED6">
        <w:rPr>
          <w:rFonts w:eastAsia="宋体" w:hint="eastAsia"/>
        </w:rPr>
        <w:t>这</w:t>
      </w:r>
      <w:r>
        <w:rPr>
          <w:rFonts w:eastAsia="宋体" w:hint="eastAsia"/>
        </w:rPr>
        <w:t>必然</w:t>
      </w:r>
      <w:r w:rsidR="0040734B" w:rsidRPr="00514ED6">
        <w:rPr>
          <w:rFonts w:eastAsia="宋体" w:hint="eastAsia"/>
        </w:rPr>
        <w:t>是</w:t>
      </w:r>
      <w:r w:rsidR="0040734B" w:rsidRPr="00514ED6">
        <w:rPr>
          <w:rFonts w:eastAsia="宋体"/>
        </w:rPr>
        <w:t>一个平方级</w:t>
      </w:r>
      <w:r w:rsidR="0040734B" w:rsidRPr="00514ED6">
        <w:rPr>
          <w:rFonts w:eastAsia="宋体" w:hint="eastAsia"/>
        </w:rPr>
        <w:t>算法</w:t>
      </w:r>
      <w:r w:rsidR="0040734B" w:rsidRPr="00514ED6">
        <w:rPr>
          <w:rFonts w:eastAsia="宋体"/>
        </w:rPr>
        <w:t>。想</w:t>
      </w:r>
      <w:r w:rsidR="00A41577" w:rsidRPr="00514ED6">
        <w:rPr>
          <w:rFonts w:eastAsia="宋体"/>
        </w:rPr>
        <w:t>要</w:t>
      </w:r>
      <w:r w:rsidR="0040734B" w:rsidRPr="00514ED6">
        <w:rPr>
          <w:rFonts w:eastAsia="宋体" w:hint="eastAsia"/>
        </w:rPr>
        <w:t>改善</w:t>
      </w:r>
      <w:r w:rsidR="0040734B" w:rsidRPr="00514ED6">
        <w:rPr>
          <w:rFonts w:eastAsia="宋体"/>
        </w:rPr>
        <w:t>这种情况</w:t>
      </w:r>
      <w:r w:rsidR="00A41577">
        <w:rPr>
          <w:rFonts w:eastAsia="宋体" w:hint="eastAsia"/>
        </w:rPr>
        <w:t>的</w:t>
      </w:r>
      <w:r w:rsidR="00A41577">
        <w:rPr>
          <w:rFonts w:eastAsia="宋体"/>
        </w:rPr>
        <w:t>话</w:t>
      </w:r>
      <w:r w:rsidR="0040734B" w:rsidRPr="00514ED6">
        <w:rPr>
          <w:rFonts w:eastAsia="宋体"/>
        </w:rPr>
        <w:t>，我们就得改用强归纳法</w:t>
      </w:r>
      <w:r w:rsidR="0040734B" w:rsidRPr="00514ED6">
        <w:rPr>
          <w:rFonts w:eastAsia="宋体"/>
        </w:rPr>
        <w:t>——</w:t>
      </w:r>
      <w:r w:rsidR="0040734B" w:rsidRPr="00514ED6">
        <w:rPr>
          <w:rFonts w:eastAsia="宋体"/>
        </w:rPr>
        <w:t>也就是分治法</w:t>
      </w:r>
      <w:r w:rsidR="0040734B" w:rsidRPr="00514ED6">
        <w:rPr>
          <w:rFonts w:eastAsia="宋体" w:hint="eastAsia"/>
        </w:rPr>
        <w:t>。</w:t>
      </w:r>
      <w:r w:rsidR="00686EBD" w:rsidRPr="00514ED6">
        <w:rPr>
          <w:rFonts w:eastAsia="宋体" w:hint="eastAsia"/>
        </w:rPr>
        <w:t>由于</w:t>
      </w:r>
      <w:r w:rsidR="00686EBD" w:rsidRPr="00514ED6">
        <w:rPr>
          <w:rFonts w:eastAsia="宋体"/>
        </w:rPr>
        <w:t>我们</w:t>
      </w:r>
      <w:r w:rsidR="0040734B" w:rsidRPr="00514ED6">
        <w:rPr>
          <w:rFonts w:eastAsia="宋体"/>
        </w:rPr>
        <w:t>注意到</w:t>
      </w:r>
      <w:r w:rsidR="00A41577">
        <w:rPr>
          <w:rFonts w:eastAsia="宋体" w:hint="eastAsia"/>
        </w:rPr>
        <w:t>合并</w:t>
      </w:r>
      <w:r w:rsidR="0040734B" w:rsidRPr="00514ED6">
        <w:rPr>
          <w:rFonts w:eastAsia="宋体"/>
        </w:rPr>
        <w:t>两个天际线</w:t>
      </w:r>
      <w:r w:rsidR="0040734B" w:rsidRPr="00514ED6">
        <w:rPr>
          <w:rFonts w:eastAsia="宋体" w:hint="eastAsia"/>
        </w:rPr>
        <w:t>并不会</w:t>
      </w:r>
      <w:r w:rsidR="0040734B" w:rsidRPr="00514ED6">
        <w:rPr>
          <w:rFonts w:eastAsia="宋体"/>
        </w:rPr>
        <w:t>比</w:t>
      </w:r>
      <w:ins w:id="74" w:author="Decheng Fan" w:date="2014-06-19T22:14:00Z">
        <w:r w:rsidR="006D1C93">
          <w:rPr>
            <w:rFonts w:eastAsia="宋体" w:hint="eastAsia"/>
          </w:rPr>
          <w:t>将</w:t>
        </w:r>
      </w:ins>
      <w:del w:id="75" w:author="Decheng Fan" w:date="2014-06-19T22:14:00Z">
        <w:r w:rsidR="00A41577" w:rsidDel="00C2691B">
          <w:rPr>
            <w:rFonts w:eastAsia="宋体" w:hint="eastAsia"/>
          </w:rPr>
          <w:delText>拿它们</w:delText>
        </w:r>
        <w:r w:rsidR="00A41577" w:rsidDel="00C2691B">
          <w:rPr>
            <w:rFonts w:eastAsia="宋体"/>
          </w:rPr>
          <w:delText>中的任何</w:delText>
        </w:r>
      </w:del>
      <w:r w:rsidR="00A41577">
        <w:rPr>
          <w:rFonts w:eastAsia="宋体"/>
        </w:rPr>
        <w:t>一个</w:t>
      </w:r>
      <w:ins w:id="76" w:author="Decheng Fan" w:date="2014-06-19T22:14:00Z">
        <w:r w:rsidR="00C2691B">
          <w:rPr>
            <w:rFonts w:eastAsia="宋体" w:hint="eastAsia"/>
          </w:rPr>
          <w:t>建筑</w:t>
        </w:r>
      </w:ins>
      <w:r w:rsidR="00A41577">
        <w:rPr>
          <w:rFonts w:eastAsia="宋体"/>
        </w:rPr>
        <w:t>与</w:t>
      </w:r>
      <w:del w:id="77" w:author="Decheng Fan" w:date="2014-06-19T22:14:00Z">
        <w:r w:rsidR="00A41577" w:rsidDel="00C2691B">
          <w:rPr>
            <w:rFonts w:eastAsia="宋体" w:hint="eastAsia"/>
          </w:rPr>
          <w:delText>另</w:delText>
        </w:r>
      </w:del>
      <w:r w:rsidR="00A41577">
        <w:rPr>
          <w:rFonts w:eastAsia="宋体" w:hint="eastAsia"/>
        </w:rPr>
        <w:t>一个</w:t>
      </w:r>
      <w:del w:id="78" w:author="Decheng Fan" w:date="2014-06-19T22:14:00Z">
        <w:r w:rsidR="00D062BE" w:rsidRPr="00514ED6" w:rsidDel="00C2691B">
          <w:rPr>
            <w:rFonts w:eastAsia="宋体" w:hint="eastAsia"/>
          </w:rPr>
          <w:delText>建筑</w:delText>
        </w:r>
        <w:r w:rsidR="00686EBD" w:rsidRPr="00514ED6" w:rsidDel="00C2691B">
          <w:rPr>
            <w:rFonts w:eastAsia="宋体"/>
          </w:rPr>
          <w:delText>的</w:delText>
        </w:r>
      </w:del>
      <w:r w:rsidR="00686EBD" w:rsidRPr="00514ED6">
        <w:rPr>
          <w:rFonts w:eastAsia="宋体"/>
        </w:rPr>
        <w:t>天际线</w:t>
      </w:r>
      <w:ins w:id="79" w:author="Decheng Fan" w:date="2014-06-19T22:14:00Z">
        <w:r w:rsidR="006D1C93">
          <w:rPr>
            <w:rFonts w:eastAsia="宋体" w:hint="eastAsia"/>
          </w:rPr>
          <w:t>合并来得</w:t>
        </w:r>
      </w:ins>
      <w:r w:rsidR="00686EBD" w:rsidRPr="00514ED6">
        <w:rPr>
          <w:rFonts w:eastAsia="宋体" w:hint="eastAsia"/>
        </w:rPr>
        <w:t>更困难</w:t>
      </w:r>
      <w:del w:id="80" w:author="Decheng Fan" w:date="2014-06-19T22:15:00Z">
        <w:r w:rsidR="00D062BE" w:rsidRPr="00514ED6" w:rsidDel="006D1C93">
          <w:rPr>
            <w:rFonts w:eastAsia="宋体" w:hint="eastAsia"/>
          </w:rPr>
          <w:delText>；</w:delText>
        </w:r>
      </w:del>
      <w:ins w:id="81" w:author="Decheng Fan" w:date="2014-06-19T22:15:00Z">
        <w:r w:rsidR="006D1C93">
          <w:rPr>
            <w:rFonts w:eastAsia="宋体" w:hint="eastAsia"/>
          </w:rPr>
          <w:t>，</w:t>
        </w:r>
      </w:ins>
      <w:r w:rsidR="00D062BE" w:rsidRPr="00514ED6">
        <w:rPr>
          <w:rFonts w:eastAsia="宋体"/>
        </w:rPr>
        <w:t>因此只要</w:t>
      </w:r>
      <w:r w:rsidR="00A41577">
        <w:rPr>
          <w:rFonts w:eastAsia="宋体" w:hint="eastAsia"/>
        </w:rPr>
        <w:t>我们</w:t>
      </w:r>
      <w:r w:rsidR="00D062BE" w:rsidRPr="00514ED6">
        <w:rPr>
          <w:rFonts w:eastAsia="宋体"/>
        </w:rPr>
        <w:t>能</w:t>
      </w:r>
      <w:r w:rsidR="00D062BE" w:rsidRPr="00514ED6">
        <w:rPr>
          <w:rFonts w:eastAsia="宋体" w:hint="eastAsia"/>
        </w:rPr>
        <w:t>“同步”</w:t>
      </w:r>
      <w:r w:rsidR="00D062BE" w:rsidRPr="00514ED6">
        <w:rPr>
          <w:rFonts w:eastAsia="宋体"/>
        </w:rPr>
        <w:t>遍历</w:t>
      </w:r>
      <w:r w:rsidR="00A41577">
        <w:rPr>
          <w:rFonts w:eastAsia="宋体" w:hint="eastAsia"/>
        </w:rPr>
        <w:t>它们</w:t>
      </w:r>
      <w:r w:rsidR="00D062BE" w:rsidRPr="00514ED6">
        <w:rPr>
          <w:rFonts w:eastAsia="宋体"/>
        </w:rPr>
        <w:t>的</w:t>
      </w:r>
      <w:r w:rsidR="00D062BE" w:rsidRPr="00514ED6">
        <w:rPr>
          <w:rFonts w:eastAsia="宋体" w:hint="eastAsia"/>
        </w:rPr>
        <w:t>两侧，并</w:t>
      </w:r>
      <w:r w:rsidR="00D062BE" w:rsidRPr="00514ED6">
        <w:rPr>
          <w:rFonts w:eastAsia="宋体"/>
        </w:rPr>
        <w:t>始终</w:t>
      </w:r>
      <w:del w:id="82" w:author="Decheng Fan" w:date="2014-06-19T22:10:00Z">
        <w:r w:rsidR="00D062BE" w:rsidRPr="00514ED6" w:rsidDel="001427C0">
          <w:rPr>
            <w:rFonts w:eastAsia="宋体" w:hint="eastAsia"/>
          </w:rPr>
          <w:delText>采纳</w:delText>
        </w:r>
      </w:del>
      <w:ins w:id="83" w:author="Decheng Fan" w:date="2014-06-19T22:10:00Z">
        <w:r w:rsidR="001427C0">
          <w:rPr>
            <w:rFonts w:eastAsia="宋体" w:hint="eastAsia"/>
          </w:rPr>
          <w:t>在</w:t>
        </w:r>
      </w:ins>
      <w:del w:id="84" w:author="Decheng Fan" w:date="2014-06-19T22:10:00Z">
        <w:r w:rsidR="00D062BE" w:rsidRPr="00514ED6" w:rsidDel="001427C0">
          <w:rPr>
            <w:rFonts w:eastAsia="宋体" w:hint="eastAsia"/>
          </w:rPr>
          <w:delText>那个</w:delText>
        </w:r>
      </w:del>
      <w:ins w:id="85" w:author="Decheng Fan" w:date="2014-06-19T22:10:00Z">
        <w:r w:rsidR="001427C0">
          <w:rPr>
            <w:rFonts w:eastAsia="宋体" w:hint="eastAsia"/>
          </w:rPr>
          <w:t>一者比另一者</w:t>
        </w:r>
      </w:ins>
      <w:r w:rsidR="00D062BE" w:rsidRPr="00514ED6">
        <w:rPr>
          <w:rFonts w:eastAsia="宋体"/>
        </w:rPr>
        <w:t>更高</w:t>
      </w:r>
      <w:ins w:id="86" w:author="Decheng Fan" w:date="2014-06-19T22:10:00Z">
        <w:r w:rsidR="001427C0">
          <w:rPr>
            <w:rFonts w:eastAsia="宋体" w:hint="eastAsia"/>
          </w:rPr>
          <w:t>的</w:t>
        </w:r>
      </w:ins>
      <w:del w:id="87" w:author="Decheng Fan" w:date="2014-06-19T22:10:00Z">
        <w:r w:rsidR="00D062BE" w:rsidRPr="00514ED6" w:rsidDel="001427C0">
          <w:rPr>
            <w:rFonts w:eastAsia="宋体"/>
          </w:rPr>
          <w:delText>的</w:delText>
        </w:r>
      </w:del>
      <w:ins w:id="88" w:author="Decheng Fan" w:date="2014-06-19T22:10:00Z">
        <w:r w:rsidR="001427C0">
          <w:rPr>
            <w:rFonts w:eastAsia="宋体" w:hint="eastAsia"/>
          </w:rPr>
          <w:t>时</w:t>
        </w:r>
      </w:ins>
      <w:ins w:id="89" w:author="Decheng Fan" w:date="2014-06-19T22:11:00Z">
        <w:r w:rsidR="001427C0">
          <w:rPr>
            <w:rFonts w:eastAsia="宋体" w:hint="eastAsia"/>
          </w:rPr>
          <w:t>候</w:t>
        </w:r>
      </w:ins>
      <w:del w:id="90" w:author="Decheng Fan" w:date="2014-06-19T22:10:00Z">
        <w:r w:rsidR="00D062BE" w:rsidRPr="00514ED6" w:rsidDel="001427C0">
          <w:rPr>
            <w:rFonts w:eastAsia="宋体"/>
          </w:rPr>
          <w:delText>高度</w:delText>
        </w:r>
      </w:del>
      <w:r w:rsidR="00D062BE" w:rsidRPr="00514ED6">
        <w:rPr>
          <w:rFonts w:eastAsia="宋体" w:hint="eastAsia"/>
        </w:rPr>
        <w:t>，</w:t>
      </w:r>
      <w:del w:id="91" w:author="Decheng Fan" w:date="2014-06-19T22:11:00Z">
        <w:r w:rsidR="00D062BE" w:rsidRPr="00514ED6" w:rsidDel="001427C0">
          <w:rPr>
            <w:rFonts w:eastAsia="宋体" w:hint="eastAsia"/>
          </w:rPr>
          <w:delText>我们</w:delText>
        </w:r>
      </w:del>
      <w:ins w:id="92" w:author="Decheng Fan" w:date="2014-06-19T22:11:00Z">
        <w:r w:rsidR="001427C0">
          <w:rPr>
            <w:rFonts w:eastAsia="宋体" w:hint="eastAsia"/>
          </w:rPr>
          <w:t>总是</w:t>
        </w:r>
      </w:ins>
      <w:r w:rsidR="00D062BE" w:rsidRPr="00514ED6">
        <w:rPr>
          <w:rFonts w:eastAsia="宋体" w:hint="eastAsia"/>
        </w:rPr>
        <w:t>使用</w:t>
      </w:r>
      <w:del w:id="93" w:author="Decheng Fan" w:date="2014-06-19T22:11:00Z">
        <w:r w:rsidR="00D062BE" w:rsidRPr="00514ED6" w:rsidDel="001427C0">
          <w:rPr>
            <w:rFonts w:eastAsia="宋体"/>
          </w:rPr>
          <w:delText>的就是</w:delText>
        </w:r>
      </w:del>
      <w:r w:rsidR="00D062BE" w:rsidRPr="00514ED6">
        <w:rPr>
          <w:rFonts w:eastAsia="宋体"/>
        </w:rPr>
        <w:t>那个最大值（</w:t>
      </w:r>
      <w:r w:rsidR="004D6A94" w:rsidRPr="00514ED6">
        <w:rPr>
          <w:rFonts w:eastAsia="宋体" w:hint="eastAsia"/>
        </w:rPr>
        <w:t>这儿</w:t>
      </w:r>
      <w:r w:rsidR="004D6A94" w:rsidRPr="00514ED6">
        <w:rPr>
          <w:rFonts w:eastAsia="宋体"/>
        </w:rPr>
        <w:t>需要将</w:t>
      </w:r>
      <w:r w:rsidR="004D6A94" w:rsidRPr="00514ED6">
        <w:rPr>
          <w:rFonts w:eastAsia="宋体" w:hint="eastAsia"/>
        </w:rPr>
        <w:t>其</w:t>
      </w:r>
      <w:r w:rsidR="004D6A94" w:rsidRPr="00514ED6">
        <w:rPr>
          <w:rFonts w:eastAsia="宋体"/>
        </w:rPr>
        <w:t>水平线</w:t>
      </w:r>
      <w:ins w:id="94" w:author="Decheng Fan" w:date="2014-06-19T22:09:00Z">
        <w:r w:rsidR="001427C0">
          <w:rPr>
            <w:rFonts w:eastAsia="宋体" w:hint="eastAsia"/>
          </w:rPr>
          <w:t>做分割</w:t>
        </w:r>
      </w:ins>
      <w:del w:id="95" w:author="Decheng Fan" w:date="2014-06-19T22:09:00Z">
        <w:r w:rsidR="004D6A94" w:rsidRPr="00514ED6" w:rsidDel="001427C0">
          <w:rPr>
            <w:rFonts w:eastAsia="宋体" w:hint="eastAsia"/>
          </w:rPr>
          <w:delText>序列</w:delText>
        </w:r>
        <w:r w:rsidR="001427C0" w:rsidRPr="00514ED6" w:rsidDel="001427C0">
          <w:rPr>
            <w:rFonts w:eastAsia="宋体" w:hint="eastAsia"/>
          </w:rPr>
          <w:delText>分开</w:delText>
        </w:r>
      </w:del>
      <w:r w:rsidR="004D6A94" w:rsidRPr="00514ED6">
        <w:rPr>
          <w:rFonts w:eastAsia="宋体"/>
        </w:rPr>
        <w:t>处理</w:t>
      </w:r>
      <w:r w:rsidR="00D062BE" w:rsidRPr="00514ED6">
        <w:rPr>
          <w:rFonts w:eastAsia="宋体"/>
        </w:rPr>
        <w:t>）</w:t>
      </w:r>
      <w:r w:rsidR="004D6A94" w:rsidRPr="00514ED6">
        <w:rPr>
          <w:rFonts w:eastAsia="宋体" w:hint="eastAsia"/>
        </w:rPr>
        <w:t>。</w:t>
      </w:r>
      <w:r w:rsidR="00A41577">
        <w:rPr>
          <w:rFonts w:eastAsia="宋体" w:hint="eastAsia"/>
        </w:rPr>
        <w:t>而且顺着</w:t>
      </w:r>
      <w:r w:rsidR="00A41577">
        <w:rPr>
          <w:rFonts w:eastAsia="宋体"/>
        </w:rPr>
        <w:t>这个</w:t>
      </w:r>
      <w:r w:rsidR="004D6A94" w:rsidRPr="00514ED6">
        <w:rPr>
          <w:rFonts w:eastAsia="宋体"/>
        </w:rPr>
        <w:t>思路</w:t>
      </w:r>
      <w:r w:rsidR="00A41577">
        <w:rPr>
          <w:rFonts w:eastAsia="宋体" w:hint="eastAsia"/>
        </w:rPr>
        <w:t>，</w:t>
      </w:r>
      <w:r w:rsidR="004D6A94" w:rsidRPr="00514ED6">
        <w:rPr>
          <w:rFonts w:eastAsia="宋体"/>
        </w:rPr>
        <w:t>我们</w:t>
      </w:r>
      <w:r w:rsidR="00A41577">
        <w:rPr>
          <w:rFonts w:eastAsia="宋体" w:hint="eastAsia"/>
        </w:rPr>
        <w:t>又迎来</w:t>
      </w:r>
      <w:r w:rsidR="004D6A94" w:rsidRPr="00514ED6">
        <w:rPr>
          <w:rFonts w:eastAsia="宋体"/>
        </w:rPr>
        <w:t>了</w:t>
      </w:r>
      <w:r w:rsidR="00686EBD" w:rsidRPr="00514ED6">
        <w:rPr>
          <w:rFonts w:eastAsia="宋体"/>
        </w:rPr>
        <w:t>第二</w:t>
      </w:r>
      <w:r w:rsidR="00686EBD" w:rsidRPr="00514ED6">
        <w:rPr>
          <w:rFonts w:eastAsia="宋体" w:hint="eastAsia"/>
        </w:rPr>
        <w:t>轮</w:t>
      </w:r>
      <w:r w:rsidR="00686EBD" w:rsidRPr="00514ED6">
        <w:rPr>
          <w:rFonts w:eastAsia="宋体"/>
        </w:rPr>
        <w:t>的算法</w:t>
      </w:r>
      <w:r w:rsidR="004D6A94" w:rsidRPr="00514ED6">
        <w:rPr>
          <w:rFonts w:eastAsia="宋体"/>
        </w:rPr>
        <w:t>改进：即为了获取所有建筑的天际线，我们</w:t>
      </w:r>
      <w:r w:rsidR="00686EBD" w:rsidRPr="00514ED6">
        <w:rPr>
          <w:rFonts w:eastAsia="宋体" w:hint="eastAsia"/>
        </w:rPr>
        <w:t>也</w:t>
      </w:r>
      <w:r w:rsidR="004D6A94" w:rsidRPr="00514ED6">
        <w:rPr>
          <w:rFonts w:eastAsia="宋体"/>
        </w:rPr>
        <w:t>可以</w:t>
      </w:r>
      <w:r w:rsidR="004D6A94" w:rsidRPr="00514ED6">
        <w:rPr>
          <w:rFonts w:eastAsia="宋体" w:hint="eastAsia"/>
        </w:rPr>
        <w:t>先</w:t>
      </w:r>
      <w:r w:rsidR="004D6A94" w:rsidRPr="00514ED6">
        <w:rPr>
          <w:rFonts w:eastAsia="宋体"/>
        </w:rPr>
        <w:t>（</w:t>
      </w:r>
      <w:r w:rsidR="004D6A94" w:rsidRPr="00514ED6">
        <w:rPr>
          <w:rFonts w:eastAsia="宋体" w:hint="eastAsia"/>
        </w:rPr>
        <w:t>递归</w:t>
      </w:r>
      <w:r w:rsidR="003048B4" w:rsidRPr="00514ED6">
        <w:rPr>
          <w:rFonts w:eastAsia="宋体" w:hint="eastAsia"/>
        </w:rPr>
        <w:t>地</w:t>
      </w:r>
      <w:r w:rsidR="004D6A94" w:rsidRPr="00514ED6">
        <w:rPr>
          <w:rFonts w:eastAsia="宋体"/>
        </w:rPr>
        <w:t>）</w:t>
      </w:r>
      <w:r w:rsidR="004D6A94" w:rsidRPr="00514ED6">
        <w:rPr>
          <w:rFonts w:eastAsia="宋体" w:hint="eastAsia"/>
        </w:rPr>
        <w:t>将</w:t>
      </w:r>
      <w:r w:rsidR="004D6A94" w:rsidRPr="00514ED6">
        <w:rPr>
          <w:rFonts w:eastAsia="宋体"/>
        </w:rPr>
        <w:t>相关建筑</w:t>
      </w:r>
      <w:r w:rsidR="003048B4" w:rsidRPr="00514ED6">
        <w:rPr>
          <w:rFonts w:eastAsia="宋体" w:hint="eastAsia"/>
        </w:rPr>
        <w:t>对半</w:t>
      </w:r>
      <w:r w:rsidR="003048B4" w:rsidRPr="00514ED6">
        <w:rPr>
          <w:rFonts w:eastAsia="宋体" w:hint="eastAsia"/>
        </w:rPr>
        <w:lastRenderedPageBreak/>
        <w:t>分</w:t>
      </w:r>
      <w:r w:rsidR="004D6A94" w:rsidRPr="00514ED6">
        <w:rPr>
          <w:rFonts w:eastAsia="宋体"/>
        </w:rPr>
        <w:t>，</w:t>
      </w:r>
      <w:r w:rsidR="003048B4" w:rsidRPr="00514ED6">
        <w:rPr>
          <w:rFonts w:eastAsia="宋体" w:hint="eastAsia"/>
        </w:rPr>
        <w:t>然后</w:t>
      </w:r>
      <w:r w:rsidR="004D6A94" w:rsidRPr="00514ED6">
        <w:rPr>
          <w:rFonts w:eastAsia="宋体"/>
        </w:rPr>
        <w:t>分别计算</w:t>
      </w:r>
      <w:r w:rsidR="003048B4" w:rsidRPr="00514ED6">
        <w:rPr>
          <w:rFonts w:eastAsia="宋体" w:hint="eastAsia"/>
        </w:rPr>
        <w:t>它们</w:t>
      </w:r>
      <w:r w:rsidR="003048B4" w:rsidRPr="00514ED6">
        <w:rPr>
          <w:rFonts w:eastAsia="宋体"/>
        </w:rPr>
        <w:t>各自的</w:t>
      </w:r>
      <w:r w:rsidR="004D6A94" w:rsidRPr="00514ED6">
        <w:rPr>
          <w:rFonts w:eastAsia="宋体"/>
        </w:rPr>
        <w:t>天际线，</w:t>
      </w:r>
      <w:r w:rsidR="003048B4" w:rsidRPr="00514ED6">
        <w:rPr>
          <w:rFonts w:eastAsia="宋体" w:hint="eastAsia"/>
        </w:rPr>
        <w:t>最后</w:t>
      </w:r>
      <w:r w:rsidR="004D6A94" w:rsidRPr="00514ED6">
        <w:rPr>
          <w:rFonts w:eastAsia="宋体"/>
        </w:rPr>
        <w:t>再</w:t>
      </w:r>
      <w:r w:rsidR="00A41577">
        <w:rPr>
          <w:rFonts w:eastAsia="宋体" w:hint="eastAsia"/>
        </w:rPr>
        <w:t>进行</w:t>
      </w:r>
      <w:r w:rsidR="004D6A94" w:rsidRPr="00514ED6">
        <w:rPr>
          <w:rFonts w:eastAsia="宋体"/>
        </w:rPr>
        <w:t>合并。这</w:t>
      </w:r>
      <w:r w:rsidR="004D6A94" w:rsidRPr="00514ED6">
        <w:rPr>
          <w:rFonts w:eastAsia="宋体" w:hint="eastAsia"/>
        </w:rPr>
        <w:t>就</w:t>
      </w:r>
      <w:r w:rsidR="004D6A94" w:rsidRPr="00514ED6">
        <w:rPr>
          <w:rFonts w:eastAsia="宋体"/>
        </w:rPr>
        <w:t>得到了</w:t>
      </w:r>
      <w:r w:rsidR="004D6A94" w:rsidRPr="00514ED6">
        <w:rPr>
          <w:rFonts w:eastAsia="宋体" w:hint="eastAsia"/>
        </w:rPr>
        <w:t>一个</w:t>
      </w:r>
      <w:r w:rsidR="00A41577">
        <w:rPr>
          <w:rFonts w:eastAsia="宋体"/>
        </w:rPr>
        <w:t>线性对数</w:t>
      </w:r>
      <w:r w:rsidR="004D6A94" w:rsidRPr="00514ED6">
        <w:rPr>
          <w:rFonts w:eastAsia="宋体"/>
        </w:rPr>
        <w:t>级算法（</w:t>
      </w:r>
      <w:r w:rsidR="004D6A94" w:rsidRPr="00514ED6">
        <w:rPr>
          <w:rFonts w:eastAsia="宋体" w:hint="eastAsia"/>
        </w:rPr>
        <w:t>想必您</w:t>
      </w:r>
      <w:r w:rsidR="004D6A94" w:rsidRPr="00514ED6">
        <w:rPr>
          <w:rFonts w:eastAsia="宋体"/>
        </w:rPr>
        <w:t>也已经看出来了，</w:t>
      </w:r>
      <w:r w:rsidR="004D6A94" w:rsidRPr="00514ED6">
        <w:rPr>
          <w:rFonts w:eastAsia="宋体" w:hint="eastAsia"/>
        </w:rPr>
        <w:t>在</w:t>
      </w:r>
      <w:r w:rsidR="004D6A94" w:rsidRPr="00514ED6">
        <w:rPr>
          <w:rFonts w:eastAsia="宋体"/>
        </w:rPr>
        <w:t>习题</w:t>
      </w:r>
      <w:r w:rsidR="004D6A94" w:rsidRPr="00514ED6">
        <w:rPr>
          <w:rFonts w:eastAsia="宋体" w:hint="eastAsia"/>
        </w:rPr>
        <w:t>6</w:t>
      </w:r>
      <w:r w:rsidR="004D6A94" w:rsidRPr="00514ED6">
        <w:rPr>
          <w:rFonts w:eastAsia="宋体"/>
        </w:rPr>
        <w:t>-1</w:t>
      </w:r>
      <w:r w:rsidR="004D6A94" w:rsidRPr="00514ED6">
        <w:rPr>
          <w:rFonts w:eastAsia="宋体" w:hint="eastAsia"/>
        </w:rPr>
        <w:t>中</w:t>
      </w:r>
      <w:r w:rsidR="004D6A94" w:rsidRPr="00514ED6">
        <w:rPr>
          <w:rFonts w:eastAsia="宋体"/>
        </w:rPr>
        <w:t>，我们</w:t>
      </w:r>
      <w:r w:rsidR="003048B4" w:rsidRPr="00514ED6">
        <w:rPr>
          <w:rFonts w:eastAsia="宋体" w:hint="eastAsia"/>
        </w:rPr>
        <w:t>将</w:t>
      </w:r>
      <w:r w:rsidR="004D6A94" w:rsidRPr="00514ED6">
        <w:rPr>
          <w:rFonts w:eastAsia="宋体"/>
        </w:rPr>
        <w:t>会让</w:t>
      </w:r>
      <w:r w:rsidR="004D6A94" w:rsidRPr="00514ED6">
        <w:rPr>
          <w:rFonts w:eastAsia="宋体" w:hint="eastAsia"/>
        </w:rPr>
        <w:t>您</w:t>
      </w:r>
      <w:r w:rsidR="003048B4" w:rsidRPr="00514ED6">
        <w:rPr>
          <w:rFonts w:eastAsia="宋体" w:hint="eastAsia"/>
        </w:rPr>
        <w:t>来</w:t>
      </w:r>
      <w:r w:rsidR="004D6A94" w:rsidRPr="00514ED6">
        <w:rPr>
          <w:rFonts w:eastAsia="宋体"/>
        </w:rPr>
        <w:t>亲自实现一下该算法。）</w:t>
      </w:r>
    </w:p>
    <w:p w14:paraId="1DFB4344" w14:textId="77777777" w:rsidR="00612EB7" w:rsidRPr="00032092" w:rsidRDefault="00612EB7" w:rsidP="00075768">
      <w:pPr>
        <w:spacing w:after="156"/>
        <w:ind w:firstLine="360"/>
        <w:rPr>
          <w:rFonts w:eastAsia="宋体"/>
          <w:color w:val="C00000"/>
          <w:sz w:val="18"/>
          <w:szCs w:val="18"/>
          <w:vertAlign w:val="subscript"/>
        </w:rPr>
      </w:pPr>
      <w:r w:rsidRPr="00032092">
        <w:rPr>
          <w:rFonts w:eastAsia="宋体" w:hint="eastAsia"/>
          <w:color w:val="C00000"/>
          <w:sz w:val="18"/>
          <w:szCs w:val="18"/>
        </w:rPr>
        <w:t>（图）</w:t>
      </w:r>
      <w:r w:rsidR="00616585" w:rsidRPr="00032092">
        <w:rPr>
          <w:rFonts w:eastAsia="宋体" w:hint="eastAsia"/>
          <w:color w:val="C00000"/>
          <w:sz w:val="18"/>
          <w:szCs w:val="18"/>
        </w:rPr>
        <w:t xml:space="preserve">  </w:t>
      </w:r>
      <w:r w:rsidR="00616585" w:rsidRPr="00032092">
        <w:rPr>
          <w:rFonts w:eastAsia="宋体" w:hint="eastAsia"/>
          <w:color w:val="C00000"/>
          <w:sz w:val="18"/>
          <w:szCs w:val="18"/>
        </w:rPr>
        <w:t>（图）</w:t>
      </w:r>
    </w:p>
    <w:p w14:paraId="4B505853" w14:textId="77777777" w:rsidR="001A65B1" w:rsidRPr="00032092" w:rsidRDefault="00616585" w:rsidP="00075768">
      <w:pPr>
        <w:spacing w:after="156"/>
        <w:ind w:firstLine="360"/>
        <w:rPr>
          <w:sz w:val="18"/>
          <w:szCs w:val="18"/>
        </w:rPr>
      </w:pPr>
      <w:r w:rsidRPr="00032092">
        <w:rPr>
          <w:rFonts w:eastAsia="宋体" w:hint="eastAsia"/>
          <w:sz w:val="18"/>
          <w:szCs w:val="18"/>
        </w:rPr>
        <w:t>建筑</w:t>
      </w:r>
      <w:r w:rsidR="004D6A94" w:rsidRPr="00032092">
        <w:rPr>
          <w:rFonts w:eastAsia="宋体" w:hint="eastAsia"/>
          <w:sz w:val="18"/>
          <w:szCs w:val="18"/>
        </w:rPr>
        <w:t>群</w:t>
      </w:r>
      <w:r w:rsidR="001A65B1" w:rsidRPr="00032092">
        <w:rPr>
          <w:sz w:val="18"/>
          <w:szCs w:val="18"/>
        </w:rPr>
        <w:t xml:space="preserve"> </w:t>
      </w:r>
      <w:r w:rsidR="001A65B1" w:rsidRPr="00032092">
        <w:rPr>
          <w:sz w:val="18"/>
          <w:szCs w:val="18"/>
        </w:rPr>
        <w:tab/>
      </w:r>
      <w:r w:rsidRPr="00032092">
        <w:rPr>
          <w:rFonts w:eastAsia="宋体" w:hint="eastAsia"/>
          <w:sz w:val="18"/>
          <w:szCs w:val="18"/>
        </w:rPr>
        <w:t>天际线</w:t>
      </w:r>
      <w:r w:rsidR="001A65B1" w:rsidRPr="00032092">
        <w:rPr>
          <w:sz w:val="18"/>
          <w:szCs w:val="18"/>
        </w:rPr>
        <w:t xml:space="preserve"> </w:t>
      </w:r>
    </w:p>
    <w:p w14:paraId="64595313" w14:textId="77777777" w:rsidR="001A65B1" w:rsidRPr="00032092" w:rsidRDefault="004D6A94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032092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032092">
        <w:rPr>
          <w:rFonts w:ascii="宋体" w:eastAsia="宋体" w:hAnsi="宋体"/>
          <w:b/>
          <w:i/>
          <w:sz w:val="18"/>
          <w:szCs w:val="18"/>
        </w:rPr>
        <w:t>6-3.</w:t>
      </w:r>
      <w:r w:rsidR="001A65B1" w:rsidRPr="00032092">
        <w:rPr>
          <w:rFonts w:ascii="宋体" w:eastAsia="宋体" w:hAnsi="宋体"/>
          <w:i/>
          <w:sz w:val="18"/>
          <w:szCs w:val="18"/>
        </w:rPr>
        <w:t xml:space="preserve"> </w:t>
      </w:r>
      <w:r w:rsidRPr="00032092">
        <w:rPr>
          <w:rFonts w:ascii="宋体" w:eastAsia="宋体" w:hAnsi="宋体" w:hint="eastAsia"/>
          <w:i/>
          <w:sz w:val="18"/>
          <w:szCs w:val="18"/>
        </w:rPr>
        <w:t>一组建筑</w:t>
      </w:r>
      <w:r w:rsidRPr="00032092">
        <w:rPr>
          <w:rFonts w:ascii="宋体" w:eastAsia="宋体" w:hAnsi="宋体"/>
          <w:i/>
          <w:sz w:val="18"/>
          <w:szCs w:val="18"/>
        </w:rPr>
        <w:t>的轮廓</w:t>
      </w:r>
      <w:r w:rsidRPr="00032092">
        <w:rPr>
          <w:rFonts w:ascii="宋体" w:eastAsia="宋体" w:hAnsi="宋体" w:hint="eastAsia"/>
          <w:i/>
          <w:sz w:val="18"/>
          <w:szCs w:val="18"/>
        </w:rPr>
        <w:t>及其产生</w:t>
      </w:r>
      <w:r w:rsidRPr="00032092">
        <w:rPr>
          <w:rFonts w:ascii="宋体" w:eastAsia="宋体" w:hAnsi="宋体"/>
          <w:i/>
          <w:sz w:val="18"/>
          <w:szCs w:val="18"/>
        </w:rPr>
        <w:t>的天际线</w:t>
      </w:r>
      <w:r w:rsidR="001A65B1" w:rsidRPr="00032092">
        <w:rPr>
          <w:rFonts w:ascii="宋体" w:eastAsia="宋体" w:hAnsi="宋体"/>
          <w:i/>
          <w:sz w:val="18"/>
          <w:szCs w:val="18"/>
        </w:rPr>
        <w:t xml:space="preserve"> </w:t>
      </w:r>
    </w:p>
    <w:p w14:paraId="51D4E175" w14:textId="77777777" w:rsidR="001A65B1" w:rsidRPr="00032092" w:rsidRDefault="00612EB7" w:rsidP="00075768">
      <w:pPr>
        <w:spacing w:after="156"/>
        <w:ind w:firstLine="360"/>
        <w:rPr>
          <w:sz w:val="18"/>
          <w:szCs w:val="18"/>
        </w:rPr>
      </w:pPr>
      <w:r w:rsidRPr="00032092">
        <w:rPr>
          <w:rFonts w:eastAsia="宋体" w:hint="eastAsia"/>
          <w:color w:val="C00000"/>
          <w:sz w:val="18"/>
          <w:szCs w:val="18"/>
        </w:rPr>
        <w:t>（图）</w:t>
      </w:r>
    </w:p>
    <w:p w14:paraId="6EDA325F" w14:textId="77777777" w:rsidR="001A65B1" w:rsidRPr="00514ED6" w:rsidRDefault="00686EBD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032092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032092">
        <w:rPr>
          <w:rFonts w:ascii="宋体" w:eastAsia="宋体" w:hAnsi="宋体"/>
          <w:b/>
          <w:i/>
          <w:sz w:val="18"/>
          <w:szCs w:val="18"/>
        </w:rPr>
        <w:t>6-4.</w:t>
      </w:r>
      <w:r w:rsidR="001A65B1" w:rsidRPr="00032092">
        <w:rPr>
          <w:rFonts w:ascii="宋体" w:eastAsia="宋体" w:hAnsi="宋体"/>
          <w:i/>
          <w:sz w:val="18"/>
          <w:szCs w:val="18"/>
        </w:rPr>
        <w:t xml:space="preserve"> </w:t>
      </w:r>
      <w:r w:rsidRPr="00032092">
        <w:rPr>
          <w:rFonts w:ascii="宋体" w:eastAsia="宋体" w:hAnsi="宋体" w:hint="eastAsia"/>
          <w:i/>
          <w:sz w:val="18"/>
          <w:szCs w:val="18"/>
        </w:rPr>
        <w:t>在</w:t>
      </w:r>
      <w:r w:rsidRPr="00032092">
        <w:rPr>
          <w:rFonts w:ascii="宋体" w:eastAsia="宋体" w:hAnsi="宋体"/>
          <w:i/>
          <w:sz w:val="18"/>
          <w:szCs w:val="18"/>
        </w:rPr>
        <w:t>现有天际线（</w:t>
      </w:r>
      <w:r w:rsidRPr="00032092">
        <w:rPr>
          <w:rFonts w:ascii="宋体" w:eastAsia="宋体" w:hAnsi="宋体" w:hint="eastAsia"/>
          <w:i/>
          <w:sz w:val="18"/>
          <w:szCs w:val="18"/>
        </w:rPr>
        <w:t>实线</w:t>
      </w:r>
      <w:r w:rsidRPr="00032092">
        <w:rPr>
          <w:rFonts w:ascii="宋体" w:eastAsia="宋体" w:hAnsi="宋体"/>
          <w:i/>
          <w:sz w:val="18"/>
          <w:szCs w:val="18"/>
        </w:rPr>
        <w:t>）</w:t>
      </w:r>
      <w:r w:rsidRPr="00032092">
        <w:rPr>
          <w:rFonts w:ascii="宋体" w:eastAsia="宋体" w:hAnsi="宋体" w:hint="eastAsia"/>
          <w:i/>
          <w:sz w:val="18"/>
          <w:szCs w:val="18"/>
        </w:rPr>
        <w:t>上</w:t>
      </w:r>
      <w:r w:rsidRPr="00032092">
        <w:rPr>
          <w:rFonts w:ascii="宋体" w:eastAsia="宋体" w:hAnsi="宋体"/>
          <w:i/>
          <w:sz w:val="18"/>
          <w:szCs w:val="18"/>
        </w:rPr>
        <w:t>添加新建筑（</w:t>
      </w:r>
      <w:r w:rsidRPr="00032092">
        <w:rPr>
          <w:rFonts w:ascii="宋体" w:eastAsia="宋体" w:hAnsi="宋体" w:hint="eastAsia"/>
          <w:i/>
          <w:sz w:val="18"/>
          <w:szCs w:val="18"/>
        </w:rPr>
        <w:t>虚线</w:t>
      </w:r>
      <w:r w:rsidRPr="00032092">
        <w:rPr>
          <w:rFonts w:ascii="宋体" w:eastAsia="宋体" w:hAnsi="宋体"/>
          <w:i/>
          <w:sz w:val="18"/>
          <w:szCs w:val="18"/>
        </w:rPr>
        <w:t>）</w:t>
      </w:r>
      <w:r w:rsidR="001A65B1" w:rsidRPr="00032092">
        <w:rPr>
          <w:rFonts w:ascii="宋体" w:eastAsia="宋体" w:hAnsi="宋体"/>
          <w:i/>
          <w:sz w:val="18"/>
          <w:szCs w:val="18"/>
        </w:rPr>
        <w:t xml:space="preserve"> </w:t>
      </w:r>
    </w:p>
    <w:p w14:paraId="43CB63CB" w14:textId="77777777" w:rsidR="001A65B1" w:rsidRPr="001A65B1" w:rsidRDefault="00423003" w:rsidP="00075768">
      <w:pPr>
        <w:pStyle w:val="3"/>
        <w:rPr>
          <w:lang w:eastAsia="zh-CN"/>
        </w:rPr>
      </w:pPr>
      <w:r>
        <w:rPr>
          <w:rFonts w:hint="eastAsia"/>
          <w:lang w:eastAsia="zh-CN"/>
        </w:rPr>
        <w:t>经典分治</w:t>
      </w:r>
      <w:r>
        <w:rPr>
          <w:lang w:eastAsia="zh-CN"/>
        </w:rPr>
        <w:t>算法</w:t>
      </w:r>
    </w:p>
    <w:p w14:paraId="6CC03132" w14:textId="77777777" w:rsidR="006542BF" w:rsidRPr="00BE2F8D" w:rsidRDefault="00EB68C0" w:rsidP="00075768">
      <w:pPr>
        <w:spacing w:after="156"/>
        <w:ind w:firstLine="420"/>
        <w:rPr>
          <w:rFonts w:eastAsia="宋体"/>
        </w:rPr>
      </w:pPr>
      <w:r w:rsidRPr="00BE2F8D">
        <w:rPr>
          <w:rFonts w:eastAsia="宋体" w:hint="eastAsia"/>
        </w:rPr>
        <w:t>在上一节中</w:t>
      </w:r>
      <w:r w:rsidRPr="00BE2F8D">
        <w:rPr>
          <w:rFonts w:eastAsia="宋体"/>
        </w:rPr>
        <w:t>，</w:t>
      </w:r>
      <w:r w:rsidRPr="00BE2F8D">
        <w:rPr>
          <w:rFonts w:eastAsia="宋体" w:hint="eastAsia"/>
        </w:rPr>
        <w:t>我们</w:t>
      </w:r>
      <w:r w:rsidRPr="00BE2F8D">
        <w:rPr>
          <w:rFonts w:eastAsia="宋体"/>
        </w:rPr>
        <w:t>以计算</w:t>
      </w:r>
      <w:r w:rsidRPr="00BE2F8D">
        <w:rPr>
          <w:rFonts w:eastAsia="宋体" w:hint="eastAsia"/>
        </w:rPr>
        <w:t>天际线</w:t>
      </w:r>
      <w:r w:rsidRPr="00BE2F8D">
        <w:rPr>
          <w:rFonts w:eastAsia="宋体"/>
        </w:rPr>
        <w:t>的递归算法为</w:t>
      </w:r>
      <w:r w:rsidRPr="00BE2F8D">
        <w:rPr>
          <w:rFonts w:eastAsia="宋体" w:hint="eastAsia"/>
        </w:rPr>
        <w:t>原型</w:t>
      </w:r>
      <w:r w:rsidRPr="00BE2F8D">
        <w:rPr>
          <w:rFonts w:eastAsia="宋体"/>
        </w:rPr>
        <w:t>，诠释了分治类算法的</w:t>
      </w:r>
      <w:r w:rsidRPr="00BE2F8D">
        <w:rPr>
          <w:rFonts w:eastAsia="宋体" w:hint="eastAsia"/>
        </w:rPr>
        <w:t>工作</w:t>
      </w:r>
      <w:r w:rsidRPr="00BE2F8D">
        <w:rPr>
          <w:rFonts w:eastAsia="宋体"/>
        </w:rPr>
        <w:t>过程。</w:t>
      </w:r>
      <w:r w:rsidR="006542BF" w:rsidRPr="00BE2F8D">
        <w:rPr>
          <w:rFonts w:eastAsia="宋体" w:hint="eastAsia"/>
        </w:rPr>
        <w:t>在</w:t>
      </w:r>
      <w:r w:rsidRPr="00BE2F8D">
        <w:rPr>
          <w:rFonts w:eastAsia="宋体"/>
        </w:rPr>
        <w:t>该算法</w:t>
      </w:r>
      <w:r w:rsidR="006542BF" w:rsidRPr="00BE2F8D">
        <w:rPr>
          <w:rFonts w:eastAsia="宋体" w:hint="eastAsia"/>
        </w:rPr>
        <w:t>中</w:t>
      </w:r>
      <w:r w:rsidR="006542BF" w:rsidRPr="00BE2F8D">
        <w:rPr>
          <w:rFonts w:eastAsia="宋体"/>
        </w:rPr>
        <w:t>，</w:t>
      </w:r>
      <w:r w:rsidRPr="00BE2F8D">
        <w:rPr>
          <w:rFonts w:eastAsia="宋体"/>
        </w:rPr>
        <w:t>输入</w:t>
      </w:r>
      <w:r w:rsidRPr="00BE2F8D">
        <w:rPr>
          <w:rFonts w:eastAsia="宋体" w:hint="eastAsia"/>
        </w:rPr>
        <w:t>是一个</w:t>
      </w:r>
      <w:r w:rsidRPr="00BE2F8D">
        <w:rPr>
          <w:rFonts w:eastAsia="宋体"/>
        </w:rPr>
        <w:t>元素集合（</w:t>
      </w:r>
      <w:r w:rsidRPr="00BE2F8D">
        <w:rPr>
          <w:rFonts w:eastAsia="宋体" w:hint="eastAsia"/>
        </w:rPr>
        <w:t>或元素</w:t>
      </w:r>
      <w:r w:rsidRPr="00BE2F8D">
        <w:rPr>
          <w:rFonts w:eastAsia="宋体"/>
        </w:rPr>
        <w:t>序列）</w:t>
      </w:r>
      <w:r w:rsidR="006542BF" w:rsidRPr="00BE2F8D">
        <w:rPr>
          <w:rFonts w:eastAsia="宋体" w:hint="eastAsia"/>
        </w:rPr>
        <w:t>，这些元素</w:t>
      </w:r>
      <w:r w:rsidR="006542BF" w:rsidRPr="00BE2F8D">
        <w:rPr>
          <w:rFonts w:eastAsia="宋体"/>
        </w:rPr>
        <w:t>将会被</w:t>
      </w:r>
      <w:r w:rsidR="006542BF" w:rsidRPr="00BE2F8D">
        <w:rPr>
          <w:rFonts w:eastAsia="宋体" w:hint="eastAsia"/>
        </w:rPr>
        <w:t>对半</w:t>
      </w:r>
      <w:r w:rsidR="006542BF" w:rsidRPr="00BE2F8D">
        <w:rPr>
          <w:rFonts w:eastAsia="宋体"/>
        </w:rPr>
        <w:t>分成两个规模大致相同的集合</w:t>
      </w:r>
      <w:r w:rsidR="006542BF" w:rsidRPr="00BE2F8D">
        <w:rPr>
          <w:rFonts w:eastAsia="宋体" w:hint="eastAsia"/>
        </w:rPr>
        <w:t>（这里</w:t>
      </w:r>
      <w:r w:rsidR="006542BF" w:rsidRPr="00BE2F8D">
        <w:rPr>
          <w:rFonts w:eastAsia="宋体"/>
        </w:rPr>
        <w:t>最多是线性级操作</w:t>
      </w:r>
      <w:r w:rsidR="006542BF" w:rsidRPr="00BE2F8D">
        <w:rPr>
          <w:rFonts w:eastAsia="宋体" w:hint="eastAsia"/>
        </w:rPr>
        <w:t>）</w:t>
      </w:r>
      <w:r w:rsidR="006542BF" w:rsidRPr="00BE2F8D">
        <w:rPr>
          <w:rFonts w:eastAsia="宋体"/>
        </w:rPr>
        <w:t>，然后</w:t>
      </w:r>
      <w:r w:rsidR="006542BF" w:rsidRPr="00BE2F8D">
        <w:rPr>
          <w:rFonts w:eastAsia="宋体" w:hint="eastAsia"/>
        </w:rPr>
        <w:t>该</w:t>
      </w:r>
      <w:r w:rsidR="006542BF" w:rsidRPr="00BE2F8D">
        <w:rPr>
          <w:rFonts w:eastAsia="宋体"/>
        </w:rPr>
        <w:t>算法会在这</w:t>
      </w:r>
      <w:r w:rsidR="006542BF" w:rsidRPr="00BE2F8D">
        <w:rPr>
          <w:rFonts w:eastAsia="宋体" w:hint="eastAsia"/>
        </w:rPr>
        <w:t>两半</w:t>
      </w:r>
      <w:r w:rsidR="006542BF" w:rsidRPr="00BE2F8D">
        <w:rPr>
          <w:rFonts w:eastAsia="宋体"/>
        </w:rPr>
        <w:t>元素</w:t>
      </w:r>
      <w:r w:rsidR="006542BF" w:rsidRPr="00BE2F8D">
        <w:rPr>
          <w:rFonts w:eastAsia="宋体" w:hint="eastAsia"/>
        </w:rPr>
        <w:t>持续</w:t>
      </w:r>
      <w:r w:rsidR="006542BF" w:rsidRPr="00BE2F8D">
        <w:rPr>
          <w:rFonts w:eastAsia="宋体"/>
        </w:rPr>
        <w:t>递归下去</w:t>
      </w:r>
      <w:r w:rsidR="006542BF" w:rsidRPr="00BE2F8D">
        <w:rPr>
          <w:rFonts w:eastAsia="宋体" w:hint="eastAsia"/>
        </w:rPr>
        <w:t>，</w:t>
      </w:r>
      <w:r w:rsidR="006542BF" w:rsidRPr="00BE2F8D">
        <w:rPr>
          <w:rFonts w:eastAsia="宋体"/>
        </w:rPr>
        <w:t>并最终</w:t>
      </w:r>
      <w:r w:rsidR="006542BF" w:rsidRPr="00BE2F8D">
        <w:rPr>
          <w:rFonts w:eastAsia="宋体" w:hint="eastAsia"/>
        </w:rPr>
        <w:t>合并出</w:t>
      </w:r>
      <w:r w:rsidR="006542BF" w:rsidRPr="00BE2F8D">
        <w:rPr>
          <w:rFonts w:eastAsia="宋体"/>
        </w:rPr>
        <w:t>结果（</w:t>
      </w:r>
      <w:r w:rsidR="006542BF" w:rsidRPr="00BE2F8D">
        <w:rPr>
          <w:rFonts w:eastAsia="宋体" w:hint="eastAsia"/>
        </w:rPr>
        <w:t>这</w:t>
      </w:r>
      <w:r w:rsidR="006542BF" w:rsidRPr="00BE2F8D">
        <w:rPr>
          <w:rFonts w:eastAsia="宋体"/>
        </w:rPr>
        <w:t>最多也是线性</w:t>
      </w:r>
      <w:r w:rsidR="006542BF" w:rsidRPr="00BE2F8D">
        <w:rPr>
          <w:rFonts w:eastAsia="宋体" w:hint="eastAsia"/>
        </w:rPr>
        <w:t>级操作</w:t>
      </w:r>
      <w:r w:rsidR="006542BF" w:rsidRPr="00BE2F8D">
        <w:rPr>
          <w:rFonts w:eastAsia="宋体"/>
        </w:rPr>
        <w:t>）</w:t>
      </w:r>
      <w:r w:rsidR="006542BF" w:rsidRPr="00BE2F8D">
        <w:rPr>
          <w:rFonts w:eastAsia="宋体" w:hint="eastAsia"/>
        </w:rPr>
        <w:t>。</w:t>
      </w:r>
      <w:r w:rsidR="006542BF" w:rsidRPr="00BE2F8D">
        <w:rPr>
          <w:rFonts w:eastAsia="宋体"/>
        </w:rPr>
        <w:t>当然</w:t>
      </w:r>
      <w:r w:rsidR="006542BF" w:rsidRPr="00BE2F8D">
        <w:rPr>
          <w:rFonts w:eastAsia="宋体" w:hint="eastAsia"/>
        </w:rPr>
        <w:t>，</w:t>
      </w:r>
      <w:r w:rsidR="00E77813" w:rsidRPr="00BE2F8D">
        <w:rPr>
          <w:rFonts w:eastAsia="宋体" w:hint="eastAsia"/>
        </w:rPr>
        <w:t>其</w:t>
      </w:r>
      <w:r w:rsidR="006542BF" w:rsidRPr="00BE2F8D">
        <w:rPr>
          <w:rFonts w:eastAsia="宋体"/>
        </w:rPr>
        <w:t>标准</w:t>
      </w:r>
      <w:r w:rsidR="006542BF" w:rsidRPr="00BE2F8D">
        <w:rPr>
          <w:rFonts w:eastAsia="宋体" w:hint="eastAsia"/>
        </w:rPr>
        <w:t>形式</w:t>
      </w:r>
      <w:r w:rsidR="006542BF" w:rsidRPr="00BE2F8D">
        <w:rPr>
          <w:rFonts w:eastAsia="宋体"/>
        </w:rPr>
        <w:t>是可以</w:t>
      </w:r>
      <w:r w:rsidR="00E77813" w:rsidRPr="00BE2F8D">
        <w:rPr>
          <w:rFonts w:eastAsia="宋体" w:hint="eastAsia"/>
        </w:rPr>
        <w:t>有一些修改</w:t>
      </w:r>
      <w:r w:rsidR="00E77813" w:rsidRPr="00BE2F8D">
        <w:rPr>
          <w:rFonts w:eastAsia="宋体"/>
        </w:rPr>
        <w:t>变化</w:t>
      </w:r>
      <w:r w:rsidR="006542BF" w:rsidRPr="00BE2F8D">
        <w:rPr>
          <w:rFonts w:eastAsia="宋体" w:hint="eastAsia"/>
        </w:rPr>
        <w:t>（我们</w:t>
      </w:r>
      <w:r w:rsidR="006542BF" w:rsidRPr="00BE2F8D">
        <w:rPr>
          <w:rFonts w:eastAsia="宋体"/>
        </w:rPr>
        <w:t>在下一节</w:t>
      </w:r>
      <w:r w:rsidR="006542BF" w:rsidRPr="00BE2F8D">
        <w:rPr>
          <w:rFonts w:eastAsia="宋体" w:hint="eastAsia"/>
        </w:rPr>
        <w:t>中就</w:t>
      </w:r>
      <w:r w:rsidR="00E77813" w:rsidRPr="00BE2F8D">
        <w:rPr>
          <w:rFonts w:eastAsia="宋体" w:hint="eastAsia"/>
        </w:rPr>
        <w:t>会</w:t>
      </w:r>
      <w:r w:rsidR="006542BF" w:rsidRPr="00BE2F8D">
        <w:rPr>
          <w:rFonts w:eastAsia="宋体"/>
        </w:rPr>
        <w:t>看到它的</w:t>
      </w:r>
      <w:r w:rsidR="006542BF" w:rsidRPr="00BE2F8D">
        <w:rPr>
          <w:rFonts w:eastAsia="宋体" w:hint="eastAsia"/>
        </w:rPr>
        <w:t>一个</w:t>
      </w:r>
      <w:r w:rsidR="006542BF" w:rsidRPr="00BE2F8D">
        <w:rPr>
          <w:rFonts w:eastAsia="宋体"/>
        </w:rPr>
        <w:t>重要变体</w:t>
      </w:r>
      <w:r w:rsidR="006542BF" w:rsidRPr="00BE2F8D">
        <w:rPr>
          <w:rFonts w:eastAsia="宋体" w:hint="eastAsia"/>
        </w:rPr>
        <w:t>）</w:t>
      </w:r>
      <w:r w:rsidR="006542BF" w:rsidRPr="00BE2F8D">
        <w:rPr>
          <w:rFonts w:eastAsia="宋体"/>
        </w:rPr>
        <w:t>，</w:t>
      </w:r>
      <w:r w:rsidR="006542BF" w:rsidRPr="00BE2F8D">
        <w:rPr>
          <w:rFonts w:eastAsia="宋体" w:hint="eastAsia"/>
        </w:rPr>
        <w:t>但其中</w:t>
      </w:r>
      <w:r w:rsidR="006542BF" w:rsidRPr="00BE2F8D">
        <w:rPr>
          <w:rFonts w:eastAsia="宋体"/>
        </w:rPr>
        <w:t>所</w:t>
      </w:r>
      <w:r w:rsidR="006542BF" w:rsidRPr="00BE2F8D">
        <w:rPr>
          <w:rFonts w:eastAsia="宋体" w:hint="eastAsia"/>
        </w:rPr>
        <w:t>包含</w:t>
      </w:r>
      <w:r w:rsidR="006542BF" w:rsidRPr="00BE2F8D">
        <w:rPr>
          <w:rFonts w:eastAsia="宋体"/>
        </w:rPr>
        <w:t>的核心思路基本</w:t>
      </w:r>
      <w:r w:rsidR="006542BF" w:rsidRPr="00BE2F8D">
        <w:rPr>
          <w:rFonts w:eastAsia="宋体" w:hint="eastAsia"/>
        </w:rPr>
        <w:t>都是一致</w:t>
      </w:r>
      <w:r w:rsidR="006542BF" w:rsidRPr="00BE2F8D">
        <w:rPr>
          <w:rFonts w:eastAsia="宋体"/>
        </w:rPr>
        <w:t>的。</w:t>
      </w:r>
    </w:p>
    <w:p w14:paraId="242C2BD3" w14:textId="77777777" w:rsidR="006542BF" w:rsidRPr="00BE2F8D" w:rsidRDefault="00E77813" w:rsidP="00075768">
      <w:pPr>
        <w:spacing w:after="156"/>
        <w:ind w:firstLine="420"/>
        <w:rPr>
          <w:rFonts w:eastAsia="宋体"/>
        </w:rPr>
      </w:pPr>
      <w:r w:rsidRPr="00BE2F8D">
        <w:rPr>
          <w:rFonts w:eastAsia="宋体" w:hint="eastAsia"/>
        </w:rPr>
        <w:t>在清单</w:t>
      </w:r>
      <w:r w:rsidRPr="00BE2F8D">
        <w:rPr>
          <w:rFonts w:eastAsia="宋体" w:hint="eastAsia"/>
        </w:rPr>
        <w:t>6</w:t>
      </w:r>
      <w:r w:rsidRPr="00BE2F8D">
        <w:rPr>
          <w:rFonts w:eastAsia="宋体"/>
        </w:rPr>
        <w:t>-1</w:t>
      </w:r>
      <w:r w:rsidRPr="00BE2F8D">
        <w:rPr>
          <w:rFonts w:eastAsia="宋体" w:hint="eastAsia"/>
        </w:rPr>
        <w:t>中</w:t>
      </w:r>
      <w:r w:rsidRPr="00BE2F8D">
        <w:rPr>
          <w:rFonts w:eastAsia="宋体"/>
        </w:rPr>
        <w:t>，我们</w:t>
      </w:r>
      <w:r w:rsidRPr="00BE2F8D">
        <w:rPr>
          <w:rFonts w:eastAsia="宋体" w:hint="eastAsia"/>
        </w:rPr>
        <w:t>给出</w:t>
      </w:r>
      <w:r w:rsidRPr="00BE2F8D">
        <w:rPr>
          <w:rFonts w:eastAsia="宋体"/>
        </w:rPr>
        <w:t>了一个通用分治函数的基本架构</w:t>
      </w:r>
      <w:r w:rsidRPr="00BE2F8D">
        <w:rPr>
          <w:rFonts w:eastAsia="宋体" w:hint="eastAsia"/>
        </w:rPr>
        <w:t>。尽管</w:t>
      </w:r>
      <w:r w:rsidRPr="00BE2F8D">
        <w:rPr>
          <w:rFonts w:eastAsia="宋体"/>
        </w:rPr>
        <w:t>，</w:t>
      </w:r>
      <w:r w:rsidRPr="00BE2F8D">
        <w:rPr>
          <w:rFonts w:eastAsia="宋体" w:hint="eastAsia"/>
        </w:rPr>
        <w:t>我们</w:t>
      </w:r>
      <w:r w:rsidRPr="00BE2F8D">
        <w:rPr>
          <w:rFonts w:eastAsia="宋体"/>
        </w:rPr>
        <w:t>可能需要根据自己的算法来实现相应的版本，</w:t>
      </w:r>
      <w:r w:rsidRPr="00BE2F8D">
        <w:rPr>
          <w:rFonts w:eastAsia="宋体" w:hint="eastAsia"/>
        </w:rPr>
        <w:t>而不是</w:t>
      </w:r>
      <w:r w:rsidRPr="00BE2F8D">
        <w:rPr>
          <w:rFonts w:eastAsia="宋体"/>
        </w:rPr>
        <w:t>直接使用这样的通用函数。但</w:t>
      </w:r>
      <w:r w:rsidRPr="00BE2F8D">
        <w:rPr>
          <w:rFonts w:eastAsia="宋体" w:hint="eastAsia"/>
        </w:rPr>
        <w:t>这个</w:t>
      </w:r>
      <w:r w:rsidRPr="00BE2F8D">
        <w:rPr>
          <w:rFonts w:eastAsia="宋体"/>
        </w:rPr>
        <w:t>函数</w:t>
      </w:r>
      <w:r w:rsidRPr="00BE2F8D">
        <w:rPr>
          <w:rFonts w:eastAsia="宋体" w:hint="eastAsia"/>
        </w:rPr>
        <w:t>能</w:t>
      </w:r>
      <w:r w:rsidRPr="00BE2F8D">
        <w:rPr>
          <w:rFonts w:eastAsia="宋体"/>
        </w:rPr>
        <w:t>很好的诠释这类算法的工作</w:t>
      </w:r>
      <w:r w:rsidRPr="00BE2F8D">
        <w:rPr>
          <w:rFonts w:eastAsia="宋体" w:hint="eastAsia"/>
        </w:rPr>
        <w:t>过程</w:t>
      </w:r>
      <w:r w:rsidRPr="00BE2F8D">
        <w:rPr>
          <w:rFonts w:eastAsia="宋体"/>
        </w:rPr>
        <w:t>。</w:t>
      </w:r>
      <w:r w:rsidRPr="00BE2F8D">
        <w:rPr>
          <w:rFonts w:eastAsia="宋体" w:hint="eastAsia"/>
        </w:rPr>
        <w:t>当然</w:t>
      </w:r>
      <w:r w:rsidRPr="00BE2F8D">
        <w:rPr>
          <w:rFonts w:eastAsia="宋体"/>
        </w:rPr>
        <w:t>在这里，我们</w:t>
      </w:r>
      <w:r w:rsidRPr="00BE2F8D">
        <w:rPr>
          <w:rFonts w:eastAsia="宋体" w:hint="eastAsia"/>
        </w:rPr>
        <w:t>的设定是函数</w:t>
      </w:r>
      <w:r w:rsidRPr="00BE2F8D">
        <w:rPr>
          <w:rFonts w:eastAsia="宋体"/>
        </w:rPr>
        <w:t>在</w:t>
      </w:r>
      <w:r w:rsidRPr="00BE2F8D">
        <w:rPr>
          <w:rFonts w:eastAsia="宋体" w:hint="eastAsia"/>
        </w:rPr>
        <w:t>遇到</w:t>
      </w:r>
      <w:r w:rsidRPr="00BE2F8D">
        <w:rPr>
          <w:rFonts w:eastAsia="宋体"/>
        </w:rPr>
        <w:t>基本情况</w:t>
      </w:r>
      <w:r w:rsidRPr="00BE2F8D">
        <w:rPr>
          <w:rFonts w:eastAsia="宋体" w:hint="eastAsia"/>
        </w:rPr>
        <w:t>时</w:t>
      </w:r>
      <w:r w:rsidRPr="00BE2F8D">
        <w:rPr>
          <w:rFonts w:eastAsia="宋体"/>
        </w:rPr>
        <w:t>会</w:t>
      </w:r>
      <w:r w:rsidRPr="00BE2F8D">
        <w:rPr>
          <w:rFonts w:eastAsia="宋体" w:hint="eastAsia"/>
        </w:rPr>
        <w:t>直接</w:t>
      </w:r>
      <w:r w:rsidRPr="00BE2F8D">
        <w:rPr>
          <w:rFonts w:eastAsia="宋体"/>
        </w:rPr>
        <w:t>返回</w:t>
      </w:r>
      <w:r w:rsidRPr="00BE2F8D">
        <w:rPr>
          <w:rFonts w:eastAsia="宋体"/>
        </w:rPr>
        <w:t>S</w:t>
      </w:r>
      <w:r w:rsidRPr="00BE2F8D">
        <w:rPr>
          <w:rFonts w:eastAsia="宋体" w:hint="eastAsia"/>
        </w:rPr>
        <w:t>，</w:t>
      </w:r>
      <w:r w:rsidRPr="00BE2F8D">
        <w:rPr>
          <w:rFonts w:eastAsia="宋体"/>
        </w:rPr>
        <w:t>这</w:t>
      </w:r>
      <w:r w:rsidRPr="00BE2F8D">
        <w:rPr>
          <w:rFonts w:eastAsia="宋体" w:hint="eastAsia"/>
        </w:rPr>
        <w:t>具体</w:t>
      </w:r>
      <w:r w:rsidRPr="00BE2F8D">
        <w:rPr>
          <w:rFonts w:eastAsia="宋体"/>
        </w:rPr>
        <w:t>得取决于</w:t>
      </w:r>
      <w:r w:rsidRPr="00BE2F8D">
        <w:rPr>
          <w:rFonts w:eastAsia="宋体" w:hint="eastAsia"/>
        </w:rPr>
        <w:t>comb</w:t>
      </w:r>
      <w:r w:rsidRPr="00BE2F8D">
        <w:rPr>
          <w:rFonts w:eastAsia="宋体"/>
        </w:rPr>
        <w:t>ine</w:t>
      </w:r>
      <w:r w:rsidRPr="00BE2F8D">
        <w:rPr>
          <w:rFonts w:eastAsia="宋体"/>
        </w:rPr>
        <w:t>函数的工作方式。</w:t>
      </w:r>
      <w:r w:rsidR="002D7B66" w:rsidRPr="00BE2F8D">
        <w:rPr>
          <w:rStyle w:val="af0"/>
          <w:rFonts w:eastAsia="宋体"/>
        </w:rPr>
        <w:footnoteReference w:id="5"/>
      </w:r>
    </w:p>
    <w:p w14:paraId="4D99FD6A" w14:textId="77777777" w:rsidR="001A65B1" w:rsidRPr="00993BE5" w:rsidRDefault="00E77813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993BE5">
        <w:rPr>
          <w:rFonts w:ascii="宋体" w:eastAsia="宋体" w:hAnsi="宋体" w:hint="eastAsia"/>
          <w:b/>
          <w:i/>
          <w:sz w:val="18"/>
          <w:szCs w:val="18"/>
        </w:rPr>
        <w:t>清单</w:t>
      </w:r>
      <w:r w:rsidR="001A65B1" w:rsidRPr="00993BE5">
        <w:rPr>
          <w:rFonts w:ascii="宋体" w:eastAsia="宋体" w:hAnsi="宋体"/>
          <w:b/>
          <w:i/>
          <w:sz w:val="18"/>
          <w:szCs w:val="18"/>
        </w:rPr>
        <w:t>6-1.</w:t>
      </w:r>
      <w:r w:rsidR="001A65B1" w:rsidRPr="00993BE5">
        <w:rPr>
          <w:rFonts w:ascii="宋体" w:eastAsia="宋体" w:hAnsi="宋体"/>
          <w:i/>
          <w:sz w:val="18"/>
          <w:szCs w:val="18"/>
        </w:rPr>
        <w:t xml:space="preserve"> </w:t>
      </w:r>
      <w:r w:rsidR="002D7B66" w:rsidRPr="00993BE5">
        <w:rPr>
          <w:rFonts w:ascii="宋体" w:eastAsia="宋体" w:hAnsi="宋体" w:hint="eastAsia"/>
          <w:i/>
          <w:sz w:val="18"/>
          <w:szCs w:val="18"/>
        </w:rPr>
        <w:t>分治</w:t>
      </w:r>
      <w:r w:rsidR="002D7B66" w:rsidRPr="00993BE5">
        <w:rPr>
          <w:rFonts w:ascii="宋体" w:eastAsia="宋体" w:hAnsi="宋体"/>
          <w:i/>
          <w:sz w:val="18"/>
          <w:szCs w:val="18"/>
        </w:rPr>
        <w:t>语义的一种通用性实现</w:t>
      </w:r>
      <w:r w:rsidR="001A65B1" w:rsidRPr="00993BE5">
        <w:rPr>
          <w:rFonts w:ascii="宋体" w:eastAsia="宋体" w:hAnsi="宋体"/>
          <w:i/>
          <w:sz w:val="18"/>
          <w:szCs w:val="18"/>
        </w:rPr>
        <w:t xml:space="preserve"> </w:t>
      </w:r>
    </w:p>
    <w:p w14:paraId="279BBB74" w14:textId="77777777" w:rsidR="00423003" w:rsidRDefault="001A65B1" w:rsidP="00075768">
      <w:pPr>
        <w:pStyle w:val="ad"/>
      </w:pPr>
      <w:proofErr w:type="gramStart"/>
      <w:r w:rsidRPr="001A65B1">
        <w:t>def</w:t>
      </w:r>
      <w:proofErr w:type="gramEnd"/>
      <w:r w:rsidRPr="001A65B1">
        <w:t xml:space="preserve"> divide_and_conquer(S, divide, combine):</w:t>
      </w:r>
    </w:p>
    <w:p w14:paraId="1C7312DB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len(S) == 1: return S </w:t>
      </w:r>
    </w:p>
    <w:p w14:paraId="05A71A81" w14:textId="77777777" w:rsidR="001A65B1" w:rsidRPr="001A65B1" w:rsidRDefault="001A65B1" w:rsidP="00075768">
      <w:pPr>
        <w:pStyle w:val="ad"/>
      </w:pPr>
      <w:r w:rsidRPr="001A65B1">
        <w:t xml:space="preserve">    </w:t>
      </w:r>
      <w:r w:rsidR="00423003">
        <w:t xml:space="preserve"> </w:t>
      </w:r>
      <w:r w:rsidRPr="001A65B1">
        <w:t xml:space="preserve">L, R = </w:t>
      </w:r>
      <w:proofErr w:type="gramStart"/>
      <w:r w:rsidRPr="001A65B1">
        <w:t>divide(</w:t>
      </w:r>
      <w:proofErr w:type="gramEnd"/>
      <w:r w:rsidRPr="001A65B1">
        <w:t xml:space="preserve">S) </w:t>
      </w:r>
    </w:p>
    <w:p w14:paraId="76B06A27" w14:textId="77777777" w:rsidR="00423003" w:rsidRDefault="001A65B1" w:rsidP="00075768">
      <w:pPr>
        <w:pStyle w:val="ad"/>
        <w:ind w:firstLineChars="250" w:firstLine="450"/>
      </w:pPr>
      <w:r w:rsidRPr="001A65B1">
        <w:t>A = divide_and_</w:t>
      </w:r>
      <w:proofErr w:type="gramStart"/>
      <w:r w:rsidRPr="001A65B1">
        <w:t>conquer(</w:t>
      </w:r>
      <w:proofErr w:type="gramEnd"/>
      <w:r w:rsidRPr="001A65B1">
        <w:t>L, divide, combine)</w:t>
      </w:r>
    </w:p>
    <w:p w14:paraId="68E54936" w14:textId="77777777" w:rsidR="00423003" w:rsidRDefault="001A65B1" w:rsidP="00075768">
      <w:pPr>
        <w:pStyle w:val="ad"/>
        <w:ind w:firstLineChars="250" w:firstLine="450"/>
      </w:pPr>
      <w:r w:rsidRPr="001A65B1">
        <w:t>B = divide_and_conquer(R, divide, combine)</w:t>
      </w:r>
    </w:p>
    <w:p w14:paraId="3F367DF3" w14:textId="77777777" w:rsidR="001A65B1" w:rsidRPr="001A65B1" w:rsidRDefault="001A65B1" w:rsidP="00075768">
      <w:pPr>
        <w:pStyle w:val="ad"/>
        <w:ind w:firstLineChars="250" w:firstLine="450"/>
      </w:pPr>
      <w:proofErr w:type="gramStart"/>
      <w:r w:rsidRPr="001A65B1">
        <w:t>return</w:t>
      </w:r>
      <w:proofErr w:type="gramEnd"/>
      <w:r w:rsidRPr="001A65B1">
        <w:t xml:space="preserve"> combine(A, B) </w:t>
      </w:r>
    </w:p>
    <w:p w14:paraId="288AAB3F" w14:textId="1AC6233F" w:rsidR="002D7B66" w:rsidRPr="00BE2F8D" w:rsidRDefault="00F00176" w:rsidP="00075768">
      <w:pPr>
        <w:spacing w:after="156"/>
        <w:ind w:firstLine="420"/>
        <w:rPr>
          <w:rFonts w:eastAsia="宋体"/>
        </w:rPr>
      </w:pPr>
      <w:r w:rsidRPr="00BE2F8D">
        <w:rPr>
          <w:rFonts w:eastAsia="宋体" w:hint="eastAsia"/>
        </w:rPr>
        <w:t>另外，我们</w:t>
      </w:r>
      <w:r w:rsidRPr="00BE2F8D">
        <w:rPr>
          <w:rFonts w:eastAsia="宋体"/>
        </w:rPr>
        <w:t>也用</w:t>
      </w:r>
      <w:r w:rsidRPr="00BE2F8D">
        <w:rPr>
          <w:rFonts w:eastAsia="宋体" w:hint="eastAsia"/>
        </w:rPr>
        <w:t>图</w:t>
      </w:r>
      <w:r w:rsidRPr="00BE2F8D">
        <w:rPr>
          <w:rFonts w:eastAsia="宋体" w:hint="eastAsia"/>
        </w:rPr>
        <w:t>6</w:t>
      </w:r>
      <w:r w:rsidRPr="00BE2F8D">
        <w:rPr>
          <w:rFonts w:eastAsia="宋体"/>
        </w:rPr>
        <w:t>-5</w:t>
      </w:r>
      <w:r w:rsidRPr="00BE2F8D">
        <w:rPr>
          <w:rFonts w:eastAsia="宋体" w:hint="eastAsia"/>
        </w:rPr>
        <w:t>对该</w:t>
      </w:r>
      <w:r w:rsidRPr="00BE2F8D">
        <w:rPr>
          <w:rFonts w:eastAsia="宋体"/>
        </w:rPr>
        <w:t>模式做了</w:t>
      </w:r>
      <w:r w:rsidRPr="00BE2F8D">
        <w:rPr>
          <w:rFonts w:eastAsia="宋体" w:hint="eastAsia"/>
        </w:rPr>
        <w:t>诠释</w:t>
      </w:r>
      <w:r w:rsidRPr="00BE2F8D">
        <w:rPr>
          <w:rFonts w:eastAsia="宋体"/>
        </w:rPr>
        <w:t>。</w:t>
      </w:r>
      <w:r w:rsidRPr="00BE2F8D">
        <w:rPr>
          <w:rFonts w:eastAsia="宋体" w:hint="eastAsia"/>
        </w:rPr>
        <w:t>该图</w:t>
      </w:r>
      <w:r w:rsidRPr="00BE2F8D">
        <w:rPr>
          <w:rFonts w:eastAsia="宋体"/>
        </w:rPr>
        <w:t>的上半部分表示的是递归调用</w:t>
      </w:r>
      <w:r w:rsidRPr="00BE2F8D">
        <w:rPr>
          <w:rFonts w:eastAsia="宋体" w:hint="eastAsia"/>
        </w:rPr>
        <w:t>的</w:t>
      </w:r>
      <w:r w:rsidRPr="00BE2F8D">
        <w:rPr>
          <w:rFonts w:eastAsia="宋体"/>
        </w:rPr>
        <w:t>过程</w:t>
      </w:r>
      <w:r w:rsidRPr="00BE2F8D">
        <w:rPr>
          <w:rFonts w:eastAsia="宋体" w:hint="eastAsia"/>
        </w:rPr>
        <w:t>，</w:t>
      </w:r>
      <w:r w:rsidRPr="00BE2F8D">
        <w:rPr>
          <w:rFonts w:eastAsia="宋体"/>
        </w:rPr>
        <w:t>而下半部分表示的是其返回值被合并的过程</w:t>
      </w:r>
      <w:r w:rsidRPr="00BE2F8D">
        <w:rPr>
          <w:rFonts w:eastAsia="宋体" w:hint="eastAsia"/>
        </w:rPr>
        <w:t>。</w:t>
      </w:r>
      <w:r w:rsidRPr="00BE2F8D">
        <w:rPr>
          <w:rFonts w:eastAsia="宋体"/>
        </w:rPr>
        <w:t>对于</w:t>
      </w:r>
      <w:r w:rsidRPr="00BE2F8D">
        <w:rPr>
          <w:rFonts w:eastAsia="宋体" w:hint="eastAsia"/>
        </w:rPr>
        <w:t>某些</w:t>
      </w:r>
      <w:r w:rsidRPr="00BE2F8D">
        <w:rPr>
          <w:rFonts w:eastAsia="宋体"/>
        </w:rPr>
        <w:t>算法</w:t>
      </w:r>
      <w:r w:rsidRPr="00BE2F8D">
        <w:rPr>
          <w:rFonts w:eastAsia="宋体" w:hint="eastAsia"/>
        </w:rPr>
        <w:t>（譬如</w:t>
      </w:r>
      <w:r w:rsidRPr="00BE2F8D">
        <w:rPr>
          <w:rFonts w:eastAsia="宋体"/>
        </w:rPr>
        <w:t>本章</w:t>
      </w:r>
      <w:r w:rsidRPr="00BE2F8D">
        <w:rPr>
          <w:rFonts w:eastAsia="宋体" w:hint="eastAsia"/>
        </w:rPr>
        <w:t>稍后</w:t>
      </w:r>
      <w:r w:rsidRPr="00BE2F8D">
        <w:rPr>
          <w:rFonts w:eastAsia="宋体"/>
        </w:rPr>
        <w:t>会提到的快速排序法</w:t>
      </w:r>
      <w:r w:rsidRPr="00BE2F8D">
        <w:rPr>
          <w:rFonts w:eastAsia="宋体" w:hint="eastAsia"/>
        </w:rPr>
        <w:t>）</w:t>
      </w:r>
      <w:r w:rsidRPr="00BE2F8D">
        <w:rPr>
          <w:rFonts w:eastAsia="宋体"/>
        </w:rPr>
        <w:t>来说</w:t>
      </w:r>
      <w:r w:rsidRPr="00BE2F8D">
        <w:rPr>
          <w:rFonts w:eastAsia="宋体" w:hint="eastAsia"/>
        </w:rPr>
        <w:t>，</w:t>
      </w:r>
      <w:r w:rsidRPr="00BE2F8D">
        <w:rPr>
          <w:rFonts w:eastAsia="宋体"/>
        </w:rPr>
        <w:t>其重点在于</w:t>
      </w:r>
      <w:r w:rsidR="005C0F17" w:rsidRPr="00BE2F8D">
        <w:rPr>
          <w:rFonts w:eastAsia="宋体" w:hint="eastAsia"/>
        </w:rPr>
        <w:t>图</w:t>
      </w:r>
      <w:r w:rsidR="005C0F17" w:rsidRPr="00BE2F8D">
        <w:rPr>
          <w:rFonts w:eastAsia="宋体"/>
        </w:rPr>
        <w:t>的</w:t>
      </w:r>
      <w:r w:rsidRPr="00BE2F8D">
        <w:rPr>
          <w:rFonts w:eastAsia="宋体"/>
          <w:i/>
        </w:rPr>
        <w:t>上半部分</w:t>
      </w:r>
      <w:r w:rsidRPr="00BE2F8D">
        <w:rPr>
          <w:rFonts w:eastAsia="宋体" w:hint="eastAsia"/>
        </w:rPr>
        <w:t>（即</w:t>
      </w:r>
      <w:r w:rsidRPr="00BE2F8D">
        <w:rPr>
          <w:rFonts w:eastAsia="宋体"/>
        </w:rPr>
        <w:t>分解部分</w:t>
      </w:r>
      <w:r w:rsidRPr="00BE2F8D">
        <w:rPr>
          <w:rFonts w:eastAsia="宋体" w:hint="eastAsia"/>
        </w:rPr>
        <w:t>）。</w:t>
      </w:r>
      <w:r w:rsidRPr="00BE2F8D">
        <w:rPr>
          <w:rFonts w:eastAsia="宋体"/>
        </w:rPr>
        <w:t>但</w:t>
      </w:r>
      <w:r w:rsidRPr="00BE2F8D">
        <w:rPr>
          <w:rFonts w:eastAsia="宋体" w:hint="eastAsia"/>
        </w:rPr>
        <w:t>另一些</w:t>
      </w:r>
      <w:r w:rsidRPr="00BE2F8D">
        <w:rPr>
          <w:rFonts w:eastAsia="宋体"/>
        </w:rPr>
        <w:t>算法</w:t>
      </w:r>
      <w:r w:rsidRPr="00BE2F8D">
        <w:rPr>
          <w:rFonts w:eastAsia="宋体" w:hint="eastAsia"/>
        </w:rPr>
        <w:t>则更</w:t>
      </w:r>
      <w:r w:rsidRPr="00BE2F8D">
        <w:rPr>
          <w:rFonts w:eastAsia="宋体"/>
        </w:rPr>
        <w:t>着重于</w:t>
      </w:r>
      <w:r w:rsidR="005C0F17" w:rsidRPr="00BE2F8D">
        <w:rPr>
          <w:rFonts w:eastAsia="宋体" w:hint="eastAsia"/>
        </w:rPr>
        <w:t>图</w:t>
      </w:r>
      <w:r w:rsidR="005C0F17" w:rsidRPr="00BE2F8D">
        <w:rPr>
          <w:rFonts w:eastAsia="宋体"/>
        </w:rPr>
        <w:t>的</w:t>
      </w:r>
      <w:r w:rsidRPr="00BE2F8D">
        <w:rPr>
          <w:rFonts w:eastAsia="宋体"/>
          <w:i/>
        </w:rPr>
        <w:t>下半部分</w:t>
      </w:r>
      <w:r w:rsidRPr="00BE2F8D">
        <w:rPr>
          <w:rFonts w:eastAsia="宋体"/>
        </w:rPr>
        <w:t>（</w:t>
      </w:r>
      <w:r w:rsidRPr="00BE2F8D">
        <w:rPr>
          <w:rFonts w:eastAsia="宋体" w:hint="eastAsia"/>
        </w:rPr>
        <w:t>即</w:t>
      </w:r>
      <w:r w:rsidRPr="00BE2F8D">
        <w:rPr>
          <w:rFonts w:eastAsia="宋体"/>
        </w:rPr>
        <w:t>合并部分）</w:t>
      </w:r>
      <w:r w:rsidRPr="00BE2F8D">
        <w:rPr>
          <w:rFonts w:eastAsia="宋体" w:hint="eastAsia"/>
        </w:rPr>
        <w:t>，</w:t>
      </w:r>
      <w:r w:rsidR="005C0F17" w:rsidRPr="00BE2F8D">
        <w:rPr>
          <w:rFonts w:eastAsia="宋体" w:hint="eastAsia"/>
        </w:rPr>
        <w:t>这</w:t>
      </w:r>
      <w:r w:rsidR="005C0F17" w:rsidRPr="00BE2F8D">
        <w:rPr>
          <w:rFonts w:eastAsia="宋体"/>
        </w:rPr>
        <w:t>其中</w:t>
      </w:r>
      <w:r w:rsidRPr="00BE2F8D">
        <w:rPr>
          <w:rFonts w:eastAsia="宋体"/>
        </w:rPr>
        <w:t>最著名的一个</w:t>
      </w:r>
      <w:r w:rsidRPr="00BE2F8D">
        <w:rPr>
          <w:rFonts w:eastAsia="宋体" w:hint="eastAsia"/>
        </w:rPr>
        <w:t>例子</w:t>
      </w:r>
      <w:r w:rsidRPr="00BE2F8D">
        <w:rPr>
          <w:rFonts w:eastAsia="宋体"/>
        </w:rPr>
        <w:t>可能就要</w:t>
      </w:r>
      <w:r w:rsidRPr="00BE2F8D">
        <w:rPr>
          <w:rFonts w:eastAsia="宋体" w:hint="eastAsia"/>
        </w:rPr>
        <w:t>数</w:t>
      </w:r>
      <w:ins w:id="96" w:author="Decheng Fan" w:date="2014-06-19T23:22:00Z">
        <w:r w:rsidR="00232E11">
          <w:rPr>
            <w:rFonts w:eastAsia="宋体" w:hint="eastAsia"/>
          </w:rPr>
          <w:t>归</w:t>
        </w:r>
      </w:ins>
      <w:del w:id="97" w:author="Decheng Fan" w:date="2014-06-19T23:22:00Z">
        <w:r w:rsidRPr="00BE2F8D" w:rsidDel="00232E11">
          <w:rPr>
            <w:rFonts w:eastAsia="宋体"/>
          </w:rPr>
          <w:delText>合</w:delText>
        </w:r>
      </w:del>
      <w:r w:rsidRPr="00BE2F8D">
        <w:rPr>
          <w:rFonts w:eastAsia="宋体"/>
        </w:rPr>
        <w:t>并排序</w:t>
      </w:r>
      <w:r w:rsidRPr="00BE2F8D">
        <w:rPr>
          <w:rFonts w:eastAsia="宋体" w:hint="eastAsia"/>
        </w:rPr>
        <w:t>法了</w:t>
      </w:r>
      <w:r w:rsidRPr="00BE2F8D">
        <w:rPr>
          <w:rFonts w:eastAsia="宋体"/>
        </w:rPr>
        <w:t>（</w:t>
      </w:r>
      <w:r w:rsidRPr="00BE2F8D">
        <w:rPr>
          <w:rFonts w:eastAsia="宋体" w:hint="eastAsia"/>
        </w:rPr>
        <w:t>本章</w:t>
      </w:r>
      <w:r w:rsidRPr="00BE2F8D">
        <w:rPr>
          <w:rFonts w:eastAsia="宋体"/>
        </w:rPr>
        <w:t>后面也会介绍这一算法）</w:t>
      </w:r>
      <w:r w:rsidRPr="00BE2F8D">
        <w:rPr>
          <w:rFonts w:eastAsia="宋体" w:hint="eastAsia"/>
        </w:rPr>
        <w:t>，</w:t>
      </w:r>
      <w:r w:rsidRPr="00BE2F8D">
        <w:rPr>
          <w:rFonts w:eastAsia="宋体"/>
        </w:rPr>
        <w:t>那也是一个</w:t>
      </w:r>
      <w:r w:rsidRPr="00BE2F8D">
        <w:rPr>
          <w:rFonts w:eastAsia="宋体" w:hint="eastAsia"/>
        </w:rPr>
        <w:t>典型</w:t>
      </w:r>
      <w:r w:rsidRPr="00BE2F8D">
        <w:rPr>
          <w:rFonts w:eastAsia="宋体"/>
        </w:rPr>
        <w:t>的分治类算法。</w:t>
      </w:r>
    </w:p>
    <w:p w14:paraId="6AD84CCD" w14:textId="77777777" w:rsidR="001A65B1" w:rsidRPr="001A65B1" w:rsidRDefault="00612EB7" w:rsidP="00075768">
      <w:pPr>
        <w:spacing w:after="156"/>
        <w:ind w:firstLine="420"/>
      </w:pPr>
      <w:r w:rsidRPr="00612EB7">
        <w:rPr>
          <w:rFonts w:eastAsia="宋体" w:hint="eastAsia"/>
          <w:color w:val="C00000"/>
        </w:rPr>
        <w:t>（图）</w:t>
      </w:r>
    </w:p>
    <w:p w14:paraId="0707482A" w14:textId="77777777" w:rsidR="00221F2E" w:rsidRDefault="005C0F17" w:rsidP="003006C0">
      <w:pPr>
        <w:spacing w:after="156"/>
        <w:ind w:firstLine="390"/>
        <w:rPr>
          <w:rFonts w:ascii="宋体" w:eastAsia="宋体" w:hAnsi="宋体"/>
          <w:i/>
          <w:sz w:val="18"/>
          <w:szCs w:val="18"/>
        </w:rPr>
      </w:pPr>
      <w:r w:rsidRPr="00BE2F8D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BE2F8D">
        <w:rPr>
          <w:rFonts w:ascii="宋体" w:eastAsia="宋体" w:hAnsi="宋体"/>
          <w:b/>
          <w:i/>
          <w:sz w:val="18"/>
          <w:szCs w:val="18"/>
        </w:rPr>
        <w:t>6-5.</w:t>
      </w:r>
      <w:r w:rsidR="001A65B1" w:rsidRPr="00BE2F8D">
        <w:rPr>
          <w:rFonts w:ascii="宋体" w:eastAsia="宋体" w:hAnsi="宋体"/>
          <w:i/>
          <w:sz w:val="18"/>
          <w:szCs w:val="18"/>
        </w:rPr>
        <w:t xml:space="preserve"> </w:t>
      </w:r>
      <w:r w:rsidRPr="00BE2F8D">
        <w:rPr>
          <w:rFonts w:ascii="宋体" w:eastAsia="宋体" w:hAnsi="宋体" w:hint="eastAsia"/>
          <w:i/>
          <w:sz w:val="18"/>
          <w:szCs w:val="18"/>
        </w:rPr>
        <w:t>分治类</w:t>
      </w:r>
      <w:r w:rsidRPr="00BE2F8D">
        <w:rPr>
          <w:rFonts w:ascii="宋体" w:eastAsia="宋体" w:hAnsi="宋体"/>
          <w:i/>
          <w:sz w:val="18"/>
          <w:szCs w:val="18"/>
        </w:rPr>
        <w:t>算法中的分解</w:t>
      </w:r>
      <w:r w:rsidRPr="00BE2F8D">
        <w:rPr>
          <w:rFonts w:ascii="宋体" w:eastAsia="宋体" w:hAnsi="宋体" w:hint="eastAsia"/>
          <w:i/>
          <w:sz w:val="18"/>
          <w:szCs w:val="18"/>
        </w:rPr>
        <w:t>、</w:t>
      </w:r>
      <w:r w:rsidRPr="00BE2F8D">
        <w:rPr>
          <w:rFonts w:ascii="宋体" w:eastAsia="宋体" w:hAnsi="宋体"/>
          <w:i/>
          <w:sz w:val="18"/>
          <w:szCs w:val="18"/>
        </w:rPr>
        <w:t>递归与合并</w:t>
      </w:r>
      <w:r w:rsidR="001A65B1" w:rsidRPr="00BE2F8D">
        <w:rPr>
          <w:rFonts w:ascii="宋体" w:eastAsia="宋体" w:hAnsi="宋体"/>
          <w:i/>
          <w:sz w:val="18"/>
          <w:szCs w:val="18"/>
        </w:rPr>
        <w:t xml:space="preserve"> </w:t>
      </w:r>
    </w:p>
    <w:p w14:paraId="3D68381E" w14:textId="77777777" w:rsidR="001A65B1" w:rsidRPr="001A65B1" w:rsidRDefault="005C0F17" w:rsidP="0007576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折半搜索</w:t>
      </w:r>
    </w:p>
    <w:p w14:paraId="623DADF7" w14:textId="7E152A7C" w:rsidR="005C0F17" w:rsidRPr="00BE2F8D" w:rsidRDefault="00B67C1B" w:rsidP="00075768">
      <w:pPr>
        <w:spacing w:after="156"/>
        <w:ind w:firstLine="420"/>
        <w:rPr>
          <w:rFonts w:eastAsia="宋体"/>
        </w:rPr>
      </w:pPr>
      <w:r w:rsidRPr="00BE2F8D">
        <w:rPr>
          <w:rFonts w:eastAsia="宋体" w:hint="eastAsia"/>
        </w:rPr>
        <w:t>在</w:t>
      </w:r>
      <w:commentRangeStart w:id="98"/>
      <w:ins w:id="99" w:author="Decheng Fan" w:date="2014-06-20T07:14:00Z">
        <w:r w:rsidR="004228F3">
          <w:rPr>
            <w:rFonts w:eastAsia="宋体" w:hint="eastAsia"/>
          </w:rPr>
          <w:t>研究如何解决</w:t>
        </w:r>
      </w:ins>
      <w:commentRangeEnd w:id="98"/>
      <w:ins w:id="100" w:author="Decheng Fan" w:date="2014-06-20T07:15:00Z">
        <w:r w:rsidR="004228F3">
          <w:rPr>
            <w:rStyle w:val="af3"/>
          </w:rPr>
          <w:commentReference w:id="98"/>
        </w:r>
      </w:ins>
      <w:ins w:id="101" w:author="Decheng Fan" w:date="2014-06-20T07:14:00Z">
        <w:r w:rsidR="004228F3">
          <w:rPr>
            <w:rFonts w:eastAsia="宋体" w:hint="eastAsia"/>
          </w:rPr>
          <w:t>一</w:t>
        </w:r>
      </w:ins>
      <w:ins w:id="102" w:author="Decheng Fan" w:date="2014-06-20T07:13:00Z">
        <w:r w:rsidR="004228F3">
          <w:rPr>
            <w:rFonts w:eastAsia="宋体" w:hint="eastAsia"/>
          </w:rPr>
          <w:t>些</w:t>
        </w:r>
      </w:ins>
      <w:ins w:id="103" w:author="Decheng Fan" w:date="2014-06-20T07:15:00Z">
        <w:r w:rsidR="004228F3">
          <w:rPr>
            <w:rStyle w:val="af3"/>
          </w:rPr>
          <w:commentReference w:id="104"/>
        </w:r>
      </w:ins>
      <w:ins w:id="105" w:author="Decheng Fan" w:date="2014-06-20T07:46:00Z">
        <w:r w:rsidR="00EE6B89">
          <w:rPr>
            <w:rFonts w:eastAsia="宋体" w:hint="eastAsia"/>
          </w:rPr>
          <w:t>符合</w:t>
        </w:r>
      </w:ins>
      <w:ins w:id="106" w:author="Decheng Fan" w:date="2014-06-20T07:12:00Z">
        <w:r w:rsidR="004228F3">
          <w:rPr>
            <w:rFonts w:eastAsia="宋体" w:hint="eastAsia"/>
          </w:rPr>
          <w:t>这种</w:t>
        </w:r>
        <w:r w:rsidR="004228F3" w:rsidRPr="00BE2F8D">
          <w:rPr>
            <w:rFonts w:eastAsia="宋体"/>
          </w:rPr>
          <w:t>通用模式</w:t>
        </w:r>
      </w:ins>
      <w:del w:id="107" w:author="Decheng Fan" w:date="2014-06-20T07:14:00Z">
        <w:r w:rsidR="001D04F3" w:rsidRPr="00BE2F8D" w:rsidDel="004228F3">
          <w:rPr>
            <w:rFonts w:eastAsia="宋体" w:hint="eastAsia"/>
          </w:rPr>
          <w:delText>基于</w:delText>
        </w:r>
        <w:r w:rsidRPr="00BE2F8D" w:rsidDel="004228F3">
          <w:rPr>
            <w:rFonts w:eastAsia="宋体"/>
          </w:rPr>
          <w:delText>更多</w:delText>
        </w:r>
      </w:del>
      <w:ins w:id="108" w:author="Decheng Fan" w:date="2014-06-20T07:14:00Z">
        <w:r w:rsidR="004228F3">
          <w:rPr>
            <w:rFonts w:eastAsia="宋体" w:hint="eastAsia"/>
          </w:rPr>
          <w:t>的</w:t>
        </w:r>
        <w:commentRangeStart w:id="109"/>
        <w:r w:rsidR="004228F3">
          <w:rPr>
            <w:rFonts w:eastAsia="宋体" w:hint="eastAsia"/>
          </w:rPr>
          <w:t>更多</w:t>
        </w:r>
      </w:ins>
      <w:r w:rsidRPr="00BE2F8D">
        <w:rPr>
          <w:rFonts w:eastAsia="宋体" w:hint="eastAsia"/>
        </w:rPr>
        <w:t>例子</w:t>
      </w:r>
      <w:commentRangeEnd w:id="109"/>
      <w:r w:rsidR="004228F3">
        <w:rPr>
          <w:rStyle w:val="af3"/>
        </w:rPr>
        <w:commentReference w:id="109"/>
      </w:r>
      <w:del w:id="110" w:author="Decheng Fan" w:date="2014-06-20T07:14:00Z">
        <w:r w:rsidR="001D04F3" w:rsidRPr="00BE2F8D" w:rsidDel="004228F3">
          <w:rPr>
            <w:rFonts w:eastAsia="宋体" w:hint="eastAsia"/>
          </w:rPr>
          <w:delText>制定</w:delText>
        </w:r>
        <w:r w:rsidRPr="00BE2F8D" w:rsidDel="004228F3">
          <w:rPr>
            <w:rFonts w:eastAsia="宋体" w:hint="eastAsia"/>
          </w:rPr>
          <w:delText>出</w:delText>
        </w:r>
      </w:del>
      <w:del w:id="111" w:author="Decheng Fan" w:date="2014-06-20T07:12:00Z">
        <w:r w:rsidRPr="00BE2F8D" w:rsidDel="004228F3">
          <w:rPr>
            <w:rFonts w:eastAsia="宋体"/>
          </w:rPr>
          <w:delText>某种通用模式</w:delText>
        </w:r>
      </w:del>
      <w:r w:rsidRPr="00BE2F8D">
        <w:rPr>
          <w:rFonts w:eastAsia="宋体"/>
        </w:rPr>
        <w:t>之前，让我们先来看一个</w:t>
      </w:r>
      <w:r w:rsidRPr="00BE2F8D">
        <w:rPr>
          <w:rFonts w:eastAsia="宋体"/>
          <w:i/>
        </w:rPr>
        <w:t>与之相关</w:t>
      </w:r>
      <w:r w:rsidRPr="00BE2F8D">
        <w:rPr>
          <w:rFonts w:eastAsia="宋体" w:hint="eastAsia"/>
        </w:rPr>
        <w:t>的</w:t>
      </w:r>
      <w:r w:rsidRPr="00BE2F8D">
        <w:rPr>
          <w:rFonts w:eastAsia="宋体"/>
        </w:rPr>
        <w:t>模式</w:t>
      </w:r>
      <w:r w:rsidR="001D04F3" w:rsidRPr="00BE2F8D">
        <w:rPr>
          <w:rFonts w:eastAsia="宋体" w:hint="eastAsia"/>
        </w:rPr>
        <w:t>。</w:t>
      </w:r>
      <w:r w:rsidRPr="00BE2F8D">
        <w:rPr>
          <w:rFonts w:eastAsia="宋体" w:hint="eastAsia"/>
        </w:rPr>
        <w:t>该</w:t>
      </w:r>
      <w:r w:rsidRPr="00BE2F8D">
        <w:rPr>
          <w:rFonts w:eastAsia="宋体"/>
        </w:rPr>
        <w:t>模式</w:t>
      </w:r>
      <w:r w:rsidRPr="00BE2F8D">
        <w:rPr>
          <w:rFonts w:eastAsia="宋体" w:hint="eastAsia"/>
        </w:rPr>
        <w:t>在</w:t>
      </w:r>
      <w:r w:rsidRPr="00BE2F8D">
        <w:rPr>
          <w:rFonts w:eastAsia="宋体"/>
        </w:rPr>
        <w:t>每次调用中都会放弃一个递归分支</w:t>
      </w:r>
      <w:ins w:id="112" w:author="Decheng Fan" w:date="2014-06-20T07:16:00Z">
        <w:r w:rsidR="00051010">
          <w:rPr>
            <w:rFonts w:eastAsia="宋体" w:hint="eastAsia"/>
          </w:rPr>
          <w:t>。</w:t>
        </w:r>
      </w:ins>
      <w:del w:id="113" w:author="Decheng Fan" w:date="2014-06-20T07:16:00Z">
        <w:r w:rsidR="001D04F3" w:rsidRPr="00BE2F8D" w:rsidDel="00051010">
          <w:rPr>
            <w:rFonts w:eastAsia="宋体" w:hint="eastAsia"/>
          </w:rPr>
          <w:delText>，</w:delText>
        </w:r>
      </w:del>
      <w:r w:rsidRPr="00BE2F8D">
        <w:rPr>
          <w:rFonts w:eastAsia="宋体"/>
        </w:rPr>
        <w:t>我们</w:t>
      </w:r>
      <w:r w:rsidRPr="00BE2F8D">
        <w:rPr>
          <w:rFonts w:eastAsia="宋体" w:hint="eastAsia"/>
        </w:rPr>
        <w:t>早</w:t>
      </w:r>
      <w:r w:rsidRPr="00BE2F8D">
        <w:rPr>
          <w:rFonts w:eastAsia="宋体"/>
        </w:rPr>
        <w:t>前介绍</w:t>
      </w:r>
      <w:ins w:id="114" w:author="Decheng Fan" w:date="2014-06-20T07:46:00Z">
        <w:r w:rsidR="006B007C">
          <w:rPr>
            <w:rFonts w:eastAsia="宋体" w:hint="eastAsia"/>
          </w:rPr>
          <w:t>的</w:t>
        </w:r>
      </w:ins>
      <w:del w:id="115" w:author="Decheng Fan" w:date="2014-06-20T07:46:00Z">
        <w:r w:rsidR="001D04F3" w:rsidRPr="00BE2F8D" w:rsidDel="006B007C">
          <w:rPr>
            <w:rFonts w:eastAsia="宋体" w:hint="eastAsia"/>
          </w:rPr>
          <w:delText>过</w:delText>
        </w:r>
      </w:del>
      <w:r w:rsidRPr="00BE2F8D">
        <w:rPr>
          <w:rFonts w:eastAsia="宋体"/>
        </w:rPr>
        <w:t>二分搜索</w:t>
      </w:r>
      <w:r w:rsidRPr="00BE2F8D">
        <w:rPr>
          <w:rFonts w:eastAsia="宋体" w:hint="eastAsia"/>
        </w:rPr>
        <w:t>法</w:t>
      </w:r>
      <w:r w:rsidRPr="00BE2F8D">
        <w:rPr>
          <w:rFonts w:eastAsia="宋体"/>
        </w:rPr>
        <w:t>（</w:t>
      </w:r>
      <w:r w:rsidRPr="00BE2F8D">
        <w:rPr>
          <w:rFonts w:eastAsia="宋体" w:hint="eastAsia"/>
        </w:rPr>
        <w:t>二分法</w:t>
      </w:r>
      <w:r w:rsidRPr="00BE2F8D">
        <w:rPr>
          <w:rFonts w:eastAsia="宋体"/>
        </w:rPr>
        <w:t>）</w:t>
      </w:r>
      <w:r w:rsidR="001D04F3" w:rsidRPr="00BE2F8D">
        <w:rPr>
          <w:rFonts w:eastAsia="宋体" w:hint="eastAsia"/>
        </w:rPr>
        <w:t>就是</w:t>
      </w:r>
      <w:r w:rsidR="001D04F3" w:rsidRPr="00BE2F8D">
        <w:rPr>
          <w:rFonts w:eastAsia="宋体"/>
        </w:rPr>
        <w:t>这样的</w:t>
      </w:r>
      <w:r w:rsidR="001D04F3" w:rsidRPr="00BE2F8D">
        <w:rPr>
          <w:rFonts w:eastAsia="宋体" w:hint="eastAsia"/>
        </w:rPr>
        <w:t>算法</w:t>
      </w:r>
      <w:r w:rsidRPr="00BE2F8D">
        <w:rPr>
          <w:rFonts w:eastAsia="宋体"/>
        </w:rPr>
        <w:t>。</w:t>
      </w:r>
      <w:r w:rsidR="001D04F3" w:rsidRPr="00BE2F8D">
        <w:rPr>
          <w:rFonts w:eastAsia="宋体" w:hint="eastAsia"/>
        </w:rPr>
        <w:t>该算法</w:t>
      </w:r>
      <w:r w:rsidR="00642542" w:rsidRPr="00BE2F8D">
        <w:rPr>
          <w:rFonts w:eastAsia="宋体" w:hint="eastAsia"/>
        </w:rPr>
        <w:t>会</w:t>
      </w:r>
      <w:r w:rsidR="00642542" w:rsidRPr="00BE2F8D">
        <w:rPr>
          <w:rFonts w:eastAsia="宋体"/>
        </w:rPr>
        <w:t>将问题对半分</w:t>
      </w:r>
      <w:r w:rsidR="00642542" w:rsidRPr="00BE2F8D">
        <w:rPr>
          <w:rFonts w:eastAsia="宋体" w:hint="eastAsia"/>
        </w:rPr>
        <w:t>成</w:t>
      </w:r>
      <w:r w:rsidR="00642542" w:rsidRPr="00BE2F8D">
        <w:rPr>
          <w:rFonts w:eastAsia="宋体"/>
        </w:rPr>
        <w:t>两部分，然后</w:t>
      </w:r>
      <w:r w:rsidR="00642542" w:rsidRPr="00BE2F8D">
        <w:rPr>
          <w:rFonts w:eastAsia="宋体" w:hint="eastAsia"/>
          <w:i/>
        </w:rPr>
        <w:t>只</w:t>
      </w:r>
      <w:r w:rsidR="00642542" w:rsidRPr="00BE2F8D">
        <w:rPr>
          <w:rFonts w:eastAsia="宋体"/>
          <w:i/>
        </w:rPr>
        <w:t>选一部分</w:t>
      </w:r>
      <w:r w:rsidR="00642542" w:rsidRPr="00BE2F8D">
        <w:rPr>
          <w:rFonts w:eastAsia="宋体" w:hint="eastAsia"/>
        </w:rPr>
        <w:t>来</w:t>
      </w:r>
      <w:r w:rsidR="00642542" w:rsidRPr="00BE2F8D">
        <w:rPr>
          <w:rFonts w:eastAsia="宋体"/>
        </w:rPr>
        <w:t>继续递归</w:t>
      </w:r>
      <w:r w:rsidR="00642542" w:rsidRPr="00BE2F8D">
        <w:rPr>
          <w:rFonts w:eastAsia="宋体" w:hint="eastAsia"/>
        </w:rPr>
        <w:t>调用</w:t>
      </w:r>
      <w:r w:rsidR="00642542" w:rsidRPr="00BE2F8D">
        <w:rPr>
          <w:rFonts w:eastAsia="宋体"/>
        </w:rPr>
        <w:t>。</w:t>
      </w:r>
      <w:r w:rsidR="002F3A7D" w:rsidRPr="00BE2F8D">
        <w:rPr>
          <w:rFonts w:eastAsia="宋体" w:hint="eastAsia"/>
        </w:rPr>
        <w:t>其</w:t>
      </w:r>
      <w:r w:rsidR="00642542" w:rsidRPr="00BE2F8D">
        <w:rPr>
          <w:rFonts w:eastAsia="宋体"/>
        </w:rPr>
        <w:t>核心原则依然是平衡。</w:t>
      </w:r>
      <w:r w:rsidR="00642542" w:rsidRPr="00BE2F8D">
        <w:rPr>
          <w:rFonts w:eastAsia="宋体" w:hint="eastAsia"/>
        </w:rPr>
        <w:t>请</w:t>
      </w:r>
      <w:r w:rsidR="002F3A7D" w:rsidRPr="00BE2F8D">
        <w:rPr>
          <w:rFonts w:eastAsia="宋体" w:hint="eastAsia"/>
        </w:rPr>
        <w:t>想想，</w:t>
      </w:r>
      <w:r w:rsidR="00642542" w:rsidRPr="00BE2F8D">
        <w:rPr>
          <w:rFonts w:eastAsia="宋体"/>
        </w:rPr>
        <w:t>如果这是</w:t>
      </w:r>
      <w:r w:rsidR="002F3A7D" w:rsidRPr="00BE2F8D">
        <w:rPr>
          <w:rFonts w:eastAsia="宋体" w:hint="eastAsia"/>
        </w:rPr>
        <w:t>在</w:t>
      </w:r>
      <w:r w:rsidR="00642542" w:rsidRPr="00BE2F8D">
        <w:rPr>
          <w:rFonts w:eastAsia="宋体"/>
        </w:rPr>
        <w:t>一个</w:t>
      </w:r>
      <w:commentRangeStart w:id="116"/>
      <w:ins w:id="117" w:author="Decheng Fan" w:date="2014-06-20T07:17:00Z">
        <w:r w:rsidR="00051010">
          <w:rPr>
            <w:rFonts w:eastAsia="宋体" w:hint="eastAsia"/>
          </w:rPr>
          <w:t>完全</w:t>
        </w:r>
        <w:commentRangeEnd w:id="116"/>
        <w:r w:rsidR="00051010">
          <w:rPr>
            <w:rStyle w:val="af3"/>
          </w:rPr>
          <w:commentReference w:id="116"/>
        </w:r>
      </w:ins>
      <w:del w:id="118" w:author="Decheng Fan" w:date="2014-06-20T07:17:00Z">
        <w:r w:rsidR="00642542" w:rsidRPr="00BE2F8D" w:rsidDel="00051010">
          <w:rPr>
            <w:rFonts w:eastAsia="宋体"/>
          </w:rPr>
          <w:delText>整体</w:delText>
        </w:r>
      </w:del>
      <w:r w:rsidR="00642542" w:rsidRPr="00BE2F8D">
        <w:rPr>
          <w:rFonts w:eastAsia="宋体"/>
        </w:rPr>
        <w:t>不平衡的搜索</w:t>
      </w:r>
      <w:r w:rsidR="00642542" w:rsidRPr="00BE2F8D">
        <w:rPr>
          <w:rFonts w:eastAsia="宋体" w:hint="eastAsia"/>
        </w:rPr>
        <w:t>操作</w:t>
      </w:r>
      <w:r w:rsidR="002F3A7D" w:rsidRPr="00BE2F8D">
        <w:rPr>
          <w:rFonts w:eastAsia="宋体" w:hint="eastAsia"/>
        </w:rPr>
        <w:t>中</w:t>
      </w:r>
      <w:r w:rsidR="00642542" w:rsidRPr="00BE2F8D">
        <w:rPr>
          <w:rFonts w:eastAsia="宋体" w:hint="eastAsia"/>
        </w:rPr>
        <w:t>，</w:t>
      </w:r>
      <w:r w:rsidR="002F3A7D" w:rsidRPr="00BE2F8D">
        <w:rPr>
          <w:rFonts w:eastAsia="宋体"/>
        </w:rPr>
        <w:t>情况</w:t>
      </w:r>
      <w:r w:rsidR="002F3A7D" w:rsidRPr="00BE2F8D">
        <w:rPr>
          <w:rFonts w:eastAsia="宋体" w:hint="eastAsia"/>
        </w:rPr>
        <w:t>会</w:t>
      </w:r>
      <w:r w:rsidR="002F3A7D" w:rsidRPr="00BE2F8D">
        <w:rPr>
          <w:rFonts w:eastAsia="宋体"/>
        </w:rPr>
        <w:t>如何呢</w:t>
      </w:r>
      <w:r w:rsidR="00642542" w:rsidRPr="00BE2F8D">
        <w:rPr>
          <w:rFonts w:eastAsia="宋体"/>
        </w:rPr>
        <w:t>？</w:t>
      </w:r>
      <w:r w:rsidR="00642542" w:rsidRPr="00BE2F8D">
        <w:rPr>
          <w:rFonts w:eastAsia="宋体" w:hint="eastAsia"/>
        </w:rPr>
        <w:t>想必</w:t>
      </w:r>
      <w:r w:rsidR="00642542" w:rsidRPr="00BE2F8D">
        <w:rPr>
          <w:rFonts w:eastAsia="宋体"/>
        </w:rPr>
        <w:t>您还记得第</w:t>
      </w:r>
      <w:r w:rsidR="00642542" w:rsidRPr="00BE2F8D">
        <w:rPr>
          <w:rFonts w:eastAsia="宋体"/>
        </w:rPr>
        <w:t>3</w:t>
      </w:r>
      <w:r w:rsidR="00642542" w:rsidRPr="00BE2F8D">
        <w:rPr>
          <w:rFonts w:eastAsia="宋体" w:hint="eastAsia"/>
        </w:rPr>
        <w:t>章</w:t>
      </w:r>
      <w:r w:rsidR="00642542" w:rsidRPr="00BE2F8D">
        <w:rPr>
          <w:rFonts w:eastAsia="宋体"/>
        </w:rPr>
        <w:t>的那个</w:t>
      </w:r>
      <w:r w:rsidR="00642542" w:rsidRPr="00BE2F8D">
        <w:rPr>
          <w:rFonts w:eastAsia="宋体" w:hint="eastAsia"/>
        </w:rPr>
        <w:t>“猜粒子”</w:t>
      </w:r>
      <w:r w:rsidR="00642542" w:rsidRPr="00BE2F8D">
        <w:rPr>
          <w:rFonts w:eastAsia="宋体"/>
        </w:rPr>
        <w:t>游戏吧？</w:t>
      </w:r>
      <w:r w:rsidR="001D04F3" w:rsidRPr="00BE2F8D">
        <w:rPr>
          <w:rFonts w:eastAsia="宋体" w:hint="eastAsia"/>
        </w:rPr>
        <w:t>一个不平衡</w:t>
      </w:r>
      <w:r w:rsidR="001D04F3" w:rsidRPr="00BE2F8D">
        <w:rPr>
          <w:rFonts w:eastAsia="宋体"/>
        </w:rPr>
        <w:t>的解决方案就相当于您</w:t>
      </w:r>
      <w:r w:rsidR="002F3A7D" w:rsidRPr="00BE2F8D">
        <w:rPr>
          <w:rFonts w:eastAsia="宋体" w:hint="eastAsia"/>
        </w:rPr>
        <w:t>针对</w:t>
      </w:r>
      <w:r w:rsidR="001D04F3" w:rsidRPr="00BE2F8D">
        <w:rPr>
          <w:rFonts w:eastAsia="宋体"/>
        </w:rPr>
        <w:t>宇宙中的每一种</w:t>
      </w:r>
      <w:r w:rsidR="001D04F3" w:rsidRPr="00BE2F8D">
        <w:rPr>
          <w:rFonts w:eastAsia="宋体" w:hint="eastAsia"/>
        </w:rPr>
        <w:t>粒子</w:t>
      </w:r>
      <w:r w:rsidR="002F3A7D" w:rsidRPr="00BE2F8D">
        <w:rPr>
          <w:rFonts w:eastAsia="宋体" w:hint="eastAsia"/>
        </w:rPr>
        <w:t>都</w:t>
      </w:r>
      <w:r w:rsidR="001D04F3" w:rsidRPr="00BE2F8D">
        <w:rPr>
          <w:rFonts w:eastAsia="宋体" w:hint="eastAsia"/>
        </w:rPr>
        <w:t>问</w:t>
      </w:r>
      <w:r w:rsidR="002F3A7D" w:rsidRPr="00BE2F8D">
        <w:rPr>
          <w:rFonts w:eastAsia="宋体" w:hint="eastAsia"/>
        </w:rPr>
        <w:t>一遍</w:t>
      </w:r>
      <w:r w:rsidR="001D04F3" w:rsidRPr="00BE2F8D">
        <w:rPr>
          <w:rFonts w:eastAsia="宋体" w:hint="eastAsia"/>
        </w:rPr>
        <w:t>：“</w:t>
      </w:r>
      <w:r w:rsidR="001D04F3" w:rsidRPr="00BE2F8D">
        <w:rPr>
          <w:rFonts w:eastAsia="宋体" w:hint="eastAsia"/>
          <w:i/>
        </w:rPr>
        <w:t>这</w:t>
      </w:r>
      <w:r w:rsidR="001D04F3" w:rsidRPr="00BE2F8D">
        <w:rPr>
          <w:rFonts w:eastAsia="宋体" w:hint="eastAsia"/>
        </w:rPr>
        <w:t>是</w:t>
      </w:r>
      <w:r w:rsidR="001D04F3" w:rsidRPr="00BE2F8D">
        <w:rPr>
          <w:rFonts w:eastAsia="宋体"/>
        </w:rPr>
        <w:t>您要</w:t>
      </w:r>
      <w:r w:rsidR="001D04F3" w:rsidRPr="00BE2F8D">
        <w:rPr>
          <w:rFonts w:eastAsia="宋体" w:hint="eastAsia"/>
        </w:rPr>
        <w:t>找</w:t>
      </w:r>
      <w:r w:rsidR="001D04F3" w:rsidRPr="00BE2F8D">
        <w:rPr>
          <w:rFonts w:eastAsia="宋体"/>
        </w:rPr>
        <w:t>的</w:t>
      </w:r>
      <w:r w:rsidR="001D04F3" w:rsidRPr="00BE2F8D">
        <w:rPr>
          <w:rFonts w:eastAsia="宋体" w:hint="eastAsia"/>
        </w:rPr>
        <w:t>粒子</w:t>
      </w:r>
      <w:r w:rsidR="001D04F3" w:rsidRPr="00BE2F8D">
        <w:rPr>
          <w:rFonts w:eastAsia="宋体"/>
        </w:rPr>
        <w:t>吗？</w:t>
      </w:r>
      <w:r w:rsidR="001D04F3" w:rsidRPr="00BE2F8D">
        <w:rPr>
          <w:rFonts w:eastAsia="宋体" w:hint="eastAsia"/>
        </w:rPr>
        <w:t>”</w:t>
      </w:r>
      <w:r w:rsidR="002F3A7D" w:rsidRPr="00BE2F8D">
        <w:rPr>
          <w:rFonts w:eastAsia="宋体" w:hint="eastAsia"/>
        </w:rPr>
        <w:t>这</w:t>
      </w:r>
      <w:r w:rsidR="001D04F3" w:rsidRPr="00BE2F8D">
        <w:rPr>
          <w:rFonts w:eastAsia="宋体"/>
        </w:rPr>
        <w:t>其中的区别</w:t>
      </w:r>
      <w:r w:rsidR="002F3A7D" w:rsidRPr="00BE2F8D">
        <w:rPr>
          <w:rFonts w:eastAsia="宋体" w:hint="eastAsia"/>
        </w:rPr>
        <w:t>显然</w:t>
      </w:r>
      <w:r w:rsidR="002F3A7D" w:rsidRPr="00BE2F8D">
        <w:rPr>
          <w:rFonts w:eastAsia="宋体"/>
        </w:rPr>
        <w:t>仍</w:t>
      </w:r>
      <w:r w:rsidR="001D04F3" w:rsidRPr="00BE2F8D">
        <w:rPr>
          <w:rFonts w:eastAsia="宋体"/>
        </w:rPr>
        <w:t>如图</w:t>
      </w:r>
      <w:r w:rsidR="001D04F3" w:rsidRPr="00BE2F8D">
        <w:rPr>
          <w:rFonts w:eastAsia="宋体" w:hint="eastAsia"/>
        </w:rPr>
        <w:t>6</w:t>
      </w:r>
      <w:r w:rsidR="001D04F3" w:rsidRPr="00BE2F8D">
        <w:rPr>
          <w:rFonts w:eastAsia="宋体"/>
        </w:rPr>
        <w:t>-1</w:t>
      </w:r>
      <w:r w:rsidR="001D04F3" w:rsidRPr="00BE2F8D">
        <w:rPr>
          <w:rFonts w:eastAsia="宋体" w:hint="eastAsia"/>
        </w:rPr>
        <w:t>和</w:t>
      </w:r>
      <w:r w:rsidR="001D04F3" w:rsidRPr="00BE2F8D">
        <w:rPr>
          <w:rFonts w:eastAsia="宋体" w:hint="eastAsia"/>
        </w:rPr>
        <w:t>6</w:t>
      </w:r>
      <w:r w:rsidR="001D04F3" w:rsidRPr="00BE2F8D">
        <w:rPr>
          <w:rFonts w:eastAsia="宋体"/>
        </w:rPr>
        <w:t>-2</w:t>
      </w:r>
      <w:r w:rsidR="001D04F3" w:rsidRPr="00BE2F8D">
        <w:rPr>
          <w:rFonts w:eastAsia="宋体" w:hint="eastAsia"/>
        </w:rPr>
        <w:t>所</w:t>
      </w:r>
      <w:r w:rsidR="002F3A7D" w:rsidRPr="00BE2F8D">
        <w:rPr>
          <w:rFonts w:eastAsia="宋体" w:hint="eastAsia"/>
        </w:rPr>
        <w:t>示</w:t>
      </w:r>
      <w:r w:rsidR="001D04F3" w:rsidRPr="00BE2F8D">
        <w:rPr>
          <w:rFonts w:eastAsia="宋体" w:hint="eastAsia"/>
        </w:rPr>
        <w:t>，</w:t>
      </w:r>
      <w:r w:rsidR="001D04F3" w:rsidRPr="00BE2F8D">
        <w:rPr>
          <w:rFonts w:eastAsia="宋体"/>
        </w:rPr>
        <w:t>只不过（</w:t>
      </w:r>
      <w:r w:rsidR="001D04F3" w:rsidRPr="00BE2F8D">
        <w:rPr>
          <w:rFonts w:eastAsia="宋体" w:hint="eastAsia"/>
        </w:rPr>
        <w:t>对于</w:t>
      </w:r>
      <w:r w:rsidR="002F3A7D" w:rsidRPr="00BE2F8D">
        <w:rPr>
          <w:rFonts w:eastAsia="宋体" w:hint="eastAsia"/>
        </w:rPr>
        <w:t>该</w:t>
      </w:r>
      <w:r w:rsidR="001D04F3" w:rsidRPr="00BE2F8D">
        <w:rPr>
          <w:rFonts w:eastAsia="宋体"/>
        </w:rPr>
        <w:t>问题</w:t>
      </w:r>
      <w:r w:rsidR="002F3A7D" w:rsidRPr="00BE2F8D">
        <w:rPr>
          <w:rFonts w:eastAsia="宋体" w:hint="eastAsia"/>
        </w:rPr>
        <w:t>而言</w:t>
      </w:r>
      <w:r w:rsidR="001D04F3" w:rsidRPr="00BE2F8D">
        <w:rPr>
          <w:rFonts w:eastAsia="宋体"/>
        </w:rPr>
        <w:t>）</w:t>
      </w:r>
      <w:del w:id="119" w:author="Decheng Fan" w:date="2014-06-20T07:19:00Z">
        <w:r w:rsidR="001D04F3" w:rsidRPr="00BE2F8D" w:rsidDel="00051010">
          <w:rPr>
            <w:rFonts w:eastAsia="宋体" w:hint="eastAsia"/>
          </w:rPr>
          <w:delText>其</w:delText>
        </w:r>
        <w:r w:rsidR="001D04F3" w:rsidRPr="00BE2F8D" w:rsidDel="00051010">
          <w:rPr>
            <w:rFonts w:eastAsia="宋体"/>
          </w:rPr>
          <w:delText>工作量</w:delText>
        </w:r>
        <w:r w:rsidR="002F3A7D" w:rsidRPr="00BE2F8D" w:rsidDel="00051010">
          <w:rPr>
            <w:rFonts w:eastAsia="宋体" w:hint="eastAsia"/>
          </w:rPr>
          <w:delText>并不会</w:delText>
        </w:r>
        <w:r w:rsidR="001D04F3" w:rsidRPr="00BE2F8D" w:rsidDel="00051010">
          <w:rPr>
            <w:rFonts w:eastAsia="宋体"/>
          </w:rPr>
          <w:delText>分布</w:delText>
        </w:r>
        <w:r w:rsidR="002F3A7D" w:rsidRPr="00BE2F8D" w:rsidDel="00051010">
          <w:rPr>
            <w:rFonts w:eastAsia="宋体" w:hint="eastAsia"/>
          </w:rPr>
          <w:delText>到</w:delText>
        </w:r>
      </w:del>
      <w:r w:rsidR="001D04F3" w:rsidRPr="00BE2F8D">
        <w:rPr>
          <w:rFonts w:eastAsia="宋体"/>
        </w:rPr>
        <w:t>每个</w:t>
      </w:r>
      <w:r w:rsidR="001D04F3" w:rsidRPr="00BE2F8D">
        <w:rPr>
          <w:rFonts w:eastAsia="宋体" w:hint="eastAsia"/>
        </w:rPr>
        <w:t>节点上</w:t>
      </w:r>
      <w:ins w:id="120" w:author="Decheng Fan" w:date="2014-06-20T07:19:00Z">
        <w:r w:rsidR="00051010">
          <w:rPr>
            <w:rFonts w:eastAsia="宋体" w:hint="eastAsia"/>
          </w:rPr>
          <w:t>的工作量是常数</w:t>
        </w:r>
      </w:ins>
      <w:r w:rsidR="001D04F3" w:rsidRPr="00BE2F8D">
        <w:rPr>
          <w:rFonts w:eastAsia="宋体"/>
        </w:rPr>
        <w:t>，</w:t>
      </w:r>
      <w:ins w:id="121" w:author="Decheng Fan" w:date="2014-06-20T07:20:00Z">
        <w:r w:rsidR="00051010">
          <w:rPr>
            <w:rFonts w:eastAsia="宋体" w:hint="eastAsia"/>
          </w:rPr>
          <w:t>另</w:t>
        </w:r>
      </w:ins>
      <w:ins w:id="122" w:author="Decheng Fan" w:date="2014-06-20T07:21:00Z">
        <w:r w:rsidR="00051010">
          <w:rPr>
            <w:rFonts w:eastAsia="宋体" w:hint="eastAsia"/>
          </w:rPr>
          <w:t>一点区别是</w:t>
        </w:r>
      </w:ins>
      <w:ins w:id="123" w:author="Decheng Fan" w:date="2014-06-20T07:20:00Z">
        <w:r w:rsidR="00051010">
          <w:rPr>
            <w:rFonts w:eastAsia="宋体" w:hint="eastAsia"/>
          </w:rPr>
          <w:t>，我们</w:t>
        </w:r>
      </w:ins>
      <w:del w:id="124" w:author="Decheng Fan" w:date="2014-06-20T07:20:00Z">
        <w:r w:rsidR="001D04F3" w:rsidRPr="00BE2F8D" w:rsidDel="00051010">
          <w:rPr>
            <w:rFonts w:eastAsia="宋体"/>
          </w:rPr>
          <w:delText>而是</w:delText>
        </w:r>
        <w:r w:rsidR="001D04F3" w:rsidRPr="00BE2F8D" w:rsidDel="00051010">
          <w:rPr>
            <w:rFonts w:eastAsia="宋体" w:hint="eastAsia"/>
          </w:rPr>
          <w:delText>分布在</w:delText>
        </w:r>
      </w:del>
      <w:ins w:id="125" w:author="Decheng Fan" w:date="2014-06-20T07:20:00Z">
        <w:r w:rsidR="00051010">
          <w:rPr>
            <w:rFonts w:eastAsia="宋体" w:hint="eastAsia"/>
          </w:rPr>
          <w:t>只需要</w:t>
        </w:r>
      </w:ins>
      <w:r w:rsidR="001D04F3" w:rsidRPr="00BE2F8D">
        <w:rPr>
          <w:rFonts w:eastAsia="宋体"/>
        </w:rPr>
        <w:t>从</w:t>
      </w:r>
      <w:r w:rsidR="001D04F3" w:rsidRPr="00BE2F8D">
        <w:rPr>
          <w:rFonts w:eastAsia="宋体" w:hint="eastAsia"/>
        </w:rPr>
        <w:t>根节点</w:t>
      </w:r>
      <w:r w:rsidR="001D04F3" w:rsidRPr="00BE2F8D">
        <w:rPr>
          <w:rFonts w:eastAsia="宋体"/>
        </w:rPr>
        <w:t>到某一个叶节点</w:t>
      </w:r>
      <w:del w:id="126" w:author="Decheng Fan" w:date="2014-06-20T07:21:00Z">
        <w:r w:rsidR="001D04F3" w:rsidRPr="00BE2F8D" w:rsidDel="00051010">
          <w:rPr>
            <w:rFonts w:eastAsia="宋体"/>
          </w:rPr>
          <w:delText>的</w:delText>
        </w:r>
      </w:del>
      <w:del w:id="127" w:author="Decheng Fan" w:date="2014-06-20T07:20:00Z">
        <w:r w:rsidR="001D04F3" w:rsidRPr="00BE2F8D" w:rsidDel="00051010">
          <w:rPr>
            <w:rFonts w:eastAsia="宋体" w:hint="eastAsia"/>
          </w:rPr>
          <w:delText>那</w:delText>
        </w:r>
        <w:r w:rsidR="001D04F3" w:rsidRPr="00BE2F8D" w:rsidDel="00051010">
          <w:rPr>
            <w:rFonts w:eastAsia="宋体"/>
          </w:rPr>
          <w:delText>条</w:delText>
        </w:r>
      </w:del>
      <w:ins w:id="128" w:author="Decheng Fan" w:date="2014-06-20T07:21:00Z">
        <w:r w:rsidR="00051010">
          <w:rPr>
            <w:rFonts w:eastAsia="宋体" w:hint="eastAsia"/>
          </w:rPr>
          <w:t>走一遍</w:t>
        </w:r>
      </w:ins>
      <w:del w:id="129" w:author="Decheng Fan" w:date="2014-06-20T07:21:00Z">
        <w:r w:rsidR="001D04F3" w:rsidRPr="00BE2F8D" w:rsidDel="00051010">
          <w:rPr>
            <w:rFonts w:eastAsia="宋体"/>
          </w:rPr>
          <w:delText>路径</w:delText>
        </w:r>
      </w:del>
      <w:ins w:id="130" w:author="Decheng Fan" w:date="2014-06-20T07:21:00Z">
        <w:r w:rsidR="00051010">
          <w:rPr>
            <w:rFonts w:eastAsia="宋体" w:hint="eastAsia"/>
          </w:rPr>
          <w:t>即可</w:t>
        </w:r>
      </w:ins>
      <w:del w:id="131" w:author="Decheng Fan" w:date="2014-06-20T07:20:00Z">
        <w:r w:rsidR="001D04F3" w:rsidRPr="00BE2F8D" w:rsidDel="00051010">
          <w:rPr>
            <w:rFonts w:eastAsia="宋体"/>
          </w:rPr>
          <w:delText>上</w:delText>
        </w:r>
        <w:r w:rsidR="001D04F3" w:rsidRPr="00BE2F8D" w:rsidDel="00051010">
          <w:rPr>
            <w:rFonts w:eastAsia="宋体" w:hint="eastAsia"/>
          </w:rPr>
          <w:delText>了</w:delText>
        </w:r>
      </w:del>
      <w:r w:rsidR="001D04F3" w:rsidRPr="00BE2F8D">
        <w:rPr>
          <w:rFonts w:eastAsia="宋体"/>
        </w:rPr>
        <w:t>。</w:t>
      </w:r>
    </w:p>
    <w:p w14:paraId="7347B91D" w14:textId="273FBCC8" w:rsidR="002F3A7D" w:rsidRPr="00E427DD" w:rsidRDefault="00C57B81" w:rsidP="00075768">
      <w:pPr>
        <w:spacing w:after="156"/>
        <w:ind w:firstLine="420"/>
        <w:rPr>
          <w:rFonts w:eastAsia="宋体"/>
        </w:rPr>
      </w:pPr>
      <w:r w:rsidRPr="00E427DD">
        <w:rPr>
          <w:rFonts w:eastAsia="宋体" w:hint="eastAsia"/>
        </w:rPr>
        <w:t>当然，</w:t>
      </w:r>
      <w:r w:rsidRPr="00E427DD">
        <w:rPr>
          <w:rFonts w:eastAsia="宋体"/>
        </w:rPr>
        <w:t>二分搜索也有些看起来不是很有趣的地方</w:t>
      </w:r>
      <w:r w:rsidR="009A3D65" w:rsidRPr="00E427DD">
        <w:rPr>
          <w:rFonts w:eastAsia="宋体" w:hint="eastAsia"/>
        </w:rPr>
        <w:t>。这种搜索</w:t>
      </w:r>
      <w:r w:rsidRPr="00E427DD">
        <w:rPr>
          <w:rFonts w:eastAsia="宋体" w:hint="eastAsia"/>
        </w:rPr>
        <w:t>确实</w:t>
      </w:r>
      <w:r w:rsidRPr="00E427DD">
        <w:rPr>
          <w:rFonts w:eastAsia="宋体"/>
        </w:rPr>
        <w:t>很有效率，但</w:t>
      </w:r>
      <w:r w:rsidRPr="00E427DD">
        <w:rPr>
          <w:rFonts w:eastAsia="宋体" w:hint="eastAsia"/>
        </w:rPr>
        <w:t>它</w:t>
      </w:r>
      <w:r w:rsidRPr="00E427DD">
        <w:rPr>
          <w:rFonts w:eastAsia="宋体"/>
        </w:rPr>
        <w:t>只能</w:t>
      </w:r>
      <w:r w:rsidR="009A3D65" w:rsidRPr="00E427DD">
        <w:rPr>
          <w:rFonts w:eastAsia="宋体" w:hint="eastAsia"/>
        </w:rPr>
        <w:t>在</w:t>
      </w:r>
      <w:r w:rsidRPr="00E427DD">
        <w:rPr>
          <w:rFonts w:eastAsia="宋体"/>
        </w:rPr>
        <w:t>一个有序序列</w:t>
      </w:r>
      <w:r w:rsidR="009A3D65" w:rsidRPr="00E427DD">
        <w:rPr>
          <w:rFonts w:eastAsia="宋体" w:hint="eastAsia"/>
        </w:rPr>
        <w:t>上</w:t>
      </w:r>
      <w:r w:rsidR="009A3D65" w:rsidRPr="00E427DD">
        <w:rPr>
          <w:rFonts w:eastAsia="宋体"/>
        </w:rPr>
        <w:t>执行</w:t>
      </w:r>
      <w:r w:rsidRPr="00E427DD">
        <w:rPr>
          <w:rFonts w:eastAsia="宋体" w:hint="eastAsia"/>
        </w:rPr>
        <w:t>——</w:t>
      </w:r>
      <w:r w:rsidRPr="00E427DD">
        <w:rPr>
          <w:rFonts w:eastAsia="宋体"/>
        </w:rPr>
        <w:t>这</w:t>
      </w:r>
      <w:r w:rsidRPr="00E427DD">
        <w:rPr>
          <w:rFonts w:eastAsia="宋体" w:hint="eastAsia"/>
        </w:rPr>
        <w:t>是否</w:t>
      </w:r>
      <w:r w:rsidRPr="00E427DD">
        <w:rPr>
          <w:rFonts w:eastAsia="宋体"/>
        </w:rPr>
        <w:t>就显得</w:t>
      </w:r>
      <w:r w:rsidRPr="00E427DD">
        <w:rPr>
          <w:rFonts w:eastAsia="宋体" w:hint="eastAsia"/>
        </w:rPr>
        <w:t>它</w:t>
      </w:r>
      <w:r w:rsidRPr="00E427DD">
        <w:rPr>
          <w:rFonts w:eastAsia="宋体"/>
        </w:rPr>
        <w:t>的应用</w:t>
      </w:r>
      <w:r w:rsidRPr="00E427DD">
        <w:rPr>
          <w:rFonts w:eastAsia="宋体" w:hint="eastAsia"/>
        </w:rPr>
        <w:t>范围</w:t>
      </w:r>
      <w:r w:rsidRPr="00E427DD">
        <w:rPr>
          <w:rFonts w:eastAsia="宋体"/>
        </w:rPr>
        <w:t>很</w:t>
      </w:r>
      <w:r w:rsidRPr="00E427DD">
        <w:rPr>
          <w:rFonts w:eastAsia="宋体" w:hint="eastAsia"/>
        </w:rPr>
        <w:t>受</w:t>
      </w:r>
      <w:r w:rsidRPr="00E427DD">
        <w:rPr>
          <w:rFonts w:eastAsia="宋体"/>
        </w:rPr>
        <w:t>限制</w:t>
      </w:r>
      <w:r w:rsidRPr="00E427DD">
        <w:rPr>
          <w:rFonts w:eastAsia="宋体" w:hint="eastAsia"/>
        </w:rPr>
        <w:t>呢</w:t>
      </w:r>
      <w:r w:rsidRPr="00E427DD">
        <w:rPr>
          <w:rFonts w:eastAsia="宋体"/>
        </w:rPr>
        <w:t>？其实</w:t>
      </w:r>
      <w:r w:rsidR="009A3D65" w:rsidRPr="00E427DD">
        <w:rPr>
          <w:rFonts w:eastAsia="宋体" w:hint="eastAsia"/>
        </w:rPr>
        <w:t>不是</w:t>
      </w:r>
      <w:r w:rsidR="009A3D65" w:rsidRPr="00E427DD">
        <w:rPr>
          <w:rFonts w:eastAsia="宋体"/>
        </w:rPr>
        <w:t>这样的。首先</w:t>
      </w:r>
      <w:r w:rsidR="009A3D65" w:rsidRPr="00E427DD">
        <w:rPr>
          <w:rFonts w:eastAsia="宋体" w:hint="eastAsia"/>
        </w:rPr>
        <w:t>，该</w:t>
      </w:r>
      <w:r w:rsidR="009A3D65" w:rsidRPr="00E427DD">
        <w:rPr>
          <w:rFonts w:eastAsia="宋体"/>
        </w:rPr>
        <w:t>操作本身</w:t>
      </w:r>
      <w:r w:rsidR="009A3D65" w:rsidRPr="00E427DD">
        <w:rPr>
          <w:rFonts w:eastAsia="宋体" w:hint="eastAsia"/>
        </w:rPr>
        <w:t>通常</w:t>
      </w:r>
      <w:r w:rsidR="009A3D65" w:rsidRPr="00E427DD">
        <w:rPr>
          <w:rFonts w:eastAsia="宋体"/>
        </w:rPr>
        <w:t>就是其它算法的一个非常重要的组成部分</w:t>
      </w:r>
      <w:r w:rsidR="009A3D65" w:rsidRPr="00E427DD">
        <w:rPr>
          <w:rFonts w:eastAsia="宋体" w:hint="eastAsia"/>
        </w:rPr>
        <w:t>。其次同样重要</w:t>
      </w:r>
      <w:r w:rsidR="009A3D65" w:rsidRPr="00E427DD">
        <w:rPr>
          <w:rFonts w:eastAsia="宋体"/>
        </w:rPr>
        <w:t>的是，</w:t>
      </w:r>
      <w:r w:rsidR="009A3D65" w:rsidRPr="00E427DD">
        <w:rPr>
          <w:rFonts w:eastAsia="宋体" w:hint="eastAsia"/>
        </w:rPr>
        <w:t>二分搜索还能</w:t>
      </w:r>
      <w:r w:rsidR="009A3D65" w:rsidRPr="00E427DD">
        <w:rPr>
          <w:rFonts w:eastAsia="宋体"/>
        </w:rPr>
        <w:t>被应用于一些更为通用领域</w:t>
      </w:r>
      <w:r w:rsidR="009A3D65" w:rsidRPr="00E427DD">
        <w:rPr>
          <w:rFonts w:eastAsia="宋体" w:hint="eastAsia"/>
        </w:rPr>
        <w:t>的</w:t>
      </w:r>
      <w:r w:rsidR="009A3D65" w:rsidRPr="00E427DD">
        <w:rPr>
          <w:rFonts w:eastAsia="宋体"/>
        </w:rPr>
        <w:t>查找</w:t>
      </w:r>
      <w:r w:rsidR="009A3D65" w:rsidRPr="00E427DD">
        <w:rPr>
          <w:rFonts w:eastAsia="宋体" w:hint="eastAsia"/>
        </w:rPr>
        <w:t>行为</w:t>
      </w:r>
      <w:r w:rsidR="009A3D65" w:rsidRPr="00E427DD">
        <w:rPr>
          <w:rFonts w:eastAsia="宋体"/>
        </w:rPr>
        <w:t>，例如在某些数值优化思路</w:t>
      </w:r>
      <w:r w:rsidR="009A3D65" w:rsidRPr="00E427DD">
        <w:rPr>
          <w:rFonts w:eastAsia="宋体" w:hint="eastAsia"/>
        </w:rPr>
        <w:t>（譬如牛顿方法）中</w:t>
      </w:r>
      <w:r w:rsidR="009A3D65" w:rsidRPr="00E427DD">
        <w:rPr>
          <w:rFonts w:eastAsia="宋体"/>
        </w:rPr>
        <w:t>，或</w:t>
      </w:r>
      <w:r w:rsidR="009A3D65" w:rsidRPr="00E427DD">
        <w:rPr>
          <w:rFonts w:eastAsia="宋体" w:hint="eastAsia"/>
        </w:rPr>
        <w:t>在</w:t>
      </w:r>
      <w:r w:rsidR="009A3D65" w:rsidRPr="00E427DD">
        <w:rPr>
          <w:rFonts w:eastAsia="宋体"/>
        </w:rPr>
        <w:t>我们自身</w:t>
      </w:r>
      <w:r w:rsidR="009A3D65" w:rsidRPr="00E427DD">
        <w:rPr>
          <w:rFonts w:eastAsia="宋体" w:hint="eastAsia"/>
        </w:rPr>
        <w:t>代码的调试过程中都</w:t>
      </w:r>
      <w:r w:rsidR="009A3D65" w:rsidRPr="00E427DD">
        <w:rPr>
          <w:rFonts w:eastAsia="宋体"/>
        </w:rPr>
        <w:t>存在</w:t>
      </w:r>
      <w:r w:rsidR="009A3D65" w:rsidRPr="00E427DD">
        <w:rPr>
          <w:rFonts w:eastAsia="宋体" w:hint="eastAsia"/>
        </w:rPr>
        <w:t>着</w:t>
      </w:r>
      <w:r w:rsidR="009A3D65" w:rsidRPr="00E427DD">
        <w:rPr>
          <w:rFonts w:eastAsia="宋体"/>
        </w:rPr>
        <w:t>二分搜索。</w:t>
      </w:r>
      <w:commentRangeStart w:id="132"/>
      <w:ins w:id="133" w:author="Decheng Fan" w:date="2014-06-20T07:49:00Z">
        <w:r w:rsidR="006B007C">
          <w:rPr>
            <w:rFonts w:eastAsia="宋体" w:hint="eastAsia"/>
          </w:rPr>
          <w:t>不仅</w:t>
        </w:r>
        <w:commentRangeEnd w:id="132"/>
        <w:r w:rsidR="006B007C">
          <w:rPr>
            <w:rStyle w:val="af3"/>
          </w:rPr>
          <w:commentReference w:id="132"/>
        </w:r>
      </w:ins>
      <w:del w:id="134" w:author="Decheng Fan" w:date="2014-06-20T07:49:00Z">
        <w:r w:rsidR="00463AD5" w:rsidRPr="00E427DD" w:rsidDel="006B007C">
          <w:rPr>
            <w:rFonts w:eastAsia="宋体" w:hint="eastAsia"/>
          </w:rPr>
          <w:delText>尽管</w:delText>
        </w:r>
      </w:del>
      <w:r w:rsidR="00463AD5" w:rsidRPr="00E427DD">
        <w:rPr>
          <w:rFonts w:eastAsia="宋体" w:hint="eastAsia"/>
        </w:rPr>
        <w:t>“二分法</w:t>
      </w:r>
      <w:r w:rsidR="00463AD5" w:rsidRPr="00E427DD">
        <w:rPr>
          <w:rFonts w:eastAsia="宋体"/>
        </w:rPr>
        <w:t>调试</w:t>
      </w:r>
      <w:r w:rsidR="00463AD5" w:rsidRPr="00E427DD">
        <w:rPr>
          <w:rFonts w:eastAsia="宋体" w:hint="eastAsia"/>
        </w:rPr>
        <w:t>”常常</w:t>
      </w:r>
      <w:r w:rsidR="00463AD5" w:rsidRPr="00E427DD">
        <w:rPr>
          <w:rFonts w:eastAsia="宋体"/>
        </w:rPr>
        <w:t>被用来提高某些手动式调试</w:t>
      </w:r>
      <w:r w:rsidR="00463AD5" w:rsidRPr="00E427DD">
        <w:rPr>
          <w:rFonts w:eastAsia="宋体" w:hint="eastAsia"/>
        </w:rPr>
        <w:t>的</w:t>
      </w:r>
      <w:r w:rsidR="00463AD5" w:rsidRPr="00E427DD">
        <w:rPr>
          <w:rFonts w:eastAsia="宋体"/>
        </w:rPr>
        <w:t>效率（</w:t>
      </w:r>
      <w:r w:rsidR="00463AD5" w:rsidRPr="00E427DD">
        <w:rPr>
          <w:rFonts w:eastAsia="宋体" w:hint="eastAsia"/>
        </w:rPr>
        <w:t>譬如“看看相关</w:t>
      </w:r>
      <w:r w:rsidR="00463AD5" w:rsidRPr="00E427DD">
        <w:rPr>
          <w:rFonts w:eastAsia="宋体"/>
        </w:rPr>
        <w:t>代码执行到某个</w:t>
      </w:r>
      <w:r w:rsidR="00463AD5" w:rsidRPr="00E427DD">
        <w:rPr>
          <w:rFonts w:eastAsia="宋体"/>
        </w:rPr>
        <w:t>print</w:t>
      </w:r>
      <w:r w:rsidR="00463AD5" w:rsidRPr="00E427DD">
        <w:rPr>
          <w:rFonts w:eastAsia="宋体"/>
        </w:rPr>
        <w:t>语句</w:t>
      </w:r>
      <w:r w:rsidR="00463AD5" w:rsidRPr="00E427DD">
        <w:rPr>
          <w:rFonts w:eastAsia="宋体" w:hint="eastAsia"/>
        </w:rPr>
        <w:t>前</w:t>
      </w:r>
      <w:r w:rsidR="00463AD5" w:rsidRPr="00E427DD">
        <w:rPr>
          <w:rFonts w:eastAsia="宋体"/>
        </w:rPr>
        <w:t>会不会</w:t>
      </w:r>
      <w:r w:rsidR="00463AD5" w:rsidRPr="00E427DD">
        <w:rPr>
          <w:rFonts w:eastAsia="宋体" w:hint="eastAsia"/>
        </w:rPr>
        <w:t>崩溃”之类</w:t>
      </w:r>
      <w:r w:rsidR="00463AD5" w:rsidRPr="00E427DD">
        <w:rPr>
          <w:rFonts w:eastAsia="宋体"/>
        </w:rPr>
        <w:t>的）</w:t>
      </w:r>
      <w:r w:rsidR="00463AD5" w:rsidRPr="00E427DD">
        <w:rPr>
          <w:rFonts w:eastAsia="宋体" w:hint="eastAsia"/>
        </w:rPr>
        <w:t>，</w:t>
      </w:r>
      <w:ins w:id="135" w:author="Decheng Fan" w:date="2014-06-20T07:50:00Z">
        <w:r w:rsidR="006B007C">
          <w:rPr>
            <w:rFonts w:eastAsia="宋体" w:hint="eastAsia"/>
          </w:rPr>
          <w:t>而且</w:t>
        </w:r>
      </w:ins>
      <w:del w:id="136" w:author="Decheng Fan" w:date="2014-06-20T07:50:00Z">
        <w:r w:rsidR="00463AD5" w:rsidRPr="00E427DD" w:rsidDel="006B007C">
          <w:rPr>
            <w:rFonts w:eastAsia="宋体"/>
          </w:rPr>
          <w:delText>但</w:delText>
        </w:r>
        <w:r w:rsidR="00463AD5" w:rsidRPr="00E427DD" w:rsidDel="006B007C">
          <w:rPr>
            <w:rFonts w:eastAsia="宋体" w:hint="eastAsia"/>
          </w:rPr>
          <w:delText>其</w:delText>
        </w:r>
      </w:del>
      <w:ins w:id="137" w:author="Decheng Fan" w:date="2014-06-20T07:50:00Z">
        <w:r w:rsidR="006B007C">
          <w:rPr>
            <w:rFonts w:eastAsia="宋体" w:hint="eastAsia"/>
          </w:rPr>
          <w:t>它</w:t>
        </w:r>
      </w:ins>
      <w:r w:rsidR="00463AD5" w:rsidRPr="00E427DD">
        <w:rPr>
          <w:rFonts w:eastAsia="宋体"/>
        </w:rPr>
        <w:t>在许多版本控制系统（</w:t>
      </w:r>
      <w:r w:rsidR="00463AD5" w:rsidRPr="001A65B1">
        <w:t xml:space="preserve">revision control </w:t>
      </w:r>
      <w:commentRangeStart w:id="138"/>
      <w:r w:rsidR="00463AD5" w:rsidRPr="001A65B1">
        <w:t>system</w:t>
      </w:r>
      <w:commentRangeEnd w:id="138"/>
      <w:r w:rsidR="00191191">
        <w:rPr>
          <w:rStyle w:val="af3"/>
        </w:rPr>
        <w:commentReference w:id="138"/>
      </w:r>
      <w:del w:id="139" w:author="Decheng Fan" w:date="2014-06-20T08:02:00Z">
        <w:r w:rsidR="00463AD5" w:rsidRPr="001A65B1" w:rsidDel="00191191">
          <w:delText>s</w:delText>
        </w:r>
      </w:del>
      <w:r w:rsidR="00463AD5" w:rsidRPr="00E427DD">
        <w:rPr>
          <w:rFonts w:eastAsia="宋体" w:hint="eastAsia"/>
        </w:rPr>
        <w:t>，</w:t>
      </w:r>
      <w:r w:rsidR="00463AD5" w:rsidRPr="00E427DD">
        <w:rPr>
          <w:rFonts w:eastAsia="宋体"/>
        </w:rPr>
        <w:t>简称</w:t>
      </w:r>
      <w:r w:rsidR="00463AD5" w:rsidRPr="00E427DD">
        <w:rPr>
          <w:rFonts w:eastAsia="宋体" w:hint="eastAsia"/>
        </w:rPr>
        <w:t>RCS</w:t>
      </w:r>
      <w:r w:rsidR="00463AD5" w:rsidRPr="00E427DD">
        <w:rPr>
          <w:rFonts w:eastAsia="宋体"/>
        </w:rPr>
        <w:t>）</w:t>
      </w:r>
      <w:r w:rsidR="00463AD5" w:rsidRPr="00E427DD">
        <w:rPr>
          <w:rFonts w:eastAsia="宋体" w:hint="eastAsia"/>
        </w:rPr>
        <w:t>也有</w:t>
      </w:r>
      <w:r w:rsidR="00463AD5" w:rsidRPr="00E427DD">
        <w:rPr>
          <w:rFonts w:eastAsia="宋体"/>
        </w:rPr>
        <w:t>大量</w:t>
      </w:r>
      <w:r w:rsidR="00463AD5" w:rsidRPr="00E427DD">
        <w:rPr>
          <w:rFonts w:eastAsia="宋体" w:hint="eastAsia"/>
        </w:rPr>
        <w:t>运用，</w:t>
      </w:r>
      <w:r w:rsidR="00463AD5" w:rsidRPr="00E427DD">
        <w:rPr>
          <w:rFonts w:eastAsia="宋体"/>
        </w:rPr>
        <w:t>例如</w:t>
      </w:r>
      <w:r w:rsidR="00463AD5" w:rsidRPr="00E427DD">
        <w:rPr>
          <w:rFonts w:eastAsia="宋体"/>
        </w:rPr>
        <w:t>Mercurial</w:t>
      </w:r>
      <w:r w:rsidR="00463AD5" w:rsidRPr="00E427DD">
        <w:rPr>
          <w:rFonts w:eastAsia="宋体"/>
        </w:rPr>
        <w:t>和</w:t>
      </w:r>
      <w:r w:rsidR="00463AD5" w:rsidRPr="00E427DD">
        <w:rPr>
          <w:rFonts w:eastAsia="宋体"/>
        </w:rPr>
        <w:t>Git</w:t>
      </w:r>
      <w:r w:rsidR="00463AD5" w:rsidRPr="00E427DD">
        <w:rPr>
          <w:rFonts w:eastAsia="宋体"/>
        </w:rPr>
        <w:t>。</w:t>
      </w:r>
    </w:p>
    <w:p w14:paraId="21958C51" w14:textId="41EBD0F7" w:rsidR="007B1514" w:rsidRPr="00E427DD" w:rsidRDefault="00F24931" w:rsidP="00075768">
      <w:pPr>
        <w:spacing w:after="156"/>
        <w:ind w:firstLine="420"/>
        <w:rPr>
          <w:rFonts w:eastAsia="宋体"/>
        </w:rPr>
      </w:pPr>
      <w:r w:rsidRPr="00E427DD">
        <w:rPr>
          <w:rFonts w:eastAsia="宋体" w:hint="eastAsia"/>
        </w:rPr>
        <w:t>其在</w:t>
      </w:r>
      <w:r w:rsidRPr="00E427DD">
        <w:rPr>
          <w:rFonts w:eastAsia="宋体" w:hint="eastAsia"/>
        </w:rPr>
        <w:t>RCS</w:t>
      </w:r>
      <w:r w:rsidRPr="00E427DD">
        <w:rPr>
          <w:rFonts w:eastAsia="宋体" w:hint="eastAsia"/>
        </w:rPr>
        <w:t>中</w:t>
      </w:r>
      <w:r w:rsidRPr="00E427DD">
        <w:rPr>
          <w:rFonts w:eastAsia="宋体"/>
        </w:rPr>
        <w:t>的</w:t>
      </w:r>
      <w:r w:rsidRPr="00E427DD">
        <w:rPr>
          <w:rFonts w:eastAsia="宋体" w:hint="eastAsia"/>
        </w:rPr>
        <w:t>作用</w:t>
      </w:r>
      <w:r w:rsidRPr="00E427DD">
        <w:rPr>
          <w:rFonts w:eastAsia="宋体"/>
        </w:rPr>
        <w:t>是这样的：</w:t>
      </w:r>
      <w:r w:rsidR="004475AE" w:rsidRPr="00E427DD">
        <w:rPr>
          <w:rFonts w:eastAsia="宋体" w:hint="eastAsia"/>
        </w:rPr>
        <w:t>我们</w:t>
      </w:r>
      <w:r w:rsidR="004475AE" w:rsidRPr="00E427DD">
        <w:rPr>
          <w:rFonts w:eastAsia="宋体"/>
        </w:rPr>
        <w:t>会用</w:t>
      </w:r>
      <w:r w:rsidRPr="00E427DD">
        <w:rPr>
          <w:rFonts w:eastAsia="宋体" w:hint="eastAsia"/>
        </w:rPr>
        <w:t>RCS</w:t>
      </w:r>
      <w:r w:rsidRPr="00E427DD">
        <w:rPr>
          <w:rFonts w:eastAsia="宋体"/>
        </w:rPr>
        <w:t>持续跟踪</w:t>
      </w:r>
      <w:r w:rsidRPr="00E427DD">
        <w:rPr>
          <w:rFonts w:eastAsia="宋体" w:hint="eastAsia"/>
        </w:rPr>
        <w:t>代码</w:t>
      </w:r>
      <w:r w:rsidRPr="00E427DD">
        <w:rPr>
          <w:rFonts w:eastAsia="宋体"/>
        </w:rPr>
        <w:t>的变化</w:t>
      </w:r>
      <w:r w:rsidRPr="00E427DD">
        <w:rPr>
          <w:rFonts w:eastAsia="宋体" w:hint="eastAsia"/>
        </w:rPr>
        <w:t>，</w:t>
      </w:r>
      <w:r w:rsidR="004475AE" w:rsidRPr="00E427DD">
        <w:rPr>
          <w:rFonts w:eastAsia="宋体"/>
        </w:rPr>
        <w:t>并</w:t>
      </w:r>
      <w:r w:rsidR="004475AE" w:rsidRPr="00E427DD">
        <w:rPr>
          <w:rFonts w:eastAsia="宋体" w:hint="eastAsia"/>
        </w:rPr>
        <w:t>将</w:t>
      </w:r>
      <w:r w:rsidR="004475AE" w:rsidRPr="00E427DD">
        <w:rPr>
          <w:rFonts w:eastAsia="宋体"/>
        </w:rPr>
        <w:t>这些变化</w:t>
      </w:r>
      <w:r w:rsidRPr="00E427DD">
        <w:rPr>
          <w:rFonts w:eastAsia="宋体"/>
        </w:rPr>
        <w:t>存储为多个不同的版本。我们</w:t>
      </w:r>
      <w:r w:rsidRPr="00E427DD">
        <w:rPr>
          <w:rFonts w:eastAsia="宋体" w:hint="eastAsia"/>
        </w:rPr>
        <w:t>可以“按时间</w:t>
      </w:r>
      <w:r w:rsidRPr="00E427DD">
        <w:rPr>
          <w:rFonts w:eastAsia="宋体"/>
        </w:rPr>
        <w:t>遍历</w:t>
      </w:r>
      <w:r w:rsidRPr="00E427DD">
        <w:rPr>
          <w:rFonts w:eastAsia="宋体" w:hint="eastAsia"/>
        </w:rPr>
        <w:t>”它们</w:t>
      </w:r>
      <w:r w:rsidRPr="00E427DD">
        <w:rPr>
          <w:rFonts w:eastAsia="宋体"/>
        </w:rPr>
        <w:t>，</w:t>
      </w:r>
      <w:r w:rsidR="00184801" w:rsidRPr="00E427DD">
        <w:rPr>
          <w:rFonts w:eastAsia="宋体"/>
        </w:rPr>
        <w:t>并</w:t>
      </w:r>
      <w:del w:id="140" w:author="Decheng Fan" w:date="2014-06-20T08:05:00Z">
        <w:r w:rsidR="00184801" w:rsidRPr="00E427DD" w:rsidDel="00CB0A8C">
          <w:rPr>
            <w:rFonts w:eastAsia="宋体" w:hint="eastAsia"/>
          </w:rPr>
          <w:delText>随时</w:delText>
        </w:r>
      </w:del>
      <w:r w:rsidRPr="00E427DD">
        <w:rPr>
          <w:rFonts w:eastAsia="宋体"/>
        </w:rPr>
        <w:t>将代码恢复</w:t>
      </w:r>
      <w:r w:rsidR="00184801" w:rsidRPr="00E427DD">
        <w:rPr>
          <w:rFonts w:eastAsia="宋体" w:hint="eastAsia"/>
        </w:rPr>
        <w:t>到</w:t>
      </w:r>
      <w:r w:rsidR="00184801" w:rsidRPr="00E427DD">
        <w:rPr>
          <w:rFonts w:eastAsia="宋体"/>
        </w:rPr>
        <w:t>之前的</w:t>
      </w:r>
      <w:ins w:id="141" w:author="Decheng Fan" w:date="2014-06-20T08:05:00Z">
        <w:r w:rsidR="00CB0A8C">
          <w:rPr>
            <w:rFonts w:eastAsia="宋体" w:hint="eastAsia"/>
          </w:rPr>
          <w:t>任意时间点的</w:t>
        </w:r>
      </w:ins>
      <w:del w:id="142" w:author="Decheng Fan" w:date="2014-06-20T08:05:00Z">
        <w:r w:rsidR="00184801" w:rsidRPr="00E427DD" w:rsidDel="00CB0A8C">
          <w:rPr>
            <w:rFonts w:eastAsia="宋体"/>
          </w:rPr>
          <w:delText>某个</w:delText>
        </w:r>
      </w:del>
      <w:r w:rsidR="00184801" w:rsidRPr="00E427DD">
        <w:rPr>
          <w:rFonts w:eastAsia="宋体"/>
        </w:rPr>
        <w:t>版本</w:t>
      </w:r>
      <w:r w:rsidRPr="00E427DD">
        <w:rPr>
          <w:rFonts w:eastAsia="宋体"/>
        </w:rPr>
        <w:t>。</w:t>
      </w:r>
      <w:r w:rsidR="00515633" w:rsidRPr="00E427DD">
        <w:rPr>
          <w:rFonts w:eastAsia="宋体" w:hint="eastAsia"/>
        </w:rPr>
        <w:t>接下来</w:t>
      </w:r>
      <w:r w:rsidR="00184801" w:rsidRPr="00E427DD">
        <w:rPr>
          <w:rFonts w:eastAsia="宋体"/>
        </w:rPr>
        <w:t>，</w:t>
      </w:r>
      <w:r w:rsidR="00184801" w:rsidRPr="00E427DD">
        <w:rPr>
          <w:rFonts w:eastAsia="宋体" w:hint="eastAsia"/>
        </w:rPr>
        <w:t>假设</w:t>
      </w:r>
      <w:r w:rsidR="00184801" w:rsidRPr="00E427DD">
        <w:rPr>
          <w:rFonts w:eastAsia="宋体"/>
        </w:rPr>
        <w:t>我们</w:t>
      </w:r>
      <w:r w:rsidR="00515633" w:rsidRPr="00E427DD">
        <w:rPr>
          <w:rFonts w:eastAsia="宋体" w:hint="eastAsia"/>
        </w:rPr>
        <w:t>现在</w:t>
      </w:r>
      <w:r w:rsidR="00184801" w:rsidRPr="00E427DD">
        <w:rPr>
          <w:rFonts w:eastAsia="宋体" w:hint="eastAsia"/>
        </w:rPr>
        <w:t>遇到</w:t>
      </w:r>
      <w:r w:rsidR="00184801" w:rsidRPr="00E427DD">
        <w:rPr>
          <w:rFonts w:eastAsia="宋体"/>
        </w:rPr>
        <w:t>了一个新</w:t>
      </w:r>
      <w:r w:rsidR="00184801" w:rsidRPr="00E427DD">
        <w:rPr>
          <w:rFonts w:eastAsia="宋体"/>
        </w:rPr>
        <w:t>bug</w:t>
      </w:r>
      <w:r w:rsidR="00515633" w:rsidRPr="00E427DD">
        <w:rPr>
          <w:rFonts w:eastAsia="宋体" w:hint="eastAsia"/>
        </w:rPr>
        <w:t>，</w:t>
      </w:r>
      <w:r w:rsidR="00515633" w:rsidRPr="00E427DD">
        <w:rPr>
          <w:rFonts w:eastAsia="宋体"/>
        </w:rPr>
        <w:t>想要</w:t>
      </w:r>
      <w:del w:id="143" w:author="Decheng Fan" w:date="2014-06-20T08:06:00Z">
        <w:r w:rsidR="00515633" w:rsidRPr="00E427DD" w:rsidDel="00F15938">
          <w:rPr>
            <w:rFonts w:eastAsia="宋体"/>
          </w:rPr>
          <w:delText>（</w:delText>
        </w:r>
        <w:r w:rsidR="00515633" w:rsidRPr="00E427DD" w:rsidDel="00F15938">
          <w:rPr>
            <w:rFonts w:eastAsia="宋体" w:hint="eastAsia"/>
          </w:rPr>
          <w:delText>在对事情</w:delText>
        </w:r>
        <w:r w:rsidR="00515633" w:rsidRPr="00E427DD" w:rsidDel="00F15938">
          <w:rPr>
            <w:rFonts w:eastAsia="宋体"/>
          </w:rPr>
          <w:delText>了解不充分的情况下）</w:delText>
        </w:r>
      </w:del>
      <w:r w:rsidR="00515633" w:rsidRPr="00E427DD">
        <w:rPr>
          <w:rFonts w:eastAsia="宋体" w:hint="eastAsia"/>
        </w:rPr>
        <w:t>把它</w:t>
      </w:r>
      <w:r w:rsidR="00515633" w:rsidRPr="00E427DD">
        <w:rPr>
          <w:rFonts w:eastAsia="宋体"/>
        </w:rPr>
        <w:t>找出来</w:t>
      </w:r>
      <w:ins w:id="144" w:author="Decheng Fan" w:date="2014-06-20T08:07:00Z">
        <w:r w:rsidR="00F15938">
          <w:rPr>
            <w:rFonts w:eastAsia="宋体" w:hint="eastAsia"/>
          </w:rPr>
          <w:t>（</w:t>
        </w:r>
      </w:ins>
      <w:commentRangeStart w:id="145"/>
      <w:ins w:id="146" w:author="Decheng Fan" w:date="2014-06-20T08:08:00Z">
        <w:r w:rsidR="006A4636">
          <w:rPr>
            <w:rFonts w:eastAsia="宋体" w:hint="eastAsia"/>
          </w:rPr>
          <w:t>能</w:t>
        </w:r>
      </w:ins>
      <w:ins w:id="147" w:author="Decheng Fan" w:date="2014-06-20T08:07:00Z">
        <w:r w:rsidR="006A4636">
          <w:rPr>
            <w:rFonts w:eastAsia="宋体" w:hint="eastAsia"/>
          </w:rPr>
          <w:t>理解这</w:t>
        </w:r>
      </w:ins>
      <w:ins w:id="148" w:author="Decheng Fan" w:date="2014-06-20T08:09:00Z">
        <w:r w:rsidR="006A4636">
          <w:rPr>
            <w:rFonts w:eastAsia="宋体" w:hint="eastAsia"/>
          </w:rPr>
          <w:t>种</w:t>
        </w:r>
      </w:ins>
      <w:ins w:id="149" w:author="Decheng Fan" w:date="2014-06-20T08:07:00Z">
        <w:r w:rsidR="00F15938">
          <w:rPr>
            <w:rFonts w:eastAsia="宋体" w:hint="eastAsia"/>
          </w:rPr>
          <w:t>想法</w:t>
        </w:r>
      </w:ins>
      <w:ins w:id="150" w:author="Decheng Fan" w:date="2014-06-20T08:08:00Z">
        <w:r w:rsidR="006A4636">
          <w:rPr>
            <w:rFonts w:eastAsia="宋体" w:hint="eastAsia"/>
          </w:rPr>
          <w:t>吧</w:t>
        </w:r>
      </w:ins>
      <w:commentRangeEnd w:id="145"/>
      <w:ins w:id="151" w:author="Decheng Fan" w:date="2014-06-20T08:14:00Z">
        <w:r w:rsidR="00630EC0">
          <w:rPr>
            <w:rStyle w:val="af3"/>
          </w:rPr>
          <w:commentReference w:id="145"/>
        </w:r>
      </w:ins>
      <w:ins w:id="152" w:author="Decheng Fan" w:date="2014-06-20T08:07:00Z">
        <w:r w:rsidR="00F15938">
          <w:rPr>
            <w:rFonts w:eastAsia="宋体" w:hint="eastAsia"/>
          </w:rPr>
          <w:t>）</w:t>
        </w:r>
      </w:ins>
      <w:r w:rsidR="00515633" w:rsidRPr="00E427DD">
        <w:rPr>
          <w:rFonts w:eastAsia="宋体"/>
        </w:rPr>
        <w:t>。</w:t>
      </w:r>
      <w:r w:rsidR="00515633" w:rsidRPr="00E427DD">
        <w:rPr>
          <w:rFonts w:eastAsia="宋体" w:hint="eastAsia"/>
        </w:rPr>
        <w:t>这时候</w:t>
      </w:r>
      <w:r w:rsidR="00515633" w:rsidRPr="00E427DD">
        <w:rPr>
          <w:rFonts w:eastAsia="宋体" w:hint="eastAsia"/>
        </w:rPr>
        <w:t>RCS</w:t>
      </w:r>
      <w:r w:rsidR="00515633" w:rsidRPr="00E427DD">
        <w:rPr>
          <w:rFonts w:eastAsia="宋体" w:hint="eastAsia"/>
        </w:rPr>
        <w:t>该</w:t>
      </w:r>
      <w:r w:rsidR="00515633" w:rsidRPr="00E427DD">
        <w:rPr>
          <w:rFonts w:eastAsia="宋体"/>
        </w:rPr>
        <w:t>如何发挥作用呢？</w:t>
      </w:r>
      <w:r w:rsidR="004475AE" w:rsidRPr="00E427DD">
        <w:rPr>
          <w:rFonts w:eastAsia="宋体" w:hint="eastAsia"/>
        </w:rPr>
        <w:t>首先</w:t>
      </w:r>
      <w:r w:rsidR="004475AE" w:rsidRPr="00E427DD">
        <w:rPr>
          <w:rFonts w:eastAsia="宋体"/>
        </w:rPr>
        <w:t>，我们</w:t>
      </w:r>
      <w:r w:rsidR="004475AE" w:rsidRPr="00E427DD">
        <w:rPr>
          <w:rFonts w:eastAsia="宋体" w:hint="eastAsia"/>
        </w:rPr>
        <w:t>要先</w:t>
      </w:r>
      <w:r w:rsidR="004475AE" w:rsidRPr="00E427DD">
        <w:rPr>
          <w:rFonts w:eastAsia="宋体"/>
        </w:rPr>
        <w:t>基于测试套件写一个测试</w:t>
      </w:r>
      <w:r w:rsidR="0002267F" w:rsidRPr="00E427DD">
        <w:rPr>
          <w:rFonts w:eastAsia="宋体" w:hint="eastAsia"/>
        </w:rPr>
        <w:t>——</w:t>
      </w:r>
      <w:r w:rsidR="0002267F" w:rsidRPr="00E427DD">
        <w:rPr>
          <w:rFonts w:eastAsia="宋体"/>
        </w:rPr>
        <w:t>以便找出该</w:t>
      </w:r>
      <w:r w:rsidR="0002267F" w:rsidRPr="00E427DD">
        <w:rPr>
          <w:rFonts w:eastAsia="宋体"/>
        </w:rPr>
        <w:t>bug</w:t>
      </w:r>
      <w:r w:rsidR="0002267F" w:rsidRPr="00E427DD">
        <w:rPr>
          <w:rFonts w:eastAsia="宋体"/>
        </w:rPr>
        <w:t>所在的位置（</w:t>
      </w:r>
      <w:r w:rsidR="0002267F" w:rsidRPr="00E427DD">
        <w:rPr>
          <w:rFonts w:eastAsia="宋体" w:hint="eastAsia"/>
        </w:rPr>
        <w:t>这在</w:t>
      </w:r>
      <w:r w:rsidR="0002267F" w:rsidRPr="00E427DD">
        <w:rPr>
          <w:rFonts w:eastAsia="宋体"/>
        </w:rPr>
        <w:t>调试</w:t>
      </w:r>
      <w:r w:rsidR="0002267F" w:rsidRPr="00E427DD">
        <w:rPr>
          <w:rFonts w:eastAsia="宋体" w:hint="eastAsia"/>
        </w:rPr>
        <w:t>中</w:t>
      </w:r>
      <w:r w:rsidR="0002267F" w:rsidRPr="00E427DD">
        <w:rPr>
          <w:rFonts w:eastAsia="宋体"/>
        </w:rPr>
        <w:t>通常都是第一步</w:t>
      </w:r>
      <w:r w:rsidR="0002267F" w:rsidRPr="00E427DD">
        <w:rPr>
          <w:rFonts w:eastAsia="宋体" w:hint="eastAsia"/>
        </w:rPr>
        <w:t>动作</w:t>
      </w:r>
      <w:r w:rsidR="0002267F" w:rsidRPr="00E427DD">
        <w:rPr>
          <w:rFonts w:eastAsia="宋体"/>
        </w:rPr>
        <w:t>）</w:t>
      </w:r>
      <w:r w:rsidR="0002267F" w:rsidRPr="00E427DD">
        <w:rPr>
          <w:rFonts w:eastAsia="宋体" w:hint="eastAsia"/>
        </w:rPr>
        <w:t>。此外</w:t>
      </w:r>
      <w:r w:rsidR="0002267F" w:rsidRPr="00E427DD">
        <w:rPr>
          <w:rFonts w:eastAsia="宋体"/>
        </w:rPr>
        <w:t>，</w:t>
      </w:r>
      <w:r w:rsidR="0002267F" w:rsidRPr="00E427DD">
        <w:rPr>
          <w:rFonts w:eastAsia="宋体" w:hint="eastAsia"/>
        </w:rPr>
        <w:t>我们还得确保</w:t>
      </w:r>
      <w:r w:rsidR="0002267F" w:rsidRPr="00E427DD">
        <w:rPr>
          <w:rFonts w:eastAsia="宋体" w:hint="eastAsia"/>
        </w:rPr>
        <w:t>RCS</w:t>
      </w:r>
      <w:r w:rsidR="0002267F" w:rsidRPr="00E427DD">
        <w:rPr>
          <w:rFonts w:eastAsia="宋体" w:hint="eastAsia"/>
        </w:rPr>
        <w:t>能访问</w:t>
      </w:r>
      <w:r w:rsidR="0002267F" w:rsidRPr="00E427DD">
        <w:rPr>
          <w:rFonts w:eastAsia="宋体"/>
        </w:rPr>
        <w:t>到该测试</w:t>
      </w:r>
      <w:r w:rsidR="007B1514" w:rsidRPr="00E427DD">
        <w:rPr>
          <w:rFonts w:eastAsia="宋体" w:hint="eastAsia"/>
        </w:rPr>
        <w:t>。</w:t>
      </w:r>
      <w:r w:rsidR="007B1514" w:rsidRPr="00E427DD">
        <w:rPr>
          <w:rFonts w:eastAsia="宋体"/>
        </w:rPr>
        <w:t>然后</w:t>
      </w:r>
      <w:r w:rsidR="007B1514" w:rsidRPr="00E427DD">
        <w:rPr>
          <w:rFonts w:eastAsia="宋体" w:hint="eastAsia"/>
        </w:rPr>
        <w:t>，</w:t>
      </w:r>
      <w:r w:rsidR="007B1514" w:rsidRPr="00E427DD">
        <w:rPr>
          <w:rFonts w:eastAsia="宋体"/>
        </w:rPr>
        <w:t>我们就</w:t>
      </w:r>
      <w:r w:rsidR="007B1514" w:rsidRPr="00E427DD">
        <w:rPr>
          <w:rFonts w:eastAsia="宋体" w:hint="eastAsia"/>
        </w:rPr>
        <w:t>可以要求</w:t>
      </w:r>
      <w:r w:rsidR="007B1514" w:rsidRPr="00E427DD">
        <w:rPr>
          <w:rFonts w:eastAsia="宋体" w:hint="eastAsia"/>
        </w:rPr>
        <w:t>RCS</w:t>
      </w:r>
      <w:r w:rsidR="007B1514" w:rsidRPr="00E427DD">
        <w:rPr>
          <w:rFonts w:eastAsia="宋体" w:hint="eastAsia"/>
        </w:rPr>
        <w:t>查找</w:t>
      </w:r>
      <w:r w:rsidR="007B1514" w:rsidRPr="00E427DD">
        <w:rPr>
          <w:rFonts w:eastAsia="宋体"/>
        </w:rPr>
        <w:t>该</w:t>
      </w:r>
      <w:r w:rsidR="007B1514" w:rsidRPr="00E427DD">
        <w:rPr>
          <w:rFonts w:eastAsia="宋体"/>
        </w:rPr>
        <w:t>bug</w:t>
      </w:r>
      <w:r w:rsidR="007B1514" w:rsidRPr="00E427DD">
        <w:rPr>
          <w:rFonts w:eastAsia="宋体"/>
        </w:rPr>
        <w:t>在历史记录</w:t>
      </w:r>
      <w:ins w:id="153" w:author="Decheng Fan" w:date="2014-06-20T08:10:00Z">
        <w:r w:rsidR="00C81C04">
          <w:rPr>
            <w:rFonts w:eastAsia="宋体" w:hint="eastAsia"/>
          </w:rPr>
          <w:t>中</w:t>
        </w:r>
      </w:ins>
      <w:del w:id="154" w:author="Decheng Fan" w:date="2014-06-20T08:10:00Z">
        <w:r w:rsidR="007B1514" w:rsidRPr="00E427DD" w:rsidDel="00C81C04">
          <w:rPr>
            <w:rFonts w:eastAsia="宋体"/>
          </w:rPr>
          <w:delText>上</w:delText>
        </w:r>
      </w:del>
      <w:r w:rsidR="007B1514" w:rsidRPr="00E427DD">
        <w:rPr>
          <w:rFonts w:eastAsia="宋体"/>
        </w:rPr>
        <w:t>出现的位置</w:t>
      </w:r>
      <w:r w:rsidR="007B1514" w:rsidRPr="00E427DD">
        <w:rPr>
          <w:rFonts w:eastAsia="宋体" w:hint="eastAsia"/>
        </w:rPr>
        <w:t>了</w:t>
      </w:r>
      <w:r w:rsidR="007B1514" w:rsidRPr="00E427DD">
        <w:rPr>
          <w:rFonts w:eastAsia="宋体"/>
        </w:rPr>
        <w:t>。</w:t>
      </w:r>
      <w:r w:rsidR="007B1514" w:rsidRPr="00E427DD">
        <w:rPr>
          <w:rFonts w:eastAsia="宋体" w:hint="eastAsia"/>
        </w:rPr>
        <w:t>但</w:t>
      </w:r>
      <w:r w:rsidR="007B1514" w:rsidRPr="00E427DD">
        <w:rPr>
          <w:rFonts w:eastAsia="宋体"/>
        </w:rPr>
        <w:t>这点又是如何做到的呢？二分搜索</w:t>
      </w:r>
      <w:del w:id="155" w:author="Decheng Fan" w:date="2014-06-20T08:10:00Z">
        <w:r w:rsidR="007B1514" w:rsidRPr="00E427DD" w:rsidDel="00C81C04">
          <w:rPr>
            <w:rFonts w:eastAsia="宋体"/>
          </w:rPr>
          <w:delText>给了我们一个</w:delText>
        </w:r>
      </w:del>
      <w:ins w:id="156" w:author="Decheng Fan" w:date="2014-06-20T08:15:00Z">
        <w:r w:rsidR="00630EC0">
          <w:rPr>
            <w:rFonts w:eastAsia="宋体" w:hint="eastAsia"/>
          </w:rPr>
          <w:t>！</w:t>
        </w:r>
      </w:ins>
      <w:del w:id="157" w:author="Decheng Fan" w:date="2014-06-20T08:10:00Z">
        <w:r w:rsidR="007B1514" w:rsidRPr="00E427DD" w:rsidDel="00C81C04">
          <w:rPr>
            <w:rFonts w:eastAsia="宋体"/>
          </w:rPr>
          <w:delText>大</w:delText>
        </w:r>
      </w:del>
      <w:r w:rsidR="007B1514" w:rsidRPr="00E427DD">
        <w:rPr>
          <w:rFonts w:eastAsia="宋体"/>
        </w:rPr>
        <w:t>惊喜</w:t>
      </w:r>
      <w:ins w:id="158" w:author="Decheng Fan" w:date="2014-06-20T08:10:00Z">
        <w:r w:rsidR="00C81C04">
          <w:rPr>
            <w:rFonts w:eastAsia="宋体" w:hint="eastAsia"/>
          </w:rPr>
          <w:t>吧？</w:t>
        </w:r>
      </w:ins>
      <w:del w:id="159" w:author="Decheng Fan" w:date="2014-06-20T08:10:00Z">
        <w:r w:rsidR="007B1514" w:rsidRPr="00E427DD" w:rsidDel="00C81C04">
          <w:rPr>
            <w:rFonts w:eastAsia="宋体"/>
          </w:rPr>
          <w:delText>。</w:delText>
        </w:r>
      </w:del>
      <w:r w:rsidR="0086282D" w:rsidRPr="00E427DD">
        <w:rPr>
          <w:rFonts w:eastAsia="宋体" w:hint="eastAsia"/>
        </w:rPr>
        <w:t>比如说</w:t>
      </w:r>
      <w:r w:rsidR="0086282D" w:rsidRPr="00E427DD">
        <w:rPr>
          <w:rFonts w:eastAsia="宋体"/>
        </w:rPr>
        <w:t>，</w:t>
      </w:r>
      <w:r w:rsidR="0086282D" w:rsidRPr="00E427DD">
        <w:rPr>
          <w:rFonts w:eastAsia="宋体" w:hint="eastAsia"/>
        </w:rPr>
        <w:t>如果</w:t>
      </w:r>
      <w:r w:rsidR="007B1514" w:rsidRPr="00E427DD">
        <w:rPr>
          <w:rFonts w:eastAsia="宋体" w:hint="eastAsia"/>
        </w:rPr>
        <w:t>我们</w:t>
      </w:r>
      <w:r w:rsidR="007B1514" w:rsidRPr="00E427DD">
        <w:rPr>
          <w:rFonts w:eastAsia="宋体"/>
        </w:rPr>
        <w:t>知道该</w:t>
      </w:r>
      <w:r w:rsidR="007B1514" w:rsidRPr="00E427DD">
        <w:rPr>
          <w:rFonts w:eastAsia="宋体"/>
        </w:rPr>
        <w:t>bug</w:t>
      </w:r>
      <w:r w:rsidR="007B1514" w:rsidRPr="00E427DD">
        <w:rPr>
          <w:rFonts w:eastAsia="宋体"/>
        </w:rPr>
        <w:t>位于版本号</w:t>
      </w:r>
      <w:r w:rsidR="007B1514" w:rsidRPr="00E427DD">
        <w:rPr>
          <w:rFonts w:eastAsia="宋体" w:hint="eastAsia"/>
        </w:rPr>
        <w:t>349</w:t>
      </w:r>
      <w:r w:rsidR="007B1514" w:rsidRPr="00E427DD">
        <w:rPr>
          <w:rFonts w:eastAsia="宋体" w:hint="eastAsia"/>
        </w:rPr>
        <w:t>到</w:t>
      </w:r>
      <w:r w:rsidR="007B1514" w:rsidRPr="00E427DD">
        <w:rPr>
          <w:rFonts w:eastAsia="宋体" w:hint="eastAsia"/>
        </w:rPr>
        <w:t>574</w:t>
      </w:r>
      <w:r w:rsidR="007B1514" w:rsidRPr="00E427DD">
        <w:rPr>
          <w:rFonts w:eastAsia="宋体" w:hint="eastAsia"/>
        </w:rPr>
        <w:t>之间</w:t>
      </w:r>
      <w:r w:rsidR="007B1514" w:rsidRPr="00E427DD">
        <w:rPr>
          <w:rFonts w:eastAsia="宋体"/>
        </w:rPr>
        <w:t>的话</w:t>
      </w:r>
      <w:r w:rsidR="007B1514" w:rsidRPr="00E427DD">
        <w:rPr>
          <w:rFonts w:eastAsia="宋体" w:hint="eastAsia"/>
        </w:rPr>
        <w:t>，</w:t>
      </w:r>
      <w:r w:rsidR="007B1514" w:rsidRPr="00E427DD">
        <w:rPr>
          <w:rFonts w:eastAsia="宋体" w:hint="eastAsia"/>
        </w:rPr>
        <w:t>RCS</w:t>
      </w:r>
      <w:r w:rsidR="007B1514" w:rsidRPr="00E427DD">
        <w:rPr>
          <w:rFonts w:eastAsia="宋体" w:hint="eastAsia"/>
        </w:rPr>
        <w:t>就会先将</w:t>
      </w:r>
      <w:r w:rsidR="007B1514" w:rsidRPr="00E427DD">
        <w:rPr>
          <w:rFonts w:eastAsia="宋体"/>
        </w:rPr>
        <w:t>代码</w:t>
      </w:r>
      <w:r w:rsidR="007B1514" w:rsidRPr="00E427DD">
        <w:rPr>
          <w:rFonts w:eastAsia="宋体" w:hint="eastAsia"/>
        </w:rPr>
        <w:t>恢复到</w:t>
      </w:r>
      <w:r w:rsidR="007B1514" w:rsidRPr="00E427DD">
        <w:rPr>
          <w:rFonts w:eastAsia="宋体" w:hint="eastAsia"/>
        </w:rPr>
        <w:t>4</w:t>
      </w:r>
      <w:r w:rsidR="007B1514" w:rsidRPr="00E427DD">
        <w:rPr>
          <w:rFonts w:eastAsia="宋体"/>
        </w:rPr>
        <w:t>6</w:t>
      </w:r>
      <w:r w:rsidR="007B1514" w:rsidRPr="00E427DD">
        <w:rPr>
          <w:rFonts w:eastAsia="宋体" w:hint="eastAsia"/>
        </w:rPr>
        <w:t>1</w:t>
      </w:r>
      <w:r w:rsidR="007B1514" w:rsidRPr="00E427DD">
        <w:rPr>
          <w:rFonts w:eastAsia="宋体" w:hint="eastAsia"/>
        </w:rPr>
        <w:t>版本</w:t>
      </w:r>
      <w:r w:rsidR="007B1514" w:rsidRPr="00E427DD">
        <w:rPr>
          <w:rFonts w:eastAsia="宋体"/>
        </w:rPr>
        <w:t>（</w:t>
      </w:r>
      <w:r w:rsidR="007B1514" w:rsidRPr="00E427DD">
        <w:rPr>
          <w:rFonts w:eastAsia="宋体" w:hint="eastAsia"/>
        </w:rPr>
        <w:t>即</w:t>
      </w:r>
      <w:r w:rsidR="007B1514" w:rsidRPr="00E427DD">
        <w:rPr>
          <w:rFonts w:eastAsia="宋体"/>
        </w:rPr>
        <w:t>中间位置）</w:t>
      </w:r>
      <w:r w:rsidR="007B1514" w:rsidRPr="00E427DD">
        <w:rPr>
          <w:rFonts w:eastAsia="宋体" w:hint="eastAsia"/>
        </w:rPr>
        <w:t>，</w:t>
      </w:r>
      <w:r w:rsidR="007B1514" w:rsidRPr="00E427DD">
        <w:rPr>
          <w:rFonts w:eastAsia="宋体"/>
        </w:rPr>
        <w:t>然后运行测试代码，看看是否存在</w:t>
      </w:r>
      <w:r w:rsidR="007B1514" w:rsidRPr="00E427DD">
        <w:rPr>
          <w:rFonts w:eastAsia="宋体" w:hint="eastAsia"/>
        </w:rPr>
        <w:t>该</w:t>
      </w:r>
      <w:r w:rsidR="007B1514" w:rsidRPr="00E427DD">
        <w:rPr>
          <w:rFonts w:eastAsia="宋体"/>
        </w:rPr>
        <w:t>bug</w:t>
      </w:r>
      <w:r w:rsidR="007B1514" w:rsidRPr="00E427DD">
        <w:rPr>
          <w:rFonts w:eastAsia="宋体" w:hint="eastAsia"/>
        </w:rPr>
        <w:t>。</w:t>
      </w:r>
      <w:r w:rsidR="007B1514" w:rsidRPr="00E427DD">
        <w:rPr>
          <w:rFonts w:eastAsia="宋体"/>
        </w:rPr>
        <w:t>如果</w:t>
      </w:r>
      <w:r w:rsidR="007B1514" w:rsidRPr="00E427DD">
        <w:rPr>
          <w:rFonts w:eastAsia="宋体" w:hint="eastAsia"/>
        </w:rPr>
        <w:t>存在</w:t>
      </w:r>
      <w:r w:rsidR="007B1514" w:rsidRPr="00E427DD">
        <w:rPr>
          <w:rFonts w:eastAsia="宋体"/>
        </w:rPr>
        <w:t>，那么</w:t>
      </w:r>
      <w:r w:rsidR="007B1514" w:rsidRPr="00E427DD">
        <w:rPr>
          <w:rFonts w:eastAsia="宋体"/>
        </w:rPr>
        <w:t>bug</w:t>
      </w:r>
      <w:commentRangeStart w:id="160"/>
      <w:ins w:id="161" w:author="Decheng Fan" w:date="2014-06-20T08:12:00Z">
        <w:r w:rsidR="007D6DA6">
          <w:rPr>
            <w:rFonts w:eastAsia="宋体" w:hint="eastAsia"/>
          </w:rPr>
          <w:t>的出现</w:t>
        </w:r>
        <w:commentRangeEnd w:id="160"/>
        <w:r w:rsidR="007D6DA6">
          <w:rPr>
            <w:rStyle w:val="af3"/>
          </w:rPr>
          <w:commentReference w:id="160"/>
        </w:r>
      </w:ins>
      <w:r w:rsidR="007B1514" w:rsidRPr="00E427DD">
        <w:rPr>
          <w:rFonts w:eastAsia="宋体"/>
        </w:rPr>
        <w:t>就位于</w:t>
      </w:r>
      <w:r w:rsidR="007B1514" w:rsidRPr="00E427DD">
        <w:rPr>
          <w:rFonts w:eastAsia="宋体" w:hint="eastAsia"/>
        </w:rPr>
        <w:t>349</w:t>
      </w:r>
      <w:r w:rsidR="007B1514" w:rsidRPr="00E427DD">
        <w:rPr>
          <w:rFonts w:eastAsia="宋体" w:hint="eastAsia"/>
        </w:rPr>
        <w:t>到</w:t>
      </w:r>
      <w:r w:rsidR="007B1514" w:rsidRPr="00E427DD">
        <w:rPr>
          <w:rFonts w:eastAsia="宋体" w:hint="eastAsia"/>
        </w:rPr>
        <w:t>461</w:t>
      </w:r>
      <w:r w:rsidR="007B1514" w:rsidRPr="00E427DD">
        <w:rPr>
          <w:rFonts w:eastAsia="宋体" w:hint="eastAsia"/>
        </w:rPr>
        <w:t>之间</w:t>
      </w:r>
      <w:r w:rsidR="007B1514" w:rsidRPr="00E427DD">
        <w:rPr>
          <w:rFonts w:eastAsia="宋体"/>
        </w:rPr>
        <w:t>，否则就位于</w:t>
      </w:r>
      <w:r w:rsidR="007B1514" w:rsidRPr="00E427DD">
        <w:rPr>
          <w:rFonts w:eastAsia="宋体" w:hint="eastAsia"/>
        </w:rPr>
        <w:t>462</w:t>
      </w:r>
      <w:r w:rsidR="007B1514" w:rsidRPr="00E427DD">
        <w:rPr>
          <w:rFonts w:eastAsia="宋体" w:hint="eastAsia"/>
        </w:rPr>
        <w:t>到</w:t>
      </w:r>
      <w:r w:rsidR="007B1514" w:rsidRPr="00E427DD">
        <w:rPr>
          <w:rFonts w:eastAsia="宋体" w:hint="eastAsia"/>
        </w:rPr>
        <w:t>574</w:t>
      </w:r>
      <w:r w:rsidR="007B1514" w:rsidRPr="00E427DD">
        <w:rPr>
          <w:rFonts w:eastAsia="宋体" w:hint="eastAsia"/>
        </w:rPr>
        <w:t>之间</w:t>
      </w:r>
      <w:r w:rsidR="007B1514" w:rsidRPr="00E427DD">
        <w:rPr>
          <w:rFonts w:eastAsia="宋体"/>
        </w:rPr>
        <w:t>。然后</w:t>
      </w:r>
      <w:r w:rsidR="007B1514" w:rsidRPr="00E427DD">
        <w:rPr>
          <w:rFonts w:eastAsia="宋体" w:hint="eastAsia"/>
        </w:rPr>
        <w:t>选择</w:t>
      </w:r>
      <w:r w:rsidR="007B1514" w:rsidRPr="00E427DD">
        <w:rPr>
          <w:rFonts w:eastAsia="宋体"/>
        </w:rPr>
        <w:t>一个分支，继续</w:t>
      </w:r>
      <w:r w:rsidR="007B1514" w:rsidRPr="00E427DD">
        <w:rPr>
          <w:rFonts w:eastAsia="宋体" w:hint="eastAsia"/>
        </w:rPr>
        <w:t>相同</w:t>
      </w:r>
      <w:r w:rsidR="007B1514" w:rsidRPr="00E427DD">
        <w:rPr>
          <w:rFonts w:eastAsia="宋体"/>
        </w:rPr>
        <w:t>操作。</w:t>
      </w:r>
    </w:p>
    <w:p w14:paraId="0134BFCB" w14:textId="0D33A01C" w:rsidR="008E35DF" w:rsidRPr="00E427DD" w:rsidRDefault="00473287" w:rsidP="00075768">
      <w:pPr>
        <w:spacing w:after="156"/>
        <w:ind w:firstLine="420"/>
        <w:rPr>
          <w:rFonts w:eastAsia="宋体"/>
        </w:rPr>
      </w:pPr>
      <w:r w:rsidRPr="00E427DD">
        <w:rPr>
          <w:rFonts w:eastAsia="宋体" w:hint="eastAsia"/>
        </w:rPr>
        <w:t>这个例子</w:t>
      </w:r>
      <w:r w:rsidRPr="00E427DD">
        <w:rPr>
          <w:rFonts w:eastAsia="宋体"/>
        </w:rPr>
        <w:t>不仅</w:t>
      </w:r>
      <w:r w:rsidRPr="00E427DD">
        <w:rPr>
          <w:rFonts w:eastAsia="宋体" w:hint="eastAsia"/>
        </w:rPr>
        <w:t>简单地示范了</w:t>
      </w:r>
      <w:r w:rsidRPr="00E427DD">
        <w:rPr>
          <w:rFonts w:eastAsia="宋体"/>
        </w:rPr>
        <w:t>二分法的运用</w:t>
      </w:r>
      <w:r w:rsidRPr="00E427DD">
        <w:rPr>
          <w:rFonts w:eastAsia="宋体" w:hint="eastAsia"/>
        </w:rPr>
        <w:t>，还对</w:t>
      </w:r>
      <w:r w:rsidRPr="00E427DD">
        <w:rPr>
          <w:rFonts w:eastAsia="宋体"/>
        </w:rPr>
        <w:t>另外</w:t>
      </w:r>
      <w:r w:rsidRPr="00E427DD">
        <w:rPr>
          <w:rFonts w:eastAsia="宋体" w:hint="eastAsia"/>
        </w:rPr>
        <w:t>两点</w:t>
      </w:r>
      <w:r w:rsidRPr="00E427DD">
        <w:rPr>
          <w:rFonts w:eastAsia="宋体"/>
        </w:rPr>
        <w:t>内容做了很好的诠释。</w:t>
      </w:r>
      <w:r w:rsidRPr="00E427DD">
        <w:rPr>
          <w:rFonts w:eastAsia="宋体" w:hint="eastAsia"/>
        </w:rPr>
        <w:t>首先</w:t>
      </w:r>
      <w:r w:rsidRPr="00E427DD">
        <w:rPr>
          <w:rFonts w:eastAsia="宋体"/>
        </w:rPr>
        <w:t>，</w:t>
      </w:r>
      <w:r w:rsidR="00A73A4C" w:rsidRPr="00E427DD">
        <w:rPr>
          <w:rFonts w:eastAsia="宋体" w:hint="eastAsia"/>
        </w:rPr>
        <w:t>该例</w:t>
      </w:r>
      <w:r w:rsidR="00A73A4C" w:rsidRPr="00E427DD">
        <w:rPr>
          <w:rFonts w:eastAsia="宋体"/>
        </w:rPr>
        <w:t>子</w:t>
      </w:r>
      <w:r w:rsidRPr="00E427DD">
        <w:rPr>
          <w:rFonts w:eastAsia="宋体" w:hint="eastAsia"/>
        </w:rPr>
        <w:t>说明</w:t>
      </w:r>
      <w:r w:rsidRPr="00E427DD">
        <w:rPr>
          <w:rFonts w:eastAsia="宋体"/>
        </w:rPr>
        <w:t>了我们对一些已知算法</w:t>
      </w:r>
      <w:r w:rsidRPr="00E427DD">
        <w:rPr>
          <w:rFonts w:eastAsia="宋体" w:hint="eastAsia"/>
        </w:rPr>
        <w:t>的</w:t>
      </w:r>
      <w:r w:rsidRPr="00E427DD">
        <w:rPr>
          <w:rFonts w:eastAsia="宋体"/>
        </w:rPr>
        <w:t>实现不能公式化</w:t>
      </w:r>
      <w:r w:rsidRPr="00E427DD">
        <w:rPr>
          <w:rFonts w:eastAsia="宋体" w:hint="eastAsia"/>
        </w:rPr>
        <w:t>，即使</w:t>
      </w:r>
      <w:r w:rsidRPr="00E427DD">
        <w:rPr>
          <w:rFonts w:eastAsia="宋体"/>
        </w:rPr>
        <w:t>在算法真的不需要修改</w:t>
      </w:r>
      <w:r w:rsidRPr="00E427DD">
        <w:rPr>
          <w:rFonts w:eastAsia="宋体" w:hint="eastAsia"/>
        </w:rPr>
        <w:t>时</w:t>
      </w:r>
      <w:r w:rsidRPr="00E427DD">
        <w:rPr>
          <w:rFonts w:eastAsia="宋体"/>
        </w:rPr>
        <w:t>也是如此。譬如</w:t>
      </w:r>
      <w:r w:rsidRPr="00E427DD">
        <w:rPr>
          <w:rFonts w:eastAsia="宋体" w:hint="eastAsia"/>
        </w:rPr>
        <w:t>在</w:t>
      </w:r>
      <w:r w:rsidRPr="00E427DD">
        <w:rPr>
          <w:rFonts w:eastAsia="宋体"/>
        </w:rPr>
        <w:t>上面的例子中，</w:t>
      </w:r>
      <w:r w:rsidRPr="00E427DD">
        <w:rPr>
          <w:rFonts w:eastAsia="宋体" w:hint="eastAsia"/>
        </w:rPr>
        <w:t>RCS</w:t>
      </w:r>
      <w:r w:rsidRPr="00E427DD">
        <w:rPr>
          <w:rFonts w:eastAsia="宋体" w:hint="eastAsia"/>
        </w:rPr>
        <w:t>背后</w:t>
      </w:r>
      <w:r w:rsidRPr="00E427DD">
        <w:rPr>
          <w:rFonts w:eastAsia="宋体"/>
        </w:rPr>
        <w:t>的实现</w:t>
      </w:r>
      <w:r w:rsidRPr="00E427DD">
        <w:rPr>
          <w:rFonts w:eastAsia="宋体" w:hint="eastAsia"/>
        </w:rPr>
        <w:t>者就</w:t>
      </w:r>
      <w:r w:rsidRPr="00E427DD">
        <w:rPr>
          <w:rFonts w:eastAsia="宋体"/>
        </w:rPr>
        <w:t>很可能</w:t>
      </w:r>
      <w:r w:rsidRPr="00E427DD">
        <w:rPr>
          <w:rFonts w:eastAsia="宋体" w:hint="eastAsia"/>
        </w:rPr>
        <w:t>需要</w:t>
      </w:r>
      <w:r w:rsidRPr="00E427DD">
        <w:rPr>
          <w:rFonts w:eastAsia="宋体"/>
        </w:rPr>
        <w:t>自己来实现二分搜索</w:t>
      </w:r>
      <w:r w:rsidRPr="00E427DD">
        <w:rPr>
          <w:rFonts w:eastAsia="宋体" w:hint="eastAsia"/>
        </w:rPr>
        <w:t>操作</w:t>
      </w:r>
      <w:r w:rsidRPr="00E427DD">
        <w:rPr>
          <w:rFonts w:eastAsia="宋体"/>
        </w:rPr>
        <w:t>。</w:t>
      </w:r>
      <w:r w:rsidRPr="00E427DD">
        <w:rPr>
          <w:rFonts w:eastAsia="宋体" w:hint="eastAsia"/>
        </w:rPr>
        <w:t>其次，</w:t>
      </w:r>
      <w:ins w:id="162" w:author="Decheng Fan" w:date="2014-06-20T08:17:00Z">
        <w:r w:rsidR="00457B27">
          <w:rPr>
            <w:rFonts w:eastAsia="宋体" w:hint="eastAsia"/>
          </w:rPr>
          <w:t>这个例子很好地演示了</w:t>
        </w:r>
      </w:ins>
      <w:ins w:id="163" w:author="Decheng Fan" w:date="2014-06-20T08:18:00Z">
        <w:r w:rsidR="00457B27">
          <w:rPr>
            <w:rFonts w:eastAsia="宋体" w:hint="eastAsia"/>
          </w:rPr>
          <w:t>在什么情况下</w:t>
        </w:r>
      </w:ins>
      <w:del w:id="164" w:author="Decheng Fan" w:date="2014-06-20T08:17:00Z">
        <w:r w:rsidRPr="00E427DD" w:rsidDel="00457B27">
          <w:rPr>
            <w:rFonts w:eastAsia="宋体" w:hint="eastAsia"/>
          </w:rPr>
          <w:delText>对于</w:delText>
        </w:r>
      </w:del>
      <w:r w:rsidRPr="00E427DD">
        <w:rPr>
          <w:rFonts w:eastAsia="宋体" w:hint="eastAsia"/>
        </w:rPr>
        <w:t>减少</w:t>
      </w:r>
      <w:r w:rsidRPr="00E427DD">
        <w:rPr>
          <w:rFonts w:eastAsia="宋体"/>
        </w:rPr>
        <w:t>关键</w:t>
      </w:r>
      <w:r w:rsidRPr="00E427DD">
        <w:rPr>
          <w:rFonts w:eastAsia="宋体" w:hint="eastAsia"/>
        </w:rPr>
        <w:t>基本</w:t>
      </w:r>
      <w:r w:rsidRPr="00E427DD">
        <w:rPr>
          <w:rFonts w:eastAsia="宋体"/>
        </w:rPr>
        <w:t>操作</w:t>
      </w:r>
      <w:r w:rsidR="008118B0" w:rsidRPr="00E427DD">
        <w:rPr>
          <w:rFonts w:eastAsia="宋体" w:hint="eastAsia"/>
        </w:rPr>
        <w:t>的</w:t>
      </w:r>
      <w:r w:rsidRPr="00E427DD">
        <w:rPr>
          <w:rFonts w:eastAsia="宋体"/>
        </w:rPr>
        <w:t>执行次数</w:t>
      </w:r>
      <w:del w:id="165" w:author="Decheng Fan" w:date="2014-06-20T08:18:00Z">
        <w:r w:rsidRPr="00E427DD" w:rsidDel="00457B27">
          <w:rPr>
            <w:rFonts w:eastAsia="宋体"/>
          </w:rPr>
          <w:delText>来</w:delText>
        </w:r>
        <w:r w:rsidRPr="00E427DD" w:rsidDel="00457B27">
          <w:rPr>
            <w:rFonts w:eastAsia="宋体" w:hint="eastAsia"/>
          </w:rPr>
          <w:delText>说</w:delText>
        </w:r>
        <w:r w:rsidRPr="00E427DD" w:rsidDel="00457B27">
          <w:rPr>
            <w:rFonts w:eastAsia="宋体"/>
          </w:rPr>
          <w:delText>，这也</w:delText>
        </w:r>
        <w:r w:rsidRPr="00E427DD" w:rsidDel="00457B27">
          <w:rPr>
            <w:rFonts w:eastAsia="宋体" w:hint="eastAsia"/>
          </w:rPr>
          <w:delText>是</w:delText>
        </w:r>
        <w:r w:rsidRPr="00E427DD" w:rsidDel="00457B27">
          <w:rPr>
            <w:rFonts w:eastAsia="宋体"/>
          </w:rPr>
          <w:delText>一个很好的例</w:delText>
        </w:r>
        <w:r w:rsidRPr="00E427DD" w:rsidDel="00457B27">
          <w:rPr>
            <w:rFonts w:eastAsia="宋体" w:hint="eastAsia"/>
          </w:rPr>
          <w:delText>子</w:delText>
        </w:r>
      </w:del>
      <w:ins w:id="166" w:author="Decheng Fan" w:date="2014-06-20T08:18:00Z">
        <w:r w:rsidR="00457B27">
          <w:rPr>
            <w:rFonts w:eastAsia="宋体" w:hint="eastAsia"/>
          </w:rPr>
          <w:t>是</w:t>
        </w:r>
      </w:ins>
      <w:ins w:id="167" w:author="Decheng Fan" w:date="2014-06-20T08:20:00Z">
        <w:r w:rsidR="00457B27">
          <w:rPr>
            <w:rFonts w:eastAsia="宋体" w:hint="eastAsia"/>
          </w:rPr>
          <w:t>件</w:t>
        </w:r>
      </w:ins>
      <w:ins w:id="168" w:author="Decheng Fan" w:date="2014-06-20T08:18:00Z">
        <w:r w:rsidR="00457B27">
          <w:rPr>
            <w:rFonts w:eastAsia="宋体" w:hint="eastAsia"/>
          </w:rPr>
          <w:t>非常重要的</w:t>
        </w:r>
      </w:ins>
      <w:ins w:id="169" w:author="Decheng Fan" w:date="2014-06-20T08:20:00Z">
        <w:r w:rsidR="00457B27">
          <w:rPr>
            <w:rFonts w:eastAsia="宋体" w:hint="eastAsia"/>
          </w:rPr>
          <w:t>事</w:t>
        </w:r>
      </w:ins>
      <w:r w:rsidRPr="00E427DD">
        <w:rPr>
          <w:rFonts w:eastAsia="宋体" w:hint="eastAsia"/>
        </w:rPr>
        <w:t>——</w:t>
      </w:r>
      <w:r w:rsidR="00F64E2A" w:rsidRPr="00E427DD">
        <w:rPr>
          <w:rFonts w:eastAsia="宋体" w:hint="eastAsia"/>
        </w:rPr>
        <w:t>这</w:t>
      </w:r>
      <w:del w:id="170" w:author="Decheng Fan" w:date="2014-06-20T08:20:00Z">
        <w:r w:rsidR="00F64E2A" w:rsidRPr="00E427DD" w:rsidDel="00603874">
          <w:rPr>
            <w:rFonts w:eastAsia="宋体"/>
          </w:rPr>
          <w:delText>能使</w:delText>
        </w:r>
      </w:del>
      <w:ins w:id="171" w:author="Decheng Fan" w:date="2014-06-20T08:20:00Z">
        <w:r w:rsidR="00603874">
          <w:rPr>
            <w:rFonts w:eastAsia="宋体" w:hint="eastAsia"/>
          </w:rPr>
          <w:t>比起</w:t>
        </w:r>
      </w:ins>
      <w:del w:id="172" w:author="Decheng Fan" w:date="2014-06-20T08:20:00Z">
        <w:r w:rsidR="00F64E2A" w:rsidRPr="00E427DD" w:rsidDel="00603874">
          <w:rPr>
            <w:rFonts w:eastAsia="宋体"/>
          </w:rPr>
          <w:delText>我们更</w:delText>
        </w:r>
      </w:del>
      <w:r w:rsidR="00F64E2A" w:rsidRPr="00E427DD">
        <w:rPr>
          <w:rFonts w:eastAsia="宋体"/>
        </w:rPr>
        <w:t>有效率地实现</w:t>
      </w:r>
      <w:ins w:id="173" w:author="Decheng Fan" w:date="2014-06-20T08:22:00Z">
        <w:r w:rsidR="002668EE">
          <w:rPr>
            <w:rFonts w:eastAsia="宋体" w:hint="eastAsia"/>
          </w:rPr>
          <w:t>这</w:t>
        </w:r>
      </w:ins>
      <w:del w:id="174" w:author="Decheng Fan" w:date="2014-06-20T08:22:00Z">
        <w:r w:rsidR="00F64E2A" w:rsidRPr="00E427DD" w:rsidDel="002668EE">
          <w:rPr>
            <w:rFonts w:eastAsia="宋体"/>
          </w:rPr>
          <w:delText>一</w:delText>
        </w:r>
      </w:del>
      <w:r w:rsidR="00F64E2A" w:rsidRPr="00E427DD">
        <w:rPr>
          <w:rFonts w:eastAsia="宋体"/>
        </w:rPr>
        <w:t>些</w:t>
      </w:r>
      <w:del w:id="175" w:author="Decheng Fan" w:date="2014-06-20T08:20:00Z">
        <w:r w:rsidR="00F64E2A" w:rsidRPr="00E427DD" w:rsidDel="00603874">
          <w:rPr>
            <w:rFonts w:eastAsia="宋体"/>
          </w:rPr>
          <w:delText>事情</w:delText>
        </w:r>
      </w:del>
      <w:ins w:id="176" w:author="Decheng Fan" w:date="2014-06-20T08:22:00Z">
        <w:r w:rsidR="002668EE">
          <w:rPr>
            <w:rFonts w:eastAsia="宋体" w:hint="eastAsia"/>
          </w:rPr>
          <w:t>操作</w:t>
        </w:r>
      </w:ins>
      <w:ins w:id="177" w:author="Decheng Fan" w:date="2014-06-20T08:20:00Z">
        <w:r w:rsidR="00603874">
          <w:rPr>
            <w:rFonts w:eastAsia="宋体" w:hint="eastAsia"/>
          </w:rPr>
          <w:t>来得更重要</w:t>
        </w:r>
      </w:ins>
      <w:r w:rsidRPr="00E427DD">
        <w:rPr>
          <w:rFonts w:eastAsia="宋体"/>
        </w:rPr>
        <w:t>。</w:t>
      </w:r>
      <w:r w:rsidR="00F64E2A" w:rsidRPr="00E427DD">
        <w:rPr>
          <w:rFonts w:eastAsia="宋体" w:hint="eastAsia"/>
        </w:rPr>
        <w:t>毕竟</w:t>
      </w:r>
      <w:r w:rsidR="00F64E2A" w:rsidRPr="00E427DD">
        <w:rPr>
          <w:rFonts w:eastAsia="宋体"/>
        </w:rPr>
        <w:t>，</w:t>
      </w:r>
      <w:r w:rsidR="00F64E2A" w:rsidRPr="00E427DD">
        <w:rPr>
          <w:rFonts w:eastAsia="宋体" w:hint="eastAsia"/>
        </w:rPr>
        <w:t>编译</w:t>
      </w:r>
      <w:r w:rsidR="00F64E2A" w:rsidRPr="00E427DD">
        <w:rPr>
          <w:rFonts w:eastAsia="宋体"/>
        </w:rPr>
        <w:t>代码与执行测试套件</w:t>
      </w:r>
      <w:r w:rsidR="00F64E2A" w:rsidRPr="00E427DD">
        <w:rPr>
          <w:rFonts w:eastAsia="宋体" w:hint="eastAsia"/>
        </w:rPr>
        <w:t>往往</w:t>
      </w:r>
      <w:r w:rsidR="00F64E2A" w:rsidRPr="00E427DD">
        <w:rPr>
          <w:rFonts w:eastAsia="宋体"/>
        </w:rPr>
        <w:t>都是一些较慢的操作，所以我们</w:t>
      </w:r>
      <w:r w:rsidR="00F64E2A" w:rsidRPr="00E427DD">
        <w:rPr>
          <w:rFonts w:eastAsia="宋体" w:hint="eastAsia"/>
        </w:rPr>
        <w:t>总会</w:t>
      </w:r>
      <w:r w:rsidR="00F64E2A" w:rsidRPr="00E427DD">
        <w:rPr>
          <w:rFonts w:eastAsia="宋体"/>
        </w:rPr>
        <w:t>希望能尽可能地</w:t>
      </w:r>
      <w:commentRangeStart w:id="178"/>
      <w:del w:id="179" w:author="Decheng Fan" w:date="2014-06-20T08:22:00Z">
        <w:r w:rsidR="00F64E2A" w:rsidRPr="00E427DD" w:rsidDel="002668EE">
          <w:rPr>
            <w:rFonts w:eastAsia="宋体"/>
          </w:rPr>
          <w:delText>在这</w:delText>
        </w:r>
        <w:r w:rsidR="00F64E2A" w:rsidRPr="00E427DD" w:rsidDel="002668EE">
          <w:rPr>
            <w:rFonts w:eastAsia="宋体" w:hint="eastAsia"/>
          </w:rPr>
          <w:delText>上面</w:delText>
        </w:r>
      </w:del>
      <w:r w:rsidR="00F64E2A" w:rsidRPr="00E427DD">
        <w:rPr>
          <w:rFonts w:eastAsia="宋体"/>
        </w:rPr>
        <w:t>少</w:t>
      </w:r>
      <w:del w:id="180" w:author="Decheng Fan" w:date="2014-06-20T08:22:00Z">
        <w:r w:rsidR="00F64E2A" w:rsidRPr="00E427DD" w:rsidDel="002668EE">
          <w:rPr>
            <w:rFonts w:eastAsia="宋体" w:hint="eastAsia"/>
          </w:rPr>
          <w:delText>花一点时间</w:delText>
        </w:r>
      </w:del>
      <w:ins w:id="181" w:author="Decheng Fan" w:date="2014-06-20T08:22:00Z">
        <w:r w:rsidR="002668EE">
          <w:rPr>
            <w:rFonts w:eastAsia="宋体" w:hint="eastAsia"/>
          </w:rPr>
          <w:t>做几次</w:t>
        </w:r>
      </w:ins>
      <w:commentRangeEnd w:id="178"/>
      <w:ins w:id="182" w:author="Decheng Fan" w:date="2014-06-20T08:23:00Z">
        <w:r w:rsidR="00521EB0">
          <w:rPr>
            <w:rStyle w:val="af3"/>
          </w:rPr>
          <w:commentReference w:id="178"/>
        </w:r>
      </w:ins>
      <w:ins w:id="183" w:author="Decheng Fan" w:date="2014-06-20T08:22:00Z">
        <w:r w:rsidR="002668EE">
          <w:rPr>
            <w:rFonts w:eastAsia="宋体" w:hint="eastAsia"/>
          </w:rPr>
          <w:t>这样的事情</w:t>
        </w:r>
      </w:ins>
      <w:r w:rsidR="00F64E2A" w:rsidRPr="00E427DD">
        <w:rPr>
          <w:rFonts w:eastAsia="宋体"/>
        </w:rPr>
        <w:t>。</w:t>
      </w:r>
    </w:p>
    <w:tbl>
      <w:tblPr>
        <w:tblW w:w="871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712"/>
      </w:tblGrid>
      <w:tr w:rsidR="001A65B1" w:rsidRPr="001A65B1" w14:paraId="44F1B471" w14:textId="77777777" w:rsidTr="005B67FC"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AE8358" w14:textId="77777777" w:rsidR="001A65B1" w:rsidRPr="00E427DD" w:rsidRDefault="008118B0" w:rsidP="00032092">
            <w:pPr>
              <w:spacing w:after="156"/>
              <w:ind w:firstLineChars="0" w:firstLine="0"/>
              <w:rPr>
                <w:rFonts w:eastAsia="宋体"/>
                <w:b/>
                <w:bCs/>
                <w:color w:val="FFFFFF"/>
              </w:rPr>
            </w:pPr>
            <w:r w:rsidRPr="00E427DD">
              <w:rPr>
                <w:rFonts w:eastAsia="宋体" w:hint="eastAsia"/>
                <w:b/>
                <w:bCs/>
                <w:color w:val="FFFFFF"/>
              </w:rPr>
              <w:t>黑盒子专栏</w:t>
            </w:r>
            <w:r w:rsidRPr="00E427DD">
              <w:rPr>
                <w:rFonts w:eastAsia="宋体"/>
                <w:b/>
                <w:bCs/>
                <w:color w:val="FFFFFF"/>
              </w:rPr>
              <w:t>之：</w:t>
            </w:r>
            <w:r w:rsidR="003215AC" w:rsidRPr="00E427DD">
              <w:rPr>
                <w:b/>
                <w:bCs/>
                <w:color w:val="FFFFFF"/>
                <w:szCs w:val="21"/>
              </w:rPr>
              <w:t>bisect</w:t>
            </w:r>
          </w:p>
        </w:tc>
      </w:tr>
      <w:tr w:rsidR="001A65B1" w:rsidRPr="001A65B1" w14:paraId="34F99D8B" w14:textId="77777777" w:rsidTr="005B67FC">
        <w:tc>
          <w:tcPr>
            <w:tcW w:w="8712" w:type="dxa"/>
            <w:shd w:val="clear" w:color="auto" w:fill="CCCCCC"/>
          </w:tcPr>
          <w:p w14:paraId="07A42075" w14:textId="1AD3DB61" w:rsidR="008118B0" w:rsidRPr="00E427DD" w:rsidRDefault="003215AC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E427DD">
              <w:rPr>
                <w:rFonts w:eastAsia="宋体" w:hint="eastAsia"/>
                <w:b/>
                <w:bCs/>
                <w:sz w:val="18"/>
                <w:szCs w:val="18"/>
              </w:rPr>
              <w:t>二分搜索</w:t>
            </w:r>
            <w:r w:rsidRPr="00E427DD">
              <w:rPr>
                <w:rFonts w:eastAsia="宋体"/>
                <w:b/>
                <w:bCs/>
                <w:sz w:val="18"/>
                <w:szCs w:val="18"/>
              </w:rPr>
              <w:t>在许多</w:t>
            </w:r>
            <w:r w:rsidRPr="00E427DD">
              <w:rPr>
                <w:rFonts w:eastAsia="宋体" w:hint="eastAsia"/>
                <w:b/>
                <w:bCs/>
                <w:sz w:val="18"/>
                <w:szCs w:val="18"/>
              </w:rPr>
              <w:t>环境</w:t>
            </w:r>
            <w:r w:rsidRPr="00E427DD">
              <w:rPr>
                <w:rFonts w:eastAsia="宋体"/>
                <w:b/>
                <w:bCs/>
                <w:sz w:val="18"/>
                <w:szCs w:val="18"/>
              </w:rPr>
              <w:t>中都有应用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但在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Python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标准库中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，“在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一个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有序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序列上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搜索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某个值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”的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语义</w:t>
            </w:r>
            <w:ins w:id="184" w:author="Decheng Fan" w:date="2014-06-20T08:25:00Z">
              <w:r w:rsidR="00621DE0">
                <w:rPr>
                  <w:rFonts w:eastAsia="宋体" w:hint="eastAsia"/>
                  <w:b/>
                  <w:bCs/>
                  <w:sz w:val="18"/>
                  <w:szCs w:val="18"/>
                </w:rPr>
                <w:t>被</w:t>
              </w:r>
            </w:ins>
            <w:del w:id="185" w:author="Decheng Fan" w:date="2014-06-20T08:25:00Z">
              <w:r w:rsidR="00C97837" w:rsidRPr="00E427DD" w:rsidDel="00621DE0">
                <w:rPr>
                  <w:rFonts w:eastAsia="宋体"/>
                  <w:b/>
                  <w:bCs/>
                  <w:sz w:val="18"/>
                  <w:szCs w:val="18"/>
                </w:rPr>
                <w:delText>本</w:delText>
              </w:r>
            </w:del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直接做成了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模块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其中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就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包含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了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函数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它的作用</w:t>
            </w:r>
            <w:r w:rsidR="00C97837" w:rsidRPr="00E427DD">
              <w:rPr>
                <w:rFonts w:eastAsia="宋体" w:hint="eastAsia"/>
                <w:b/>
                <w:bCs/>
                <w:sz w:val="18"/>
                <w:szCs w:val="18"/>
              </w:rPr>
              <w:t>完全</w:t>
            </w:r>
            <w:r w:rsidR="00C97837" w:rsidRPr="00E427DD">
              <w:rPr>
                <w:rFonts w:eastAsia="宋体"/>
                <w:b/>
                <w:bCs/>
                <w:sz w:val="18"/>
                <w:szCs w:val="18"/>
              </w:rPr>
              <w:t>符合我们的预期：</w:t>
            </w:r>
          </w:p>
          <w:p w14:paraId="3E7DCDF8" w14:textId="77777777" w:rsidR="001A65B1" w:rsidRPr="00567E79" w:rsidRDefault="001A65B1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from</w:t>
            </w:r>
            <w:proofErr w:type="gramEnd"/>
            <w:r w:rsidRPr="00567E79">
              <w:rPr>
                <w:rFonts w:cs="Consolas"/>
              </w:rPr>
              <w:t xml:space="preserve"> bisect import bisect </w:t>
            </w:r>
          </w:p>
          <w:p w14:paraId="7B537609" w14:textId="77777777" w:rsidR="001A65B1" w:rsidRPr="00567E79" w:rsidRDefault="001A65B1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a</w:t>
            </w:r>
            <w:proofErr w:type="gramEnd"/>
            <w:r w:rsidRPr="00567E79">
              <w:rPr>
                <w:rFonts w:cs="Consolas"/>
              </w:rPr>
              <w:t xml:space="preserve"> = [0, 2, 3, 5, 6, 8, 8, 9] </w:t>
            </w:r>
          </w:p>
          <w:p w14:paraId="4BE43A65" w14:textId="77777777" w:rsidR="00C97837" w:rsidRPr="00567E79" w:rsidRDefault="001A65B1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bisect</w:t>
            </w:r>
            <w:proofErr w:type="gramEnd"/>
            <w:r w:rsidRPr="00567E79">
              <w:rPr>
                <w:rFonts w:cs="Consolas"/>
              </w:rPr>
              <w:t xml:space="preserve">(a, 5) </w:t>
            </w:r>
          </w:p>
          <w:p w14:paraId="0DA109BD" w14:textId="77777777" w:rsidR="001A65B1" w:rsidRPr="00567E79" w:rsidRDefault="001A65B1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lastRenderedPageBreak/>
              <w:t xml:space="preserve">4 </w:t>
            </w:r>
          </w:p>
          <w:p w14:paraId="75FF515A" w14:textId="0F16285A" w:rsidR="00FA4C92" w:rsidRPr="00E427DD" w:rsidRDefault="00C97837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E427DD">
              <w:rPr>
                <w:rFonts w:eastAsia="宋体" w:hint="eastAsia"/>
                <w:b/>
                <w:bCs/>
                <w:sz w:val="18"/>
                <w:szCs w:val="18"/>
              </w:rPr>
              <w:t>好吧</w:t>
            </w:r>
            <w:r w:rsidRPr="00E427DD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777785">
              <w:rPr>
                <w:rFonts w:eastAsia="宋体" w:hint="eastAsia"/>
                <w:b/>
                <w:bCs/>
                <w:sz w:val="18"/>
                <w:szCs w:val="18"/>
              </w:rPr>
              <w:t>也许</w:t>
            </w:r>
            <w:r w:rsidR="00777785">
              <w:rPr>
                <w:rFonts w:eastAsia="宋体"/>
                <w:b/>
                <w:bCs/>
                <w:sz w:val="18"/>
                <w:szCs w:val="18"/>
              </w:rPr>
              <w:t>不是</w:t>
            </w:r>
            <w:r w:rsidR="00777785" w:rsidRPr="00777785">
              <w:rPr>
                <w:rFonts w:eastAsia="宋体"/>
                <w:b/>
                <w:bCs/>
                <w:i/>
                <w:sz w:val="18"/>
                <w:szCs w:val="18"/>
              </w:rPr>
              <w:t>那一种</w:t>
            </w:r>
            <w:r w:rsidRPr="00E427DD">
              <w:rPr>
                <w:rFonts w:eastAsia="宋体"/>
                <w:b/>
                <w:bCs/>
                <w:sz w:val="18"/>
                <w:szCs w:val="18"/>
              </w:rPr>
              <w:t>预期</w:t>
            </w:r>
            <w:r w:rsidRPr="00E427DD">
              <w:rPr>
                <w:rFonts w:eastAsia="宋体"/>
                <w:b/>
                <w:bCs/>
                <w:sz w:val="18"/>
                <w:szCs w:val="18"/>
              </w:rPr>
              <w:t>……</w:t>
            </w:r>
            <w:r w:rsidR="00777785">
              <w:rPr>
                <w:rFonts w:eastAsia="宋体" w:hint="eastAsia"/>
                <w:b/>
                <w:bCs/>
                <w:sz w:val="18"/>
                <w:szCs w:val="18"/>
              </w:rPr>
              <w:t>因为</w:t>
            </w:r>
            <w:r w:rsidRPr="00E427DD">
              <w:rPr>
                <w:rFonts w:eastAsia="宋体" w:hint="eastAsia"/>
                <w:b/>
                <w:bCs/>
                <w:sz w:val="18"/>
                <w:szCs w:val="18"/>
              </w:rPr>
              <w:t>它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并没有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返回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现有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的那个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5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位置，</w:t>
            </w:r>
            <w:ins w:id="186" w:author="Decheng Fan" w:date="2014-06-20T08:26:00Z">
              <w:r w:rsidR="00621DE0">
                <w:rPr>
                  <w:rFonts w:eastAsia="宋体" w:hint="eastAsia"/>
                  <w:b/>
                  <w:bCs/>
                  <w:sz w:val="18"/>
                  <w:szCs w:val="18"/>
                </w:rPr>
                <w:t>返回了可以</w:t>
              </w:r>
            </w:ins>
            <w:del w:id="187" w:author="Decheng Fan" w:date="2014-06-20T08:26:00Z">
              <w:r w:rsidR="00FA4C92" w:rsidRPr="00E427DD" w:rsidDel="00621DE0">
                <w:rPr>
                  <w:rFonts w:eastAsia="宋体"/>
                  <w:b/>
                  <w:bCs/>
                  <w:sz w:val="18"/>
                  <w:szCs w:val="18"/>
                </w:rPr>
                <w:delText>而是</w:delText>
              </w:r>
            </w:del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插入</w:t>
            </w:r>
            <w:del w:id="188" w:author="Decheng Fan" w:date="2014-06-20T08:26:00Z">
              <w:r w:rsidR="00FA4C92" w:rsidRPr="00E427DD" w:rsidDel="00621DE0">
                <w:rPr>
                  <w:rFonts w:eastAsia="宋体"/>
                  <w:b/>
                  <w:bCs/>
                  <w:sz w:val="18"/>
                  <w:szCs w:val="18"/>
                </w:rPr>
                <w:delText>了</w:delText>
              </w:r>
            </w:del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一个新的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5</w:t>
            </w:r>
            <w:del w:id="189" w:author="Decheng Fan" w:date="2014-06-20T08:26:00Z">
              <w:r w:rsidR="00FA4C92" w:rsidRPr="00E427DD" w:rsidDel="00621DE0">
                <w:rPr>
                  <w:rFonts w:eastAsia="宋体" w:hint="eastAsia"/>
                  <w:b/>
                  <w:bCs/>
                  <w:sz w:val="18"/>
                  <w:szCs w:val="18"/>
                </w:rPr>
                <w:delText>，</w:delText>
              </w:r>
              <w:r w:rsidR="00FA4C92" w:rsidRPr="00E427DD" w:rsidDel="00621DE0">
                <w:rPr>
                  <w:rFonts w:eastAsia="宋体"/>
                  <w:b/>
                  <w:bCs/>
                  <w:sz w:val="18"/>
                  <w:szCs w:val="18"/>
                </w:rPr>
                <w:delText>然后再返回这个</w:delText>
              </w:r>
              <w:r w:rsidR="00FA4C92" w:rsidRPr="00E427DD" w:rsidDel="00621DE0">
                <w:rPr>
                  <w:rFonts w:eastAsia="宋体" w:hint="eastAsia"/>
                  <w:b/>
                  <w:bCs/>
                  <w:sz w:val="18"/>
                  <w:szCs w:val="18"/>
                </w:rPr>
                <w:delText>5</w:delText>
              </w:r>
            </w:del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位置，并确保</w:t>
            </w:r>
            <w:r w:rsidR="00777785">
              <w:rPr>
                <w:rFonts w:eastAsia="宋体" w:hint="eastAsia"/>
                <w:b/>
                <w:bCs/>
                <w:sz w:val="18"/>
                <w:szCs w:val="18"/>
              </w:rPr>
              <w:t>其</w:t>
            </w:r>
            <w:r w:rsidR="00777785">
              <w:rPr>
                <w:rFonts w:eastAsia="宋体"/>
                <w:b/>
                <w:bCs/>
                <w:sz w:val="18"/>
                <w:szCs w:val="18"/>
              </w:rPr>
              <w:t>位于</w:t>
            </w:r>
            <w:r w:rsidR="00FC33A7">
              <w:rPr>
                <w:rFonts w:eastAsia="宋体" w:hint="eastAsia"/>
                <w:b/>
                <w:bCs/>
                <w:sz w:val="18"/>
                <w:szCs w:val="18"/>
              </w:rPr>
              <w:t>（那个</w:t>
            </w:r>
            <w:r w:rsidR="00FC33A7">
              <w:rPr>
                <w:rFonts w:eastAsia="宋体"/>
                <w:b/>
                <w:bCs/>
                <w:sz w:val="18"/>
                <w:szCs w:val="18"/>
              </w:rPr>
              <w:t>值相等的</w:t>
            </w:r>
            <w:r w:rsidR="00FC33A7">
              <w:rPr>
                <w:rFonts w:eastAsia="宋体" w:hint="eastAsia"/>
                <w:b/>
                <w:bCs/>
                <w:sz w:val="18"/>
                <w:szCs w:val="18"/>
              </w:rPr>
              <w:t>）现有</w:t>
            </w:r>
            <w:r w:rsidR="00FC33A7">
              <w:rPr>
                <w:rFonts w:eastAsia="宋体"/>
                <w:b/>
                <w:bCs/>
                <w:sz w:val="18"/>
                <w:szCs w:val="18"/>
              </w:rPr>
              <w:t>项</w:t>
            </w:r>
            <w:r w:rsidR="00B90DEF" w:rsidRPr="00B90DEF">
              <w:rPr>
                <w:rFonts w:eastAsia="宋体" w:hint="eastAsia"/>
                <w:b/>
                <w:bCs/>
                <w:i/>
                <w:sz w:val="18"/>
                <w:szCs w:val="18"/>
              </w:rPr>
              <w:t>之后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777785">
              <w:rPr>
                <w:rFonts w:eastAsia="宋体" w:hint="eastAsia"/>
                <w:b/>
                <w:bCs/>
                <w:sz w:val="18"/>
                <w:szCs w:val="18"/>
              </w:rPr>
              <w:t>而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事实上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也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只是</w:t>
            </w:r>
            <w:r w:rsidR="00FA4C92" w:rsidRPr="008118B0">
              <w:rPr>
                <w:b/>
                <w:bCs/>
                <w:sz w:val="18"/>
                <w:szCs w:val="18"/>
              </w:rPr>
              <w:t>bisect_right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函数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的一个别名，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该模块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中还有一个</w:t>
            </w:r>
            <w:r w:rsidR="00FA4C92">
              <w:rPr>
                <w:b/>
                <w:bCs/>
                <w:sz w:val="18"/>
                <w:szCs w:val="18"/>
              </w:rPr>
              <w:t>bisect_</w:t>
            </w:r>
            <w:r w:rsidR="00FA4C92" w:rsidRPr="00E427DD">
              <w:rPr>
                <w:rFonts w:eastAsia="宋体" w:hint="eastAsia"/>
                <w:b/>
                <w:bCs/>
                <w:sz w:val="18"/>
                <w:szCs w:val="18"/>
              </w:rPr>
              <w:t>left</w:t>
            </w:r>
            <w:r w:rsidR="00FA4C92" w:rsidRPr="00E427DD">
              <w:rPr>
                <w:rFonts w:eastAsia="宋体"/>
                <w:b/>
                <w:bCs/>
                <w:sz w:val="18"/>
                <w:szCs w:val="18"/>
              </w:rPr>
              <w:t>函数：</w:t>
            </w:r>
          </w:p>
          <w:p w14:paraId="5EE0E4A7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from</w:t>
            </w:r>
            <w:proofErr w:type="gramEnd"/>
            <w:r w:rsidRPr="00567E79">
              <w:rPr>
                <w:rFonts w:cs="Consolas"/>
              </w:rPr>
              <w:t xml:space="preserve"> bisect import bisect_left </w:t>
            </w:r>
          </w:p>
          <w:p w14:paraId="74B0B75A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bisect</w:t>
            </w:r>
            <w:proofErr w:type="gramEnd"/>
            <w:r w:rsidRPr="00567E79">
              <w:rPr>
                <w:rFonts w:cs="Consolas"/>
              </w:rPr>
              <w:t xml:space="preserve">_left(a, 5) </w:t>
            </w:r>
          </w:p>
          <w:p w14:paraId="3A76EBFC" w14:textId="77777777" w:rsidR="001A65B1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3 </w:t>
            </w:r>
          </w:p>
          <w:p w14:paraId="7F47F8C9" w14:textId="37D18201" w:rsidR="00FC33A7" w:rsidRPr="00802314" w:rsidRDefault="00B90DEF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如今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由于速度原因，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模块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是用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C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来实现的，但在早期版本中（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Python</w:t>
            </w:r>
            <w:ins w:id="190" w:author="Decheng Fan" w:date="2014-06-20T08:27:00Z">
              <w:r w:rsidR="00980D15">
                <w:rPr>
                  <w:rFonts w:eastAsia="宋体"/>
                  <w:b/>
                  <w:bCs/>
                  <w:sz w:val="18"/>
                  <w:szCs w:val="18"/>
                </w:rPr>
                <w:t xml:space="preserve"> </w:t>
              </w:r>
            </w:ins>
            <w:r w:rsidRPr="00802314">
              <w:rPr>
                <w:rFonts w:eastAsia="宋体"/>
                <w:b/>
                <w:bCs/>
                <w:sz w:val="18"/>
                <w:szCs w:val="18"/>
              </w:rPr>
              <w:t>2.4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之前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它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其实是一个纯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Python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模块，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其</w:t>
            </w:r>
            <w:r w:rsidRPr="008118B0">
              <w:rPr>
                <w:b/>
                <w:bCs/>
                <w:sz w:val="18"/>
                <w:szCs w:val="18"/>
              </w:rPr>
              <w:t>bisect_right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函数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的代码如下（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注释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是我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加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的）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：</w:t>
            </w:r>
          </w:p>
          <w:p w14:paraId="072039D9" w14:textId="77777777" w:rsidR="008118B0" w:rsidRPr="00567E79" w:rsidRDefault="00612EB7" w:rsidP="00075768">
            <w:pPr>
              <w:pStyle w:val="ad"/>
              <w:rPr>
                <w:rFonts w:cs="Consolas"/>
              </w:rPr>
            </w:pPr>
            <w:proofErr w:type="gramStart"/>
            <w:r w:rsidRPr="00567E79">
              <w:rPr>
                <w:rFonts w:cs="Consolas"/>
              </w:rPr>
              <w:t>def</w:t>
            </w:r>
            <w:proofErr w:type="gramEnd"/>
            <w:r w:rsidRPr="00567E79">
              <w:rPr>
                <w:rFonts w:cs="Consolas"/>
              </w:rPr>
              <w:t xml:space="preserve"> bisect_right(a, x, lo=0, hi=None):</w:t>
            </w:r>
          </w:p>
          <w:p w14:paraId="7A57F300" w14:textId="77777777" w:rsidR="008118B0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     </w:t>
            </w:r>
            <w:proofErr w:type="gramStart"/>
            <w:r w:rsidRPr="00567E79">
              <w:rPr>
                <w:rFonts w:cs="Consolas"/>
              </w:rPr>
              <w:t>if</w:t>
            </w:r>
            <w:proofErr w:type="gramEnd"/>
            <w:r w:rsidRPr="00567E79">
              <w:rPr>
                <w:rFonts w:cs="Consolas"/>
              </w:rPr>
              <w:t xml:space="preserve"> hi is None:                         # Searching to the end</w:t>
            </w:r>
          </w:p>
          <w:p w14:paraId="1B12378B" w14:textId="77777777" w:rsidR="008118B0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     </w:t>
            </w:r>
            <w:r w:rsidR="003215AC" w:rsidRPr="00567E79">
              <w:rPr>
                <w:rFonts w:cs="Consolas"/>
              </w:rPr>
              <w:t xml:space="preserve">     </w:t>
            </w:r>
            <w:proofErr w:type="gramStart"/>
            <w:r w:rsidRPr="00567E79">
              <w:rPr>
                <w:rFonts w:cs="Consolas"/>
              </w:rPr>
              <w:t>hi</w:t>
            </w:r>
            <w:proofErr w:type="gramEnd"/>
            <w:r w:rsidRPr="00567E79">
              <w:rPr>
                <w:rFonts w:cs="Consolas"/>
              </w:rPr>
              <w:t xml:space="preserve"> = len(a) </w:t>
            </w:r>
          </w:p>
          <w:p w14:paraId="24E9A2BE" w14:textId="77777777" w:rsidR="008118B0" w:rsidRPr="00567E79" w:rsidRDefault="00612EB7" w:rsidP="00075768">
            <w:pPr>
              <w:pStyle w:val="ad"/>
              <w:ind w:firstLineChars="250" w:firstLine="450"/>
              <w:rPr>
                <w:rFonts w:cs="Consolas"/>
              </w:rPr>
            </w:pPr>
            <w:proofErr w:type="gramStart"/>
            <w:r w:rsidRPr="00567E79">
              <w:rPr>
                <w:rFonts w:cs="Consolas"/>
              </w:rPr>
              <w:t>while</w:t>
            </w:r>
            <w:proofErr w:type="gramEnd"/>
            <w:r w:rsidRPr="00567E79">
              <w:rPr>
                <w:rFonts w:cs="Consolas"/>
              </w:rPr>
              <w:t xml:space="preserve"> lo &lt; hi:   </w:t>
            </w:r>
            <w:r w:rsidR="008118B0" w:rsidRPr="00567E79">
              <w:rPr>
                <w:rFonts w:cs="Consolas"/>
              </w:rPr>
              <w:t xml:space="preserve">  </w:t>
            </w:r>
            <w:r w:rsidRPr="00567E79">
              <w:rPr>
                <w:rFonts w:cs="Consolas"/>
              </w:rPr>
              <w:t xml:space="preserve">                    # More than one possibility</w:t>
            </w:r>
          </w:p>
          <w:p w14:paraId="3215254C" w14:textId="77777777" w:rsidR="008118B0" w:rsidRPr="00567E79" w:rsidRDefault="00612EB7" w:rsidP="00075768">
            <w:pPr>
              <w:pStyle w:val="ad"/>
              <w:ind w:firstLineChars="250" w:firstLine="450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     </w:t>
            </w:r>
            <w:proofErr w:type="gramStart"/>
            <w:r w:rsidRPr="00567E79">
              <w:rPr>
                <w:rFonts w:cs="Consolas"/>
              </w:rPr>
              <w:t>mid</w:t>
            </w:r>
            <w:proofErr w:type="gramEnd"/>
            <w:r w:rsidRPr="00567E79">
              <w:rPr>
                <w:rFonts w:cs="Consolas"/>
              </w:rPr>
              <w:t xml:space="preserve"> = (lo+hi)//2                 </w:t>
            </w:r>
            <w:r w:rsidR="008118B0" w:rsidRPr="00567E79">
              <w:rPr>
                <w:rFonts w:cs="Consolas"/>
              </w:rPr>
              <w:t xml:space="preserve"> </w:t>
            </w:r>
            <w:r w:rsidRPr="00567E79">
              <w:rPr>
                <w:rFonts w:cs="Consolas"/>
              </w:rPr>
              <w:t># Bisect (find midpoint)</w:t>
            </w:r>
          </w:p>
          <w:p w14:paraId="70449904" w14:textId="77777777" w:rsidR="003215AC" w:rsidRPr="00567E79" w:rsidRDefault="00612EB7" w:rsidP="00075768">
            <w:pPr>
              <w:pStyle w:val="ad"/>
              <w:ind w:firstLineChars="250" w:firstLine="450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     </w:t>
            </w:r>
            <w:proofErr w:type="gramStart"/>
            <w:r w:rsidRPr="00567E79">
              <w:rPr>
                <w:rFonts w:cs="Consolas"/>
              </w:rPr>
              <w:t>if</w:t>
            </w:r>
            <w:proofErr w:type="gramEnd"/>
            <w:r w:rsidRPr="00567E79">
              <w:rPr>
                <w:rFonts w:cs="Consolas"/>
              </w:rPr>
              <w:t xml:space="preserve"> x &lt; a[mid]: hi = mid          # Value &lt; middle? Go left</w:t>
            </w:r>
          </w:p>
          <w:p w14:paraId="12AF2871" w14:textId="77777777" w:rsidR="003215AC" w:rsidRPr="00567E79" w:rsidRDefault="00612EB7" w:rsidP="00075768">
            <w:pPr>
              <w:pStyle w:val="ad"/>
              <w:ind w:firstLineChars="250" w:firstLine="450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     </w:t>
            </w:r>
            <w:proofErr w:type="gramStart"/>
            <w:r w:rsidRPr="00567E79">
              <w:rPr>
                <w:rFonts w:cs="Consolas"/>
              </w:rPr>
              <w:t>else</w:t>
            </w:r>
            <w:proofErr w:type="gramEnd"/>
            <w:r w:rsidRPr="00567E79">
              <w:rPr>
                <w:rFonts w:cs="Consolas"/>
              </w:rPr>
              <w:t>: lo = mid+1                  # Otherwise: go right</w:t>
            </w:r>
          </w:p>
          <w:p w14:paraId="64AF1F6F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     </w:t>
            </w:r>
            <w:proofErr w:type="gramStart"/>
            <w:r w:rsidRPr="00567E79">
              <w:rPr>
                <w:rFonts w:cs="Consolas"/>
              </w:rPr>
              <w:t>return</w:t>
            </w:r>
            <w:proofErr w:type="gramEnd"/>
            <w:r w:rsidRPr="00567E79">
              <w:rPr>
                <w:rFonts w:cs="Consolas"/>
              </w:rPr>
              <w:t xml:space="preserve"> lo </w:t>
            </w:r>
          </w:p>
          <w:p w14:paraId="2D55E1DB" w14:textId="77777777" w:rsidR="00FC33A7" w:rsidRPr="00802314" w:rsidRDefault="00B90DEF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如您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所见，该实现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采用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的是迭代操作，但它与递归版实现完全等效。</w:t>
            </w:r>
          </w:p>
          <w:p w14:paraId="52C6640D" w14:textId="3A0E31F8" w:rsidR="00FC33A7" w:rsidRPr="00802314" w:rsidRDefault="00EC3632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191" w:author="杰 凌" w:date="2014-07-17T01:57:00Z">
                <w:pPr>
                  <w:spacing w:after="156"/>
                  <w:ind w:firstLine="390"/>
                </w:pPr>
              </w:pPrChange>
            </w:pP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此外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，在该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模块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中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还有一对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非常实用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的函数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：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即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insort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insort_right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函数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的别名）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与</w:t>
            </w:r>
            <w:r w:rsidRPr="00EC3632">
              <w:rPr>
                <w:rFonts w:eastAsia="宋体"/>
                <w:b/>
                <w:bCs/>
                <w:sz w:val="18"/>
                <w:szCs w:val="18"/>
              </w:rPr>
              <w:t>insort</w:t>
            </w:r>
            <w:r>
              <w:rPr>
                <w:rFonts w:eastAsia="宋体"/>
                <w:b/>
                <w:bCs/>
                <w:sz w:val="18"/>
                <w:szCs w:val="18"/>
              </w:rPr>
              <w:t>_left</w:t>
            </w:r>
            <w:r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>
              <w:rPr>
                <w:rFonts w:eastAsia="宋体"/>
                <w:b/>
                <w:bCs/>
                <w:sz w:val="18"/>
                <w:szCs w:val="18"/>
              </w:rPr>
              <w:t>这两个</w:t>
            </w:r>
            <w:r>
              <w:rPr>
                <w:rFonts w:eastAsia="宋体" w:hint="eastAsia"/>
                <w:b/>
                <w:bCs/>
                <w:sz w:val="18"/>
                <w:szCs w:val="18"/>
              </w:rPr>
              <w:t>函数</w:t>
            </w:r>
            <w:r>
              <w:rPr>
                <w:rFonts w:eastAsia="宋体"/>
                <w:b/>
                <w:bCs/>
                <w:sz w:val="18"/>
                <w:szCs w:val="18"/>
              </w:rPr>
              <w:t>也会</w:t>
            </w:r>
            <w:r>
              <w:rPr>
                <w:rFonts w:eastAsia="宋体" w:hint="eastAsia"/>
                <w:b/>
                <w:bCs/>
                <w:sz w:val="18"/>
                <w:szCs w:val="18"/>
              </w:rPr>
              <w:t>像</w:t>
            </w:r>
            <w:r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>
              <w:rPr>
                <w:rFonts w:eastAsia="宋体"/>
                <w:b/>
                <w:bCs/>
                <w:sz w:val="18"/>
                <w:szCs w:val="18"/>
              </w:rPr>
              <w:t>函数一样找出相关</w:t>
            </w:r>
            <w:r>
              <w:rPr>
                <w:rFonts w:eastAsia="宋体" w:hint="eastAsia"/>
                <w:b/>
                <w:bCs/>
                <w:sz w:val="18"/>
                <w:szCs w:val="18"/>
              </w:rPr>
              <w:t>元素</w:t>
            </w:r>
            <w:r>
              <w:rPr>
                <w:rFonts w:eastAsia="宋体"/>
                <w:b/>
                <w:bCs/>
                <w:sz w:val="18"/>
                <w:szCs w:val="18"/>
              </w:rPr>
              <w:t>的</w:t>
            </w:r>
            <w:r>
              <w:rPr>
                <w:rFonts w:eastAsia="宋体" w:hint="eastAsia"/>
                <w:b/>
                <w:bCs/>
                <w:sz w:val="18"/>
                <w:szCs w:val="18"/>
              </w:rPr>
              <w:t>正确</w:t>
            </w:r>
            <w:r>
              <w:rPr>
                <w:rFonts w:eastAsia="宋体"/>
                <w:b/>
                <w:bCs/>
                <w:sz w:val="18"/>
                <w:szCs w:val="18"/>
              </w:rPr>
              <w:t>位置</w:t>
            </w:r>
            <w:r w:rsidR="00F3498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del w:id="192" w:author="Decheng Fan" w:date="2014-06-20T12:21:00Z">
              <w:r w:rsidR="00F3498D" w:rsidDel="00526EC4">
                <w:rPr>
                  <w:rFonts w:eastAsia="宋体" w:hint="eastAsia"/>
                  <w:b/>
                  <w:bCs/>
                  <w:sz w:val="18"/>
                  <w:szCs w:val="18"/>
                </w:rPr>
                <w:delText>然后</w:delText>
              </w:r>
            </w:del>
            <w:ins w:id="193" w:author="Decheng Fan" w:date="2014-06-20T12:21:00Z">
              <w:r w:rsidR="00526EC4">
                <w:rPr>
                  <w:rFonts w:eastAsia="宋体" w:hint="eastAsia"/>
                  <w:b/>
                  <w:bCs/>
                  <w:sz w:val="18"/>
                  <w:szCs w:val="18"/>
                </w:rPr>
                <w:t>并且会</w:t>
              </w:r>
            </w:ins>
            <w:r w:rsidR="00F3498D">
              <w:rPr>
                <w:rFonts w:eastAsia="宋体"/>
                <w:b/>
                <w:bCs/>
                <w:sz w:val="18"/>
                <w:szCs w:val="18"/>
              </w:rPr>
              <w:t>将其插入进去。虽然</w:t>
            </w:r>
            <w:r w:rsidR="00F3498D">
              <w:rPr>
                <w:rFonts w:eastAsia="宋体" w:hint="eastAsia"/>
                <w:b/>
                <w:bCs/>
                <w:sz w:val="18"/>
                <w:szCs w:val="18"/>
              </w:rPr>
              <w:t>插入</w:t>
            </w:r>
            <w:r w:rsidR="00F3498D">
              <w:rPr>
                <w:rFonts w:eastAsia="宋体"/>
                <w:b/>
                <w:bCs/>
                <w:sz w:val="18"/>
                <w:szCs w:val="18"/>
              </w:rPr>
              <w:t>操作本身依然是线性级的，但至少其中的搜索操作是</w:t>
            </w:r>
            <w:commentRangeStart w:id="194"/>
            <w:del w:id="195" w:author="Decheng Fan" w:date="2014-06-20T12:22:00Z">
              <w:r w:rsidR="00F3498D" w:rsidDel="000B3894">
                <w:rPr>
                  <w:rFonts w:eastAsia="宋体"/>
                  <w:b/>
                  <w:bCs/>
                  <w:sz w:val="18"/>
                  <w:szCs w:val="18"/>
                </w:rPr>
                <w:delText>线性</w:delText>
              </w:r>
            </w:del>
            <w:r w:rsidR="00F3498D">
              <w:rPr>
                <w:rFonts w:eastAsia="宋体"/>
                <w:b/>
                <w:bCs/>
                <w:sz w:val="18"/>
                <w:szCs w:val="18"/>
              </w:rPr>
              <w:t>对数</w:t>
            </w:r>
            <w:r w:rsidR="00F3498D">
              <w:rPr>
                <w:rFonts w:eastAsia="宋体" w:hint="eastAsia"/>
                <w:b/>
                <w:bCs/>
                <w:sz w:val="18"/>
                <w:szCs w:val="18"/>
              </w:rPr>
              <w:t>级</w:t>
            </w:r>
            <w:commentRangeEnd w:id="194"/>
            <w:r w:rsidR="000B3894">
              <w:rPr>
                <w:rStyle w:val="af3"/>
              </w:rPr>
              <w:commentReference w:id="194"/>
            </w:r>
            <w:r w:rsidR="00F3498D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F3498D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="00F3498D">
              <w:rPr>
                <w:rFonts w:eastAsia="宋体" w:hint="eastAsia"/>
                <w:b/>
                <w:bCs/>
                <w:sz w:val="18"/>
                <w:szCs w:val="18"/>
              </w:rPr>
              <w:t>其实，</w:t>
            </w:r>
            <w:r w:rsidR="00F3498D">
              <w:rPr>
                <w:rFonts w:eastAsia="宋体"/>
                <w:b/>
                <w:bCs/>
                <w:sz w:val="18"/>
                <w:szCs w:val="18"/>
              </w:rPr>
              <w:t>插入操作的</w:t>
            </w:r>
            <w:r w:rsidR="00F3498D">
              <w:rPr>
                <w:rFonts w:eastAsia="宋体" w:hint="eastAsia"/>
                <w:b/>
                <w:bCs/>
                <w:sz w:val="18"/>
                <w:szCs w:val="18"/>
              </w:rPr>
              <w:t>实际</w:t>
            </w:r>
            <w:r w:rsidR="00F3498D">
              <w:rPr>
                <w:rFonts w:eastAsia="宋体"/>
                <w:b/>
                <w:bCs/>
                <w:sz w:val="18"/>
                <w:szCs w:val="18"/>
              </w:rPr>
              <w:t>实现也非常高效</w:t>
            </w:r>
            <w:r w:rsidR="00F3498D">
              <w:rPr>
                <w:rFonts w:eastAsia="宋体" w:hint="eastAsia"/>
                <w:b/>
                <w:bCs/>
                <w:sz w:val="18"/>
                <w:szCs w:val="18"/>
              </w:rPr>
              <w:t>）。</w:t>
            </w:r>
          </w:p>
          <w:p w14:paraId="1FF92A3B" w14:textId="0E84968E" w:rsidR="00EC3632" w:rsidRPr="00802314" w:rsidRDefault="009D60F7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196" w:author="杰 凌" w:date="2014-07-17T01:57:00Z">
                <w:pPr>
                  <w:spacing w:after="156"/>
                  <w:ind w:firstLine="390"/>
                </w:pPr>
              </w:pPrChange>
            </w:pP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但不幸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的是，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库中的各种函数都不支持</w:t>
            </w:r>
            <w:commentRangeStart w:id="197"/>
            <w:del w:id="198" w:author="Decheng Fan" w:date="2014-06-20T12:23:00Z">
              <w:r w:rsidRPr="00802314" w:rsidDel="006B3E34">
                <w:rPr>
                  <w:rFonts w:eastAsia="宋体" w:hint="eastAsia"/>
                  <w:b/>
                  <w:bCs/>
                  <w:sz w:val="18"/>
                  <w:szCs w:val="18"/>
                </w:rPr>
                <w:delText>键值</w:delText>
              </w:r>
            </w:del>
            <w:ins w:id="199" w:author="Decheng Fan" w:date="2014-06-20T12:23:00Z">
              <w:r w:rsidR="006B3E34">
                <w:rPr>
                  <w:rFonts w:eastAsia="宋体" w:hint="eastAsia"/>
                  <w:b/>
                  <w:bCs/>
                  <w:sz w:val="18"/>
                  <w:szCs w:val="18"/>
                </w:rPr>
                <w:t>key</w:t>
              </w:r>
              <w:commentRangeEnd w:id="197"/>
              <w:r w:rsidR="006B3E34">
                <w:rPr>
                  <w:rStyle w:val="af3"/>
                </w:rPr>
                <w:commentReference w:id="197"/>
              </w:r>
            </w:ins>
            <w:r w:rsidRPr="00802314">
              <w:rPr>
                <w:rFonts w:eastAsia="宋体"/>
                <w:b/>
                <w:bCs/>
                <w:sz w:val="18"/>
                <w:szCs w:val="18"/>
              </w:rPr>
              <w:t>参数</w:t>
            </w:r>
            <w:r w:rsidR="00C77B85" w:rsidRPr="00802314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C77B85" w:rsidRPr="00802314">
              <w:rPr>
                <w:rFonts w:eastAsia="宋体"/>
                <w:b/>
                <w:bCs/>
                <w:sz w:val="18"/>
                <w:szCs w:val="18"/>
              </w:rPr>
              <w:t>操作</w:t>
            </w:r>
            <w:r w:rsidR="00C77B85" w:rsidRPr="00802314">
              <w:rPr>
                <w:rFonts w:eastAsia="宋体" w:hint="eastAsia"/>
                <w:b/>
                <w:bCs/>
                <w:sz w:val="18"/>
                <w:szCs w:val="18"/>
              </w:rPr>
              <w:t>，就像我们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在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list.sort()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函数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里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所</w:t>
            </w:r>
            <w:r w:rsidR="00C77B85" w:rsidRPr="00802314">
              <w:rPr>
                <w:rFonts w:eastAsia="宋体" w:hint="eastAsia"/>
                <w:b/>
                <w:bCs/>
                <w:sz w:val="18"/>
                <w:szCs w:val="18"/>
              </w:rPr>
              <w:t>做</w:t>
            </w:r>
            <w:r w:rsidR="00C77B85" w:rsidRPr="00802314">
              <w:rPr>
                <w:rFonts w:eastAsia="宋体"/>
                <w:b/>
                <w:bCs/>
                <w:sz w:val="18"/>
                <w:szCs w:val="18"/>
              </w:rPr>
              <w:t>的那样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我们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可以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将类似这样的功能称之为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“装饰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→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排序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→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去除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装饰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”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其实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在这里，应该是</w:t>
            </w:r>
            <w:r w:rsidRPr="009D60F7">
              <w:rPr>
                <w:rFonts w:eastAsia="宋体" w:hint="eastAsia"/>
                <w:b/>
                <w:bCs/>
                <w:sz w:val="18"/>
                <w:szCs w:val="18"/>
              </w:rPr>
              <w:t>“装饰</w:t>
            </w:r>
            <w:r w:rsidRPr="009D60F7">
              <w:rPr>
                <w:rFonts w:eastAsia="宋体"/>
                <w:b/>
                <w:bCs/>
                <w:sz w:val="18"/>
                <w:szCs w:val="18"/>
              </w:rPr>
              <w:t>→</w:t>
            </w:r>
            <w:r>
              <w:rPr>
                <w:rFonts w:eastAsia="宋体" w:hint="eastAsia"/>
                <w:b/>
                <w:bCs/>
                <w:sz w:val="18"/>
                <w:szCs w:val="18"/>
              </w:rPr>
              <w:t>搜索</w:t>
            </w:r>
            <w:r w:rsidRPr="009D60F7">
              <w:rPr>
                <w:rFonts w:eastAsia="宋体"/>
                <w:b/>
                <w:bCs/>
                <w:sz w:val="18"/>
                <w:szCs w:val="18"/>
              </w:rPr>
              <w:t>→</w:t>
            </w:r>
            <w:r w:rsidRPr="009D60F7">
              <w:rPr>
                <w:rFonts w:eastAsia="宋体" w:hint="eastAsia"/>
                <w:b/>
                <w:bCs/>
                <w:sz w:val="18"/>
                <w:szCs w:val="18"/>
              </w:rPr>
              <w:t>去除</w:t>
            </w:r>
            <w:r w:rsidRPr="009D60F7">
              <w:rPr>
                <w:rFonts w:eastAsia="宋体"/>
                <w:b/>
                <w:bCs/>
                <w:sz w:val="18"/>
                <w:szCs w:val="18"/>
              </w:rPr>
              <w:t>装饰</w:t>
            </w:r>
            <w:r w:rsidRPr="009D60F7">
              <w:rPr>
                <w:rFonts w:eastAsia="宋体" w:hint="eastAsia"/>
                <w:b/>
                <w:bCs/>
                <w:sz w:val="18"/>
                <w:szCs w:val="18"/>
              </w:rPr>
              <w:t>”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模式，简称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DSU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（</w:t>
            </w:r>
            <w:r>
              <w:rPr>
                <w:b/>
                <w:bCs/>
                <w:sz w:val="18"/>
                <w:szCs w:val="18"/>
              </w:rPr>
              <w:t>Decorate→S</w:t>
            </w:r>
            <w:r w:rsidRPr="008118B0">
              <w:rPr>
                <w:b/>
                <w:bCs/>
                <w:sz w:val="18"/>
                <w:szCs w:val="18"/>
              </w:rPr>
              <w:t>ort</w:t>
            </w:r>
            <w:r>
              <w:rPr>
                <w:b/>
                <w:bCs/>
                <w:sz w:val="18"/>
                <w:szCs w:val="18"/>
              </w:rPr>
              <w:t>→U</w:t>
            </w:r>
            <w:r w:rsidRPr="008118B0">
              <w:rPr>
                <w:b/>
                <w:bCs/>
                <w:sz w:val="18"/>
                <w:szCs w:val="18"/>
              </w:rPr>
              <w:t>ndecorate</w:t>
            </w: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）。</w:t>
            </w:r>
            <w:r w:rsidR="00C77B85" w:rsidRPr="00802314">
              <w:rPr>
                <w:rFonts w:eastAsia="宋体" w:hint="eastAsia"/>
                <w:b/>
                <w:bCs/>
                <w:sz w:val="18"/>
                <w:szCs w:val="18"/>
              </w:rPr>
              <w:t>像这样</w:t>
            </w:r>
            <w:r w:rsidR="00C77B85" w:rsidRPr="00802314">
              <w:rPr>
                <w:rFonts w:eastAsia="宋体"/>
                <w:b/>
                <w:bCs/>
                <w:sz w:val="18"/>
                <w:szCs w:val="18"/>
              </w:rPr>
              <w:t>：</w:t>
            </w:r>
          </w:p>
          <w:p w14:paraId="34D5D54D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seq</w:t>
            </w:r>
            <w:proofErr w:type="gramEnd"/>
            <w:r w:rsidRPr="00567E79">
              <w:rPr>
                <w:rFonts w:cs="Consolas"/>
              </w:rPr>
              <w:t xml:space="preserve"> = "I aim to misbehave".split() </w:t>
            </w:r>
          </w:p>
          <w:p w14:paraId="0A64C9D6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dec</w:t>
            </w:r>
            <w:proofErr w:type="gramEnd"/>
            <w:r w:rsidRPr="00567E79">
              <w:rPr>
                <w:rFonts w:cs="Consolas"/>
              </w:rPr>
              <w:t xml:space="preserve"> = sorted((len(x), x) for x in seq) </w:t>
            </w:r>
          </w:p>
          <w:p w14:paraId="579FC892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keys</w:t>
            </w:r>
            <w:proofErr w:type="gramEnd"/>
            <w:r w:rsidRPr="00567E79">
              <w:rPr>
                <w:rFonts w:cs="Consolas"/>
              </w:rPr>
              <w:t xml:space="preserve"> = [k for (k, v) in dec] </w:t>
            </w:r>
          </w:p>
          <w:p w14:paraId="27DE5ADD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vals</w:t>
            </w:r>
            <w:proofErr w:type="gramEnd"/>
            <w:r w:rsidRPr="00567E79">
              <w:rPr>
                <w:rFonts w:cs="Consolas"/>
              </w:rPr>
              <w:t xml:space="preserve"> = [v for (k, v) in dec] </w:t>
            </w:r>
          </w:p>
          <w:p w14:paraId="18509140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vals</w:t>
            </w:r>
            <w:proofErr w:type="gramEnd"/>
            <w:r w:rsidRPr="00567E79">
              <w:rPr>
                <w:rFonts w:cs="Consolas"/>
              </w:rPr>
              <w:t xml:space="preserve">[bisect_left(keys, 3)] </w:t>
            </w:r>
          </w:p>
          <w:p w14:paraId="65E10A3B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>'</w:t>
            </w:r>
            <w:proofErr w:type="gramStart"/>
            <w:r w:rsidRPr="00567E79">
              <w:rPr>
                <w:rFonts w:cs="Consolas"/>
              </w:rPr>
              <w:t>aim'</w:t>
            </w:r>
            <w:proofErr w:type="gramEnd"/>
            <w:r w:rsidRPr="00567E79">
              <w:rPr>
                <w:rFonts w:cs="Consolas"/>
              </w:rPr>
              <w:t xml:space="preserve"> </w:t>
            </w:r>
            <w:r w:rsidRPr="00567E79">
              <w:rPr>
                <w:rFonts w:cs="Consolas"/>
              </w:rPr>
              <w:tab/>
              <w:t xml:space="preserve"> </w:t>
            </w:r>
          </w:p>
          <w:p w14:paraId="05526C4D" w14:textId="772D98B8" w:rsidR="00FC33A7" w:rsidRPr="00802314" w:rsidRDefault="00C77B85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802314">
              <w:rPr>
                <w:rFonts w:eastAsia="宋体" w:hint="eastAsia"/>
                <w:b/>
                <w:bCs/>
                <w:sz w:val="18"/>
                <w:szCs w:val="18"/>
              </w:rPr>
              <w:t>或者</w:t>
            </w:r>
            <w:r w:rsidRPr="00802314">
              <w:rPr>
                <w:rFonts w:eastAsia="宋体"/>
                <w:b/>
                <w:bCs/>
                <w:sz w:val="18"/>
                <w:szCs w:val="18"/>
              </w:rPr>
              <w:t>，我们还可以</w:t>
            </w:r>
            <w:ins w:id="200" w:author="Decheng Fan" w:date="2014-06-20T12:24:00Z">
              <w:r w:rsidR="00B660E8">
                <w:rPr>
                  <w:rFonts w:eastAsia="宋体" w:hint="eastAsia"/>
                  <w:b/>
                  <w:bCs/>
                  <w:sz w:val="18"/>
                  <w:szCs w:val="18"/>
                </w:rPr>
                <w:t>再</w:t>
              </w:r>
            </w:ins>
            <w:del w:id="201" w:author="Decheng Fan" w:date="2014-06-20T12:24:00Z">
              <w:r w:rsidRPr="00802314" w:rsidDel="00B660E8">
                <w:rPr>
                  <w:rFonts w:eastAsia="宋体"/>
                  <w:b/>
                  <w:bCs/>
                  <w:sz w:val="18"/>
                  <w:szCs w:val="18"/>
                </w:rPr>
                <w:delText>在</w:delText>
              </w:r>
            </w:del>
            <w:r w:rsidRPr="00802314">
              <w:rPr>
                <w:rFonts w:eastAsia="宋体"/>
                <w:b/>
                <w:bCs/>
                <w:sz w:val="18"/>
                <w:szCs w:val="18"/>
              </w:rPr>
              <w:t>简化一下：</w:t>
            </w:r>
          </w:p>
          <w:p w14:paraId="46118AE8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seq</w:t>
            </w:r>
            <w:proofErr w:type="gramEnd"/>
            <w:r w:rsidRPr="00567E79">
              <w:rPr>
                <w:rFonts w:cs="Consolas"/>
              </w:rPr>
              <w:t xml:space="preserve"> = "I aim to misbehave".split() </w:t>
            </w:r>
          </w:p>
          <w:p w14:paraId="2A0AC451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dec</w:t>
            </w:r>
            <w:proofErr w:type="gramEnd"/>
            <w:r w:rsidRPr="00567E79">
              <w:rPr>
                <w:rFonts w:cs="Consolas"/>
              </w:rPr>
              <w:t xml:space="preserve"> = sorted((len(x), x) for x in seq) </w:t>
            </w:r>
          </w:p>
          <w:p w14:paraId="7A1A2FB0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 xml:space="preserve">&gt;&gt;&gt; </w:t>
            </w:r>
            <w:proofErr w:type="gramStart"/>
            <w:r w:rsidRPr="00567E79">
              <w:rPr>
                <w:rFonts w:cs="Consolas"/>
              </w:rPr>
              <w:t>dec</w:t>
            </w:r>
            <w:proofErr w:type="gramEnd"/>
            <w:r w:rsidRPr="00567E79">
              <w:rPr>
                <w:rFonts w:cs="Consolas"/>
              </w:rPr>
              <w:t xml:space="preserve">[bisect_left(dec, (3, ""))][1] </w:t>
            </w:r>
          </w:p>
          <w:p w14:paraId="59A47217" w14:textId="77777777" w:rsidR="00612EB7" w:rsidRPr="00567E79" w:rsidRDefault="00612EB7" w:rsidP="00075768">
            <w:pPr>
              <w:pStyle w:val="ad"/>
              <w:rPr>
                <w:rFonts w:cs="Consolas"/>
              </w:rPr>
            </w:pPr>
            <w:r w:rsidRPr="00567E79">
              <w:rPr>
                <w:rFonts w:cs="Consolas"/>
              </w:rPr>
              <w:t>'</w:t>
            </w:r>
            <w:proofErr w:type="gramStart"/>
            <w:r w:rsidRPr="00567E79">
              <w:rPr>
                <w:rFonts w:cs="Consolas"/>
              </w:rPr>
              <w:t>aim'</w:t>
            </w:r>
            <w:proofErr w:type="gramEnd"/>
            <w:r w:rsidRPr="00567E79">
              <w:rPr>
                <w:rFonts w:cs="Consolas"/>
              </w:rPr>
              <w:t xml:space="preserve"> </w:t>
            </w:r>
          </w:p>
          <w:p w14:paraId="14B9BFA3" w14:textId="3956630F" w:rsidR="00204145" w:rsidRPr="00631115" w:rsidRDefault="00855936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631115">
              <w:rPr>
                <w:rFonts w:eastAsia="宋体" w:hint="eastAsia"/>
                <w:b/>
                <w:bCs/>
                <w:sz w:val="18"/>
                <w:szCs w:val="18"/>
              </w:rPr>
              <w:t>如您所见，</w:t>
            </w:r>
            <w:r w:rsidRPr="00631115">
              <w:rPr>
                <w:rFonts w:eastAsia="宋体"/>
                <w:b/>
                <w:bCs/>
                <w:sz w:val="18"/>
                <w:szCs w:val="18"/>
              </w:rPr>
              <w:t>这段代码</w:t>
            </w:r>
            <w:r w:rsidR="005D2032" w:rsidRPr="00631115">
              <w:rPr>
                <w:rFonts w:eastAsia="宋体" w:hint="eastAsia"/>
                <w:b/>
                <w:bCs/>
                <w:sz w:val="18"/>
                <w:szCs w:val="18"/>
              </w:rPr>
              <w:t>涉及</w:t>
            </w:r>
            <w:del w:id="202" w:author="Decheng Fan" w:date="2014-06-20T12:44:00Z">
              <w:r w:rsidR="005D2032" w:rsidRPr="00631115" w:rsidDel="00D10A0F">
                <w:rPr>
                  <w:rFonts w:eastAsia="宋体" w:hint="eastAsia"/>
                  <w:b/>
                  <w:bCs/>
                  <w:sz w:val="18"/>
                  <w:szCs w:val="18"/>
                </w:rPr>
                <w:delText>到</w:delText>
              </w:r>
              <w:r w:rsidRPr="00631115" w:rsidDel="00D10A0F">
                <w:rPr>
                  <w:rFonts w:eastAsia="宋体" w:hint="eastAsia"/>
                  <w:b/>
                  <w:bCs/>
                  <w:sz w:val="18"/>
                  <w:szCs w:val="18"/>
                </w:rPr>
                <w:delText>了</w:delText>
              </w:r>
            </w:del>
            <w:r w:rsidRPr="00631115">
              <w:rPr>
                <w:rFonts w:eastAsia="宋体" w:hint="eastAsia"/>
                <w:b/>
                <w:bCs/>
                <w:sz w:val="18"/>
                <w:szCs w:val="18"/>
              </w:rPr>
              <w:t>一个</w:t>
            </w:r>
            <w:r w:rsidRPr="00631115">
              <w:rPr>
                <w:rFonts w:eastAsia="宋体"/>
                <w:b/>
                <w:bCs/>
                <w:sz w:val="18"/>
                <w:szCs w:val="18"/>
              </w:rPr>
              <w:t>装饰列表</w:t>
            </w:r>
            <w:r w:rsidR="005D2032" w:rsidRPr="00631115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5D2032" w:rsidRPr="00631115">
              <w:rPr>
                <w:rFonts w:eastAsia="宋体"/>
                <w:b/>
                <w:bCs/>
                <w:sz w:val="18"/>
                <w:szCs w:val="18"/>
              </w:rPr>
              <w:t>新建</w:t>
            </w:r>
            <w:r w:rsidRPr="00631115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Pr="00631115">
              <w:rPr>
                <w:rFonts w:eastAsia="宋体"/>
                <w:b/>
                <w:bCs/>
                <w:sz w:val="18"/>
                <w:szCs w:val="18"/>
              </w:rPr>
              <w:t>这</w:t>
            </w:r>
            <w:r w:rsidR="005D2032" w:rsidRPr="00631115">
              <w:rPr>
                <w:rFonts w:eastAsia="宋体" w:hint="eastAsia"/>
                <w:b/>
                <w:bCs/>
                <w:sz w:val="18"/>
                <w:szCs w:val="18"/>
              </w:rPr>
              <w:t>本身</w:t>
            </w:r>
            <w:r w:rsidRPr="00631115">
              <w:rPr>
                <w:rFonts w:eastAsia="宋体"/>
                <w:b/>
                <w:bCs/>
                <w:sz w:val="18"/>
                <w:szCs w:val="18"/>
              </w:rPr>
              <w:t>是一个</w:t>
            </w:r>
            <w:r w:rsidRPr="00631115">
              <w:rPr>
                <w:rFonts w:eastAsia="宋体" w:hint="eastAsia"/>
                <w:b/>
                <w:bCs/>
                <w:sz w:val="18"/>
                <w:szCs w:val="18"/>
              </w:rPr>
              <w:t>线性操作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显然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ins w:id="203" w:author="Decheng Fan" w:date="2014-06-20T12:42:00Z">
              <w:r w:rsidR="00673FFA">
                <w:rPr>
                  <w:rFonts w:eastAsia="宋体" w:hint="eastAsia"/>
                  <w:b/>
                  <w:bCs/>
                  <w:sz w:val="18"/>
                  <w:szCs w:val="18"/>
                </w:rPr>
                <w:t>如果</w:t>
              </w:r>
            </w:ins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我们</w:t>
            </w:r>
            <w:del w:id="204" w:author="Decheng Fan" w:date="2014-06-20T12:42:00Z">
              <w:r w:rsidR="005D2032" w:rsidRPr="00631115" w:rsidDel="00673FFA">
                <w:rPr>
                  <w:rFonts w:eastAsia="宋体" w:hint="eastAsia"/>
                  <w:b/>
                  <w:bCs/>
                  <w:sz w:val="18"/>
                  <w:szCs w:val="18"/>
                </w:rPr>
                <w:delText>通常</w:delText>
              </w:r>
              <w:r w:rsidR="00204145" w:rsidRPr="00631115" w:rsidDel="00673FFA">
                <w:rPr>
                  <w:rFonts w:eastAsia="宋体"/>
                  <w:b/>
                  <w:bCs/>
                  <w:sz w:val="18"/>
                  <w:szCs w:val="18"/>
                </w:rPr>
                <w:delText>是</w:delText>
              </w:r>
            </w:del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在</w:t>
            </w:r>
            <w:del w:id="205" w:author="Decheng Fan" w:date="2014-06-20T12:44:00Z">
              <w:r w:rsidR="00204145" w:rsidRPr="00631115" w:rsidDel="00D10A0F">
                <w:rPr>
                  <w:rFonts w:eastAsia="宋体" w:hint="eastAsia"/>
                  <w:b/>
                  <w:bCs/>
                  <w:sz w:val="18"/>
                  <w:szCs w:val="18"/>
                </w:rPr>
                <w:delText>各</w:delText>
              </w:r>
            </w:del>
            <w:ins w:id="206" w:author="Decheng Fan" w:date="2014-06-20T12:44:00Z">
              <w:r w:rsidR="00D10A0F">
                <w:rPr>
                  <w:rFonts w:eastAsia="宋体" w:hint="eastAsia"/>
                  <w:b/>
                  <w:bCs/>
                  <w:sz w:val="18"/>
                  <w:szCs w:val="18"/>
                </w:rPr>
                <w:t>每一</w:t>
              </w:r>
            </w:ins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轮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搜索之前</w:t>
            </w:r>
            <w:ins w:id="207" w:author="Decheng Fan" w:date="2014-06-20T12:44:00Z">
              <w:r w:rsidR="00D10A0F">
                <w:rPr>
                  <w:rFonts w:eastAsia="宋体" w:hint="eastAsia"/>
                  <w:b/>
                  <w:bCs/>
                  <w:sz w:val="18"/>
                  <w:szCs w:val="18"/>
                </w:rPr>
                <w:t>都</w:t>
              </w:r>
            </w:ins>
            <w:r w:rsidR="005D2032" w:rsidRPr="00631115">
              <w:rPr>
                <w:rFonts w:eastAsia="宋体" w:hint="eastAsia"/>
                <w:b/>
                <w:bCs/>
                <w:sz w:val="18"/>
                <w:szCs w:val="18"/>
              </w:rPr>
              <w:t>执行</w:t>
            </w:r>
            <w:r w:rsidR="005D2032" w:rsidRPr="00631115">
              <w:rPr>
                <w:rFonts w:eastAsia="宋体"/>
                <w:b/>
                <w:bCs/>
                <w:sz w:val="18"/>
                <w:szCs w:val="18"/>
              </w:rPr>
              <w:t>该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操作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，</w:t>
            </w:r>
            <w:commentRangeStart w:id="208"/>
            <w:del w:id="209" w:author="Decheng Fan" w:date="2014-06-20T12:42:00Z">
              <w:r w:rsidR="005D2032" w:rsidRPr="00631115" w:rsidDel="00673FFA">
                <w:rPr>
                  <w:rFonts w:eastAsia="宋体" w:hint="eastAsia"/>
                  <w:b/>
                  <w:bCs/>
                  <w:sz w:val="18"/>
                  <w:szCs w:val="18"/>
                </w:rPr>
                <w:delText>因此</w:delText>
              </w:r>
            </w:del>
            <w:ins w:id="210" w:author="Decheng Fan" w:date="2014-06-20T12:42:00Z">
              <w:r w:rsidR="00673FFA">
                <w:rPr>
                  <w:rFonts w:eastAsia="宋体" w:hint="eastAsia"/>
                  <w:b/>
                  <w:bCs/>
                  <w:sz w:val="18"/>
                  <w:szCs w:val="18"/>
                </w:rPr>
                <w:t>那么</w:t>
              </w:r>
            </w:ins>
            <w:del w:id="211" w:author="Decheng Fan" w:date="2014-06-20T12:41:00Z">
              <w:r w:rsidR="00204145" w:rsidRPr="00631115" w:rsidDel="00673FFA">
                <w:rPr>
                  <w:rFonts w:eastAsia="宋体"/>
                  <w:b/>
                  <w:bCs/>
                  <w:sz w:val="18"/>
                  <w:szCs w:val="18"/>
                </w:rPr>
                <w:delText>没有</w:delText>
              </w:r>
              <w:r w:rsidR="005D2032" w:rsidRPr="00631115" w:rsidDel="00673FFA">
                <w:rPr>
                  <w:rFonts w:eastAsia="宋体" w:hint="eastAsia"/>
                  <w:b/>
                  <w:bCs/>
                  <w:sz w:val="18"/>
                  <w:szCs w:val="18"/>
                </w:rPr>
                <w:delText>必要</w:delText>
              </w:r>
              <w:r w:rsidR="00204145" w:rsidRPr="00631115" w:rsidDel="00673FFA">
                <w:rPr>
                  <w:rFonts w:eastAsia="宋体"/>
                  <w:b/>
                  <w:bCs/>
                  <w:sz w:val="18"/>
                  <w:szCs w:val="18"/>
                </w:rPr>
                <w:delText>用到</w:delText>
              </w:r>
            </w:del>
            <w:ins w:id="212" w:author="Decheng Fan" w:date="2014-06-20T12:41:00Z">
              <w:r w:rsidR="00673FFA">
                <w:rPr>
                  <w:rFonts w:eastAsia="宋体" w:hint="eastAsia"/>
                  <w:b/>
                  <w:bCs/>
                  <w:sz w:val="18"/>
                  <w:szCs w:val="18"/>
                </w:rPr>
                <w:t>使用</w:t>
              </w:r>
            </w:ins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模块</w:t>
            </w:r>
            <w:ins w:id="213" w:author="Decheng Fan" w:date="2014-06-20T12:41:00Z">
              <w:r w:rsidR="00673FFA">
                <w:rPr>
                  <w:rFonts w:eastAsia="宋体" w:hint="eastAsia"/>
                  <w:b/>
                  <w:bCs/>
                  <w:sz w:val="18"/>
                  <w:szCs w:val="18"/>
                </w:rPr>
                <w:t>就没有什么意义了</w:t>
              </w:r>
            </w:ins>
            <w:commentRangeEnd w:id="208"/>
            <w:ins w:id="214" w:author="Decheng Fan" w:date="2014-06-20T12:43:00Z">
              <w:r w:rsidR="00C37D99">
                <w:rPr>
                  <w:rStyle w:val="af3"/>
                </w:rPr>
                <w:commentReference w:id="208"/>
              </w:r>
            </w:ins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。但是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，如果我们</w:t>
            </w:r>
            <w:del w:id="215" w:author="Decheng Fan" w:date="2014-06-20T12:42:00Z">
              <w:r w:rsidR="005D2032" w:rsidRPr="00631115" w:rsidDel="00C37D99">
                <w:rPr>
                  <w:rFonts w:eastAsia="宋体" w:hint="eastAsia"/>
                  <w:b/>
                  <w:bCs/>
                  <w:sz w:val="18"/>
                  <w:szCs w:val="18"/>
                </w:rPr>
                <w:delText>想要</w:delText>
              </w:r>
            </w:del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在</w:t>
            </w:r>
            <w:ins w:id="216" w:author="Decheng Fan" w:date="2014-06-20T12:42:00Z">
              <w:r w:rsidR="00C37D99">
                <w:rPr>
                  <w:rFonts w:eastAsia="宋体" w:hint="eastAsia"/>
                  <w:b/>
                  <w:bCs/>
                  <w:sz w:val="18"/>
                  <w:szCs w:val="18"/>
                </w:rPr>
                <w:t>多次</w:t>
              </w:r>
            </w:ins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搜索过程中</w:t>
            </w:r>
            <w:del w:id="217" w:author="Decheng Fan" w:date="2014-06-20T12:43:00Z">
              <w:r w:rsidR="00204145" w:rsidRPr="00631115" w:rsidDel="00C37D99">
                <w:rPr>
                  <w:rFonts w:eastAsia="宋体" w:hint="eastAsia"/>
                  <w:b/>
                  <w:bCs/>
                  <w:sz w:val="18"/>
                  <w:szCs w:val="18"/>
                </w:rPr>
                <w:delText>持续</w:delText>
              </w:r>
            </w:del>
            <w:ins w:id="218" w:author="Decheng Fan" w:date="2014-06-20T12:43:00Z">
              <w:r w:rsidR="00C37D99">
                <w:rPr>
                  <w:rFonts w:eastAsia="宋体" w:hint="eastAsia"/>
                  <w:b/>
                  <w:bCs/>
                  <w:sz w:val="18"/>
                  <w:szCs w:val="18"/>
                </w:rPr>
                <w:t>维持同</w:t>
              </w:r>
            </w:ins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一个</w:t>
            </w:r>
            <w:r w:rsidR="008A2545" w:rsidRPr="00631115">
              <w:rPr>
                <w:rFonts w:eastAsia="宋体" w:hint="eastAsia"/>
                <w:b/>
                <w:bCs/>
                <w:sz w:val="18"/>
                <w:szCs w:val="18"/>
              </w:rPr>
              <w:t>装饰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列表，</w:t>
            </w:r>
            <w:del w:id="219" w:author="Decheng Fan" w:date="2014-06-20T12:43:00Z">
              <w:r w:rsidR="00204145" w:rsidRPr="00631115" w:rsidDel="00C37D99">
                <w:rPr>
                  <w:rFonts w:eastAsia="宋体"/>
                  <w:b/>
                  <w:bCs/>
                  <w:sz w:val="18"/>
                  <w:szCs w:val="18"/>
                </w:rPr>
                <w:delText>就</w:delText>
              </w:r>
              <w:r w:rsidR="00204145" w:rsidRPr="00631115" w:rsidDel="00C37D99">
                <w:rPr>
                  <w:rFonts w:eastAsia="宋体" w:hint="eastAsia"/>
                  <w:b/>
                  <w:bCs/>
                  <w:sz w:val="18"/>
                  <w:szCs w:val="18"/>
                </w:rPr>
                <w:delText>会</w:delText>
              </w:r>
              <w:r w:rsidR="00204145" w:rsidRPr="00631115" w:rsidDel="00C37D99">
                <w:rPr>
                  <w:rFonts w:eastAsia="宋体"/>
                  <w:b/>
                  <w:bCs/>
                  <w:sz w:val="18"/>
                  <w:szCs w:val="18"/>
                </w:rPr>
                <w:delText>用到</w:delText>
              </w:r>
            </w:del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上面提到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那种模式</w:t>
            </w:r>
            <w:ins w:id="220" w:author="Decheng Fan" w:date="2014-06-20T12:43:00Z">
              <w:r w:rsidR="00C37D99">
                <w:rPr>
                  <w:rFonts w:eastAsia="宋体" w:hint="eastAsia"/>
                  <w:b/>
                  <w:bCs/>
                  <w:sz w:val="18"/>
                  <w:szCs w:val="18"/>
                </w:rPr>
                <w:t>就会有用</w:t>
              </w:r>
            </w:ins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而如果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该序列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本身一开始就没有被排序过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那么我们就会将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DSU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模式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当作是排序</w:t>
            </w:r>
            <w:r w:rsidR="008A2545" w:rsidRPr="00631115">
              <w:rPr>
                <w:rFonts w:eastAsia="宋体" w:hint="eastAsia"/>
                <w:b/>
                <w:bCs/>
                <w:sz w:val="18"/>
                <w:szCs w:val="18"/>
              </w:rPr>
              <w:t>的一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部分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来处理，就像</w:t>
            </w:r>
            <w:r w:rsidR="00204145" w:rsidRPr="00631115">
              <w:rPr>
                <w:rFonts w:eastAsia="宋体" w:hint="eastAsia"/>
                <w:b/>
                <w:bCs/>
                <w:sz w:val="18"/>
                <w:szCs w:val="18"/>
              </w:rPr>
              <w:t>上面</w:t>
            </w:r>
            <w:r w:rsidR="00204145" w:rsidRPr="00631115">
              <w:rPr>
                <w:rFonts w:eastAsia="宋体"/>
                <w:b/>
                <w:bCs/>
                <w:sz w:val="18"/>
                <w:szCs w:val="18"/>
              </w:rPr>
              <w:t>例子中所做的那样。</w:t>
            </w:r>
          </w:p>
        </w:tc>
      </w:tr>
    </w:tbl>
    <w:p w14:paraId="671DA25A" w14:textId="7BE309EC" w:rsidR="001A65B1" w:rsidRPr="001A65B1" w:rsidRDefault="00962BC7" w:rsidP="00075768">
      <w:pPr>
        <w:pStyle w:val="4"/>
        <w:ind w:left="0"/>
      </w:pPr>
      <w:r>
        <w:rPr>
          <w:rFonts w:hint="eastAsia"/>
        </w:rPr>
        <w:lastRenderedPageBreak/>
        <w:t>搜索</w:t>
      </w:r>
      <w:r>
        <w:t>树的遍历</w:t>
      </w:r>
      <w:r>
        <w:t>……</w:t>
      </w:r>
      <w:r>
        <w:rPr>
          <w:rFonts w:hint="eastAsia"/>
        </w:rPr>
        <w:t>及其</w:t>
      </w:r>
      <w:commentRangeStart w:id="221"/>
      <w:del w:id="222" w:author="Decheng Fan" w:date="2014-06-20T12:45:00Z">
        <w:r w:rsidDel="00485B01">
          <w:delText>修剪</w:delText>
        </w:r>
      </w:del>
      <w:ins w:id="223" w:author="Decheng Fan" w:date="2014-06-20T12:45:00Z">
        <w:r w:rsidR="00485B01">
          <w:t>剪枝</w:t>
        </w:r>
      </w:ins>
      <w:commentRangeEnd w:id="221"/>
      <w:ins w:id="224" w:author="Decheng Fan" w:date="2014-06-20T12:46:00Z">
        <w:r w:rsidR="00485B01">
          <w:rPr>
            <w:rStyle w:val="af3"/>
            <w:rFonts w:ascii="Times New Roman" w:eastAsia="Times New Roman" w:hAnsi="Times New Roman"/>
            <w:i w:val="0"/>
            <w:iCs w:val="0"/>
            <w:color w:val="000000"/>
            <w:lang w:bidi="ar-SA"/>
          </w:rPr>
          <w:commentReference w:id="221"/>
        </w:r>
      </w:ins>
    </w:p>
    <w:p w14:paraId="76EA541F" w14:textId="5B256D86" w:rsidR="00E25C65" w:rsidRPr="00631115" w:rsidRDefault="007B7714" w:rsidP="00075768">
      <w:pPr>
        <w:spacing w:after="156"/>
        <w:ind w:firstLine="420"/>
        <w:rPr>
          <w:rFonts w:eastAsia="宋体"/>
        </w:rPr>
      </w:pPr>
      <w:r w:rsidRPr="00631115">
        <w:rPr>
          <w:rFonts w:eastAsia="宋体" w:hint="eastAsia"/>
        </w:rPr>
        <w:t>二分搜索的确</w:t>
      </w:r>
      <w:r w:rsidRPr="00631115">
        <w:rPr>
          <w:rFonts w:eastAsia="宋体"/>
        </w:rPr>
        <w:t>是</w:t>
      </w:r>
      <w:r w:rsidRPr="00631115">
        <w:rPr>
          <w:rFonts w:eastAsia="宋体" w:hint="eastAsia"/>
        </w:rPr>
        <w:t>一个</w:t>
      </w:r>
      <w:r w:rsidRPr="00631115">
        <w:rPr>
          <w:rFonts w:eastAsia="宋体"/>
        </w:rPr>
        <w:t>非常优秀的算法</w:t>
      </w:r>
      <w:r w:rsidRPr="00631115">
        <w:rPr>
          <w:rFonts w:eastAsia="宋体" w:hint="eastAsia"/>
        </w:rPr>
        <w:t>。</w:t>
      </w:r>
      <w:r w:rsidR="00754BEE" w:rsidRPr="00631115">
        <w:rPr>
          <w:rFonts w:eastAsia="宋体" w:hint="eastAsia"/>
        </w:rPr>
        <w:t>虽然</w:t>
      </w:r>
      <w:r w:rsidR="00E25C65" w:rsidRPr="00631115">
        <w:rPr>
          <w:rFonts w:eastAsia="宋体" w:hint="eastAsia"/>
        </w:rPr>
        <w:t>它</w:t>
      </w:r>
      <w:r w:rsidR="00754BEE" w:rsidRPr="00631115">
        <w:rPr>
          <w:rFonts w:eastAsia="宋体" w:hint="eastAsia"/>
        </w:rPr>
        <w:t>是这里</w:t>
      </w:r>
      <w:r w:rsidRPr="00631115">
        <w:rPr>
          <w:rFonts w:eastAsia="宋体"/>
        </w:rPr>
        <w:t>最简单的</w:t>
      </w:r>
      <w:r w:rsidRPr="00631115">
        <w:rPr>
          <w:rFonts w:eastAsia="宋体" w:hint="eastAsia"/>
        </w:rPr>
        <w:t>算法</w:t>
      </w:r>
      <w:r w:rsidR="00754BEE" w:rsidRPr="00631115">
        <w:rPr>
          <w:rFonts w:eastAsia="宋体" w:hint="eastAsia"/>
        </w:rPr>
        <w:t>之一，但</w:t>
      </w:r>
      <w:r w:rsidR="00754BEE" w:rsidRPr="00631115">
        <w:rPr>
          <w:rFonts w:eastAsia="宋体"/>
        </w:rPr>
        <w:t>依然</w:t>
      </w:r>
      <w:r w:rsidR="00E25C65" w:rsidRPr="00631115">
        <w:rPr>
          <w:rFonts w:eastAsia="宋体" w:hint="eastAsia"/>
        </w:rPr>
        <w:t>能够独挡一面</w:t>
      </w:r>
      <w:r w:rsidR="00754BEE" w:rsidRPr="00631115">
        <w:rPr>
          <w:rFonts w:eastAsia="宋体" w:hint="eastAsia"/>
        </w:rPr>
        <w:t>。</w:t>
      </w:r>
      <w:r w:rsidR="00754BEE" w:rsidRPr="00631115">
        <w:rPr>
          <w:rFonts w:eastAsia="宋体"/>
        </w:rPr>
        <w:t>不过</w:t>
      </w:r>
      <w:r w:rsidR="00754BEE" w:rsidRPr="00631115">
        <w:rPr>
          <w:rFonts w:eastAsia="宋体" w:hint="eastAsia"/>
        </w:rPr>
        <w:t>其中</w:t>
      </w:r>
      <w:r w:rsidR="00754BEE" w:rsidRPr="00631115">
        <w:rPr>
          <w:rFonts w:eastAsia="宋体"/>
        </w:rPr>
        <w:t>也存在着</w:t>
      </w:r>
      <w:r w:rsidR="00754BEE" w:rsidRPr="00631115">
        <w:rPr>
          <w:rFonts w:eastAsia="宋体" w:hint="eastAsia"/>
        </w:rPr>
        <w:t>陷阱：</w:t>
      </w:r>
      <w:r w:rsidR="00E25C65" w:rsidRPr="00631115">
        <w:rPr>
          <w:rFonts w:eastAsia="宋体" w:hint="eastAsia"/>
        </w:rPr>
        <w:t>即</w:t>
      </w:r>
      <w:r w:rsidR="00754BEE" w:rsidRPr="00631115">
        <w:rPr>
          <w:rFonts w:eastAsia="宋体" w:hint="eastAsia"/>
        </w:rPr>
        <w:t>该</w:t>
      </w:r>
      <w:r w:rsidR="00754BEE" w:rsidRPr="00631115">
        <w:rPr>
          <w:rFonts w:eastAsia="宋体"/>
        </w:rPr>
        <w:t>算法只能在一组有序的</w:t>
      </w:r>
      <w:r w:rsidR="00754BEE" w:rsidRPr="00631115">
        <w:rPr>
          <w:rFonts w:eastAsia="宋体" w:hint="eastAsia"/>
        </w:rPr>
        <w:t>值</w:t>
      </w:r>
      <w:r w:rsidR="00754BEE" w:rsidRPr="00631115">
        <w:rPr>
          <w:rFonts w:eastAsia="宋体"/>
        </w:rPr>
        <w:t>中</w:t>
      </w:r>
      <w:r w:rsidR="00754BEE" w:rsidRPr="00631115">
        <w:rPr>
          <w:rFonts w:eastAsia="宋体" w:hint="eastAsia"/>
        </w:rPr>
        <w:t>执行</w:t>
      </w:r>
      <w:r w:rsidR="00AA019A" w:rsidRPr="00631115">
        <w:rPr>
          <w:rFonts w:eastAsia="宋体" w:hint="eastAsia"/>
        </w:rPr>
        <w:t>。现在</w:t>
      </w:r>
      <w:r w:rsidR="00AA019A" w:rsidRPr="00631115">
        <w:rPr>
          <w:rFonts w:eastAsia="宋体"/>
        </w:rPr>
        <w:t>，如果</w:t>
      </w:r>
      <w:r w:rsidR="00AA019A" w:rsidRPr="00631115">
        <w:rPr>
          <w:rFonts w:eastAsia="宋体" w:hint="eastAsia"/>
        </w:rPr>
        <w:t>我们</w:t>
      </w:r>
      <w:commentRangeStart w:id="225"/>
      <w:ins w:id="226" w:author="Decheng Fan" w:date="2014-06-20T12:48:00Z">
        <w:r w:rsidR="00D70DDC">
          <w:rPr>
            <w:rFonts w:eastAsia="宋体" w:hint="eastAsia"/>
          </w:rPr>
          <w:t>真的能够</w:t>
        </w:r>
        <w:commentRangeEnd w:id="225"/>
        <w:r w:rsidR="00D70DDC">
          <w:rPr>
            <w:rStyle w:val="af3"/>
          </w:rPr>
          <w:commentReference w:id="225"/>
        </w:r>
      </w:ins>
      <w:del w:id="227" w:author="Decheng Fan" w:date="2014-06-20T12:48:00Z">
        <w:r w:rsidR="00AA019A" w:rsidRPr="00631115" w:rsidDel="00D70DDC">
          <w:rPr>
            <w:rFonts w:eastAsia="宋体" w:hint="eastAsia"/>
          </w:rPr>
          <w:delText>是想要</w:delText>
        </w:r>
      </w:del>
      <w:r w:rsidR="00AA019A" w:rsidRPr="00631115">
        <w:rPr>
          <w:rFonts w:eastAsia="宋体" w:hint="eastAsia"/>
        </w:rPr>
        <w:t>对</w:t>
      </w:r>
      <w:r w:rsidR="00AA019A" w:rsidRPr="00631115">
        <w:rPr>
          <w:rFonts w:eastAsia="宋体"/>
        </w:rPr>
        <w:t>这些值维护一个链表，</w:t>
      </w:r>
      <w:r w:rsidR="00E25C65" w:rsidRPr="00631115">
        <w:rPr>
          <w:rFonts w:eastAsia="宋体" w:hint="eastAsia"/>
        </w:rPr>
        <w:t>那</w:t>
      </w:r>
      <w:r w:rsidR="00E25C65" w:rsidRPr="00631115">
        <w:rPr>
          <w:rFonts w:eastAsia="宋体"/>
        </w:rPr>
        <w:t>自然</w:t>
      </w:r>
      <w:r w:rsidR="00AA019A" w:rsidRPr="00631115">
        <w:rPr>
          <w:rFonts w:eastAsia="宋体"/>
        </w:rPr>
        <w:t>不会有什么问题</w:t>
      </w:r>
      <w:r w:rsidR="00AA019A" w:rsidRPr="00631115">
        <w:rPr>
          <w:rFonts w:eastAsia="宋体" w:hint="eastAsia"/>
        </w:rPr>
        <w:t>。</w:t>
      </w:r>
      <w:r w:rsidR="00E25C65" w:rsidRPr="00631115">
        <w:rPr>
          <w:rFonts w:eastAsia="宋体" w:hint="eastAsia"/>
        </w:rPr>
        <w:t>而且</w:t>
      </w:r>
      <w:r w:rsidR="00AA019A" w:rsidRPr="00631115">
        <w:rPr>
          <w:rFonts w:eastAsia="宋体"/>
        </w:rPr>
        <w:t>对于</w:t>
      </w:r>
      <w:r w:rsidR="00AA019A" w:rsidRPr="00631115">
        <w:rPr>
          <w:rFonts w:eastAsia="宋体" w:hint="eastAsia"/>
        </w:rPr>
        <w:t>任何</w:t>
      </w:r>
      <w:r w:rsidR="00AA019A" w:rsidRPr="00631115">
        <w:rPr>
          <w:rFonts w:eastAsia="宋体"/>
        </w:rPr>
        <w:t>我们想要插入的对象来说，我们</w:t>
      </w:r>
      <w:r w:rsidR="00E25C65" w:rsidRPr="00631115">
        <w:rPr>
          <w:rFonts w:eastAsia="宋体" w:hint="eastAsia"/>
        </w:rPr>
        <w:t>也</w:t>
      </w:r>
      <w:r w:rsidR="00AA019A" w:rsidRPr="00631115">
        <w:rPr>
          <w:rFonts w:eastAsia="宋体"/>
        </w:rPr>
        <w:t>只需</w:t>
      </w:r>
      <w:r w:rsidR="00AA019A" w:rsidRPr="00631115">
        <w:rPr>
          <w:rFonts w:eastAsia="宋体" w:hint="eastAsia"/>
        </w:rPr>
        <w:t>用</w:t>
      </w:r>
      <w:r w:rsidR="00AA019A" w:rsidRPr="00631115">
        <w:rPr>
          <w:rFonts w:eastAsia="宋体"/>
        </w:rPr>
        <w:t>二分法找到相应的位置</w:t>
      </w:r>
      <w:r w:rsidR="00AA019A" w:rsidRPr="00631115">
        <w:rPr>
          <w:rFonts w:eastAsia="宋体" w:hint="eastAsia"/>
        </w:rPr>
        <w:t>（对数级</w:t>
      </w:r>
      <w:r w:rsidR="00AA019A" w:rsidRPr="00631115">
        <w:rPr>
          <w:rFonts w:eastAsia="宋体"/>
        </w:rPr>
        <w:t>操作</w:t>
      </w:r>
      <w:r w:rsidR="00AA019A" w:rsidRPr="00631115">
        <w:rPr>
          <w:rFonts w:eastAsia="宋体" w:hint="eastAsia"/>
        </w:rPr>
        <w:t>）</w:t>
      </w:r>
      <w:r w:rsidR="00AA019A" w:rsidRPr="00631115">
        <w:rPr>
          <w:rFonts w:eastAsia="宋体"/>
        </w:rPr>
        <w:t>，</w:t>
      </w:r>
      <w:r w:rsidR="00AA019A" w:rsidRPr="00631115">
        <w:rPr>
          <w:rFonts w:eastAsia="宋体" w:hint="eastAsia"/>
        </w:rPr>
        <w:t>然后</w:t>
      </w:r>
      <w:r w:rsidR="00AA019A" w:rsidRPr="00631115">
        <w:rPr>
          <w:rFonts w:eastAsia="宋体"/>
        </w:rPr>
        <w:t>将对象插入</w:t>
      </w:r>
      <w:del w:id="228" w:author="Decheng Fan" w:date="2014-06-20T12:54:00Z">
        <w:r w:rsidR="00AA019A" w:rsidRPr="00631115" w:rsidDel="004251B1">
          <w:rPr>
            <w:rFonts w:eastAsia="宋体"/>
          </w:rPr>
          <w:delText>进去</w:delText>
        </w:r>
      </w:del>
      <w:r w:rsidR="00AA019A" w:rsidRPr="00631115">
        <w:rPr>
          <w:rFonts w:eastAsia="宋体"/>
        </w:rPr>
        <w:t>即可</w:t>
      </w:r>
      <w:r w:rsidR="00AA019A" w:rsidRPr="00631115">
        <w:rPr>
          <w:rFonts w:eastAsia="宋体" w:hint="eastAsia"/>
        </w:rPr>
        <w:t>（常数级</w:t>
      </w:r>
      <w:r w:rsidR="00AA019A" w:rsidRPr="00631115">
        <w:rPr>
          <w:rFonts w:eastAsia="宋体"/>
        </w:rPr>
        <w:t>操作</w:t>
      </w:r>
      <w:r w:rsidR="00AA019A" w:rsidRPr="00631115">
        <w:rPr>
          <w:rFonts w:eastAsia="宋体" w:hint="eastAsia"/>
        </w:rPr>
        <w:t>）</w:t>
      </w:r>
      <w:r w:rsidR="00AA019A" w:rsidRPr="00631115">
        <w:rPr>
          <w:rFonts w:eastAsia="宋体"/>
        </w:rPr>
        <w:t>。</w:t>
      </w:r>
      <w:r w:rsidR="00AA019A" w:rsidRPr="00631115">
        <w:rPr>
          <w:rFonts w:eastAsia="宋体" w:hint="eastAsia"/>
        </w:rPr>
        <w:t>但</w:t>
      </w:r>
      <w:r w:rsidR="00AA019A" w:rsidRPr="00631115">
        <w:rPr>
          <w:rFonts w:eastAsia="宋体"/>
        </w:rPr>
        <w:t>问题是</w:t>
      </w:r>
      <w:r w:rsidR="00AA019A" w:rsidRPr="00631115">
        <w:rPr>
          <w:rFonts w:eastAsia="宋体"/>
        </w:rPr>
        <w:t>——</w:t>
      </w:r>
      <w:r w:rsidR="00AA019A" w:rsidRPr="00631115">
        <w:rPr>
          <w:rFonts w:eastAsia="宋体"/>
        </w:rPr>
        <w:t>这行不通。二分法需要在常</w:t>
      </w:r>
      <w:r w:rsidR="00AA019A" w:rsidRPr="00631115">
        <w:rPr>
          <w:rFonts w:eastAsia="宋体" w:hint="eastAsia"/>
        </w:rPr>
        <w:t>数时间</w:t>
      </w:r>
      <w:r w:rsidR="00AA019A" w:rsidRPr="00631115">
        <w:rPr>
          <w:rFonts w:eastAsia="宋体"/>
        </w:rPr>
        <w:t>内</w:t>
      </w:r>
      <w:r w:rsidR="00AA019A" w:rsidRPr="00631115">
        <w:rPr>
          <w:rFonts w:eastAsia="宋体" w:hint="eastAsia"/>
        </w:rPr>
        <w:t>检测</w:t>
      </w:r>
      <w:r w:rsidR="00AA019A" w:rsidRPr="00631115">
        <w:rPr>
          <w:rFonts w:eastAsia="宋体"/>
        </w:rPr>
        <w:t>序列的中间值，这在</w:t>
      </w:r>
      <w:r w:rsidR="00AA019A" w:rsidRPr="00631115">
        <w:rPr>
          <w:rFonts w:eastAsia="宋体" w:hint="eastAsia"/>
        </w:rPr>
        <w:t>链表中</w:t>
      </w:r>
      <w:r w:rsidR="00AA019A" w:rsidRPr="00631115">
        <w:rPr>
          <w:rFonts w:eastAsia="宋体"/>
        </w:rPr>
        <w:t>是做不到的。</w:t>
      </w:r>
      <w:r w:rsidR="00E25C65" w:rsidRPr="00631115">
        <w:rPr>
          <w:rFonts w:eastAsia="宋体" w:hint="eastAsia"/>
        </w:rPr>
        <w:t>而且，即使</w:t>
      </w:r>
      <w:r w:rsidR="00E25C65" w:rsidRPr="00631115">
        <w:rPr>
          <w:rFonts w:eastAsia="宋体"/>
        </w:rPr>
        <w:t>改用数组形式</w:t>
      </w:r>
      <w:r w:rsidR="00E25C65" w:rsidRPr="00631115">
        <w:rPr>
          <w:rFonts w:eastAsia="宋体" w:hint="eastAsia"/>
        </w:rPr>
        <w:t>（譬如</w:t>
      </w:r>
      <w:r w:rsidR="00E25C65" w:rsidRPr="00631115">
        <w:rPr>
          <w:rFonts w:eastAsia="宋体" w:hint="eastAsia"/>
        </w:rPr>
        <w:t>Python</w:t>
      </w:r>
      <w:r w:rsidR="00E25C65" w:rsidRPr="00631115">
        <w:rPr>
          <w:rFonts w:eastAsia="宋体"/>
        </w:rPr>
        <w:t>中的</w:t>
      </w:r>
      <w:r w:rsidR="00E25C65" w:rsidRPr="00631115">
        <w:rPr>
          <w:rFonts w:eastAsia="宋体"/>
        </w:rPr>
        <w:t>list</w:t>
      </w:r>
      <w:r w:rsidR="00E25C65" w:rsidRPr="00631115">
        <w:rPr>
          <w:rFonts w:eastAsia="宋体" w:hint="eastAsia"/>
        </w:rPr>
        <w:t>）</w:t>
      </w:r>
      <w:r w:rsidR="00E25C65" w:rsidRPr="00631115">
        <w:rPr>
          <w:rFonts w:eastAsia="宋体"/>
        </w:rPr>
        <w:t>也</w:t>
      </w:r>
      <w:r w:rsidR="00E25C65" w:rsidRPr="00631115">
        <w:rPr>
          <w:rFonts w:eastAsia="宋体" w:hint="eastAsia"/>
        </w:rPr>
        <w:t>无补于事。因为这种</w:t>
      </w:r>
      <w:r w:rsidR="00E25C65" w:rsidRPr="00631115">
        <w:rPr>
          <w:rFonts w:eastAsia="宋体"/>
        </w:rPr>
        <w:t>形式</w:t>
      </w:r>
      <w:r w:rsidR="00E25C65" w:rsidRPr="00631115">
        <w:rPr>
          <w:rFonts w:eastAsia="宋体" w:hint="eastAsia"/>
        </w:rPr>
        <w:t>仅有助于执行</w:t>
      </w:r>
      <w:r w:rsidR="00E25C65" w:rsidRPr="00631115">
        <w:rPr>
          <w:rFonts w:eastAsia="宋体"/>
        </w:rPr>
        <w:t>二分法，对插入操作</w:t>
      </w:r>
      <w:r w:rsidR="00E25C65" w:rsidRPr="00631115">
        <w:rPr>
          <w:rFonts w:eastAsia="宋体" w:hint="eastAsia"/>
        </w:rPr>
        <w:t>却</w:t>
      </w:r>
      <w:r w:rsidR="00E25C65" w:rsidRPr="00631115">
        <w:rPr>
          <w:rFonts w:eastAsia="宋体"/>
        </w:rPr>
        <w:t>毫无帮助</w:t>
      </w:r>
      <w:r w:rsidR="00E25C65" w:rsidRPr="00631115">
        <w:rPr>
          <w:rFonts w:eastAsia="宋体" w:hint="eastAsia"/>
        </w:rPr>
        <w:t>。</w:t>
      </w:r>
    </w:p>
    <w:p w14:paraId="16AA2C04" w14:textId="166D08DE" w:rsidR="00962BC7" w:rsidRPr="00631115" w:rsidRDefault="00A83E2F" w:rsidP="00075768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>如果我们</w:t>
      </w:r>
      <w:r>
        <w:rPr>
          <w:rFonts w:eastAsia="宋体"/>
        </w:rPr>
        <w:t>想要得到一种</w:t>
      </w:r>
      <w:r w:rsidR="00E5221D">
        <w:rPr>
          <w:rFonts w:eastAsia="宋体" w:hint="eastAsia"/>
        </w:rPr>
        <w:t>有利于</w:t>
      </w:r>
      <w:r>
        <w:rPr>
          <w:rFonts w:eastAsia="宋体"/>
        </w:rPr>
        <w:t>高效搜索的</w:t>
      </w:r>
      <w:commentRangeStart w:id="229"/>
      <w:del w:id="230" w:author="Decheng Fan" w:date="2014-06-20T12:50:00Z">
        <w:r w:rsidDel="00810C49">
          <w:rPr>
            <w:rFonts w:eastAsia="宋体" w:hint="eastAsia"/>
          </w:rPr>
          <w:delText>中间</w:delText>
        </w:r>
      </w:del>
      <w:ins w:id="231" w:author="Decheng Fan" w:date="2014-06-20T12:50:00Z">
        <w:r w:rsidR="00810C49">
          <w:rPr>
            <w:rFonts w:eastAsia="宋体" w:hint="eastAsia"/>
          </w:rPr>
          <w:t>可修改</w:t>
        </w:r>
        <w:commentRangeEnd w:id="229"/>
        <w:r w:rsidR="00810C49">
          <w:rPr>
            <w:rStyle w:val="af3"/>
          </w:rPr>
          <w:commentReference w:id="229"/>
        </w:r>
      </w:ins>
      <w:r>
        <w:rPr>
          <w:rFonts w:eastAsia="宋体"/>
        </w:rPr>
        <w:t>结构</w:t>
      </w:r>
      <w:r>
        <w:rPr>
          <w:rFonts w:eastAsia="宋体" w:hint="eastAsia"/>
        </w:rPr>
        <w:t>，</w:t>
      </w:r>
      <w:r>
        <w:rPr>
          <w:rFonts w:eastAsia="宋体"/>
        </w:rPr>
        <w:t>就需要进行</w:t>
      </w:r>
      <w:r>
        <w:rPr>
          <w:rFonts w:eastAsia="宋体" w:hint="eastAsia"/>
        </w:rPr>
        <w:t>某种</w:t>
      </w:r>
      <w:del w:id="232" w:author="Decheng Fan" w:date="2014-06-20T12:50:00Z">
        <w:r w:rsidDel="00896313">
          <w:rPr>
            <w:rFonts w:eastAsia="宋体" w:hint="eastAsia"/>
          </w:rPr>
          <w:delText>折冲</w:delText>
        </w:r>
      </w:del>
      <w:ins w:id="233" w:author="Decheng Fan" w:date="2014-06-20T12:50:00Z">
        <w:r w:rsidR="00896313">
          <w:rPr>
            <w:rFonts w:eastAsia="宋体" w:hint="eastAsia"/>
          </w:rPr>
          <w:t>折中</w:t>
        </w:r>
      </w:ins>
      <w:r>
        <w:rPr>
          <w:rFonts w:eastAsia="宋体"/>
        </w:rPr>
        <w:t>处理。</w:t>
      </w:r>
      <w:r w:rsidR="00885066">
        <w:rPr>
          <w:rFonts w:eastAsia="宋体" w:hint="eastAsia"/>
        </w:rPr>
        <w:t>这里</w:t>
      </w:r>
      <w:r>
        <w:rPr>
          <w:rFonts w:eastAsia="宋体" w:hint="eastAsia"/>
        </w:rPr>
        <w:t>需要</w:t>
      </w:r>
      <w:r>
        <w:rPr>
          <w:rFonts w:eastAsia="宋体"/>
        </w:rPr>
        <w:t>的是一种类似于链表（</w:t>
      </w:r>
      <w:r>
        <w:rPr>
          <w:rFonts w:eastAsia="宋体" w:hint="eastAsia"/>
        </w:rPr>
        <w:t>使得插入</w:t>
      </w:r>
      <w:r>
        <w:rPr>
          <w:rFonts w:eastAsia="宋体"/>
        </w:rPr>
        <w:t>操作能在常数时间内完成）</w:t>
      </w:r>
      <w:r>
        <w:rPr>
          <w:rFonts w:eastAsia="宋体" w:hint="eastAsia"/>
        </w:rPr>
        <w:t>但</w:t>
      </w:r>
      <w:r>
        <w:rPr>
          <w:rFonts w:eastAsia="宋体"/>
        </w:rPr>
        <w:t>又要有利于进行二分搜索的</w:t>
      </w:r>
      <w:r>
        <w:rPr>
          <w:rFonts w:eastAsia="宋体" w:hint="eastAsia"/>
        </w:rPr>
        <w:t>结构。根据</w:t>
      </w:r>
      <w:r>
        <w:rPr>
          <w:rFonts w:eastAsia="宋体"/>
        </w:rPr>
        <w:t>本节的标题，相信您</w:t>
      </w:r>
      <w:r>
        <w:rPr>
          <w:rFonts w:eastAsia="宋体" w:hint="eastAsia"/>
        </w:rPr>
        <w:t>已经</w:t>
      </w:r>
      <w:r>
        <w:rPr>
          <w:rFonts w:eastAsia="宋体"/>
        </w:rPr>
        <w:t>想到了</w:t>
      </w:r>
      <w:r>
        <w:rPr>
          <w:rFonts w:eastAsia="宋体" w:hint="eastAsia"/>
        </w:rPr>
        <w:t>问题</w:t>
      </w:r>
      <w:r>
        <w:rPr>
          <w:rFonts w:eastAsia="宋体"/>
        </w:rPr>
        <w:t>的答案，但请耐心听我说完。</w:t>
      </w:r>
      <w:r>
        <w:rPr>
          <w:rFonts w:eastAsia="宋体" w:hint="eastAsia"/>
        </w:rPr>
        <w:t>首先</w:t>
      </w:r>
      <w:r>
        <w:rPr>
          <w:rFonts w:eastAsia="宋体"/>
        </w:rPr>
        <w:t>，</w:t>
      </w:r>
      <w:r w:rsidR="00885066">
        <w:rPr>
          <w:rFonts w:eastAsia="宋体" w:hint="eastAsia"/>
        </w:rPr>
        <w:t>由于</w:t>
      </w:r>
      <w:r>
        <w:rPr>
          <w:rFonts w:eastAsia="宋体"/>
        </w:rPr>
        <w:t>我们在</w:t>
      </w:r>
      <w:r>
        <w:rPr>
          <w:rFonts w:eastAsia="宋体" w:hint="eastAsia"/>
        </w:rPr>
        <w:t>搜索</w:t>
      </w:r>
      <w:r>
        <w:rPr>
          <w:rFonts w:eastAsia="宋体"/>
        </w:rPr>
        <w:t>过程中要能常数时间内访问</w:t>
      </w:r>
      <w:r w:rsidR="00885066">
        <w:rPr>
          <w:rFonts w:eastAsia="宋体" w:hint="eastAsia"/>
        </w:rPr>
        <w:t>目标</w:t>
      </w:r>
      <w:r>
        <w:rPr>
          <w:rFonts w:eastAsia="宋体"/>
        </w:rPr>
        <w:t>序列</w:t>
      </w:r>
      <w:r w:rsidR="00885066">
        <w:rPr>
          <w:rFonts w:eastAsia="宋体" w:hint="eastAsia"/>
        </w:rPr>
        <w:t>内</w:t>
      </w:r>
      <w:r>
        <w:rPr>
          <w:rFonts w:eastAsia="宋体"/>
        </w:rPr>
        <w:t>的</w:t>
      </w:r>
      <w:r w:rsidR="00E5221D">
        <w:rPr>
          <w:rFonts w:eastAsia="宋体"/>
        </w:rPr>
        <w:t>中间</w:t>
      </w:r>
      <w:r w:rsidR="00E5221D">
        <w:rPr>
          <w:rFonts w:eastAsia="宋体" w:hint="eastAsia"/>
        </w:rPr>
        <w:t>项</w:t>
      </w:r>
      <w:r>
        <w:rPr>
          <w:rFonts w:eastAsia="宋体"/>
        </w:rPr>
        <w:t>，所以</w:t>
      </w:r>
      <w:r>
        <w:rPr>
          <w:rFonts w:eastAsia="宋体" w:hint="eastAsia"/>
        </w:rPr>
        <w:t>我们</w:t>
      </w:r>
      <w:del w:id="234" w:author="Decheng Fan" w:date="2014-06-20T12:52:00Z">
        <w:r w:rsidDel="009F5233">
          <w:rPr>
            <w:rFonts w:eastAsia="宋体" w:hint="eastAsia"/>
          </w:rPr>
          <w:delText>认为肯定</w:delText>
        </w:r>
      </w:del>
      <w:ins w:id="235" w:author="Decheng Fan" w:date="2014-06-20T12:52:00Z">
        <w:r w:rsidR="009F5233">
          <w:rPr>
            <w:rFonts w:eastAsia="宋体" w:hint="eastAsia"/>
          </w:rPr>
          <w:t>先设</w:t>
        </w:r>
      </w:ins>
      <w:del w:id="236" w:author="Decheng Fan" w:date="2014-06-20T12:52:00Z">
        <w:r w:rsidDel="009F5233">
          <w:rPr>
            <w:rFonts w:eastAsia="宋体" w:hint="eastAsia"/>
          </w:rPr>
          <w:delText>要</w:delText>
        </w:r>
      </w:del>
      <w:r>
        <w:rPr>
          <w:rFonts w:eastAsia="宋体"/>
        </w:rPr>
        <w:t>有一个指针</w:t>
      </w:r>
      <w:del w:id="237" w:author="Decheng Fan" w:date="2014-06-20T12:52:00Z">
        <w:r w:rsidDel="009F5233">
          <w:rPr>
            <w:rFonts w:eastAsia="宋体"/>
          </w:rPr>
          <w:delText>能</w:delText>
        </w:r>
        <w:r w:rsidDel="009F5233">
          <w:rPr>
            <w:rFonts w:eastAsia="宋体" w:hint="eastAsia"/>
          </w:rPr>
          <w:delText>始终</w:delText>
        </w:r>
      </w:del>
      <w:r>
        <w:rPr>
          <w:rFonts w:eastAsia="宋体" w:hint="eastAsia"/>
        </w:rPr>
        <w:t>指向</w:t>
      </w:r>
      <w:r>
        <w:rPr>
          <w:rFonts w:eastAsia="宋体"/>
        </w:rPr>
        <w:t>它</w:t>
      </w:r>
      <w:r>
        <w:rPr>
          <w:rFonts w:eastAsia="宋体" w:hint="eastAsia"/>
        </w:rPr>
        <w:t>。</w:t>
      </w:r>
      <w:r w:rsidR="00885066">
        <w:rPr>
          <w:rFonts w:eastAsia="宋体" w:hint="eastAsia"/>
        </w:rPr>
        <w:t>而</w:t>
      </w:r>
      <w:r w:rsidR="00E5221D">
        <w:rPr>
          <w:rFonts w:eastAsia="宋体"/>
        </w:rPr>
        <w:t>从这个节点</w:t>
      </w:r>
      <w:r w:rsidR="00E5221D">
        <w:rPr>
          <w:rFonts w:eastAsia="宋体" w:hint="eastAsia"/>
        </w:rPr>
        <w:t>开始</w:t>
      </w:r>
      <w:r w:rsidR="00E5221D">
        <w:rPr>
          <w:rFonts w:eastAsia="宋体"/>
        </w:rPr>
        <w:t>，我们</w:t>
      </w:r>
      <w:r w:rsidR="00E5221D">
        <w:rPr>
          <w:rFonts w:eastAsia="宋体" w:hint="eastAsia"/>
        </w:rPr>
        <w:t>既</w:t>
      </w:r>
      <w:r w:rsidR="00E5221D">
        <w:rPr>
          <w:rFonts w:eastAsia="宋体"/>
        </w:rPr>
        <w:t>可以向左</w:t>
      </w:r>
      <w:r w:rsidR="00E5221D">
        <w:rPr>
          <w:rFonts w:eastAsia="宋体" w:hint="eastAsia"/>
        </w:rPr>
        <w:t>也</w:t>
      </w:r>
      <w:r w:rsidR="00E5221D">
        <w:rPr>
          <w:rFonts w:eastAsia="宋体"/>
        </w:rPr>
        <w:t>可以向右移动，但</w:t>
      </w:r>
      <w:r w:rsidR="001A0DAC">
        <w:rPr>
          <w:rFonts w:eastAsia="宋体" w:hint="eastAsia"/>
        </w:rPr>
        <w:t>下一个</w:t>
      </w:r>
      <w:r w:rsidR="00E5221D">
        <w:rPr>
          <w:rFonts w:eastAsia="宋体"/>
        </w:rPr>
        <w:t>指向的也必须是其左半部分或右半部分的中间项</w:t>
      </w:r>
      <w:r w:rsidR="00E5221D">
        <w:rPr>
          <w:rFonts w:eastAsia="宋体" w:hint="eastAsia"/>
        </w:rPr>
        <w:t>。</w:t>
      </w:r>
      <w:r w:rsidR="001A0DAC">
        <w:rPr>
          <w:rFonts w:eastAsia="宋体" w:hint="eastAsia"/>
        </w:rPr>
        <w:t>因此</w:t>
      </w:r>
      <w:r w:rsidR="00E5221D">
        <w:rPr>
          <w:rFonts w:eastAsia="宋体" w:hint="eastAsia"/>
        </w:rPr>
        <w:t>……</w:t>
      </w:r>
      <w:r w:rsidR="00E5221D">
        <w:rPr>
          <w:rFonts w:eastAsia="宋体"/>
        </w:rPr>
        <w:t>我们</w:t>
      </w:r>
      <w:r w:rsidR="001A0DAC">
        <w:rPr>
          <w:rFonts w:eastAsia="宋体" w:hint="eastAsia"/>
        </w:rPr>
        <w:t>又得</w:t>
      </w:r>
      <w:r w:rsidR="00E5221D">
        <w:rPr>
          <w:rFonts w:eastAsia="宋体" w:hint="eastAsia"/>
        </w:rPr>
        <w:t>在首节点</w:t>
      </w:r>
      <w:r w:rsidR="00E5221D">
        <w:rPr>
          <w:rFonts w:eastAsia="宋体"/>
        </w:rPr>
        <w:t>上</w:t>
      </w:r>
      <w:r w:rsidR="001A0DAC">
        <w:rPr>
          <w:rFonts w:eastAsia="宋体" w:hint="eastAsia"/>
        </w:rPr>
        <w:t>设置</w:t>
      </w:r>
      <w:r w:rsidR="001A0DAC">
        <w:rPr>
          <w:rFonts w:eastAsia="宋体"/>
        </w:rPr>
        <w:t>并维护</w:t>
      </w:r>
      <w:r w:rsidR="00E5221D">
        <w:rPr>
          <w:rFonts w:eastAsia="宋体"/>
        </w:rPr>
        <w:t>两个指针，一个</w:t>
      </w:r>
      <w:r w:rsidR="00E5221D">
        <w:rPr>
          <w:rFonts w:eastAsia="宋体" w:hint="eastAsia"/>
        </w:rPr>
        <w:t>指向</w:t>
      </w:r>
      <w:r w:rsidR="00E5221D">
        <w:rPr>
          <w:rFonts w:eastAsia="宋体"/>
        </w:rPr>
        <w:t>左边，一个指向右边。</w:t>
      </w:r>
    </w:p>
    <w:p w14:paraId="19674795" w14:textId="76D03420" w:rsidR="00962BC7" w:rsidRPr="00A73805" w:rsidRDefault="00375571" w:rsidP="00075768">
      <w:pPr>
        <w:spacing w:after="156"/>
        <w:ind w:firstLine="420"/>
        <w:rPr>
          <w:rFonts w:eastAsia="宋体"/>
        </w:rPr>
      </w:pPr>
      <w:r w:rsidRPr="00A73805">
        <w:rPr>
          <w:rFonts w:eastAsia="宋体" w:hint="eastAsia"/>
        </w:rPr>
        <w:t>换而言之</w:t>
      </w:r>
      <w:r w:rsidRPr="00A73805">
        <w:rPr>
          <w:rFonts w:eastAsia="宋体"/>
        </w:rPr>
        <w:t>，我们</w:t>
      </w:r>
      <w:ins w:id="238" w:author="Decheng Fan" w:date="2014-06-20T12:57:00Z">
        <w:r w:rsidR="00077A83">
          <w:rPr>
            <w:rFonts w:eastAsia="宋体" w:hint="eastAsia"/>
          </w:rPr>
          <w:t>或许</w:t>
        </w:r>
      </w:ins>
      <w:commentRangeStart w:id="239"/>
      <w:ins w:id="240" w:author="Decheng Fan" w:date="2014-06-20T12:56:00Z">
        <w:r w:rsidR="00077A83">
          <w:rPr>
            <w:rFonts w:eastAsia="宋体" w:hint="eastAsia"/>
          </w:rPr>
          <w:t>只</w:t>
        </w:r>
      </w:ins>
      <w:ins w:id="241" w:author="Decheng Fan" w:date="2014-06-20T12:57:00Z">
        <w:r w:rsidR="00077A83">
          <w:rPr>
            <w:rFonts w:eastAsia="宋体" w:hint="eastAsia"/>
          </w:rPr>
          <w:t>须</w:t>
        </w:r>
      </w:ins>
      <w:commentRangeEnd w:id="239"/>
      <w:ins w:id="242" w:author="Decheng Fan" w:date="2014-06-20T12:56:00Z">
        <w:r w:rsidR="001025C6">
          <w:rPr>
            <w:rStyle w:val="af3"/>
          </w:rPr>
          <w:commentReference w:id="239"/>
        </w:r>
      </w:ins>
      <w:del w:id="243" w:author="Decheng Fan" w:date="2014-06-20T12:56:00Z">
        <w:r w:rsidRPr="00A73805" w:rsidDel="001025C6">
          <w:rPr>
            <w:rFonts w:eastAsia="宋体"/>
          </w:rPr>
          <w:delText>也只能</w:delText>
        </w:r>
      </w:del>
      <w:r w:rsidRPr="00A73805">
        <w:rPr>
          <w:rFonts w:eastAsia="宋体" w:hint="eastAsia"/>
        </w:rPr>
        <w:t>将</w:t>
      </w:r>
      <w:r w:rsidRPr="00A73805">
        <w:rPr>
          <w:rFonts w:eastAsia="宋体"/>
        </w:rPr>
        <w:t>二分搜索的操作结构表示成一个明确的树结构</w:t>
      </w:r>
      <w:ins w:id="244" w:author="Decheng Fan" w:date="2014-06-20T12:57:00Z">
        <w:r w:rsidR="00077A83">
          <w:rPr>
            <w:rFonts w:eastAsia="宋体" w:hint="eastAsia"/>
          </w:rPr>
          <w:t>就可以了！</w:t>
        </w:r>
      </w:ins>
      <w:del w:id="245" w:author="Decheng Fan" w:date="2014-06-20T12:57:00Z">
        <w:r w:rsidRPr="00A73805" w:rsidDel="00077A83">
          <w:rPr>
            <w:rFonts w:eastAsia="宋体" w:hint="eastAsia"/>
          </w:rPr>
          <w:delText>。</w:delText>
        </w:r>
      </w:del>
      <w:r w:rsidRPr="00A73805">
        <w:rPr>
          <w:rFonts w:eastAsia="宋体" w:hint="eastAsia"/>
        </w:rPr>
        <w:t>这种</w:t>
      </w:r>
      <w:r w:rsidRPr="00A73805">
        <w:rPr>
          <w:rFonts w:eastAsia="宋体"/>
        </w:rPr>
        <w:t>树结构</w:t>
      </w:r>
      <w:commentRangeStart w:id="246"/>
      <w:del w:id="247" w:author="Decheng Fan" w:date="2014-06-20T12:58:00Z">
        <w:r w:rsidRPr="00A73805" w:rsidDel="00077A83">
          <w:rPr>
            <w:rFonts w:eastAsia="宋体" w:hint="eastAsia"/>
          </w:rPr>
          <w:delText>应该要</w:delText>
        </w:r>
      </w:del>
      <w:ins w:id="248" w:author="Decheng Fan" w:date="2014-06-20T12:58:00Z">
        <w:r w:rsidR="00077A83">
          <w:rPr>
            <w:rFonts w:eastAsia="宋体" w:hint="eastAsia"/>
          </w:rPr>
          <w:t>会</w:t>
        </w:r>
        <w:commentRangeEnd w:id="246"/>
        <w:r w:rsidR="00077A83">
          <w:rPr>
            <w:rStyle w:val="af3"/>
          </w:rPr>
          <w:commentReference w:id="246"/>
        </w:r>
      </w:ins>
      <w:r w:rsidRPr="00A73805">
        <w:rPr>
          <w:rFonts w:eastAsia="宋体"/>
        </w:rPr>
        <w:t>易于修改</w:t>
      </w:r>
      <w:r w:rsidRPr="00A73805">
        <w:rPr>
          <w:rFonts w:eastAsia="宋体" w:hint="eastAsia"/>
        </w:rPr>
        <w:t>，</w:t>
      </w:r>
      <w:r w:rsidRPr="00A73805">
        <w:rPr>
          <w:rFonts w:eastAsia="宋体"/>
        </w:rPr>
        <w:t>并且</w:t>
      </w:r>
      <w:r w:rsidRPr="00A73805">
        <w:rPr>
          <w:rFonts w:eastAsia="宋体" w:hint="eastAsia"/>
        </w:rPr>
        <w:t>从</w:t>
      </w:r>
      <w:r w:rsidRPr="00A73805">
        <w:rPr>
          <w:rFonts w:eastAsia="宋体"/>
        </w:rPr>
        <w:t>其根节点到某一叶节点的遍历操作</w:t>
      </w:r>
      <w:commentRangeStart w:id="249"/>
      <w:del w:id="250" w:author="Decheng Fan" w:date="2014-06-20T12:59:00Z">
        <w:r w:rsidRPr="00A73805" w:rsidDel="00DB5645">
          <w:rPr>
            <w:rFonts w:eastAsia="宋体"/>
          </w:rPr>
          <w:delText>要</w:delText>
        </w:r>
      </w:del>
      <w:r w:rsidRPr="00A73805">
        <w:rPr>
          <w:rFonts w:eastAsia="宋体"/>
        </w:rPr>
        <w:t>能</w:t>
      </w:r>
      <w:commentRangeEnd w:id="249"/>
      <w:r w:rsidR="00DB5645">
        <w:rPr>
          <w:rStyle w:val="af3"/>
        </w:rPr>
        <w:commentReference w:id="249"/>
      </w:r>
      <w:r w:rsidRPr="00A73805">
        <w:rPr>
          <w:rFonts w:eastAsia="宋体"/>
        </w:rPr>
        <w:t>在对数时间</w:t>
      </w:r>
      <w:r w:rsidRPr="00A73805">
        <w:rPr>
          <w:rFonts w:eastAsia="宋体" w:hint="eastAsia"/>
        </w:rPr>
        <w:t>内</w:t>
      </w:r>
      <w:r w:rsidRPr="00A73805">
        <w:rPr>
          <w:rFonts w:eastAsia="宋体"/>
        </w:rPr>
        <w:t>完成。</w:t>
      </w:r>
      <w:r w:rsidRPr="00A73805">
        <w:rPr>
          <w:rFonts w:eastAsia="宋体" w:hint="eastAsia"/>
        </w:rPr>
        <w:t>因此我们有时</w:t>
      </w:r>
      <w:r w:rsidRPr="00A73805">
        <w:rPr>
          <w:rFonts w:eastAsia="宋体"/>
        </w:rPr>
        <w:t>也会说，搜索其实</w:t>
      </w:r>
      <w:ins w:id="251" w:author="Decheng Fan" w:date="2014-06-20T20:06:00Z">
        <w:r w:rsidR="00324D88">
          <w:rPr>
            <w:rFonts w:eastAsia="宋体" w:hint="eastAsia"/>
          </w:rPr>
          <w:t>就</w:t>
        </w:r>
      </w:ins>
      <w:r w:rsidRPr="00A73805">
        <w:rPr>
          <w:rFonts w:eastAsia="宋体"/>
        </w:rPr>
        <w:t>是</w:t>
      </w:r>
      <w:ins w:id="252" w:author="Decheng Fan" w:date="2014-06-20T20:06:00Z">
        <w:r w:rsidR="00324D88">
          <w:rPr>
            <w:rFonts w:eastAsia="宋体" w:hint="eastAsia"/>
          </w:rPr>
          <w:t>我们的</w:t>
        </w:r>
        <w:r w:rsidR="00324D88" w:rsidRPr="00A73805">
          <w:rPr>
            <w:rFonts w:eastAsia="宋体"/>
          </w:rPr>
          <w:t>老朋友</w:t>
        </w:r>
      </w:ins>
      <w:r w:rsidRPr="00A73805">
        <w:rPr>
          <w:rFonts w:eastAsia="宋体"/>
        </w:rPr>
        <w:t>遍历操作</w:t>
      </w:r>
      <w:del w:id="253" w:author="Decheng Fan" w:date="2014-06-20T20:06:00Z">
        <w:r w:rsidRPr="00A73805" w:rsidDel="00324D88">
          <w:rPr>
            <w:rFonts w:eastAsia="宋体"/>
          </w:rPr>
          <w:delText>的老朋友</w:delText>
        </w:r>
      </w:del>
      <w:r w:rsidRPr="00A73805">
        <w:rPr>
          <w:rFonts w:eastAsia="宋体"/>
        </w:rPr>
        <w:t>——</w:t>
      </w:r>
      <w:r w:rsidRPr="00A73805">
        <w:rPr>
          <w:rFonts w:eastAsia="宋体" w:hint="eastAsia"/>
        </w:rPr>
        <w:t>只不过</w:t>
      </w:r>
      <w:r w:rsidRPr="00A73805">
        <w:rPr>
          <w:rFonts w:eastAsia="宋体"/>
        </w:rPr>
        <w:t>其中还</w:t>
      </w:r>
      <w:r w:rsidRPr="00A73805">
        <w:rPr>
          <w:rFonts w:eastAsia="宋体" w:hint="eastAsia"/>
        </w:rPr>
        <w:t>伴随着一些</w:t>
      </w:r>
      <w:del w:id="254" w:author="Decheng Fan" w:date="2014-06-20T12:45:00Z">
        <w:r w:rsidRPr="00A73805" w:rsidDel="00485B01">
          <w:rPr>
            <w:rFonts w:eastAsia="宋体"/>
          </w:rPr>
          <w:delText>修剪</w:delText>
        </w:r>
      </w:del>
      <w:ins w:id="255" w:author="Decheng Fan" w:date="2014-06-20T12:45:00Z">
        <w:r w:rsidR="00485B01">
          <w:rPr>
            <w:rFonts w:eastAsia="宋体"/>
          </w:rPr>
          <w:t>剪枝</w:t>
        </w:r>
      </w:ins>
      <w:r w:rsidRPr="00A73805">
        <w:rPr>
          <w:rFonts w:eastAsia="宋体"/>
        </w:rPr>
        <w:t>操作。</w:t>
      </w:r>
      <w:r w:rsidRPr="00A73805">
        <w:rPr>
          <w:rFonts w:eastAsia="宋体" w:hint="eastAsia"/>
        </w:rPr>
        <w:t>在</w:t>
      </w:r>
      <w:r w:rsidRPr="00A73805">
        <w:rPr>
          <w:rFonts w:eastAsia="宋体"/>
        </w:rPr>
        <w:t>这里，我们不必遍历整个树结构</w:t>
      </w:r>
      <w:r w:rsidR="00CD2CBF" w:rsidRPr="00A73805">
        <w:rPr>
          <w:rFonts w:eastAsia="宋体" w:hint="eastAsia"/>
        </w:rPr>
        <w:t>（也就是</w:t>
      </w:r>
      <w:r w:rsidR="00CD2CBF" w:rsidRPr="00A73805">
        <w:rPr>
          <w:rFonts w:eastAsia="宋体"/>
        </w:rPr>
        <w:t>我们所谓的线性扫描</w:t>
      </w:r>
      <w:r w:rsidR="00CD2CBF" w:rsidRPr="00A73805">
        <w:rPr>
          <w:rFonts w:eastAsia="宋体" w:hint="eastAsia"/>
        </w:rPr>
        <w:t>）。除非</w:t>
      </w:r>
      <w:r w:rsidR="00CD2CBF" w:rsidRPr="00A73805">
        <w:rPr>
          <w:rFonts w:eastAsia="宋体"/>
        </w:rPr>
        <w:t>我们</w:t>
      </w:r>
      <w:del w:id="256" w:author="Decheng Fan" w:date="2014-06-20T20:07:00Z">
        <w:r w:rsidR="00CD2CBF" w:rsidRPr="00A73805" w:rsidDel="00574AAB">
          <w:rPr>
            <w:rFonts w:eastAsia="宋体" w:hint="eastAsia"/>
          </w:rPr>
          <w:delText>要</w:delText>
        </w:r>
      </w:del>
      <w:r w:rsidR="00CD2CBF" w:rsidRPr="00A73805">
        <w:rPr>
          <w:rFonts w:eastAsia="宋体" w:hint="eastAsia"/>
        </w:rPr>
        <w:t>根据某</w:t>
      </w:r>
      <w:r w:rsidR="00CD2CBF" w:rsidRPr="00A73805">
        <w:rPr>
          <w:rFonts w:eastAsia="宋体"/>
        </w:rPr>
        <w:t>有序序列构建出</w:t>
      </w:r>
      <w:r w:rsidR="00CD2CBF" w:rsidRPr="00A73805">
        <w:rPr>
          <w:rFonts w:eastAsia="宋体" w:hint="eastAsia"/>
        </w:rPr>
        <w:t>一个</w:t>
      </w:r>
      <w:r w:rsidR="00CD2CBF" w:rsidRPr="00A73805">
        <w:rPr>
          <w:rFonts w:eastAsia="宋体"/>
        </w:rPr>
        <w:t>树结构，</w:t>
      </w:r>
      <w:r w:rsidR="00CD2CBF" w:rsidRPr="00A73805">
        <w:rPr>
          <w:rFonts w:eastAsia="宋体" w:hint="eastAsia"/>
        </w:rPr>
        <w:t>否则</w:t>
      </w:r>
      <w:r w:rsidR="00CD2CBF" w:rsidRPr="00A73805">
        <w:rPr>
          <w:rFonts w:eastAsia="宋体"/>
        </w:rPr>
        <w:t>我们说</w:t>
      </w:r>
      <w:r w:rsidR="00CD2CBF" w:rsidRPr="00A73805">
        <w:rPr>
          <w:rFonts w:eastAsia="宋体" w:hint="eastAsia"/>
        </w:rPr>
        <w:t>“左半部分</w:t>
      </w:r>
      <w:r w:rsidR="00CD2CBF" w:rsidRPr="00A73805">
        <w:rPr>
          <w:rFonts w:eastAsia="宋体"/>
        </w:rPr>
        <w:t>的中间项</w:t>
      </w:r>
      <w:r w:rsidR="00CD2CBF" w:rsidRPr="00A73805">
        <w:rPr>
          <w:rFonts w:eastAsia="宋体" w:hint="eastAsia"/>
        </w:rPr>
        <w:t>”这种</w:t>
      </w:r>
      <w:r w:rsidR="00CD2CBF" w:rsidRPr="00A73805">
        <w:rPr>
          <w:rFonts w:eastAsia="宋体"/>
        </w:rPr>
        <w:t>表述</w:t>
      </w:r>
      <w:r w:rsidR="00CD2CBF" w:rsidRPr="00A73805">
        <w:rPr>
          <w:rFonts w:eastAsia="宋体" w:hint="eastAsia"/>
        </w:rPr>
        <w:t>，</w:t>
      </w:r>
      <w:r w:rsidR="00CD2CBF" w:rsidRPr="00A73805">
        <w:rPr>
          <w:rFonts w:eastAsia="宋体"/>
        </w:rPr>
        <w:t>对</w:t>
      </w:r>
      <w:r w:rsidR="00CD2CBF" w:rsidRPr="00A73805">
        <w:rPr>
          <w:rFonts w:eastAsia="宋体" w:hint="eastAsia"/>
        </w:rPr>
        <w:t>说明</w:t>
      </w:r>
      <w:r w:rsidR="00CD2CBF" w:rsidRPr="00A73805">
        <w:rPr>
          <w:rFonts w:eastAsia="宋体"/>
        </w:rPr>
        <w:t>问题几乎没有什么</w:t>
      </w:r>
      <w:r w:rsidR="00CD2CBF" w:rsidRPr="00A73805">
        <w:rPr>
          <w:rFonts w:eastAsia="宋体" w:hint="eastAsia"/>
        </w:rPr>
        <w:t>帮助。</w:t>
      </w:r>
      <w:r w:rsidR="00CD2CBF" w:rsidRPr="00A73805">
        <w:rPr>
          <w:rFonts w:eastAsia="宋体"/>
        </w:rPr>
        <w:t>作为</w:t>
      </w:r>
      <w:r w:rsidR="00CD2CBF" w:rsidRPr="00A73805">
        <w:rPr>
          <w:rFonts w:eastAsia="宋体" w:hint="eastAsia"/>
        </w:rPr>
        <w:t>替换</w:t>
      </w:r>
      <w:r w:rsidR="00CD2CBF" w:rsidRPr="00A73805">
        <w:rPr>
          <w:rFonts w:eastAsia="宋体"/>
        </w:rPr>
        <w:t>，我们其实</w:t>
      </w:r>
      <w:r w:rsidR="00CD2CBF" w:rsidRPr="00A73805">
        <w:rPr>
          <w:rFonts w:eastAsia="宋体" w:hint="eastAsia"/>
        </w:rPr>
        <w:t>可以</w:t>
      </w:r>
      <w:r w:rsidR="00CD2CBF" w:rsidRPr="00A73805">
        <w:rPr>
          <w:rFonts w:eastAsia="宋体"/>
        </w:rPr>
        <w:t>从实现</w:t>
      </w:r>
      <w:del w:id="257" w:author="Decheng Fan" w:date="2014-06-20T12:45:00Z">
        <w:r w:rsidR="00CD2CBF" w:rsidRPr="00A73805" w:rsidDel="00485B01">
          <w:rPr>
            <w:rFonts w:eastAsia="宋体"/>
          </w:rPr>
          <w:delText>修剪</w:delText>
        </w:r>
      </w:del>
      <w:ins w:id="258" w:author="Decheng Fan" w:date="2014-06-20T12:45:00Z">
        <w:r w:rsidR="00485B01">
          <w:rPr>
            <w:rFonts w:eastAsia="宋体"/>
          </w:rPr>
          <w:t>剪枝</w:t>
        </w:r>
      </w:ins>
      <w:r w:rsidR="00CD2CBF" w:rsidRPr="00A73805">
        <w:rPr>
          <w:rFonts w:eastAsia="宋体"/>
        </w:rPr>
        <w:t>操作的角度来思考一下</w:t>
      </w:r>
      <w:r w:rsidR="00CD2CBF" w:rsidRPr="00A73805">
        <w:rPr>
          <w:rFonts w:eastAsia="宋体" w:hint="eastAsia"/>
        </w:rPr>
        <w:t>我们</w:t>
      </w:r>
      <w:r w:rsidR="00CD2CBF" w:rsidRPr="00A73805">
        <w:rPr>
          <w:rFonts w:eastAsia="宋体"/>
        </w:rPr>
        <w:t>所需要的东西。当</w:t>
      </w:r>
      <w:r w:rsidR="00CD2CBF" w:rsidRPr="00A73805">
        <w:rPr>
          <w:rFonts w:eastAsia="宋体" w:hint="eastAsia"/>
        </w:rPr>
        <w:t>查找</w:t>
      </w:r>
      <w:r w:rsidR="00CD2CBF" w:rsidRPr="00A73805">
        <w:rPr>
          <w:rFonts w:eastAsia="宋体"/>
        </w:rPr>
        <w:t>操作从根节点上</w:t>
      </w:r>
      <w:r w:rsidR="00CD2CBF" w:rsidRPr="00A73805">
        <w:rPr>
          <w:rFonts w:eastAsia="宋体" w:hint="eastAsia"/>
        </w:rPr>
        <w:t>开始</w:t>
      </w:r>
      <w:r w:rsidR="00CD2CBF" w:rsidRPr="00A73805">
        <w:rPr>
          <w:rFonts w:eastAsia="宋体"/>
        </w:rPr>
        <w:t>时</w:t>
      </w:r>
      <w:r w:rsidR="00CD2CBF" w:rsidRPr="00A73805">
        <w:rPr>
          <w:rFonts w:eastAsia="宋体" w:hint="eastAsia"/>
        </w:rPr>
        <w:t>，</w:t>
      </w:r>
      <w:r w:rsidR="00CD2CBF" w:rsidRPr="00A73805">
        <w:rPr>
          <w:rFonts w:eastAsia="宋体"/>
        </w:rPr>
        <w:t>我们所要做的就是</w:t>
      </w:r>
      <w:r w:rsidR="00CD2CBF" w:rsidRPr="00A73805">
        <w:rPr>
          <w:rFonts w:eastAsia="宋体" w:hint="eastAsia"/>
        </w:rPr>
        <w:t>将</w:t>
      </w:r>
      <w:r w:rsidR="00CD2CBF" w:rsidRPr="00A73805">
        <w:rPr>
          <w:rFonts w:eastAsia="宋体"/>
        </w:rPr>
        <w:t>其两个子树中的一个</w:t>
      </w:r>
      <w:del w:id="259" w:author="Decheng Fan" w:date="2014-06-20T12:45:00Z">
        <w:r w:rsidR="00CD2CBF" w:rsidRPr="00A73805" w:rsidDel="00485B01">
          <w:rPr>
            <w:rFonts w:eastAsia="宋体" w:hint="eastAsia"/>
          </w:rPr>
          <w:delText>修剪</w:delText>
        </w:r>
      </w:del>
      <w:ins w:id="260" w:author="Decheng Fan" w:date="2014-06-20T12:45:00Z">
        <w:r w:rsidR="00485B01">
          <w:rPr>
            <w:rFonts w:eastAsia="宋体" w:hint="eastAsia"/>
          </w:rPr>
          <w:t>剪</w:t>
        </w:r>
      </w:ins>
      <w:r w:rsidR="00CD2CBF" w:rsidRPr="00A73805">
        <w:rPr>
          <w:rFonts w:eastAsia="宋体"/>
        </w:rPr>
        <w:t>掉。</w:t>
      </w:r>
      <w:r w:rsidR="00D82CF3" w:rsidRPr="00A73805">
        <w:rPr>
          <w:rFonts w:eastAsia="宋体" w:hint="eastAsia"/>
        </w:rPr>
        <w:t>（当然</w:t>
      </w:r>
      <w:r w:rsidR="00D82CF3" w:rsidRPr="00A73805">
        <w:rPr>
          <w:rFonts w:eastAsia="宋体"/>
        </w:rPr>
        <w:t>了，如果我们</w:t>
      </w:r>
      <w:r w:rsidR="00D82CF3" w:rsidRPr="00A73805">
        <w:rPr>
          <w:rFonts w:eastAsia="宋体" w:hint="eastAsia"/>
        </w:rPr>
        <w:t>在</w:t>
      </w:r>
      <w:r w:rsidR="00D82CF3" w:rsidRPr="00A73805">
        <w:rPr>
          <w:rFonts w:eastAsia="宋体"/>
        </w:rPr>
        <w:t>某个内部节点上找到了</w:t>
      </w:r>
      <w:r w:rsidR="00D82CF3" w:rsidRPr="00A73805">
        <w:rPr>
          <w:rFonts w:eastAsia="宋体" w:hint="eastAsia"/>
        </w:rPr>
        <w:t>目标</w:t>
      </w:r>
      <w:r w:rsidR="00D82CF3" w:rsidRPr="00A73805">
        <w:rPr>
          <w:rFonts w:eastAsia="宋体"/>
        </w:rPr>
        <w:t>值</w:t>
      </w:r>
      <w:r w:rsidR="00D82CF3" w:rsidRPr="00A73805">
        <w:rPr>
          <w:rFonts w:eastAsia="宋体" w:hint="eastAsia"/>
        </w:rPr>
        <w:t>，</w:t>
      </w:r>
      <w:r w:rsidR="00D82CF3" w:rsidRPr="00A73805">
        <w:rPr>
          <w:rFonts w:eastAsia="宋体"/>
        </w:rPr>
        <w:t>而树上</w:t>
      </w:r>
      <w:r w:rsidR="00D82CF3" w:rsidRPr="00A73805">
        <w:rPr>
          <w:rFonts w:eastAsia="宋体" w:hint="eastAsia"/>
        </w:rPr>
        <w:t>又</w:t>
      </w:r>
      <w:r w:rsidR="00D82CF3" w:rsidRPr="00A73805">
        <w:rPr>
          <w:rFonts w:eastAsia="宋体"/>
        </w:rPr>
        <w:t>不存在重复值的话，</w:t>
      </w:r>
      <w:r w:rsidR="00D82CF3" w:rsidRPr="00A73805">
        <w:rPr>
          <w:rFonts w:eastAsia="宋体" w:hint="eastAsia"/>
        </w:rPr>
        <w:t>该</w:t>
      </w:r>
      <w:r w:rsidR="00D82CF3" w:rsidRPr="00A73805">
        <w:rPr>
          <w:rFonts w:eastAsia="宋体"/>
        </w:rPr>
        <w:t>节点的</w:t>
      </w:r>
      <w:r w:rsidR="00D82CF3" w:rsidRPr="00A73805">
        <w:rPr>
          <w:rFonts w:eastAsia="宋体" w:hint="eastAsia"/>
          <w:i/>
        </w:rPr>
        <w:t>两个</w:t>
      </w:r>
      <w:r w:rsidR="00D82CF3" w:rsidRPr="00A73805">
        <w:rPr>
          <w:rFonts w:eastAsia="宋体"/>
        </w:rPr>
        <w:t>子树</w:t>
      </w:r>
      <w:r w:rsidR="00D82CF3" w:rsidRPr="00A73805">
        <w:rPr>
          <w:rFonts w:eastAsia="宋体" w:hint="eastAsia"/>
        </w:rPr>
        <w:t>就</w:t>
      </w:r>
      <w:r w:rsidR="00D82CF3" w:rsidRPr="00A73805">
        <w:rPr>
          <w:rFonts w:eastAsia="宋体"/>
        </w:rPr>
        <w:t>可以</w:t>
      </w:r>
      <w:r w:rsidR="00D82CF3" w:rsidRPr="00A73805">
        <w:rPr>
          <w:rFonts w:eastAsia="宋体" w:hint="eastAsia"/>
        </w:rPr>
        <w:t>都</w:t>
      </w:r>
      <w:r w:rsidR="00D82CF3" w:rsidRPr="00A73805">
        <w:rPr>
          <w:rFonts w:eastAsia="宋体"/>
        </w:rPr>
        <w:t>被</w:t>
      </w:r>
      <w:del w:id="261" w:author="Decheng Fan" w:date="2014-06-20T12:45:00Z">
        <w:r w:rsidR="00D82CF3" w:rsidRPr="00A73805" w:rsidDel="00485B01">
          <w:rPr>
            <w:rFonts w:eastAsia="宋体" w:hint="eastAsia"/>
          </w:rPr>
          <w:delText>修剪</w:delText>
        </w:r>
      </w:del>
      <w:ins w:id="262" w:author="Decheng Fan" w:date="2014-06-20T12:45:00Z">
        <w:r w:rsidR="00485B01">
          <w:rPr>
            <w:rFonts w:eastAsia="宋体" w:hint="eastAsia"/>
          </w:rPr>
          <w:t>剪</w:t>
        </w:r>
      </w:ins>
      <w:r w:rsidR="00D82CF3" w:rsidRPr="00A73805">
        <w:rPr>
          <w:rFonts w:eastAsia="宋体"/>
        </w:rPr>
        <w:t>掉。</w:t>
      </w:r>
      <w:r w:rsidR="00D82CF3" w:rsidRPr="00A73805">
        <w:rPr>
          <w:rFonts w:eastAsia="宋体" w:hint="eastAsia"/>
        </w:rPr>
        <w:t>）</w:t>
      </w:r>
    </w:p>
    <w:p w14:paraId="2A31E676" w14:textId="0E2C6540" w:rsidR="00962BC7" w:rsidRPr="00A73805" w:rsidRDefault="00EC20BF" w:rsidP="00075768">
      <w:pPr>
        <w:spacing w:after="156"/>
        <w:ind w:firstLine="420"/>
        <w:rPr>
          <w:rFonts w:eastAsia="宋体"/>
        </w:rPr>
      </w:pPr>
      <w:del w:id="263" w:author="Decheng Fan" w:date="2014-06-21T15:58:00Z">
        <w:r w:rsidRPr="00A73805" w:rsidDel="002E62D6">
          <w:rPr>
            <w:rFonts w:eastAsia="宋体" w:hint="eastAsia"/>
          </w:rPr>
          <w:delText>下面</w:delText>
        </w:r>
        <w:r w:rsidRPr="00A73805" w:rsidDel="002E62D6">
          <w:rPr>
            <w:rFonts w:eastAsia="宋体"/>
          </w:rPr>
          <w:delText>，</w:delText>
        </w:r>
      </w:del>
      <w:r w:rsidRPr="00A73805">
        <w:rPr>
          <w:rFonts w:eastAsia="宋体"/>
        </w:rPr>
        <w:t>我们需要</w:t>
      </w:r>
      <w:del w:id="264" w:author="Decheng Fan" w:date="2014-06-21T15:58:00Z">
        <w:r w:rsidRPr="00A73805" w:rsidDel="002E62D6">
          <w:rPr>
            <w:rFonts w:eastAsia="宋体"/>
          </w:rPr>
          <w:delText>来了解一下</w:delText>
        </w:r>
      </w:del>
      <w:ins w:id="265" w:author="Decheng Fan" w:date="2014-06-21T15:58:00Z">
        <w:r w:rsidR="002E62D6">
          <w:rPr>
            <w:rFonts w:eastAsia="宋体" w:hint="eastAsia"/>
          </w:rPr>
          <w:t>的</w:t>
        </w:r>
      </w:ins>
      <w:ins w:id="266" w:author="Decheng Fan" w:date="2014-06-21T15:59:00Z">
        <w:r w:rsidR="002E62D6">
          <w:rPr>
            <w:rFonts w:eastAsia="宋体" w:hint="eastAsia"/>
          </w:rPr>
          <w:t>就</w:t>
        </w:r>
      </w:ins>
      <w:ins w:id="267" w:author="Decheng Fan" w:date="2014-06-21T15:58:00Z">
        <w:r w:rsidR="002E62D6">
          <w:rPr>
            <w:rFonts w:eastAsia="宋体" w:hint="eastAsia"/>
          </w:rPr>
          <w:t>是</w:t>
        </w:r>
      </w:ins>
      <w:r w:rsidRPr="00A73805">
        <w:rPr>
          <w:rFonts w:eastAsia="宋体"/>
        </w:rPr>
        <w:t>所谓</w:t>
      </w:r>
      <w:ins w:id="268" w:author="Decheng Fan" w:date="2014-06-21T15:58:00Z">
        <w:r w:rsidR="002E62D6">
          <w:rPr>
            <w:rFonts w:eastAsia="宋体" w:hint="eastAsia"/>
          </w:rPr>
          <w:t>的“</w:t>
        </w:r>
      </w:ins>
      <w:r w:rsidRPr="00A73805">
        <w:rPr>
          <w:rFonts w:eastAsia="宋体"/>
        </w:rPr>
        <w:t>搜索树</w:t>
      </w:r>
      <w:del w:id="269" w:author="Decheng Fan" w:date="2014-06-21T15:58:00Z">
        <w:r w:rsidR="008A3604" w:rsidRPr="00A73805" w:rsidDel="002E62D6">
          <w:rPr>
            <w:rFonts w:eastAsia="宋体" w:hint="eastAsia"/>
          </w:rPr>
          <w:delText>的</w:delText>
        </w:r>
      </w:del>
      <w:r w:rsidRPr="00A73805">
        <w:rPr>
          <w:rFonts w:eastAsia="宋体"/>
        </w:rPr>
        <w:t>属性</w:t>
      </w:r>
      <w:ins w:id="270" w:author="Decheng Fan" w:date="2014-06-21T15:58:00Z">
        <w:r w:rsidR="002E62D6">
          <w:rPr>
            <w:rFonts w:eastAsia="宋体" w:hint="eastAsia"/>
          </w:rPr>
          <w:t>”</w:t>
        </w:r>
      </w:ins>
      <w:r w:rsidRPr="00A73805">
        <w:rPr>
          <w:rFonts w:eastAsia="宋体"/>
        </w:rPr>
        <w:t>：对于</w:t>
      </w:r>
      <w:r w:rsidRPr="00A73805">
        <w:rPr>
          <w:rFonts w:eastAsia="宋体" w:hint="eastAsia"/>
        </w:rPr>
        <w:t>某子树的</w:t>
      </w:r>
      <w:r w:rsidRPr="00A73805">
        <w:rPr>
          <w:rFonts w:eastAsia="宋体"/>
        </w:rPr>
        <w:t>根节点</w:t>
      </w:r>
      <w:r w:rsidRPr="00A73805">
        <w:rPr>
          <w:rFonts w:eastAsia="宋体"/>
          <w:i/>
        </w:rPr>
        <w:t>r</w:t>
      </w:r>
      <w:r w:rsidRPr="00A73805">
        <w:rPr>
          <w:rFonts w:eastAsia="宋体" w:hint="eastAsia"/>
        </w:rPr>
        <w:t>来说</w:t>
      </w:r>
      <w:r w:rsidRPr="00A73805">
        <w:rPr>
          <w:rFonts w:eastAsia="宋体"/>
        </w:rPr>
        <w:t>，其</w:t>
      </w:r>
      <w:r w:rsidRPr="00A73805">
        <w:rPr>
          <w:rFonts w:eastAsia="宋体" w:hint="eastAsia"/>
          <w:i/>
        </w:rPr>
        <w:t>左子树</w:t>
      </w:r>
      <w:r w:rsidRPr="00A73805">
        <w:rPr>
          <w:rFonts w:eastAsia="宋体"/>
        </w:rPr>
        <w:t>上所有的值都应该</w:t>
      </w:r>
      <w:r w:rsidRPr="00A73805">
        <w:rPr>
          <w:rFonts w:eastAsia="宋体"/>
          <w:i/>
        </w:rPr>
        <w:t>小于</w:t>
      </w:r>
      <w:r w:rsidRPr="00A73805">
        <w:rPr>
          <w:rFonts w:eastAsia="宋体" w:hint="eastAsia"/>
        </w:rPr>
        <w:t>（或</w:t>
      </w:r>
      <w:r w:rsidRPr="00A73805">
        <w:rPr>
          <w:rFonts w:eastAsia="宋体"/>
        </w:rPr>
        <w:t>等于</w:t>
      </w:r>
      <w:r w:rsidRPr="00A73805">
        <w:rPr>
          <w:rFonts w:eastAsia="宋体" w:hint="eastAsia"/>
        </w:rPr>
        <w:t>）</w:t>
      </w:r>
      <w:r w:rsidRPr="00A73805">
        <w:rPr>
          <w:rFonts w:eastAsia="宋体"/>
          <w:i/>
        </w:rPr>
        <w:t>r</w:t>
      </w:r>
      <w:r w:rsidRPr="00A73805">
        <w:rPr>
          <w:rFonts w:eastAsia="宋体"/>
        </w:rPr>
        <w:t>的值</w:t>
      </w:r>
      <w:r w:rsidRPr="00A73805">
        <w:rPr>
          <w:rFonts w:eastAsia="宋体" w:hint="eastAsia"/>
        </w:rPr>
        <w:t>，</w:t>
      </w:r>
      <w:r w:rsidRPr="00A73805">
        <w:rPr>
          <w:rFonts w:eastAsia="宋体"/>
        </w:rPr>
        <w:t>而右子树上的值</w:t>
      </w:r>
      <w:r w:rsidRPr="00A73805">
        <w:rPr>
          <w:rFonts w:eastAsia="宋体" w:hint="eastAsia"/>
        </w:rPr>
        <w:t>则</w:t>
      </w:r>
      <w:r w:rsidRPr="00A73805">
        <w:rPr>
          <w:rFonts w:eastAsia="宋体"/>
        </w:rPr>
        <w:t>都要</w:t>
      </w:r>
      <w:r w:rsidRPr="00A73805">
        <w:rPr>
          <w:rFonts w:eastAsia="宋体"/>
          <w:i/>
        </w:rPr>
        <w:t>大于</w:t>
      </w:r>
      <w:r w:rsidRPr="00A73805">
        <w:rPr>
          <w:rFonts w:eastAsia="宋体"/>
        </w:rPr>
        <w:t>它</w:t>
      </w:r>
      <w:r w:rsidRPr="00A73805">
        <w:rPr>
          <w:rFonts w:eastAsia="宋体" w:hint="eastAsia"/>
        </w:rPr>
        <w:t>。换而言之</w:t>
      </w:r>
      <w:r w:rsidRPr="00A73805">
        <w:rPr>
          <w:rFonts w:eastAsia="宋体"/>
        </w:rPr>
        <w:t>，就是</w:t>
      </w:r>
      <w:r w:rsidRPr="00A73805">
        <w:rPr>
          <w:rFonts w:eastAsia="宋体" w:hint="eastAsia"/>
        </w:rPr>
        <w:t>该</w:t>
      </w:r>
      <w:r w:rsidRPr="00A73805">
        <w:rPr>
          <w:rFonts w:eastAsia="宋体"/>
        </w:rPr>
        <w:t>根节点上的值</w:t>
      </w:r>
      <w:r w:rsidRPr="00A73805">
        <w:rPr>
          <w:rFonts w:eastAsia="宋体" w:hint="eastAsia"/>
          <w:i/>
        </w:rPr>
        <w:t>将</w:t>
      </w:r>
      <w:r w:rsidRPr="00A73805">
        <w:rPr>
          <w:rFonts w:eastAsia="宋体"/>
          <w:i/>
        </w:rPr>
        <w:t>该</w:t>
      </w:r>
      <w:r w:rsidRPr="00A73805">
        <w:rPr>
          <w:rFonts w:eastAsia="宋体" w:hint="eastAsia"/>
          <w:i/>
        </w:rPr>
        <w:t>子树</w:t>
      </w:r>
      <w:r w:rsidRPr="00A73805">
        <w:rPr>
          <w:rFonts w:eastAsia="宋体"/>
          <w:i/>
        </w:rPr>
        <w:t>一</w:t>
      </w:r>
      <w:r w:rsidRPr="00A73805">
        <w:rPr>
          <w:rFonts w:eastAsia="宋体" w:hint="eastAsia"/>
          <w:i/>
        </w:rPr>
        <w:t>分</w:t>
      </w:r>
      <w:r w:rsidRPr="00A73805">
        <w:rPr>
          <w:rFonts w:eastAsia="宋体"/>
          <w:i/>
        </w:rPr>
        <w:t>为</w:t>
      </w:r>
      <w:r w:rsidRPr="00A73805">
        <w:rPr>
          <w:rFonts w:eastAsia="宋体" w:hint="eastAsia"/>
          <w:i/>
        </w:rPr>
        <w:t>二</w:t>
      </w:r>
      <w:r w:rsidRPr="00A73805">
        <w:rPr>
          <w:rFonts w:eastAsia="宋体" w:hint="eastAsia"/>
        </w:rPr>
        <w:t>了。例如图</w:t>
      </w:r>
      <w:r w:rsidRPr="00A73805">
        <w:rPr>
          <w:rFonts w:eastAsia="宋体" w:hint="eastAsia"/>
        </w:rPr>
        <w:t>6</w:t>
      </w:r>
      <w:r w:rsidRPr="00A73805">
        <w:rPr>
          <w:rFonts w:eastAsia="宋体"/>
        </w:rPr>
        <w:t>-6</w:t>
      </w:r>
      <w:r w:rsidRPr="00A73805">
        <w:rPr>
          <w:rFonts w:eastAsia="宋体" w:hint="eastAsia"/>
        </w:rPr>
        <w:t>中所显示</w:t>
      </w:r>
      <w:r w:rsidRPr="00A73805">
        <w:rPr>
          <w:rFonts w:eastAsia="宋体"/>
        </w:rPr>
        <w:t>的</w:t>
      </w:r>
      <w:r w:rsidRPr="00A73805">
        <w:rPr>
          <w:rFonts w:eastAsia="宋体" w:hint="eastAsia"/>
        </w:rPr>
        <w:t>树结构</w:t>
      </w:r>
      <w:r w:rsidRPr="00A73805">
        <w:rPr>
          <w:rFonts w:eastAsia="宋体"/>
        </w:rPr>
        <w:t>就</w:t>
      </w:r>
      <w:r w:rsidR="008A3604" w:rsidRPr="00A73805">
        <w:rPr>
          <w:rFonts w:eastAsia="宋体"/>
        </w:rPr>
        <w:t>具有这样的属性</w:t>
      </w:r>
      <w:r w:rsidR="008A3604" w:rsidRPr="00A73805">
        <w:rPr>
          <w:rFonts w:eastAsia="宋体" w:hint="eastAsia"/>
        </w:rPr>
        <w:t>，其中的</w:t>
      </w:r>
      <w:r w:rsidR="008A3604" w:rsidRPr="00A73805">
        <w:rPr>
          <w:rFonts w:eastAsia="宋体"/>
        </w:rPr>
        <w:t>节点标签</w:t>
      </w:r>
      <w:r w:rsidR="008A3604" w:rsidRPr="00A73805">
        <w:rPr>
          <w:rFonts w:eastAsia="宋体" w:hint="eastAsia"/>
        </w:rPr>
        <w:t>代表</w:t>
      </w:r>
      <w:r w:rsidR="008A3604" w:rsidRPr="00A73805">
        <w:rPr>
          <w:rFonts w:eastAsia="宋体"/>
        </w:rPr>
        <w:t>的是我们</w:t>
      </w:r>
      <w:r w:rsidR="008A3604" w:rsidRPr="00A73805">
        <w:rPr>
          <w:rFonts w:eastAsia="宋体" w:hint="eastAsia"/>
        </w:rPr>
        <w:t>所要</w:t>
      </w:r>
      <w:r w:rsidR="008A3604" w:rsidRPr="00A73805">
        <w:rPr>
          <w:rFonts w:eastAsia="宋体"/>
        </w:rPr>
        <w:t>搜索的值。这种</w:t>
      </w:r>
      <w:r w:rsidR="008A3604" w:rsidRPr="00A73805">
        <w:rPr>
          <w:rFonts w:eastAsia="宋体" w:hint="eastAsia"/>
        </w:rPr>
        <w:t>树结构在</w:t>
      </w:r>
      <w:r w:rsidR="008A3604" w:rsidRPr="00A73805">
        <w:rPr>
          <w:rFonts w:eastAsia="宋体" w:hint="eastAsia"/>
          <w:i/>
        </w:rPr>
        <w:t>set</w:t>
      </w:r>
      <w:r w:rsidR="008A3604" w:rsidRPr="00A73805">
        <w:rPr>
          <w:rFonts w:eastAsia="宋体"/>
          <w:i/>
        </w:rPr>
        <w:t>类型</w:t>
      </w:r>
      <w:r w:rsidR="008A3604" w:rsidRPr="00A73805">
        <w:rPr>
          <w:rFonts w:eastAsia="宋体" w:hint="eastAsia"/>
        </w:rPr>
        <w:t>的</w:t>
      </w:r>
      <w:r w:rsidR="008A3604" w:rsidRPr="00A73805">
        <w:rPr>
          <w:rFonts w:eastAsia="宋体"/>
        </w:rPr>
        <w:t>实现</w:t>
      </w:r>
      <w:r w:rsidR="008A3604" w:rsidRPr="00A73805">
        <w:rPr>
          <w:rFonts w:eastAsia="宋体" w:hint="eastAsia"/>
        </w:rPr>
        <w:t>中</w:t>
      </w:r>
      <w:r w:rsidR="008A3604" w:rsidRPr="00A73805">
        <w:rPr>
          <w:rFonts w:eastAsia="宋体"/>
        </w:rPr>
        <w:t>非常</w:t>
      </w:r>
      <w:r w:rsidR="008A3604" w:rsidRPr="00A73805">
        <w:rPr>
          <w:rFonts w:eastAsia="宋体" w:hint="eastAsia"/>
        </w:rPr>
        <w:t>有用（</w:t>
      </w:r>
      <w:r w:rsidR="008A3604" w:rsidRPr="00A73805">
        <w:rPr>
          <w:rFonts w:eastAsia="宋体"/>
        </w:rPr>
        <w:t>我们可以用它来检测某个值是否</w:t>
      </w:r>
      <w:r w:rsidR="008A3604" w:rsidRPr="00A73805">
        <w:rPr>
          <w:rFonts w:eastAsia="宋体" w:hint="eastAsia"/>
        </w:rPr>
        <w:t>存在）。但</w:t>
      </w:r>
      <w:r w:rsidR="008A3604" w:rsidRPr="00A73805">
        <w:rPr>
          <w:rFonts w:eastAsia="宋体"/>
        </w:rPr>
        <w:t>如果要实现</w:t>
      </w:r>
      <w:commentRangeStart w:id="271"/>
      <w:del w:id="272" w:author="Decheng Fan" w:date="2014-06-21T15:54:00Z">
        <w:r w:rsidR="008A3604" w:rsidRPr="00A73805" w:rsidDel="00C435AA">
          <w:rPr>
            <w:rFonts w:eastAsia="宋体" w:hint="eastAsia"/>
            <w:i/>
          </w:rPr>
          <w:delText>map</w:delText>
        </w:r>
      </w:del>
      <w:ins w:id="273" w:author="Decheng Fan" w:date="2014-06-21T15:53:00Z">
        <w:r w:rsidR="00C435AA">
          <w:rPr>
            <w:rFonts w:eastAsia="宋体" w:hint="eastAsia"/>
            <w:i/>
          </w:rPr>
          <w:t>映射表</w:t>
        </w:r>
      </w:ins>
      <w:r w:rsidR="008A3604" w:rsidRPr="00A73805">
        <w:rPr>
          <w:rFonts w:eastAsia="宋体"/>
          <w:i/>
        </w:rPr>
        <w:t>类型</w:t>
      </w:r>
      <w:commentRangeEnd w:id="271"/>
      <w:r w:rsidR="00EC6BD9">
        <w:rPr>
          <w:rStyle w:val="af3"/>
        </w:rPr>
        <w:commentReference w:id="271"/>
      </w:r>
      <w:r w:rsidR="008A3604" w:rsidRPr="00A73805">
        <w:rPr>
          <w:rFonts w:eastAsia="宋体"/>
        </w:rPr>
        <w:t>的</w:t>
      </w:r>
      <w:r w:rsidR="008A3604" w:rsidRPr="00A73805">
        <w:rPr>
          <w:rFonts w:eastAsia="宋体" w:hint="eastAsia"/>
        </w:rPr>
        <w:t>话</w:t>
      </w:r>
      <w:r w:rsidR="008A3604" w:rsidRPr="00A73805">
        <w:rPr>
          <w:rFonts w:eastAsia="宋体"/>
        </w:rPr>
        <w:t>，我们就</w:t>
      </w:r>
      <w:r w:rsidR="008A3604" w:rsidRPr="00A73805">
        <w:rPr>
          <w:rFonts w:eastAsia="宋体" w:hint="eastAsia"/>
        </w:rPr>
        <w:t>得</w:t>
      </w:r>
      <w:del w:id="274" w:author="Decheng Fan" w:date="2014-06-21T16:00:00Z">
        <w:r w:rsidR="008A3604" w:rsidRPr="00A73805" w:rsidDel="005A377A">
          <w:rPr>
            <w:rFonts w:eastAsia="宋体" w:hint="eastAsia"/>
          </w:rPr>
          <w:delText>要</w:delText>
        </w:r>
      </w:del>
      <w:r w:rsidR="008A3604" w:rsidRPr="00A73805">
        <w:rPr>
          <w:rFonts w:eastAsia="宋体"/>
        </w:rPr>
        <w:t>为其</w:t>
      </w:r>
      <w:r w:rsidR="008A3604" w:rsidRPr="00A73805">
        <w:rPr>
          <w:rFonts w:eastAsia="宋体" w:hint="eastAsia"/>
        </w:rPr>
        <w:t>每个</w:t>
      </w:r>
      <w:r w:rsidR="008A3604" w:rsidRPr="00A73805">
        <w:rPr>
          <w:rFonts w:eastAsia="宋体"/>
        </w:rPr>
        <w:t>节点</w:t>
      </w:r>
      <w:r w:rsidR="008A3604" w:rsidRPr="00A73805">
        <w:rPr>
          <w:rFonts w:eastAsia="宋体" w:hint="eastAsia"/>
        </w:rPr>
        <w:t>都</w:t>
      </w:r>
      <w:r w:rsidR="008A3604" w:rsidRPr="00A73805">
        <w:rPr>
          <w:rFonts w:eastAsia="宋体"/>
        </w:rPr>
        <w:t>设置一个键</w:t>
      </w:r>
      <w:r w:rsidR="008A3604" w:rsidRPr="00A73805">
        <w:rPr>
          <w:rFonts w:eastAsia="宋体" w:hint="eastAsia"/>
        </w:rPr>
        <w:t>/</w:t>
      </w:r>
      <w:r w:rsidR="008A3604" w:rsidRPr="00A73805">
        <w:rPr>
          <w:rFonts w:eastAsia="宋体" w:hint="eastAsia"/>
        </w:rPr>
        <w:t>值</w:t>
      </w:r>
      <w:r w:rsidR="008A3604" w:rsidRPr="00A73805">
        <w:rPr>
          <w:rFonts w:eastAsia="宋体"/>
        </w:rPr>
        <w:t>对</w:t>
      </w:r>
      <w:r w:rsidR="008A3604" w:rsidRPr="00A73805">
        <w:rPr>
          <w:rFonts w:eastAsia="宋体" w:hint="eastAsia"/>
        </w:rPr>
        <w:t>（其中，</w:t>
      </w:r>
      <w:r w:rsidR="008A3604" w:rsidRPr="00A73805">
        <w:rPr>
          <w:rFonts w:eastAsia="宋体"/>
        </w:rPr>
        <w:t>键</w:t>
      </w:r>
      <w:r w:rsidR="008A3604" w:rsidRPr="00A73805">
        <w:rPr>
          <w:rFonts w:eastAsia="宋体" w:hint="eastAsia"/>
        </w:rPr>
        <w:t>用于搜索</w:t>
      </w:r>
      <w:r w:rsidR="008A3604" w:rsidRPr="00A73805">
        <w:rPr>
          <w:rFonts w:eastAsia="宋体"/>
        </w:rPr>
        <w:t>，而值则是我们所要找的目标</w:t>
      </w:r>
      <w:r w:rsidR="008A3604" w:rsidRPr="00A73805">
        <w:rPr>
          <w:rFonts w:eastAsia="宋体" w:hint="eastAsia"/>
        </w:rPr>
        <w:t>）</w:t>
      </w:r>
      <w:r w:rsidR="008A3604" w:rsidRPr="00A73805">
        <w:rPr>
          <w:rFonts w:eastAsia="宋体"/>
        </w:rPr>
        <w:t>。</w:t>
      </w:r>
    </w:p>
    <w:p w14:paraId="576313B5" w14:textId="43F8CF4F" w:rsidR="002A7F95" w:rsidRPr="00D0695D" w:rsidRDefault="00BB78A4" w:rsidP="00075768">
      <w:pPr>
        <w:spacing w:after="156"/>
        <w:ind w:firstLine="420"/>
        <w:rPr>
          <w:rFonts w:eastAsia="宋体"/>
        </w:rPr>
      </w:pPr>
      <w:r w:rsidRPr="00D0695D">
        <w:rPr>
          <w:rFonts w:eastAsia="宋体" w:hint="eastAsia"/>
        </w:rPr>
        <w:t>通常来说，</w:t>
      </w:r>
      <w:r w:rsidRPr="00D0695D">
        <w:rPr>
          <w:rFonts w:eastAsia="宋体"/>
        </w:rPr>
        <w:t>我们并不</w:t>
      </w:r>
      <w:ins w:id="275" w:author="Decheng Fan" w:date="2014-06-21T16:01:00Z">
        <w:r w:rsidR="00065959">
          <w:rPr>
            <w:rFonts w:eastAsia="宋体" w:hint="eastAsia"/>
          </w:rPr>
          <w:t>总是</w:t>
        </w:r>
      </w:ins>
      <w:ins w:id="276" w:author="Decheng Fan" w:date="2014-06-21T16:02:00Z">
        <w:r w:rsidR="00065959">
          <w:rPr>
            <w:rFonts w:eastAsia="宋体" w:hint="eastAsia"/>
          </w:rPr>
          <w:t>从头</w:t>
        </w:r>
      </w:ins>
      <w:commentRangeStart w:id="277"/>
      <w:del w:id="278" w:author="Decheng Fan" w:date="2014-06-21T16:00:00Z">
        <w:r w:rsidRPr="00D0695D" w:rsidDel="00065959">
          <w:rPr>
            <w:rFonts w:eastAsia="宋体" w:hint="eastAsia"/>
          </w:rPr>
          <w:delText>可能</w:delText>
        </w:r>
      </w:del>
      <w:del w:id="279" w:author="Decheng Fan" w:date="2014-06-21T16:01:00Z">
        <w:r w:rsidRPr="00D0695D" w:rsidDel="00065959">
          <w:rPr>
            <w:rFonts w:eastAsia="宋体"/>
          </w:rPr>
          <w:delText>会</w:delText>
        </w:r>
      </w:del>
      <w:del w:id="280" w:author="Decheng Fan" w:date="2014-06-21T16:00:00Z">
        <w:r w:rsidRPr="00D0695D" w:rsidDel="00065959">
          <w:rPr>
            <w:rFonts w:eastAsia="宋体"/>
          </w:rPr>
          <w:delText>大量</w:delText>
        </w:r>
      </w:del>
      <w:r w:rsidRPr="00D0695D">
        <w:rPr>
          <w:rFonts w:eastAsia="宋体"/>
        </w:rPr>
        <w:t>构建</w:t>
      </w:r>
      <w:ins w:id="281" w:author="Decheng Fan" w:date="2014-06-21T16:02:00Z">
        <w:r w:rsidR="00065959">
          <w:rPr>
            <w:rFonts w:eastAsia="宋体" w:hint="eastAsia"/>
          </w:rPr>
          <w:t>一棵</w:t>
        </w:r>
      </w:ins>
      <w:ins w:id="282" w:author="Decheng Fan" w:date="2014-06-21T16:03:00Z">
        <w:r w:rsidR="00065959">
          <w:rPr>
            <w:rFonts w:eastAsia="宋体" w:hint="eastAsia"/>
          </w:rPr>
          <w:t>完整的</w:t>
        </w:r>
      </w:ins>
      <w:r w:rsidRPr="00D0695D">
        <w:rPr>
          <w:rFonts w:eastAsia="宋体"/>
        </w:rPr>
        <w:t>树</w:t>
      </w:r>
      <w:commentRangeEnd w:id="277"/>
      <w:r w:rsidR="00CF5813">
        <w:rPr>
          <w:rStyle w:val="af3"/>
        </w:rPr>
        <w:commentReference w:id="277"/>
      </w:r>
      <w:del w:id="283" w:author="Decheng Fan" w:date="2014-06-21T16:03:00Z">
        <w:r w:rsidRPr="00D0695D" w:rsidDel="00065959">
          <w:rPr>
            <w:rFonts w:eastAsia="宋体"/>
          </w:rPr>
          <w:delText>结构</w:delText>
        </w:r>
      </w:del>
      <w:r w:rsidRPr="00D0695D">
        <w:rPr>
          <w:rFonts w:eastAsia="宋体" w:hint="eastAsia"/>
        </w:rPr>
        <w:t>（尽管有时会</w:t>
      </w:r>
      <w:r w:rsidRPr="00D0695D">
        <w:rPr>
          <w:rFonts w:eastAsia="宋体"/>
        </w:rPr>
        <w:t>很有用</w:t>
      </w:r>
      <w:r w:rsidRPr="00D0695D">
        <w:rPr>
          <w:rFonts w:eastAsia="宋体" w:hint="eastAsia"/>
        </w:rPr>
        <w:t>）。</w:t>
      </w:r>
      <w:r w:rsidRPr="00D0695D">
        <w:rPr>
          <w:rFonts w:eastAsia="宋体"/>
        </w:rPr>
        <w:t>我们</w:t>
      </w:r>
      <w:r w:rsidRPr="00D0695D">
        <w:rPr>
          <w:rFonts w:eastAsia="宋体" w:hint="eastAsia"/>
        </w:rPr>
        <w:t>使用</w:t>
      </w:r>
      <w:r w:rsidRPr="00D0695D">
        <w:rPr>
          <w:rFonts w:eastAsia="宋体"/>
        </w:rPr>
        <w:t>树的</w:t>
      </w:r>
      <w:r w:rsidRPr="00D0695D">
        <w:rPr>
          <w:rFonts w:eastAsia="宋体" w:hint="eastAsia"/>
        </w:rPr>
        <w:t>动机</w:t>
      </w:r>
      <w:r w:rsidRPr="00D0695D">
        <w:rPr>
          <w:rFonts w:eastAsia="宋体"/>
        </w:rPr>
        <w:t>主要还是来自它们的动态性</w:t>
      </w:r>
      <w:r w:rsidR="002A7F95" w:rsidRPr="00D0695D">
        <w:rPr>
          <w:rFonts w:eastAsia="宋体" w:hint="eastAsia"/>
        </w:rPr>
        <w:t>，</w:t>
      </w:r>
      <w:r w:rsidR="002A7F95" w:rsidRPr="00D0695D">
        <w:rPr>
          <w:rFonts w:eastAsia="宋体"/>
        </w:rPr>
        <w:t>这使得我们可以一个一个往上添加节点</w:t>
      </w:r>
      <w:r w:rsidRPr="00D0695D">
        <w:rPr>
          <w:rFonts w:eastAsia="宋体"/>
        </w:rPr>
        <w:t>。</w:t>
      </w:r>
      <w:r w:rsidR="002A7F95" w:rsidRPr="00D0695D">
        <w:rPr>
          <w:rFonts w:eastAsia="宋体" w:hint="eastAsia"/>
        </w:rPr>
        <w:t>如果</w:t>
      </w:r>
      <w:r w:rsidR="002A7F95" w:rsidRPr="00D0695D">
        <w:rPr>
          <w:rFonts w:eastAsia="宋体"/>
        </w:rPr>
        <w:t>我们想添加一个节点，</w:t>
      </w:r>
      <w:r w:rsidR="002A7F95" w:rsidRPr="00D0695D">
        <w:rPr>
          <w:rFonts w:eastAsia="宋体" w:hint="eastAsia"/>
        </w:rPr>
        <w:t>就</w:t>
      </w:r>
      <w:r w:rsidR="002A7F95" w:rsidRPr="00D0695D">
        <w:rPr>
          <w:rFonts w:eastAsia="宋体"/>
        </w:rPr>
        <w:t>只需找到</w:t>
      </w:r>
      <w:r w:rsidR="002A7F95" w:rsidRPr="00D0695D">
        <w:rPr>
          <w:rFonts w:eastAsia="宋体" w:hint="eastAsia"/>
        </w:rPr>
        <w:t>属于</w:t>
      </w:r>
      <w:r w:rsidR="002A7F95" w:rsidRPr="00D0695D">
        <w:rPr>
          <w:rFonts w:eastAsia="宋体"/>
        </w:rPr>
        <w:t>它的位置，然后将其添加为新的叶节点即可。</w:t>
      </w:r>
      <w:r w:rsidR="002A7F95" w:rsidRPr="00D0695D">
        <w:rPr>
          <w:rFonts w:eastAsia="宋体" w:hint="eastAsia"/>
        </w:rPr>
        <w:t>例如在图</w:t>
      </w:r>
      <w:r w:rsidR="002A7F95" w:rsidRPr="00D0695D">
        <w:rPr>
          <w:rFonts w:eastAsia="宋体" w:hint="eastAsia"/>
        </w:rPr>
        <w:t>6</w:t>
      </w:r>
      <w:r w:rsidR="002A7F95" w:rsidRPr="00D0695D">
        <w:rPr>
          <w:rFonts w:eastAsia="宋体"/>
        </w:rPr>
        <w:t>-6</w:t>
      </w:r>
      <w:r w:rsidR="002A7F95" w:rsidRPr="00D0695D">
        <w:rPr>
          <w:rFonts w:eastAsia="宋体" w:hint="eastAsia"/>
        </w:rPr>
        <w:t>中，</w:t>
      </w:r>
      <w:r w:rsidR="002A7F95" w:rsidRPr="00D0695D">
        <w:rPr>
          <w:rFonts w:eastAsia="宋体"/>
        </w:rPr>
        <w:t>那个树结构</w:t>
      </w:r>
      <w:ins w:id="284" w:author="Decheng Fan" w:date="2014-06-21T16:07:00Z">
        <w:r w:rsidR="002D30B1">
          <w:rPr>
            <w:rFonts w:eastAsia="宋体" w:hint="eastAsia"/>
          </w:rPr>
          <w:t>的</w:t>
        </w:r>
      </w:ins>
      <w:commentRangeStart w:id="285"/>
      <w:del w:id="286" w:author="Decheng Fan" w:date="2014-06-21T16:07:00Z">
        <w:r w:rsidR="002A7F95" w:rsidRPr="00D0695D" w:rsidDel="002D30B1">
          <w:rPr>
            <w:rFonts w:eastAsia="宋体" w:hint="eastAsia"/>
          </w:rPr>
          <w:delText>在</w:delText>
        </w:r>
      </w:del>
      <w:r w:rsidR="002A7F95" w:rsidRPr="00D0695D">
        <w:rPr>
          <w:rFonts w:eastAsia="宋体"/>
        </w:rPr>
        <w:t>构建过程中</w:t>
      </w:r>
      <w:ins w:id="287" w:author="Decheng Fan" w:date="2014-06-21T16:07:00Z">
        <w:r w:rsidR="002D30B1">
          <w:rPr>
            <w:rFonts w:eastAsia="宋体" w:hint="eastAsia"/>
          </w:rPr>
          <w:t>可能发生了这样的</w:t>
        </w:r>
      </w:ins>
      <w:ins w:id="288" w:author="Decheng Fan" w:date="2014-06-21T16:08:00Z">
        <w:r w:rsidR="002D30B1">
          <w:rPr>
            <w:rFonts w:eastAsia="宋体" w:hint="eastAsia"/>
          </w:rPr>
          <w:t>事</w:t>
        </w:r>
      </w:ins>
      <w:commentRangeEnd w:id="285"/>
      <w:ins w:id="289" w:author="Decheng Fan" w:date="2014-06-21T16:09:00Z">
        <w:r w:rsidR="00CF5813">
          <w:rPr>
            <w:rStyle w:val="af3"/>
          </w:rPr>
          <w:commentReference w:id="285"/>
        </w:r>
      </w:ins>
      <w:ins w:id="290" w:author="Decheng Fan" w:date="2014-06-21T16:07:00Z">
        <w:r w:rsidR="002D30B1">
          <w:rPr>
            <w:rFonts w:eastAsia="宋体" w:hint="eastAsia"/>
          </w:rPr>
          <w:t>：</w:t>
        </w:r>
      </w:ins>
      <w:r w:rsidR="002A7F95" w:rsidRPr="00D0695D">
        <w:rPr>
          <w:rFonts w:eastAsia="宋体" w:hint="eastAsia"/>
        </w:rPr>
        <w:t>最初</w:t>
      </w:r>
      <w:r w:rsidR="002A7F95" w:rsidRPr="00D0695D">
        <w:rPr>
          <w:rFonts w:eastAsia="宋体"/>
        </w:rPr>
        <w:t>加入的节点是</w:t>
      </w:r>
      <w:r w:rsidR="002A7F95" w:rsidRPr="00D0695D">
        <w:rPr>
          <w:rFonts w:eastAsia="宋体" w:hint="eastAsia"/>
        </w:rPr>
        <w:t>8</w:t>
      </w:r>
      <w:r w:rsidR="002A7F95" w:rsidRPr="00D0695D">
        <w:rPr>
          <w:rFonts w:eastAsia="宋体" w:hint="eastAsia"/>
        </w:rPr>
        <w:t>，然后依次</w:t>
      </w:r>
      <w:r w:rsidR="002A7F95" w:rsidRPr="00D0695D">
        <w:rPr>
          <w:rFonts w:eastAsia="宋体"/>
        </w:rPr>
        <w:t>是</w:t>
      </w:r>
      <w:r w:rsidR="002A7F95" w:rsidRPr="00D0695D">
        <w:rPr>
          <w:rFonts w:eastAsia="宋体" w:hint="eastAsia"/>
        </w:rPr>
        <w:t>12</w:t>
      </w:r>
      <w:r w:rsidR="002A7F95" w:rsidRPr="00D0695D">
        <w:rPr>
          <w:rFonts w:eastAsia="宋体" w:hint="eastAsia"/>
        </w:rPr>
        <w:t>、</w:t>
      </w:r>
      <w:r w:rsidR="002A7F95" w:rsidRPr="00D0695D">
        <w:rPr>
          <w:rFonts w:eastAsia="宋体" w:hint="eastAsia"/>
        </w:rPr>
        <w:t>14</w:t>
      </w:r>
      <w:r w:rsidR="002A7F95" w:rsidRPr="00D0695D">
        <w:rPr>
          <w:rFonts w:eastAsia="宋体" w:hint="eastAsia"/>
        </w:rPr>
        <w:t>、</w:t>
      </w:r>
      <w:r w:rsidR="002A7F95" w:rsidRPr="00D0695D">
        <w:rPr>
          <w:rFonts w:eastAsia="宋体" w:hint="eastAsia"/>
        </w:rPr>
        <w:t>4</w:t>
      </w:r>
      <w:r w:rsidR="002A7F95" w:rsidRPr="00D0695D">
        <w:rPr>
          <w:rFonts w:eastAsia="宋体" w:hint="eastAsia"/>
        </w:rPr>
        <w:t>和</w:t>
      </w:r>
      <w:r w:rsidR="002A7F95" w:rsidRPr="00D0695D">
        <w:rPr>
          <w:rFonts w:eastAsia="宋体" w:hint="eastAsia"/>
        </w:rPr>
        <w:t>6</w:t>
      </w:r>
      <w:r w:rsidR="002A7F95" w:rsidRPr="00D0695D">
        <w:rPr>
          <w:rFonts w:eastAsia="宋体" w:hint="eastAsia"/>
        </w:rPr>
        <w:t>。</w:t>
      </w:r>
      <w:r w:rsidR="002A7F95" w:rsidRPr="00D0695D">
        <w:rPr>
          <w:rFonts w:eastAsia="宋体"/>
        </w:rPr>
        <w:t>而且</w:t>
      </w:r>
      <w:r w:rsidR="004369C9" w:rsidRPr="00D0695D">
        <w:rPr>
          <w:rFonts w:eastAsia="宋体" w:hint="eastAsia"/>
        </w:rPr>
        <w:t>，</w:t>
      </w:r>
      <w:r w:rsidR="002A7F95" w:rsidRPr="00D0695D">
        <w:rPr>
          <w:rFonts w:eastAsia="宋体" w:hint="eastAsia"/>
        </w:rPr>
        <w:t>不同</w:t>
      </w:r>
      <w:r w:rsidR="004369C9" w:rsidRPr="00D0695D">
        <w:rPr>
          <w:rFonts w:eastAsia="宋体" w:hint="eastAsia"/>
        </w:rPr>
        <w:t>的</w:t>
      </w:r>
      <w:r w:rsidR="004369C9" w:rsidRPr="00D0695D">
        <w:rPr>
          <w:rFonts w:eastAsia="宋体"/>
        </w:rPr>
        <w:t>添加</w:t>
      </w:r>
      <w:r w:rsidR="002A7F95" w:rsidRPr="00D0695D">
        <w:rPr>
          <w:rFonts w:eastAsia="宋体"/>
        </w:rPr>
        <w:t>顺序所构建</w:t>
      </w:r>
      <w:r w:rsidR="004369C9" w:rsidRPr="00D0695D">
        <w:rPr>
          <w:rFonts w:eastAsia="宋体" w:hint="eastAsia"/>
        </w:rPr>
        <w:t>出</w:t>
      </w:r>
      <w:r w:rsidR="004369C9" w:rsidRPr="00D0695D">
        <w:rPr>
          <w:rFonts w:eastAsia="宋体"/>
        </w:rPr>
        <w:t>来</w:t>
      </w:r>
      <w:r w:rsidR="002A7F95" w:rsidRPr="00D0695D">
        <w:rPr>
          <w:rFonts w:eastAsia="宋体"/>
        </w:rPr>
        <w:t>的树也</w:t>
      </w:r>
      <w:r w:rsidR="004369C9" w:rsidRPr="00D0695D">
        <w:rPr>
          <w:rFonts w:eastAsia="宋体" w:hint="eastAsia"/>
        </w:rPr>
        <w:t>会不尽相同</w:t>
      </w:r>
      <w:r w:rsidR="002A7F95" w:rsidRPr="00D0695D">
        <w:rPr>
          <w:rFonts w:eastAsia="宋体" w:hint="eastAsia"/>
        </w:rPr>
        <w:t>。</w:t>
      </w:r>
    </w:p>
    <w:p w14:paraId="0EF7F49A" w14:textId="77777777" w:rsidR="00032092" w:rsidRPr="00032092" w:rsidRDefault="00032092" w:rsidP="00075768">
      <w:pPr>
        <w:spacing w:after="156"/>
        <w:ind w:firstLine="360"/>
        <w:rPr>
          <w:rFonts w:ascii="宋体" w:eastAsia="宋体" w:hAnsi="宋体"/>
          <w:b/>
          <w:i/>
          <w:sz w:val="18"/>
          <w:szCs w:val="18"/>
        </w:rPr>
      </w:pPr>
      <w:r w:rsidRPr="00032092">
        <w:rPr>
          <w:rFonts w:eastAsia="宋体" w:hint="eastAsia"/>
          <w:color w:val="C00000"/>
          <w:sz w:val="18"/>
          <w:szCs w:val="18"/>
        </w:rPr>
        <w:t>（图）</w:t>
      </w:r>
    </w:p>
    <w:p w14:paraId="596F765C" w14:textId="28095580" w:rsidR="001A65B1" w:rsidRPr="00D0695D" w:rsidRDefault="004369C9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D0695D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D0695D">
        <w:rPr>
          <w:rFonts w:ascii="宋体" w:eastAsia="宋体" w:hAnsi="宋体"/>
          <w:b/>
          <w:i/>
          <w:sz w:val="18"/>
          <w:szCs w:val="18"/>
        </w:rPr>
        <w:t>6-6.</w:t>
      </w:r>
      <w:r w:rsidR="001A65B1" w:rsidRPr="00D0695D">
        <w:rPr>
          <w:rFonts w:ascii="宋体" w:eastAsia="宋体" w:hAnsi="宋体"/>
          <w:i/>
          <w:sz w:val="18"/>
          <w:szCs w:val="18"/>
        </w:rPr>
        <w:t xml:space="preserve"> </w:t>
      </w:r>
      <w:r w:rsidRPr="00D0695D">
        <w:rPr>
          <w:rFonts w:ascii="宋体" w:eastAsia="宋体" w:hAnsi="宋体" w:hint="eastAsia"/>
          <w:i/>
          <w:sz w:val="18"/>
          <w:szCs w:val="18"/>
        </w:rPr>
        <w:t>一个完全</w:t>
      </w:r>
      <w:r w:rsidR="00E91A17">
        <w:rPr>
          <w:rFonts w:ascii="宋体" w:eastAsia="宋体" w:hAnsi="宋体"/>
          <w:i/>
          <w:sz w:val="18"/>
          <w:szCs w:val="18"/>
        </w:rPr>
        <w:t>平衡的二</w:t>
      </w:r>
      <w:r w:rsidR="00E91A17">
        <w:rPr>
          <w:rFonts w:ascii="宋体" w:eastAsia="宋体" w:hAnsi="宋体" w:hint="eastAsia"/>
          <w:i/>
          <w:sz w:val="18"/>
          <w:szCs w:val="18"/>
        </w:rPr>
        <w:t>分</w:t>
      </w:r>
      <w:r w:rsidRPr="00D0695D">
        <w:rPr>
          <w:rFonts w:ascii="宋体" w:eastAsia="宋体" w:hAnsi="宋体"/>
          <w:i/>
          <w:sz w:val="18"/>
          <w:szCs w:val="18"/>
        </w:rPr>
        <w:t>搜索树，其中高亮部分为</w:t>
      </w:r>
      <w:ins w:id="291" w:author="Decheng Fan" w:date="2014-06-21T16:10:00Z">
        <w:r w:rsidR="00CE7898">
          <w:rPr>
            <w:rFonts w:ascii="宋体" w:eastAsia="宋体" w:hAnsi="宋体" w:hint="eastAsia"/>
            <w:i/>
            <w:sz w:val="18"/>
            <w:szCs w:val="18"/>
          </w:rPr>
          <w:t>节点</w:t>
        </w:r>
      </w:ins>
      <w:del w:id="292" w:author="Decheng Fan" w:date="2014-06-21T16:10:00Z">
        <w:r w:rsidRPr="00D0695D" w:rsidDel="00CE7898">
          <w:rPr>
            <w:rFonts w:ascii="宋体" w:eastAsia="宋体" w:hAnsi="宋体" w:hint="eastAsia"/>
            <w:i/>
            <w:sz w:val="18"/>
            <w:szCs w:val="18"/>
          </w:rPr>
          <w:delText>其</w:delText>
        </w:r>
      </w:del>
      <w:ins w:id="293" w:author="Decheng Fan" w:date="2014-06-21T16:10:00Z">
        <w:r w:rsidR="00CE7898">
          <w:rPr>
            <w:rFonts w:ascii="宋体" w:eastAsia="宋体" w:hAnsi="宋体" w:hint="eastAsia"/>
            <w:i/>
            <w:sz w:val="18"/>
            <w:szCs w:val="18"/>
          </w:rPr>
          <w:t>11的</w:t>
        </w:r>
      </w:ins>
      <w:r w:rsidRPr="00D0695D">
        <w:rPr>
          <w:rFonts w:ascii="宋体" w:eastAsia="宋体" w:hAnsi="宋体"/>
          <w:i/>
          <w:sz w:val="18"/>
          <w:szCs w:val="18"/>
        </w:rPr>
        <w:t>搜索路径</w:t>
      </w:r>
      <w:r w:rsidR="001A65B1" w:rsidRPr="00D0695D">
        <w:rPr>
          <w:rFonts w:ascii="宋体" w:eastAsia="宋体" w:hAnsi="宋体"/>
          <w:i/>
          <w:sz w:val="18"/>
          <w:szCs w:val="18"/>
        </w:rPr>
        <w:t xml:space="preserve"> </w:t>
      </w:r>
    </w:p>
    <w:p w14:paraId="241C8D07" w14:textId="74E04F61" w:rsidR="00090C2E" w:rsidRPr="00D0695D" w:rsidRDefault="00090C2E" w:rsidP="00075768">
      <w:pPr>
        <w:spacing w:after="156"/>
        <w:ind w:firstLine="420"/>
        <w:rPr>
          <w:rFonts w:eastAsia="宋体"/>
        </w:rPr>
      </w:pPr>
      <w:r w:rsidRPr="00D0695D">
        <w:rPr>
          <w:rFonts w:eastAsia="宋体" w:hint="eastAsia"/>
        </w:rPr>
        <w:t>在</w:t>
      </w:r>
      <w:r w:rsidRPr="00D0695D">
        <w:rPr>
          <w:rFonts w:eastAsia="宋体"/>
        </w:rPr>
        <w:t>清单</w:t>
      </w:r>
      <w:r w:rsidRPr="00D0695D">
        <w:rPr>
          <w:rFonts w:eastAsia="宋体" w:hint="eastAsia"/>
        </w:rPr>
        <w:t>6</w:t>
      </w:r>
      <w:r w:rsidRPr="00D0695D">
        <w:rPr>
          <w:rFonts w:eastAsia="宋体"/>
        </w:rPr>
        <w:t>-2</w:t>
      </w:r>
      <w:r w:rsidRPr="00D0695D">
        <w:rPr>
          <w:rFonts w:eastAsia="宋体" w:hint="eastAsia"/>
        </w:rPr>
        <w:t>中</w:t>
      </w:r>
      <w:r w:rsidR="00E91A17">
        <w:rPr>
          <w:rFonts w:eastAsia="宋体"/>
        </w:rPr>
        <w:t>，我们给出了一个简单的二</w:t>
      </w:r>
      <w:r w:rsidR="00E91A17">
        <w:rPr>
          <w:rFonts w:eastAsia="宋体" w:hint="eastAsia"/>
        </w:rPr>
        <w:t>分</w:t>
      </w:r>
      <w:r w:rsidRPr="00D0695D">
        <w:rPr>
          <w:rFonts w:eastAsia="宋体"/>
        </w:rPr>
        <w:t>搜索树</w:t>
      </w:r>
      <w:r w:rsidR="003A226F" w:rsidRPr="00D0695D">
        <w:rPr>
          <w:rFonts w:eastAsia="宋体" w:hint="eastAsia"/>
        </w:rPr>
        <w:t>，它的</w:t>
      </w:r>
      <w:r w:rsidR="003A226F" w:rsidRPr="00D0695D">
        <w:rPr>
          <w:rFonts w:eastAsia="宋体"/>
        </w:rPr>
        <w:t>封装方式使其看起</w:t>
      </w:r>
      <w:r w:rsidR="003A226F" w:rsidRPr="00D0695D">
        <w:rPr>
          <w:rFonts w:eastAsia="宋体" w:hint="eastAsia"/>
        </w:rPr>
        <w:t>来</w:t>
      </w:r>
      <w:r w:rsidR="003A226F" w:rsidRPr="00D0695D">
        <w:rPr>
          <w:rFonts w:eastAsia="宋体"/>
        </w:rPr>
        <w:t>有点</w:t>
      </w:r>
      <w:r w:rsidR="003A226F" w:rsidRPr="00D0695D">
        <w:rPr>
          <w:rFonts w:eastAsia="宋体"/>
        </w:rPr>
        <w:lastRenderedPageBreak/>
        <w:t>像</w:t>
      </w:r>
      <w:r w:rsidR="003A226F" w:rsidRPr="00D0695D">
        <w:rPr>
          <w:rFonts w:eastAsia="宋体"/>
        </w:rPr>
        <w:t>dict</w:t>
      </w:r>
      <w:r w:rsidR="003A226F" w:rsidRPr="00D0695D">
        <w:rPr>
          <w:rFonts w:eastAsia="宋体"/>
        </w:rPr>
        <w:t>类型</w:t>
      </w:r>
      <w:r w:rsidR="003A226F" w:rsidRPr="00D0695D">
        <w:rPr>
          <w:rFonts w:eastAsia="宋体" w:hint="eastAsia"/>
        </w:rPr>
        <w:t>。</w:t>
      </w:r>
      <w:r w:rsidR="003A226F" w:rsidRPr="00D0695D">
        <w:rPr>
          <w:rFonts w:eastAsia="宋体"/>
        </w:rPr>
        <w:t>我们</w:t>
      </w:r>
      <w:r w:rsidR="003A226F" w:rsidRPr="00D0695D">
        <w:rPr>
          <w:rFonts w:eastAsia="宋体" w:hint="eastAsia"/>
        </w:rPr>
        <w:t>可以</w:t>
      </w:r>
      <w:r w:rsidR="003A226F" w:rsidRPr="00D0695D">
        <w:rPr>
          <w:rFonts w:eastAsia="宋体"/>
        </w:rPr>
        <w:t>像下面这样使用它</w:t>
      </w:r>
      <w:r w:rsidR="003A226F" w:rsidRPr="00D0695D">
        <w:rPr>
          <w:rFonts w:eastAsia="宋体" w:hint="eastAsia"/>
        </w:rPr>
        <w:t>：</w:t>
      </w:r>
    </w:p>
    <w:p w14:paraId="765B04B4" w14:textId="77777777" w:rsidR="001A65B1" w:rsidRPr="001A65B1" w:rsidRDefault="001A65B1" w:rsidP="00075768">
      <w:pPr>
        <w:pStyle w:val="ad"/>
      </w:pPr>
      <w:r w:rsidRPr="001A65B1">
        <w:t xml:space="preserve">&gt;&gt;&gt; </w:t>
      </w:r>
      <w:proofErr w:type="gramStart"/>
      <w:r w:rsidRPr="001A65B1">
        <w:t>tree</w:t>
      </w:r>
      <w:proofErr w:type="gramEnd"/>
      <w:r w:rsidRPr="001A65B1">
        <w:t xml:space="preserve"> = Tree() </w:t>
      </w:r>
    </w:p>
    <w:p w14:paraId="1CD07251" w14:textId="77777777" w:rsidR="001A65B1" w:rsidRPr="001A65B1" w:rsidRDefault="001A65B1" w:rsidP="00075768">
      <w:pPr>
        <w:pStyle w:val="ad"/>
      </w:pPr>
      <w:r w:rsidRPr="001A65B1">
        <w:t xml:space="preserve">&gt;&gt;&gt; </w:t>
      </w:r>
      <w:proofErr w:type="gramStart"/>
      <w:r w:rsidRPr="001A65B1">
        <w:t>tree</w:t>
      </w:r>
      <w:proofErr w:type="gramEnd"/>
      <w:r w:rsidRPr="001A65B1">
        <w:t xml:space="preserve">["a"] = 42 </w:t>
      </w:r>
    </w:p>
    <w:p w14:paraId="03BE49E6" w14:textId="77777777" w:rsidR="001A65B1" w:rsidRPr="001A65B1" w:rsidRDefault="001A65B1" w:rsidP="00075768">
      <w:pPr>
        <w:pStyle w:val="ad"/>
      </w:pPr>
      <w:r w:rsidRPr="001A65B1">
        <w:t xml:space="preserve">&gt;&gt;&gt; </w:t>
      </w:r>
      <w:proofErr w:type="gramStart"/>
      <w:r w:rsidRPr="001A65B1">
        <w:t>tree</w:t>
      </w:r>
      <w:proofErr w:type="gramEnd"/>
      <w:r w:rsidRPr="001A65B1">
        <w:t xml:space="preserve">["a"] </w:t>
      </w:r>
    </w:p>
    <w:p w14:paraId="3625A012" w14:textId="77777777" w:rsidR="001A65B1" w:rsidRPr="001A65B1" w:rsidRDefault="001A65B1" w:rsidP="00075768">
      <w:pPr>
        <w:pStyle w:val="ad"/>
      </w:pPr>
      <w:r w:rsidRPr="001A65B1">
        <w:t xml:space="preserve">42 </w:t>
      </w:r>
    </w:p>
    <w:p w14:paraId="5C7AB020" w14:textId="77777777" w:rsidR="001A65B1" w:rsidRPr="001A65B1" w:rsidRDefault="001A65B1" w:rsidP="00075768">
      <w:pPr>
        <w:pStyle w:val="ad"/>
      </w:pPr>
      <w:r w:rsidRPr="001A65B1">
        <w:t>&gt;&gt;&gt; "</w:t>
      </w:r>
      <w:proofErr w:type="gramStart"/>
      <w:r w:rsidRPr="001A65B1">
        <w:t>b</w:t>
      </w:r>
      <w:proofErr w:type="gramEnd"/>
      <w:r w:rsidRPr="001A65B1">
        <w:t xml:space="preserve">" in tree </w:t>
      </w:r>
    </w:p>
    <w:p w14:paraId="69C39071" w14:textId="77777777" w:rsidR="001A65B1" w:rsidRPr="001A65B1" w:rsidRDefault="001A65B1" w:rsidP="00075768">
      <w:pPr>
        <w:pStyle w:val="ad"/>
      </w:pPr>
      <w:r w:rsidRPr="001A65B1">
        <w:t xml:space="preserve">False </w:t>
      </w:r>
    </w:p>
    <w:p w14:paraId="0E893092" w14:textId="4D17193D" w:rsidR="003A226F" w:rsidRPr="00D0695D" w:rsidRDefault="003A226F" w:rsidP="00075768">
      <w:pPr>
        <w:spacing w:after="156"/>
        <w:ind w:firstLine="420"/>
        <w:rPr>
          <w:rFonts w:eastAsia="宋体"/>
        </w:rPr>
      </w:pPr>
      <w:r w:rsidRPr="00D0695D">
        <w:rPr>
          <w:rFonts w:eastAsia="宋体" w:hint="eastAsia"/>
        </w:rPr>
        <w:t>如您所见，</w:t>
      </w:r>
      <w:r w:rsidRPr="00D0695D">
        <w:rPr>
          <w:rFonts w:eastAsia="宋体"/>
        </w:rPr>
        <w:t>我们将</w:t>
      </w:r>
      <w:r w:rsidRPr="00D0695D">
        <w:rPr>
          <w:rFonts w:eastAsia="宋体" w:hint="eastAsia"/>
        </w:rPr>
        <w:t>插入</w:t>
      </w:r>
      <w:r w:rsidRPr="00D0695D">
        <w:rPr>
          <w:rFonts w:eastAsia="宋体"/>
        </w:rPr>
        <w:t>和</w:t>
      </w:r>
      <w:r w:rsidRPr="00D0695D">
        <w:rPr>
          <w:rFonts w:eastAsia="宋体" w:hint="eastAsia"/>
        </w:rPr>
        <w:t>搜索</w:t>
      </w:r>
      <w:r w:rsidRPr="00D0695D">
        <w:rPr>
          <w:rFonts w:eastAsia="宋体"/>
        </w:rPr>
        <w:t>操作都实现</w:t>
      </w:r>
      <w:r w:rsidRPr="00D0695D">
        <w:rPr>
          <w:rFonts w:eastAsia="宋体" w:hint="eastAsia"/>
        </w:rPr>
        <w:t>成了</w:t>
      </w:r>
      <w:r w:rsidRPr="00D0695D">
        <w:rPr>
          <w:rFonts w:eastAsia="宋体"/>
        </w:rPr>
        <w:t>独立的函数，而非方法。这使得</w:t>
      </w:r>
      <w:r w:rsidRPr="00D0695D">
        <w:rPr>
          <w:rFonts w:eastAsia="宋体" w:hint="eastAsia"/>
        </w:rPr>
        <w:t>它们</w:t>
      </w:r>
      <w:r w:rsidRPr="00D0695D">
        <w:rPr>
          <w:rFonts w:eastAsia="宋体"/>
        </w:rPr>
        <w:t>能在</w:t>
      </w:r>
      <w:r w:rsidRPr="00D0695D">
        <w:rPr>
          <w:rFonts w:eastAsia="宋体"/>
        </w:rPr>
        <w:t>No</w:t>
      </w:r>
      <w:del w:id="294" w:author="Decheng Fan" w:date="2014-06-21T16:12:00Z">
        <w:r w:rsidRPr="00D0695D" w:rsidDel="00A72935">
          <w:rPr>
            <w:rFonts w:eastAsia="宋体" w:hint="eastAsia"/>
          </w:rPr>
          <w:delText>d</w:delText>
        </w:r>
      </w:del>
      <w:ins w:id="295" w:author="Decheng Fan" w:date="2014-06-21T16:12:00Z">
        <w:r w:rsidR="00A72935">
          <w:rPr>
            <w:rFonts w:eastAsia="宋体" w:hint="eastAsia"/>
          </w:rPr>
          <w:t>n</w:t>
        </w:r>
      </w:ins>
      <w:r w:rsidRPr="00D0695D">
        <w:rPr>
          <w:rFonts w:eastAsia="宋体"/>
        </w:rPr>
        <w:t>e</w:t>
      </w:r>
      <w:r w:rsidRPr="00D0695D">
        <w:rPr>
          <w:rFonts w:eastAsia="宋体"/>
        </w:rPr>
        <w:t>节点上</w:t>
      </w:r>
      <w:r w:rsidRPr="00D0695D">
        <w:rPr>
          <w:rFonts w:eastAsia="宋体" w:hint="eastAsia"/>
        </w:rPr>
        <w:t>操作。</w:t>
      </w:r>
      <w:r w:rsidRPr="00D0695D">
        <w:rPr>
          <w:rFonts w:eastAsia="宋体"/>
        </w:rPr>
        <w:t>（</w:t>
      </w:r>
      <w:r w:rsidRPr="00D0695D">
        <w:rPr>
          <w:rFonts w:eastAsia="宋体" w:hint="eastAsia"/>
        </w:rPr>
        <w:t>当然</w:t>
      </w:r>
      <w:r w:rsidRPr="00D0695D">
        <w:rPr>
          <w:rFonts w:eastAsia="宋体"/>
        </w:rPr>
        <w:t>，您完全不必这样做。）</w:t>
      </w:r>
    </w:p>
    <w:p w14:paraId="40190BA2" w14:textId="77777777" w:rsidR="001A65B1" w:rsidRPr="00D0695D" w:rsidRDefault="003A226F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D0695D">
        <w:rPr>
          <w:rFonts w:ascii="宋体" w:eastAsia="宋体" w:hAnsi="宋体" w:hint="eastAsia"/>
          <w:b/>
          <w:i/>
          <w:sz w:val="18"/>
          <w:szCs w:val="18"/>
        </w:rPr>
        <w:t>清单</w:t>
      </w:r>
      <w:r w:rsidR="001A65B1" w:rsidRPr="00D0695D">
        <w:rPr>
          <w:rFonts w:ascii="宋体" w:eastAsia="宋体" w:hAnsi="宋体"/>
          <w:b/>
          <w:i/>
          <w:sz w:val="18"/>
          <w:szCs w:val="18"/>
        </w:rPr>
        <w:t>6-2.</w:t>
      </w:r>
      <w:r w:rsidR="001A65B1" w:rsidRPr="00D0695D">
        <w:rPr>
          <w:rFonts w:ascii="宋体" w:eastAsia="宋体" w:hAnsi="宋体"/>
          <w:i/>
          <w:sz w:val="18"/>
          <w:szCs w:val="18"/>
        </w:rPr>
        <w:t xml:space="preserve"> </w:t>
      </w:r>
      <w:r w:rsidR="00E91A17">
        <w:rPr>
          <w:rFonts w:ascii="宋体" w:eastAsia="宋体" w:hAnsi="宋体" w:hint="eastAsia"/>
          <w:i/>
          <w:sz w:val="18"/>
          <w:szCs w:val="18"/>
        </w:rPr>
        <w:t>二分</w:t>
      </w:r>
      <w:r w:rsidRPr="00D0695D">
        <w:rPr>
          <w:rFonts w:ascii="宋体" w:eastAsia="宋体" w:hAnsi="宋体" w:hint="eastAsia"/>
          <w:i/>
          <w:sz w:val="18"/>
          <w:szCs w:val="18"/>
        </w:rPr>
        <w:t>搜索树</w:t>
      </w:r>
      <w:r w:rsidRPr="00D0695D">
        <w:rPr>
          <w:rFonts w:ascii="宋体" w:eastAsia="宋体" w:hAnsi="宋体"/>
          <w:i/>
          <w:sz w:val="18"/>
          <w:szCs w:val="18"/>
        </w:rPr>
        <w:t>中的插入</w:t>
      </w:r>
      <w:r w:rsidRPr="00D0695D">
        <w:rPr>
          <w:rFonts w:ascii="宋体" w:eastAsia="宋体" w:hAnsi="宋体" w:hint="eastAsia"/>
          <w:i/>
          <w:sz w:val="18"/>
          <w:szCs w:val="18"/>
        </w:rPr>
        <w:t>与</w:t>
      </w:r>
      <w:r w:rsidRPr="00D0695D">
        <w:rPr>
          <w:rFonts w:ascii="宋体" w:eastAsia="宋体" w:hAnsi="宋体"/>
          <w:i/>
          <w:sz w:val="18"/>
          <w:szCs w:val="18"/>
        </w:rPr>
        <w:t>搜索</w:t>
      </w:r>
      <w:r w:rsidR="001A65B1" w:rsidRPr="00D0695D">
        <w:rPr>
          <w:rFonts w:ascii="宋体" w:eastAsia="宋体" w:hAnsi="宋体"/>
          <w:i/>
          <w:sz w:val="18"/>
          <w:szCs w:val="18"/>
        </w:rPr>
        <w:t xml:space="preserve"> </w:t>
      </w:r>
    </w:p>
    <w:p w14:paraId="1BE02157" w14:textId="77777777" w:rsidR="004A3528" w:rsidRDefault="001A65B1" w:rsidP="00075768">
      <w:pPr>
        <w:pStyle w:val="ad"/>
      </w:pPr>
      <w:proofErr w:type="gramStart"/>
      <w:r w:rsidRPr="001A65B1">
        <w:t>class</w:t>
      </w:r>
      <w:proofErr w:type="gramEnd"/>
      <w:r w:rsidRPr="001A65B1">
        <w:t xml:space="preserve"> Node:</w:t>
      </w:r>
    </w:p>
    <w:p w14:paraId="006BD822" w14:textId="77777777" w:rsidR="004A3528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lft</w:t>
      </w:r>
      <w:proofErr w:type="gramEnd"/>
      <w:r w:rsidRPr="001A65B1">
        <w:t xml:space="preserve"> = None</w:t>
      </w:r>
    </w:p>
    <w:p w14:paraId="444F3571" w14:textId="77777777" w:rsidR="004A3528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rgt</w:t>
      </w:r>
      <w:proofErr w:type="gramEnd"/>
      <w:r w:rsidRPr="001A65B1">
        <w:t xml:space="preserve"> = None</w:t>
      </w:r>
    </w:p>
    <w:p w14:paraId="2DC20685" w14:textId="77777777" w:rsidR="004A3528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def</w:t>
      </w:r>
      <w:proofErr w:type="gramEnd"/>
      <w:r w:rsidRPr="001A65B1">
        <w:t xml:space="preserve"> __init__(self, key, val):</w:t>
      </w:r>
    </w:p>
    <w:p w14:paraId="0780F2CA" w14:textId="77777777" w:rsidR="004A3528" w:rsidRDefault="001A65B1" w:rsidP="00075768">
      <w:pPr>
        <w:pStyle w:val="ad"/>
      </w:pPr>
      <w:r w:rsidRPr="001A65B1">
        <w:t xml:space="preserve">         </w:t>
      </w:r>
      <w:r w:rsidR="004A3528">
        <w:t xml:space="preserve"> </w:t>
      </w:r>
      <w:proofErr w:type="gramStart"/>
      <w:r w:rsidRPr="001A65B1">
        <w:t>self.key</w:t>
      </w:r>
      <w:proofErr w:type="gramEnd"/>
      <w:r w:rsidRPr="001A65B1">
        <w:t xml:space="preserve"> = key</w:t>
      </w:r>
    </w:p>
    <w:p w14:paraId="78EED405" w14:textId="77777777" w:rsidR="004A3528" w:rsidRDefault="001A65B1" w:rsidP="00075768">
      <w:pPr>
        <w:pStyle w:val="ad"/>
        <w:ind w:firstLineChars="100" w:firstLine="180"/>
      </w:pPr>
      <w:r w:rsidRPr="001A65B1">
        <w:t xml:space="preserve">        </w:t>
      </w:r>
      <w:proofErr w:type="gramStart"/>
      <w:r w:rsidRPr="001A65B1">
        <w:t>self.val</w:t>
      </w:r>
      <w:proofErr w:type="gramEnd"/>
      <w:r w:rsidRPr="001A65B1">
        <w:t xml:space="preserve"> = val </w:t>
      </w:r>
    </w:p>
    <w:p w14:paraId="7D48BD32" w14:textId="77777777" w:rsidR="007F4C6C" w:rsidRDefault="007F4C6C" w:rsidP="00075768">
      <w:pPr>
        <w:pStyle w:val="ad"/>
      </w:pPr>
    </w:p>
    <w:p w14:paraId="6A8F3141" w14:textId="77777777" w:rsidR="004A3528" w:rsidRDefault="001A65B1" w:rsidP="00075768">
      <w:pPr>
        <w:pStyle w:val="ad"/>
      </w:pPr>
      <w:proofErr w:type="gramStart"/>
      <w:r w:rsidRPr="001A65B1">
        <w:t>def</w:t>
      </w:r>
      <w:proofErr w:type="gramEnd"/>
      <w:r w:rsidRPr="001A65B1">
        <w:t xml:space="preserve"> insert(node, key, val):</w:t>
      </w:r>
    </w:p>
    <w:p w14:paraId="126181D4" w14:textId="77777777" w:rsidR="004A3528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node is None: return Node(key, val)      # Empty leaf: add node here</w:t>
      </w:r>
    </w:p>
    <w:p w14:paraId="41BE551E" w14:textId="77777777" w:rsidR="004A3528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node.key == key: node.val = val        </w:t>
      </w:r>
      <w:r w:rsidR="007F4C6C">
        <w:t xml:space="preserve"> </w:t>
      </w:r>
      <w:r w:rsidR="004A3528">
        <w:t xml:space="preserve">  </w:t>
      </w:r>
      <w:r w:rsidRPr="001A65B1">
        <w:t># Found key: replace val</w:t>
      </w:r>
    </w:p>
    <w:p w14:paraId="3DD43518" w14:textId="77777777" w:rsidR="007F4C6C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elif</w:t>
      </w:r>
      <w:proofErr w:type="gramEnd"/>
      <w:r w:rsidRPr="001A65B1">
        <w:t xml:space="preserve"> key &lt; node.key:                        </w:t>
      </w:r>
      <w:r w:rsidR="007F4C6C">
        <w:t xml:space="preserve">    </w:t>
      </w:r>
      <w:r w:rsidRPr="001A65B1">
        <w:t># Less than the key?</w:t>
      </w:r>
    </w:p>
    <w:p w14:paraId="1105A15A" w14:textId="77777777" w:rsidR="007F4C6C" w:rsidRDefault="001A65B1" w:rsidP="00075768">
      <w:pPr>
        <w:pStyle w:val="ad"/>
      </w:pPr>
      <w:r w:rsidRPr="001A65B1">
        <w:t xml:space="preserve">         </w:t>
      </w:r>
      <w:r w:rsidR="007F4C6C">
        <w:t xml:space="preserve"> </w:t>
      </w:r>
      <w:proofErr w:type="gramStart"/>
      <w:r w:rsidRPr="001A65B1">
        <w:t>node.lft</w:t>
      </w:r>
      <w:proofErr w:type="gramEnd"/>
      <w:r w:rsidRPr="001A65B1">
        <w:t xml:space="preserve"> = insert(node.lft, key, val)   # Go left</w:t>
      </w:r>
    </w:p>
    <w:p w14:paraId="200BC60D" w14:textId="77777777" w:rsidR="007F4C6C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else</w:t>
      </w:r>
      <w:proofErr w:type="gramEnd"/>
      <w:r w:rsidRPr="001A65B1">
        <w:t xml:space="preserve">:                              </w:t>
      </w:r>
      <w:r w:rsidR="007F4C6C">
        <w:t xml:space="preserve">       </w:t>
      </w:r>
      <w:r w:rsidRPr="001A65B1">
        <w:t xml:space="preserve">         # Otherwise...</w:t>
      </w:r>
    </w:p>
    <w:p w14:paraId="7EB997B7" w14:textId="77777777" w:rsidR="007F4C6C" w:rsidRDefault="001A65B1" w:rsidP="00075768">
      <w:pPr>
        <w:pStyle w:val="ad"/>
      </w:pPr>
      <w:r w:rsidRPr="001A65B1">
        <w:t xml:space="preserve">         </w:t>
      </w:r>
      <w:r w:rsidR="007F4C6C">
        <w:t xml:space="preserve"> </w:t>
      </w:r>
      <w:proofErr w:type="gramStart"/>
      <w:r w:rsidRPr="001A65B1">
        <w:t>node.rgt</w:t>
      </w:r>
      <w:proofErr w:type="gramEnd"/>
      <w:r w:rsidRPr="001A65B1">
        <w:t xml:space="preserve"> = insert(node.rgt, key, val)   # Go right</w:t>
      </w:r>
    </w:p>
    <w:p w14:paraId="30FE541F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return</w:t>
      </w:r>
      <w:proofErr w:type="gramEnd"/>
      <w:r w:rsidRPr="001A65B1">
        <w:t xml:space="preserve"> node </w:t>
      </w:r>
    </w:p>
    <w:p w14:paraId="27EE00DB" w14:textId="77777777" w:rsidR="007F4C6C" w:rsidRDefault="007F4C6C" w:rsidP="00075768">
      <w:pPr>
        <w:pStyle w:val="ad"/>
      </w:pPr>
    </w:p>
    <w:p w14:paraId="70A391FF" w14:textId="77777777" w:rsidR="007F4C6C" w:rsidRDefault="001A65B1" w:rsidP="00075768">
      <w:pPr>
        <w:pStyle w:val="ad"/>
      </w:pPr>
      <w:proofErr w:type="gramStart"/>
      <w:r w:rsidRPr="001A65B1">
        <w:t>def</w:t>
      </w:r>
      <w:proofErr w:type="gramEnd"/>
      <w:r w:rsidRPr="001A65B1">
        <w:t xml:space="preserve"> search(node, key):</w:t>
      </w:r>
    </w:p>
    <w:p w14:paraId="4E24C591" w14:textId="77777777" w:rsidR="007F4C6C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node is None: raise KeyError             # Empty leaf: it's not here</w:t>
      </w:r>
    </w:p>
    <w:p w14:paraId="73BC3519" w14:textId="77777777" w:rsidR="007F4C6C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node.key == key: return node.val      </w:t>
      </w:r>
      <w:r w:rsidR="007F4C6C">
        <w:t xml:space="preserve"> </w:t>
      </w:r>
      <w:r w:rsidRPr="001A65B1">
        <w:t xml:space="preserve">  # Found key: return val</w:t>
      </w:r>
    </w:p>
    <w:p w14:paraId="164DEFBA" w14:textId="77777777" w:rsidR="007F4C6C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elif</w:t>
      </w:r>
      <w:proofErr w:type="gramEnd"/>
      <w:r w:rsidRPr="001A65B1">
        <w:t xml:space="preserve"> key &lt; node.key:                        # Less than the key?</w:t>
      </w:r>
    </w:p>
    <w:p w14:paraId="46F27EEC" w14:textId="77777777" w:rsidR="007F4C6C" w:rsidRDefault="001A65B1" w:rsidP="00075768">
      <w:pPr>
        <w:pStyle w:val="ad"/>
        <w:ind w:firstLineChars="50" w:firstLine="90"/>
      </w:pPr>
      <w:r w:rsidRPr="001A65B1">
        <w:t xml:space="preserve">         </w:t>
      </w:r>
      <w:proofErr w:type="gramStart"/>
      <w:r w:rsidRPr="001A65B1">
        <w:t>return</w:t>
      </w:r>
      <w:proofErr w:type="gramEnd"/>
      <w:r w:rsidRPr="001A65B1">
        <w:t xml:space="preserve"> search(node.lft, key)            # Go left</w:t>
      </w:r>
    </w:p>
    <w:p w14:paraId="5FFC0118" w14:textId="77777777" w:rsidR="007F4C6C" w:rsidRDefault="001A65B1" w:rsidP="00075768">
      <w:pPr>
        <w:pStyle w:val="ad"/>
        <w:ind w:firstLineChars="50" w:firstLine="90"/>
      </w:pPr>
      <w:r w:rsidRPr="001A65B1">
        <w:t xml:space="preserve">    </w:t>
      </w:r>
      <w:proofErr w:type="gramStart"/>
      <w:r w:rsidRPr="001A65B1">
        <w:t>else</w:t>
      </w:r>
      <w:proofErr w:type="gramEnd"/>
      <w:r w:rsidRPr="001A65B1">
        <w:t>:                                       # Otherwise...</w:t>
      </w:r>
    </w:p>
    <w:p w14:paraId="61C2DBFE" w14:textId="77777777" w:rsidR="001A65B1" w:rsidRPr="001A65B1" w:rsidRDefault="001A65B1" w:rsidP="00075768">
      <w:pPr>
        <w:pStyle w:val="ad"/>
        <w:ind w:firstLineChars="50" w:firstLine="90"/>
      </w:pPr>
      <w:r w:rsidRPr="001A65B1">
        <w:t xml:space="preserve">         </w:t>
      </w:r>
      <w:proofErr w:type="gramStart"/>
      <w:r w:rsidRPr="001A65B1">
        <w:t>return</w:t>
      </w:r>
      <w:proofErr w:type="gramEnd"/>
      <w:r w:rsidRPr="001A65B1">
        <w:t xml:space="preserve"> search(node.rgt, key)       # Go right </w:t>
      </w:r>
    </w:p>
    <w:p w14:paraId="0B7E9D28" w14:textId="77777777" w:rsidR="001A65B1" w:rsidRPr="001A65B1" w:rsidRDefault="001A65B1" w:rsidP="00075768">
      <w:pPr>
        <w:pStyle w:val="ad"/>
      </w:pPr>
      <w:r w:rsidRPr="001A65B1">
        <w:t xml:space="preserve"> </w:t>
      </w:r>
    </w:p>
    <w:p w14:paraId="135FC101" w14:textId="77777777" w:rsidR="007F4C6C" w:rsidRDefault="001A65B1" w:rsidP="00075768">
      <w:pPr>
        <w:pStyle w:val="ad"/>
      </w:pPr>
      <w:proofErr w:type="gramStart"/>
      <w:r w:rsidRPr="001A65B1">
        <w:t>class</w:t>
      </w:r>
      <w:proofErr w:type="gramEnd"/>
      <w:r w:rsidRPr="001A65B1">
        <w:t xml:space="preserve"> Tree:                                     # Simple wrapper</w:t>
      </w:r>
    </w:p>
    <w:p w14:paraId="5B7C030D" w14:textId="77777777" w:rsidR="007F4C6C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root</w:t>
      </w:r>
      <w:proofErr w:type="gramEnd"/>
      <w:r w:rsidRPr="001A65B1">
        <w:t xml:space="preserve"> = None</w:t>
      </w:r>
    </w:p>
    <w:p w14:paraId="3F8DF2B3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def</w:t>
      </w:r>
      <w:proofErr w:type="gramEnd"/>
      <w:r w:rsidRPr="001A65B1">
        <w:t xml:space="preserve"> __setitem__(self, key, val): </w:t>
      </w:r>
    </w:p>
    <w:p w14:paraId="43A482DC" w14:textId="77777777" w:rsidR="007F4C6C" w:rsidRDefault="001A65B1" w:rsidP="00075768">
      <w:pPr>
        <w:pStyle w:val="ad"/>
      </w:pPr>
      <w:r w:rsidRPr="001A65B1">
        <w:t xml:space="preserve">        </w:t>
      </w:r>
      <w:r w:rsidR="007F4C6C">
        <w:t xml:space="preserve">  </w:t>
      </w:r>
      <w:proofErr w:type="gramStart"/>
      <w:r w:rsidRPr="001A65B1">
        <w:t>self.root</w:t>
      </w:r>
      <w:proofErr w:type="gramEnd"/>
      <w:r w:rsidRPr="001A65B1">
        <w:t xml:space="preserve"> = insert(self.root, key, val)</w:t>
      </w:r>
    </w:p>
    <w:p w14:paraId="193D16DA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def</w:t>
      </w:r>
      <w:proofErr w:type="gramEnd"/>
      <w:r w:rsidRPr="001A65B1">
        <w:t xml:space="preserve"> __getitem__(self, key): </w:t>
      </w:r>
    </w:p>
    <w:p w14:paraId="57A2765F" w14:textId="77777777" w:rsidR="007F4C6C" w:rsidRDefault="001A65B1" w:rsidP="00075768">
      <w:pPr>
        <w:pStyle w:val="ad"/>
      </w:pPr>
      <w:r w:rsidRPr="001A65B1">
        <w:t xml:space="preserve">      </w:t>
      </w:r>
      <w:r w:rsidR="007F4C6C">
        <w:t xml:space="preserve"> </w:t>
      </w:r>
      <w:r w:rsidRPr="001A65B1">
        <w:t xml:space="preserve">  </w:t>
      </w:r>
      <w:r w:rsidR="007F4C6C">
        <w:t xml:space="preserve"> </w:t>
      </w:r>
      <w:proofErr w:type="gramStart"/>
      <w:r w:rsidRPr="001A65B1">
        <w:t>return</w:t>
      </w:r>
      <w:proofErr w:type="gramEnd"/>
      <w:r w:rsidRPr="001A65B1">
        <w:t xml:space="preserve"> search(self.root, key)</w:t>
      </w:r>
    </w:p>
    <w:p w14:paraId="0EA3F7CD" w14:textId="77777777" w:rsidR="007F4C6C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def</w:t>
      </w:r>
      <w:proofErr w:type="gramEnd"/>
      <w:r w:rsidRPr="001A65B1">
        <w:t xml:space="preserve"> __contains__(self, key):</w:t>
      </w:r>
    </w:p>
    <w:p w14:paraId="43662C6B" w14:textId="77777777" w:rsidR="007F4C6C" w:rsidRDefault="001A65B1" w:rsidP="00075768">
      <w:pPr>
        <w:pStyle w:val="ad"/>
        <w:ind w:firstLineChars="50" w:firstLine="90"/>
      </w:pPr>
      <w:r w:rsidRPr="001A65B1">
        <w:t xml:space="preserve">         </w:t>
      </w:r>
      <w:proofErr w:type="gramStart"/>
      <w:r w:rsidRPr="001A65B1">
        <w:t>try</w:t>
      </w:r>
      <w:proofErr w:type="gramEnd"/>
      <w:r w:rsidRPr="001A65B1">
        <w:t>: search(self.root, key)</w:t>
      </w:r>
    </w:p>
    <w:p w14:paraId="41C2E082" w14:textId="77777777" w:rsidR="007F4C6C" w:rsidRDefault="001A65B1" w:rsidP="00075768">
      <w:pPr>
        <w:pStyle w:val="ad"/>
        <w:ind w:firstLineChars="50" w:firstLine="90"/>
      </w:pPr>
      <w:r w:rsidRPr="001A65B1">
        <w:lastRenderedPageBreak/>
        <w:t xml:space="preserve">         </w:t>
      </w:r>
      <w:proofErr w:type="gramStart"/>
      <w:r w:rsidRPr="001A65B1">
        <w:t>except</w:t>
      </w:r>
      <w:proofErr w:type="gramEnd"/>
      <w:r w:rsidRPr="001A65B1">
        <w:t xml:space="preserve"> KeyError: return False</w:t>
      </w:r>
    </w:p>
    <w:p w14:paraId="6C2BBAAF" w14:textId="77777777" w:rsidR="001A65B1" w:rsidRPr="001A65B1" w:rsidRDefault="001A65B1" w:rsidP="00075768">
      <w:pPr>
        <w:pStyle w:val="ad"/>
        <w:ind w:firstLineChars="50" w:firstLine="90"/>
      </w:pPr>
      <w:r w:rsidRPr="001A65B1">
        <w:t xml:space="preserve">         </w:t>
      </w:r>
      <w:proofErr w:type="gramStart"/>
      <w:r w:rsidRPr="001A65B1">
        <w:t>return</w:t>
      </w:r>
      <w:proofErr w:type="gramEnd"/>
      <w:r w:rsidRPr="001A65B1">
        <w:t xml:space="preserve"> True </w:t>
      </w:r>
    </w:p>
    <w:p w14:paraId="64A5B525" w14:textId="77777777" w:rsidR="001A65B1" w:rsidRDefault="001A65B1" w:rsidP="00075768">
      <w:pPr>
        <w:spacing w:after="156"/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369C9" w14:paraId="18DE6C03" w14:textId="77777777" w:rsidTr="00D0695D">
        <w:tc>
          <w:tcPr>
            <w:tcW w:w="8712" w:type="dxa"/>
            <w:shd w:val="clear" w:color="auto" w:fill="auto"/>
          </w:tcPr>
          <w:p w14:paraId="44234A19" w14:textId="3AE42EC8" w:rsidR="00EC6281" w:rsidRPr="004C5ED8" w:rsidRDefault="004A3528">
            <w:pPr>
              <w:spacing w:after="156"/>
              <w:ind w:firstLineChars="0" w:firstLine="0"/>
              <w:rPr>
                <w:rFonts w:eastAsia="宋体"/>
                <w:sz w:val="18"/>
                <w:szCs w:val="18"/>
              </w:rPr>
            </w:pPr>
            <w:r w:rsidRPr="004C5ED8">
              <w:rPr>
                <w:rFonts w:eastAsia="宋体" w:hint="eastAsia"/>
                <w:b/>
                <w:sz w:val="18"/>
                <w:szCs w:val="18"/>
              </w:rPr>
              <w:t>请注意：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清单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6</w:t>
            </w:r>
            <w:r w:rsidR="00EC6281" w:rsidRPr="004C5ED8">
              <w:rPr>
                <w:rFonts w:eastAsia="宋体"/>
                <w:sz w:val="18"/>
                <w:szCs w:val="18"/>
              </w:rPr>
              <w:t>-2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中</w:t>
            </w:r>
            <w:r w:rsidR="00EC6281" w:rsidRPr="004C5ED8">
              <w:rPr>
                <w:rFonts w:eastAsia="宋体"/>
                <w:sz w:val="18"/>
                <w:szCs w:val="18"/>
              </w:rPr>
              <w:t>的实现不允许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树结构</w:t>
            </w:r>
            <w:r w:rsidR="00EC6281" w:rsidRPr="004C5ED8">
              <w:rPr>
                <w:rFonts w:eastAsia="宋体"/>
                <w:sz w:val="18"/>
                <w:szCs w:val="18"/>
              </w:rPr>
              <w:t>中出现重复的键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。如果</w:t>
            </w:r>
            <w:r w:rsidR="00EC6281" w:rsidRPr="004C5ED8">
              <w:rPr>
                <w:rFonts w:eastAsia="宋体"/>
                <w:sz w:val="18"/>
                <w:szCs w:val="18"/>
              </w:rPr>
              <w:t>您插入的新值拥有一个现存的键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，</w:t>
            </w:r>
            <w:r w:rsidR="00EC6281" w:rsidRPr="004C5ED8">
              <w:rPr>
                <w:rFonts w:eastAsia="宋体"/>
                <w:sz w:val="18"/>
                <w:szCs w:val="18"/>
              </w:rPr>
              <w:t>那么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该</w:t>
            </w:r>
            <w:r w:rsidR="00EC6281" w:rsidRPr="004C5ED8">
              <w:rPr>
                <w:rFonts w:eastAsia="宋体"/>
                <w:sz w:val="18"/>
                <w:szCs w:val="18"/>
              </w:rPr>
              <w:t>键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的</w:t>
            </w:r>
            <w:r w:rsidR="00EC6281" w:rsidRPr="004C5ED8">
              <w:rPr>
                <w:rFonts w:eastAsia="宋体"/>
                <w:sz w:val="18"/>
                <w:szCs w:val="18"/>
              </w:rPr>
              <w:t>原值就会被</w:t>
            </w:r>
            <w:r w:rsidR="00EC6281" w:rsidRPr="004C5ED8">
              <w:rPr>
                <w:rFonts w:eastAsia="宋体" w:hint="eastAsia"/>
                <w:sz w:val="18"/>
                <w:szCs w:val="18"/>
              </w:rPr>
              <w:t>直接</w:t>
            </w:r>
            <w:r w:rsidR="00EC6281" w:rsidRPr="004C5ED8">
              <w:rPr>
                <w:rFonts w:eastAsia="宋体"/>
                <w:sz w:val="18"/>
                <w:szCs w:val="18"/>
              </w:rPr>
              <w:t>重写。</w:t>
            </w:r>
            <w:del w:id="296" w:author="Decheng Fan" w:date="2014-06-21T16:15:00Z">
              <w:r w:rsidR="00EC6281" w:rsidRPr="004C5ED8" w:rsidDel="0001624F">
                <w:rPr>
                  <w:rFonts w:eastAsia="宋体" w:hint="eastAsia"/>
                  <w:sz w:val="18"/>
                  <w:szCs w:val="18"/>
                </w:rPr>
                <w:delText>这种</w:delText>
              </w:r>
            </w:del>
            <w:ins w:id="297" w:author="Decheng Fan" w:date="2014-06-21T16:15:00Z">
              <w:r w:rsidR="0001624F">
                <w:rPr>
                  <w:rFonts w:eastAsia="宋体" w:hint="eastAsia"/>
                  <w:sz w:val="18"/>
                  <w:szCs w:val="18"/>
                </w:rPr>
                <w:t>要改变这一行为</w:t>
              </w:r>
            </w:ins>
            <w:del w:id="298" w:author="Decheng Fan" w:date="2014-06-21T16:15:00Z">
              <w:r w:rsidR="00EC6281" w:rsidRPr="004C5ED8" w:rsidDel="0001624F">
                <w:rPr>
                  <w:rFonts w:eastAsia="宋体" w:hint="eastAsia"/>
                  <w:sz w:val="18"/>
                  <w:szCs w:val="18"/>
                </w:rPr>
                <w:delText>修改</w:delText>
              </w:r>
              <w:r w:rsidR="0001624F" w:rsidRPr="004C5ED8" w:rsidDel="0001624F">
                <w:rPr>
                  <w:rFonts w:eastAsia="宋体" w:hint="eastAsia"/>
                  <w:sz w:val="18"/>
                  <w:szCs w:val="18"/>
                </w:rPr>
                <w:delText>其实</w:delText>
              </w:r>
            </w:del>
            <w:ins w:id="299" w:author="Decheng Fan" w:date="2014-06-21T16:15:00Z">
              <w:r w:rsidR="0001624F">
                <w:rPr>
                  <w:rFonts w:eastAsia="宋体" w:hint="eastAsia"/>
                  <w:sz w:val="18"/>
                  <w:szCs w:val="18"/>
                </w:rPr>
                <w:t>也</w:t>
              </w:r>
            </w:ins>
            <w:r w:rsidR="00EC6281" w:rsidRPr="004C5ED8">
              <w:rPr>
                <w:rFonts w:eastAsia="宋体"/>
                <w:sz w:val="18"/>
                <w:szCs w:val="18"/>
              </w:rPr>
              <w:t>很容易，因为树结构本身</w:t>
            </w:r>
            <w:ins w:id="300" w:author="Decheng Fan" w:date="2014-06-21T16:17:00Z">
              <w:r w:rsidR="0038375A">
                <w:rPr>
                  <w:rFonts w:eastAsia="宋体" w:hint="eastAsia"/>
                  <w:sz w:val="18"/>
                  <w:szCs w:val="18"/>
                </w:rPr>
                <w:t>是</w:t>
              </w:r>
            </w:ins>
            <w:commentRangeStart w:id="301"/>
            <w:del w:id="302" w:author="Decheng Fan" w:date="2014-06-21T16:15:00Z">
              <w:r w:rsidR="00EC6281" w:rsidRPr="004C5ED8" w:rsidDel="0001624F">
                <w:rPr>
                  <w:rFonts w:eastAsia="宋体" w:hint="eastAsia"/>
                  <w:sz w:val="18"/>
                  <w:szCs w:val="18"/>
                </w:rPr>
                <w:delText>就</w:delText>
              </w:r>
            </w:del>
            <w:ins w:id="303" w:author="Decheng Fan" w:date="2014-06-21T16:15:00Z">
              <w:r w:rsidR="0001624F">
                <w:rPr>
                  <w:rFonts w:eastAsia="宋体" w:hint="eastAsia"/>
                  <w:sz w:val="18"/>
                  <w:szCs w:val="18"/>
                </w:rPr>
                <w:t>能够</w:t>
              </w:r>
            </w:ins>
            <w:del w:id="304" w:author="Decheng Fan" w:date="2014-06-21T16:15:00Z">
              <w:r w:rsidR="00EC6281" w:rsidRPr="004C5ED8" w:rsidDel="0001624F">
                <w:rPr>
                  <w:rFonts w:eastAsia="宋体" w:hint="eastAsia"/>
                  <w:sz w:val="18"/>
                  <w:szCs w:val="18"/>
                </w:rPr>
                <w:delText>不</w:delText>
              </w:r>
              <w:r w:rsidR="0001624F" w:rsidRPr="004C5ED8" w:rsidDel="0001624F">
                <w:rPr>
                  <w:rFonts w:eastAsia="宋体" w:hint="eastAsia"/>
                  <w:sz w:val="18"/>
                  <w:szCs w:val="18"/>
                </w:rPr>
                <w:delText>允许</w:delText>
              </w:r>
            </w:del>
            <w:ins w:id="305" w:author="Decheng Fan" w:date="2014-06-21T16:15:00Z">
              <w:r w:rsidR="0001624F">
                <w:rPr>
                  <w:rFonts w:eastAsia="宋体" w:hint="eastAsia"/>
                  <w:sz w:val="18"/>
                  <w:szCs w:val="18"/>
                </w:rPr>
                <w:t>接受</w:t>
              </w:r>
            </w:ins>
            <w:r w:rsidR="00EC6281" w:rsidRPr="004C5ED8">
              <w:rPr>
                <w:rFonts w:eastAsia="宋体"/>
                <w:sz w:val="18"/>
                <w:szCs w:val="18"/>
              </w:rPr>
              <w:t>重复</w:t>
            </w:r>
            <w:commentRangeEnd w:id="301"/>
            <w:ins w:id="306" w:author="Decheng Fan" w:date="2014-06-21T16:18:00Z">
              <w:r w:rsidR="0038375A">
                <w:rPr>
                  <w:rFonts w:eastAsia="宋体" w:hint="eastAsia"/>
                  <w:sz w:val="18"/>
                  <w:szCs w:val="18"/>
                </w:rPr>
                <w:t>的</w:t>
              </w:r>
            </w:ins>
            <w:r w:rsidR="00CA736B">
              <w:rPr>
                <w:rStyle w:val="af3"/>
              </w:rPr>
              <w:commentReference w:id="301"/>
            </w:r>
            <w:r w:rsidR="00EC6281" w:rsidRPr="004C5ED8">
              <w:rPr>
                <w:rFonts w:eastAsia="宋体"/>
                <w:sz w:val="18"/>
                <w:szCs w:val="18"/>
              </w:rPr>
              <w:t>。</w:t>
            </w:r>
          </w:p>
        </w:tc>
      </w:tr>
    </w:tbl>
    <w:p w14:paraId="27E27B25" w14:textId="77777777" w:rsidR="004369C9" w:rsidRPr="001A65B1" w:rsidRDefault="004369C9" w:rsidP="00075768">
      <w:pPr>
        <w:spacing w:after="156"/>
        <w:ind w:firstLine="420"/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522"/>
      </w:tblGrid>
      <w:tr w:rsidR="008E35DF" w14:paraId="72BFA9DB" w14:textId="77777777" w:rsidTr="004C5ED8"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69AFBEE" w14:textId="7B594C5A" w:rsidR="008E35DF" w:rsidRPr="004C5ED8" w:rsidRDefault="00E91A17" w:rsidP="00075768">
            <w:pPr>
              <w:spacing w:after="156"/>
              <w:ind w:firstLineChars="0" w:firstLine="0"/>
              <w:rPr>
                <w:rFonts w:eastAsia="宋体"/>
                <w:b/>
                <w:bCs/>
                <w:color w:val="FFFFFF"/>
              </w:rPr>
            </w:pPr>
            <w:r w:rsidRPr="004C5ED8">
              <w:rPr>
                <w:rFonts w:eastAsia="宋体" w:hint="eastAsia"/>
                <w:b/>
                <w:bCs/>
                <w:color w:val="FFFFFF"/>
              </w:rPr>
              <w:t>有序</w:t>
            </w:r>
            <w:r w:rsidRPr="004C5ED8">
              <w:rPr>
                <w:rFonts w:eastAsia="宋体"/>
                <w:b/>
                <w:bCs/>
                <w:color w:val="FFFFFF"/>
              </w:rPr>
              <w:t>数组</w:t>
            </w:r>
            <w:r w:rsidRPr="004C5ED8">
              <w:rPr>
                <w:rFonts w:eastAsia="宋体" w:hint="eastAsia"/>
                <w:b/>
                <w:bCs/>
                <w:color w:val="FFFFFF"/>
              </w:rPr>
              <w:t>、</w:t>
            </w:r>
            <w:r w:rsidRPr="004C5ED8">
              <w:rPr>
                <w:rFonts w:eastAsia="宋体"/>
                <w:b/>
                <w:bCs/>
                <w:color w:val="FFFFFF"/>
              </w:rPr>
              <w:t>树以及</w:t>
            </w:r>
            <w:r w:rsidRPr="004C5ED8">
              <w:rPr>
                <w:rFonts w:eastAsia="宋体" w:hint="eastAsia"/>
                <w:b/>
                <w:bCs/>
                <w:color w:val="FFFFFF"/>
              </w:rPr>
              <w:t>字典之间</w:t>
            </w:r>
            <w:ins w:id="307" w:author="Decheng Fan" w:date="2014-06-21T16:32:00Z">
              <w:r w:rsidR="00C92463">
                <w:rPr>
                  <w:rFonts w:eastAsia="宋体" w:hint="eastAsia"/>
                  <w:b/>
                  <w:bCs/>
                  <w:color w:val="FFFFFF"/>
                </w:rPr>
                <w:t>，</w:t>
              </w:r>
            </w:ins>
            <w:del w:id="308" w:author="Decheng Fan" w:date="2014-06-21T16:32:00Z">
              <w:r w:rsidRPr="004C5ED8" w:rsidDel="00C92463">
                <w:rPr>
                  <w:rFonts w:eastAsia="宋体" w:hint="eastAsia"/>
                  <w:b/>
                  <w:bCs/>
                  <w:color w:val="FFFFFF"/>
                </w:rPr>
                <w:delText>的</w:delText>
              </w:r>
            </w:del>
            <w:ins w:id="309" w:author="Decheng Fan" w:date="2014-06-21T16:32:00Z">
              <w:r w:rsidR="00C92463">
                <w:rPr>
                  <w:rFonts w:eastAsia="宋体" w:hint="eastAsia"/>
                  <w:b/>
                  <w:bCs/>
                  <w:color w:val="FFFFFF"/>
                </w:rPr>
                <w:t>到底</w:t>
              </w:r>
            </w:ins>
            <w:r w:rsidRPr="004C5ED8">
              <w:rPr>
                <w:rFonts w:eastAsia="宋体"/>
                <w:b/>
                <w:bCs/>
                <w:color w:val="FFFFFF"/>
              </w:rPr>
              <w:t>选择</w:t>
            </w:r>
            <w:ins w:id="310" w:author="Decheng Fan" w:date="2014-06-21T16:32:00Z">
              <w:r w:rsidR="00C92463">
                <w:rPr>
                  <w:rFonts w:eastAsia="宋体" w:hint="eastAsia"/>
                  <w:b/>
                  <w:bCs/>
                  <w:color w:val="FFFFFF"/>
                </w:rPr>
                <w:t>哪一种？</w:t>
              </w:r>
            </w:ins>
            <w:del w:id="311" w:author="Decheng Fan" w:date="2014-06-21T16:32:00Z">
              <w:r w:rsidRPr="004C5ED8" w:rsidDel="00C92463">
                <w:rPr>
                  <w:rFonts w:eastAsia="宋体"/>
                  <w:b/>
                  <w:bCs/>
                  <w:color w:val="FFFFFF"/>
                </w:rPr>
                <w:delText>问题</w:delText>
              </w:r>
            </w:del>
          </w:p>
        </w:tc>
      </w:tr>
      <w:tr w:rsidR="008E35DF" w:rsidRPr="004C5ED8" w14:paraId="1CE76A8F" w14:textId="77777777" w:rsidTr="004C5ED8">
        <w:tc>
          <w:tcPr>
            <w:tcW w:w="8712" w:type="dxa"/>
            <w:shd w:val="clear" w:color="auto" w:fill="CCCCCC"/>
          </w:tcPr>
          <w:p w14:paraId="3DE432F1" w14:textId="77777777" w:rsidR="00281D2C" w:rsidRPr="004C5ED8" w:rsidRDefault="00281D2C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虽然，</w:t>
            </w:r>
            <w:r w:rsidR="00E91A17" w:rsidRPr="004C5ED8">
              <w:rPr>
                <w:rFonts w:eastAsia="宋体" w:hint="eastAsia"/>
                <w:b/>
                <w:bCs/>
                <w:sz w:val="18"/>
                <w:szCs w:val="18"/>
              </w:rPr>
              <w:t>（有序</w:t>
            </w:r>
            <w:r w:rsidR="00E91A17" w:rsidRPr="004C5ED8">
              <w:rPr>
                <w:rFonts w:eastAsia="宋体"/>
                <w:b/>
                <w:bCs/>
                <w:sz w:val="18"/>
                <w:szCs w:val="18"/>
              </w:rPr>
              <w:t>数组上的</w:t>
            </w:r>
            <w:r w:rsidR="00E91A17" w:rsidRPr="004C5ED8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二分法</w:t>
            </w:r>
            <w:r w:rsidR="00E91A17" w:rsidRPr="004C5ED8">
              <w:rPr>
                <w:rFonts w:eastAsia="宋体"/>
                <w:b/>
                <w:bCs/>
                <w:sz w:val="18"/>
                <w:szCs w:val="18"/>
              </w:rPr>
              <w:t>、二分搜索树以及</w:t>
            </w:r>
            <w:r w:rsidR="00E91A17" w:rsidRPr="004C5ED8">
              <w:rPr>
                <w:rFonts w:eastAsia="宋体" w:hint="eastAsia"/>
                <w:b/>
                <w:bCs/>
                <w:sz w:val="18"/>
                <w:szCs w:val="18"/>
              </w:rPr>
              <w:t>字典</w:t>
            </w:r>
            <w:r w:rsidR="00E91A17" w:rsidRPr="004C5ED8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="00E91A17" w:rsidRPr="004C5ED8">
              <w:rPr>
                <w:rFonts w:eastAsia="宋体" w:hint="eastAsia"/>
                <w:b/>
                <w:bCs/>
                <w:sz w:val="18"/>
                <w:szCs w:val="18"/>
              </w:rPr>
              <w:t>即</w:t>
            </w:r>
            <w:r w:rsidR="00221F2E" w:rsidRPr="004C5ED8">
              <w:rPr>
                <w:rFonts w:eastAsia="宋体"/>
                <w:b/>
                <w:bCs/>
                <w:sz w:val="18"/>
                <w:szCs w:val="18"/>
              </w:rPr>
              <w:t>散列表</w:t>
            </w:r>
            <w:r w:rsidR="00E91A17" w:rsidRPr="004C5ED8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E91A17" w:rsidRPr="004C5ED8">
              <w:rPr>
                <w:rFonts w:eastAsia="宋体" w:hint="eastAsia"/>
                <w:b/>
                <w:bCs/>
                <w:sz w:val="18"/>
                <w:szCs w:val="18"/>
              </w:rPr>
              <w:t>都</w:t>
            </w:r>
            <w:r w:rsidR="00E91A17" w:rsidRPr="004C5ED8">
              <w:rPr>
                <w:rFonts w:eastAsia="宋体"/>
                <w:b/>
                <w:bCs/>
                <w:sz w:val="18"/>
                <w:szCs w:val="18"/>
              </w:rPr>
              <w:t>实现了一</w:t>
            </w:r>
            <w:r w:rsidR="00E91A17" w:rsidRPr="004C5ED8">
              <w:rPr>
                <w:rFonts w:eastAsia="宋体" w:hint="eastAsia"/>
                <w:b/>
                <w:bCs/>
                <w:sz w:val="18"/>
                <w:szCs w:val="18"/>
              </w:rPr>
              <w:t>项基本功能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：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高效率的搜索。但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它们之间有着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一些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重要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区别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其中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数组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二分法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速度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很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快，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开销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也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较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小，但依赖于相关数组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（例如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Python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中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list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的排序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情况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。而且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维护起来会很麻烦，因为在数组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中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添加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元素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是一个线性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操作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而搜索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树的开销会更大一些，但由于它的动态性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插入和移除元素会很方便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不过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很多情况下，</w:t>
            </w:r>
            <w:r w:rsidR="00221F2E" w:rsidRPr="004C5ED8">
              <w:rPr>
                <w:rFonts w:eastAsia="宋体"/>
                <w:b/>
                <w:bCs/>
                <w:sz w:val="18"/>
                <w:szCs w:val="18"/>
              </w:rPr>
              <w:t>散列表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（即</w:t>
            </w:r>
            <w:r w:rsidR="008D2D02" w:rsidRPr="004C5ED8">
              <w:rPr>
                <w:rFonts w:eastAsia="宋体" w:hint="eastAsia"/>
                <w:b/>
                <w:bCs/>
                <w:sz w:val="18"/>
                <w:szCs w:val="18"/>
              </w:rPr>
              <w:t>字典</w:t>
            </w:r>
            <w:r w:rsidR="008D2D02" w:rsidRPr="004C5ED8">
              <w:rPr>
                <w:rFonts w:eastAsia="宋体"/>
                <w:b/>
                <w:bCs/>
                <w:sz w:val="18"/>
                <w:szCs w:val="18"/>
              </w:rPr>
              <w:t>形式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）会显得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更有优势。</w:t>
            </w:r>
            <w:r w:rsidR="008D2D02" w:rsidRPr="004C5ED8">
              <w:rPr>
                <w:rFonts w:eastAsia="宋体" w:hint="eastAsia"/>
                <w:b/>
                <w:bCs/>
                <w:sz w:val="18"/>
                <w:szCs w:val="18"/>
              </w:rPr>
              <w:t>因为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它理论上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平均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时间</w:t>
            </w:r>
            <w:r w:rsidR="008D2D02" w:rsidRPr="004C5ED8">
              <w:rPr>
                <w:rFonts w:eastAsia="宋体" w:hint="eastAsia"/>
                <w:b/>
                <w:bCs/>
                <w:sz w:val="18"/>
                <w:szCs w:val="18"/>
              </w:rPr>
              <w:t>复杂度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是常数级的（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相比之下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，数组的二分法和搜索</w:t>
            </w:r>
            <w:r w:rsidR="008D2D02" w:rsidRPr="004C5ED8">
              <w:rPr>
                <w:rFonts w:eastAsia="宋体"/>
                <w:b/>
                <w:bCs/>
                <w:sz w:val="18"/>
                <w:szCs w:val="18"/>
              </w:rPr>
              <w:t>树</w:t>
            </w:r>
            <w:r w:rsidR="008D2D02" w:rsidRPr="004C5ED8">
              <w:rPr>
                <w:rFonts w:eastAsia="宋体" w:hint="eastAsia"/>
                <w:b/>
                <w:bCs/>
                <w:sz w:val="18"/>
                <w:szCs w:val="18"/>
              </w:rPr>
              <w:t>则都是</w:t>
            </w:r>
            <w:r w:rsidR="008D2D02" w:rsidRPr="004C5ED8">
              <w:rPr>
                <w:rFonts w:eastAsia="宋体"/>
                <w:b/>
                <w:bCs/>
                <w:sz w:val="18"/>
                <w:szCs w:val="18"/>
              </w:rPr>
              <w:t>对数级时间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F93E9F" w:rsidRPr="004C5ED8">
              <w:rPr>
                <w:rFonts w:eastAsia="宋体"/>
                <w:b/>
                <w:bCs/>
                <w:sz w:val="18"/>
                <w:szCs w:val="18"/>
              </w:rPr>
              <w:t>而且在实践中也近乎如此，开销很小</w:t>
            </w:r>
            <w:r w:rsidR="00F93E9F" w:rsidRPr="004C5ED8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</w:p>
          <w:p w14:paraId="76830F1B" w14:textId="3A37F58B" w:rsidR="008D2D02" w:rsidRPr="004C5ED8" w:rsidRDefault="008D2D02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312" w:author="杰 凌" w:date="2014-07-17T01:57:00Z">
                <w:pPr>
                  <w:spacing w:after="156"/>
                  <w:ind w:firstLine="390"/>
                </w:pPr>
              </w:pPrChange>
            </w:pP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但</w:t>
            </w:r>
            <w:r w:rsidR="00221F2E" w:rsidRPr="004C5ED8">
              <w:rPr>
                <w:rFonts w:eastAsia="宋体" w:hint="eastAsia"/>
                <w:b/>
                <w:bCs/>
                <w:sz w:val="18"/>
                <w:szCs w:val="18"/>
              </w:rPr>
              <w:t>散列表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会要求我们计算出相关对象的哈希值。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在实践中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，我们几乎</w:t>
            </w:r>
            <w:del w:id="313" w:author="Decheng Fan" w:date="2014-06-21T16:24:00Z">
              <w:r w:rsidRPr="004C5ED8" w:rsidDel="009B7337">
                <w:rPr>
                  <w:rFonts w:eastAsia="宋体" w:hint="eastAsia"/>
                  <w:b/>
                  <w:bCs/>
                  <w:sz w:val="18"/>
                  <w:szCs w:val="18"/>
                </w:rPr>
                <w:delText>每次都</w:delText>
              </w:r>
            </w:del>
            <w:ins w:id="314" w:author="Decheng Fan" w:date="2014-06-21T16:24:00Z">
              <w:r w:rsidR="009B7337">
                <w:rPr>
                  <w:rFonts w:eastAsia="宋体" w:hint="eastAsia"/>
                  <w:b/>
                  <w:bCs/>
                  <w:sz w:val="18"/>
                  <w:szCs w:val="18"/>
                </w:rPr>
                <w:t>总</w:t>
              </w:r>
            </w:ins>
            <w:del w:id="315" w:author="Decheng Fan" w:date="2014-06-21T16:23:00Z">
              <w:r w:rsidRPr="004C5ED8" w:rsidDel="009B7337">
                <w:rPr>
                  <w:rFonts w:eastAsia="宋体" w:hint="eastAsia"/>
                  <w:b/>
                  <w:bCs/>
                  <w:sz w:val="18"/>
                  <w:szCs w:val="18"/>
                </w:rPr>
                <w:delText>得</w:delText>
              </w:r>
            </w:del>
            <w:ins w:id="316" w:author="Decheng Fan" w:date="2014-06-21T16:23:00Z">
              <w:r w:rsidR="009B7337">
                <w:rPr>
                  <w:rFonts w:eastAsia="宋体" w:hint="eastAsia"/>
                  <w:b/>
                  <w:bCs/>
                  <w:sz w:val="18"/>
                  <w:szCs w:val="18"/>
                </w:rPr>
                <w:t>能实现</w:t>
              </w:r>
            </w:ins>
            <w:ins w:id="317" w:author="Decheng Fan" w:date="2014-06-21T16:24:00Z">
              <w:r w:rsidR="009B7337">
                <w:rPr>
                  <w:rFonts w:eastAsia="宋体" w:hint="eastAsia"/>
                  <w:b/>
                  <w:bCs/>
                  <w:sz w:val="18"/>
                  <w:szCs w:val="18"/>
                </w:rPr>
                <w:t>哈希值的计算</w:t>
              </w:r>
            </w:ins>
            <w:del w:id="318" w:author="Decheng Fan" w:date="2014-06-21T16:23:00Z">
              <w:r w:rsidRPr="004C5ED8" w:rsidDel="009B7337">
                <w:rPr>
                  <w:rFonts w:eastAsia="宋体"/>
                  <w:b/>
                  <w:bCs/>
                  <w:sz w:val="18"/>
                  <w:szCs w:val="18"/>
                </w:rPr>
                <w:delText>如此</w:delText>
              </w:r>
            </w:del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但在理论上，数组二分法与搜索树在这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方面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会更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灵活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一些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——</w:t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它们只需要比较相关对象的大小</w:t>
            </w:r>
            <w:r w:rsidRPr="004C5ED8">
              <w:rPr>
                <w:rFonts w:eastAsia="宋体" w:hint="eastAsia"/>
                <w:b/>
                <w:bCs/>
                <w:sz w:val="18"/>
                <w:szCs w:val="18"/>
              </w:rPr>
              <w:t>即可</w:t>
            </w:r>
            <w:r w:rsidR="000065F8" w:rsidRPr="004C5ED8">
              <w:rPr>
                <w:rStyle w:val="af0"/>
                <w:rFonts w:eastAsia="宋体"/>
                <w:b/>
                <w:bCs/>
                <w:sz w:val="18"/>
                <w:szCs w:val="18"/>
              </w:rPr>
              <w:footnoteReference w:id="6"/>
            </w:r>
            <w:r w:rsidRPr="004C5ED8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0065F8" w:rsidRPr="004C5ED8">
              <w:rPr>
                <w:rFonts w:eastAsia="宋体" w:hint="eastAsia"/>
                <w:b/>
                <w:bCs/>
                <w:sz w:val="18"/>
                <w:szCs w:val="18"/>
              </w:rPr>
              <w:t>这种对于</w:t>
            </w:r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排序的关注也意味</w:t>
            </w:r>
            <w:r w:rsidR="000065F8" w:rsidRPr="004C5ED8">
              <w:rPr>
                <w:rFonts w:eastAsia="宋体" w:hint="eastAsia"/>
                <w:b/>
                <w:bCs/>
                <w:sz w:val="18"/>
                <w:szCs w:val="18"/>
              </w:rPr>
              <w:t>着</w:t>
            </w:r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搜索树</w:t>
            </w:r>
            <w:commentRangeStart w:id="319"/>
            <w:del w:id="320" w:author="Decheng Fan" w:date="2014-06-21T16:35:00Z">
              <w:r w:rsidR="000065F8" w:rsidRPr="004C5ED8" w:rsidDel="006D0037">
                <w:rPr>
                  <w:rFonts w:eastAsia="宋体" w:hint="eastAsia"/>
                  <w:b/>
                  <w:bCs/>
                  <w:sz w:val="18"/>
                  <w:szCs w:val="18"/>
                </w:rPr>
                <w:delText>也必须</w:delText>
              </w:r>
            </w:del>
            <w:ins w:id="321" w:author="Decheng Fan" w:date="2014-06-21T16:35:00Z">
              <w:r w:rsidR="006D0037">
                <w:rPr>
                  <w:rFonts w:eastAsia="宋体" w:hint="eastAsia"/>
                  <w:b/>
                  <w:bCs/>
                  <w:sz w:val="18"/>
                  <w:szCs w:val="18"/>
                </w:rPr>
                <w:t>将</w:t>
              </w:r>
            </w:ins>
            <w:del w:id="322" w:author="Decheng Fan" w:date="2014-06-21T16:35:00Z">
              <w:r w:rsidR="000065F8" w:rsidRPr="004C5ED8" w:rsidDel="006D0037">
                <w:rPr>
                  <w:rFonts w:eastAsia="宋体" w:hint="eastAsia"/>
                  <w:b/>
                  <w:bCs/>
                  <w:sz w:val="18"/>
                  <w:szCs w:val="18"/>
                </w:rPr>
                <w:delText>要</w:delText>
              </w:r>
            </w:del>
            <w:ins w:id="323" w:author="Decheng Fan" w:date="2014-06-21T16:35:00Z">
              <w:r w:rsidR="006D0037">
                <w:rPr>
                  <w:rFonts w:eastAsia="宋体" w:hint="eastAsia"/>
                  <w:b/>
                  <w:bCs/>
                  <w:sz w:val="18"/>
                  <w:szCs w:val="18"/>
                </w:rPr>
                <w:t>允许</w:t>
              </w:r>
              <w:commentRangeEnd w:id="319"/>
              <w:r w:rsidR="006D0037">
                <w:rPr>
                  <w:rStyle w:val="af3"/>
                </w:rPr>
                <w:commentReference w:id="319"/>
              </w:r>
            </w:ins>
            <w:del w:id="324" w:author="Decheng Fan" w:date="2014-06-21T16:35:00Z">
              <w:r w:rsidR="000065F8" w:rsidRPr="004C5ED8" w:rsidDel="006D0037">
                <w:rPr>
                  <w:rFonts w:eastAsia="宋体"/>
                  <w:b/>
                  <w:bCs/>
                  <w:sz w:val="18"/>
                  <w:szCs w:val="18"/>
                </w:rPr>
                <w:delText>让</w:delText>
              </w:r>
            </w:del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我们按照</w:t>
            </w:r>
            <w:r w:rsidR="000065F8" w:rsidRPr="004C5ED8">
              <w:rPr>
                <w:rFonts w:eastAsia="宋体" w:hint="eastAsia"/>
                <w:b/>
                <w:bCs/>
                <w:sz w:val="18"/>
                <w:szCs w:val="18"/>
              </w:rPr>
              <w:t>既定</w:t>
            </w:r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顺序来</w:t>
            </w:r>
            <w:r w:rsidR="000065F8" w:rsidRPr="004C5ED8">
              <w:rPr>
                <w:rFonts w:eastAsia="宋体" w:hint="eastAsia"/>
                <w:b/>
                <w:bCs/>
                <w:sz w:val="18"/>
                <w:szCs w:val="18"/>
              </w:rPr>
              <w:t>访问</w:t>
            </w:r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——</w:t>
            </w:r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无论是整体访问还是某部分的访问。</w:t>
            </w:r>
            <w:r w:rsidR="005D3878" w:rsidRPr="004C5ED8">
              <w:rPr>
                <w:rFonts w:eastAsia="宋体" w:hint="eastAsia"/>
                <w:b/>
                <w:bCs/>
                <w:sz w:val="18"/>
                <w:szCs w:val="18"/>
              </w:rPr>
              <w:t>而且</w:t>
            </w:r>
            <w:r w:rsidR="000065F8" w:rsidRPr="004C5ED8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树</w:t>
            </w:r>
            <w:r w:rsidR="005D3878" w:rsidRPr="004C5ED8">
              <w:rPr>
                <w:rFonts w:eastAsia="宋体" w:hint="eastAsia"/>
                <w:b/>
                <w:bCs/>
                <w:sz w:val="18"/>
                <w:szCs w:val="18"/>
              </w:rPr>
              <w:t>还</w:t>
            </w:r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可以被扩展成多维结构的操作（</w:t>
            </w:r>
            <w:r w:rsidR="000065F8" w:rsidRPr="004C5ED8">
              <w:rPr>
                <w:rFonts w:eastAsia="宋体" w:hint="eastAsia"/>
                <w:b/>
                <w:bCs/>
                <w:sz w:val="18"/>
                <w:szCs w:val="18"/>
              </w:rPr>
              <w:t>譬如在</w:t>
            </w:r>
            <w:r w:rsidR="000065F8" w:rsidRPr="004C5ED8">
              <w:rPr>
                <w:rFonts w:eastAsia="宋体"/>
                <w:b/>
                <w:bCs/>
                <w:sz w:val="18"/>
                <w:szCs w:val="18"/>
              </w:rPr>
              <w:t>某个超矩形网络区域中搜索某个点）</w:t>
            </w:r>
            <w:r w:rsidR="005D3878" w:rsidRPr="004C5ED8">
              <w:rPr>
                <w:rFonts w:eastAsia="宋体" w:hint="eastAsia"/>
                <w:b/>
                <w:bCs/>
                <w:sz w:val="18"/>
                <w:szCs w:val="18"/>
              </w:rPr>
              <w:t>或其它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更</w:t>
            </w:r>
            <w:r w:rsidR="005D3878" w:rsidRPr="004C5ED8">
              <w:rPr>
                <w:rFonts w:eastAsia="宋体" w:hint="eastAsia"/>
                <w:b/>
                <w:bCs/>
                <w:sz w:val="18"/>
                <w:szCs w:val="18"/>
              </w:rPr>
              <w:t>奇特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的搜索形式，而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用</w:t>
            </w:r>
            <w:r w:rsidR="00221F2E" w:rsidRPr="004C5ED8">
              <w:rPr>
                <w:rFonts w:eastAsia="宋体"/>
                <w:b/>
                <w:bCs/>
                <w:sz w:val="18"/>
                <w:szCs w:val="18"/>
              </w:rPr>
              <w:t>散列表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来处理</w:t>
            </w:r>
            <w:r w:rsidR="005D3878" w:rsidRPr="004C5ED8">
              <w:rPr>
                <w:rFonts w:eastAsia="宋体" w:hint="eastAsia"/>
                <w:b/>
                <w:bCs/>
                <w:sz w:val="18"/>
                <w:szCs w:val="18"/>
              </w:rPr>
              <w:t>这些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情况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就会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非常麻烦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除此之外，我们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可以举出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更多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不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适合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用</w:t>
            </w:r>
            <w:r w:rsidR="00221F2E" w:rsidRPr="004C5ED8">
              <w:rPr>
                <w:rFonts w:eastAsia="宋体" w:hint="eastAsia"/>
                <w:b/>
                <w:bCs/>
                <w:sz w:val="18"/>
                <w:szCs w:val="18"/>
              </w:rPr>
              <w:t>散列表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来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处理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情况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，例如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如果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我们想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找出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目标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序列中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最接近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被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搜索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键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那个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元素</w:t>
            </w:r>
            <w:r w:rsidR="005D3878" w:rsidRPr="004C5ED8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就基本上</w:t>
            </w:r>
            <w:r w:rsidR="004611B1" w:rsidRPr="004C5ED8">
              <w:rPr>
                <w:rFonts w:eastAsia="宋体"/>
                <w:b/>
                <w:bCs/>
                <w:sz w:val="18"/>
                <w:szCs w:val="18"/>
              </w:rPr>
              <w:t>只能用</w:t>
            </w:r>
            <w:r w:rsidR="005D3878" w:rsidRPr="004C5ED8">
              <w:rPr>
                <w:rFonts w:eastAsia="宋体"/>
                <w:b/>
                <w:bCs/>
                <w:sz w:val="18"/>
                <w:szCs w:val="18"/>
              </w:rPr>
              <w:t>搜索树</w:t>
            </w:r>
            <w:r w:rsidR="004611B1" w:rsidRPr="004C5ED8">
              <w:rPr>
                <w:rFonts w:eastAsia="宋体" w:hint="eastAsia"/>
                <w:b/>
                <w:bCs/>
                <w:sz w:val="18"/>
                <w:szCs w:val="18"/>
              </w:rPr>
              <w:t>来做。</w:t>
            </w:r>
          </w:p>
        </w:tc>
      </w:tr>
    </w:tbl>
    <w:p w14:paraId="74EFAB37" w14:textId="77777777" w:rsidR="001A65B1" w:rsidRPr="001A65B1" w:rsidRDefault="00985D97" w:rsidP="00075768">
      <w:pPr>
        <w:pStyle w:val="4"/>
        <w:ind w:left="0"/>
      </w:pPr>
      <w:r>
        <w:rPr>
          <w:rFonts w:hint="eastAsia"/>
        </w:rPr>
        <w:t>选取算法</w:t>
      </w:r>
    </w:p>
    <w:p w14:paraId="298850D2" w14:textId="77777777" w:rsidR="00221F2E" w:rsidRPr="00D64E49" w:rsidRDefault="005130D1" w:rsidP="00075768">
      <w:pPr>
        <w:spacing w:after="156"/>
        <w:ind w:firstLine="420"/>
        <w:rPr>
          <w:rFonts w:eastAsia="宋体"/>
        </w:rPr>
      </w:pPr>
      <w:r w:rsidRPr="00D64E49">
        <w:rPr>
          <w:rFonts w:eastAsia="宋体" w:hint="eastAsia"/>
        </w:rPr>
        <w:t>下面，</w:t>
      </w:r>
      <w:r w:rsidRPr="00D64E49">
        <w:rPr>
          <w:rFonts w:eastAsia="宋体"/>
        </w:rPr>
        <w:t>我打算用一个算法</w:t>
      </w:r>
      <w:r w:rsidRPr="00D64E49">
        <w:rPr>
          <w:rFonts w:eastAsia="宋体" w:hint="eastAsia"/>
        </w:rPr>
        <w:t>来</w:t>
      </w:r>
      <w:r w:rsidRPr="00D64E49">
        <w:rPr>
          <w:rFonts w:eastAsia="宋体"/>
        </w:rPr>
        <w:t>结束</w:t>
      </w:r>
      <w:r w:rsidRPr="00D64E49">
        <w:rPr>
          <w:rFonts w:eastAsia="宋体" w:hint="eastAsia"/>
        </w:rPr>
        <w:t>“折半</w:t>
      </w:r>
      <w:r w:rsidRPr="00D64E49">
        <w:rPr>
          <w:rFonts w:eastAsia="宋体"/>
        </w:rPr>
        <w:t>搜索</w:t>
      </w:r>
      <w:r w:rsidRPr="00D64E49">
        <w:rPr>
          <w:rFonts w:eastAsia="宋体" w:hint="eastAsia"/>
        </w:rPr>
        <w:t>”这一节</w:t>
      </w:r>
      <w:r w:rsidRPr="00D64E49">
        <w:rPr>
          <w:rFonts w:eastAsia="宋体"/>
        </w:rPr>
        <w:t>的内容。尽管</w:t>
      </w:r>
      <w:r w:rsidRPr="00D64E49">
        <w:rPr>
          <w:rFonts w:eastAsia="宋体" w:hint="eastAsia"/>
        </w:rPr>
        <w:t>该算法</w:t>
      </w:r>
      <w:r w:rsidRPr="00D64E49">
        <w:rPr>
          <w:rFonts w:eastAsia="宋体"/>
        </w:rPr>
        <w:t>没有什么机会</w:t>
      </w:r>
      <w:r w:rsidRPr="00D64E49">
        <w:rPr>
          <w:rFonts w:eastAsia="宋体" w:hint="eastAsia"/>
        </w:rPr>
        <w:t>在实践中</w:t>
      </w:r>
      <w:r w:rsidRPr="00D64E49">
        <w:rPr>
          <w:rFonts w:eastAsia="宋体"/>
        </w:rPr>
        <w:t>被大量使用，但它代表了</w:t>
      </w:r>
      <w:r w:rsidRPr="00D64E49">
        <w:rPr>
          <w:rFonts w:eastAsia="宋体" w:hint="eastAsia"/>
        </w:rPr>
        <w:t>一个</w:t>
      </w:r>
      <w:r w:rsidRPr="00D64E49">
        <w:rPr>
          <w:rFonts w:eastAsia="宋体"/>
        </w:rPr>
        <w:t>有趣的二分法运用</w:t>
      </w:r>
      <w:r w:rsidRPr="00D64E49">
        <w:rPr>
          <w:rFonts w:eastAsia="宋体" w:hint="eastAsia"/>
        </w:rPr>
        <w:t>方向</w:t>
      </w:r>
      <w:r w:rsidRPr="00D64E49">
        <w:rPr>
          <w:rFonts w:eastAsia="宋体"/>
        </w:rPr>
        <w:t>。</w:t>
      </w:r>
      <w:r w:rsidRPr="00D64E49">
        <w:rPr>
          <w:rFonts w:eastAsia="宋体" w:hint="eastAsia"/>
        </w:rPr>
        <w:t>除此之外</w:t>
      </w:r>
      <w:r w:rsidRPr="00D64E49">
        <w:rPr>
          <w:rFonts w:eastAsia="宋体"/>
        </w:rPr>
        <w:t>，它也是另一个经典算法</w:t>
      </w:r>
      <w:r w:rsidRPr="00D64E49">
        <w:rPr>
          <w:rFonts w:eastAsia="宋体"/>
        </w:rPr>
        <w:t>——</w:t>
      </w:r>
      <w:r w:rsidRPr="00D64E49">
        <w:rPr>
          <w:rFonts w:eastAsia="宋体"/>
        </w:rPr>
        <w:t>快速排序法的基础算法（</w:t>
      </w:r>
      <w:r w:rsidRPr="00D64E49">
        <w:rPr>
          <w:rFonts w:eastAsia="宋体" w:hint="eastAsia"/>
        </w:rPr>
        <w:t>这是</w:t>
      </w:r>
      <w:r w:rsidRPr="00D64E49">
        <w:rPr>
          <w:rFonts w:eastAsia="宋体"/>
        </w:rPr>
        <w:t>我们下一节要讨论的话题）</w:t>
      </w:r>
      <w:r w:rsidRPr="00D64E49">
        <w:rPr>
          <w:rFonts w:eastAsia="宋体" w:hint="eastAsia"/>
        </w:rPr>
        <w:t>。</w:t>
      </w:r>
    </w:p>
    <w:p w14:paraId="6D915B3B" w14:textId="1E463A9A" w:rsidR="009C549C" w:rsidRPr="00D64E49" w:rsidRDefault="008945B2" w:rsidP="00075768">
      <w:pPr>
        <w:spacing w:after="156"/>
        <w:ind w:firstLine="420"/>
        <w:rPr>
          <w:rFonts w:eastAsia="宋体"/>
        </w:rPr>
      </w:pPr>
      <w:r w:rsidRPr="00D64E49">
        <w:rPr>
          <w:rFonts w:eastAsia="宋体" w:hint="eastAsia"/>
        </w:rPr>
        <w:t>该算法要解决</w:t>
      </w:r>
      <w:r w:rsidRPr="00D64E49">
        <w:rPr>
          <w:rFonts w:eastAsia="宋体"/>
        </w:rPr>
        <w:t>的问题是</w:t>
      </w:r>
      <w:r w:rsidRPr="00D64E49">
        <w:rPr>
          <w:rFonts w:eastAsia="宋体" w:hint="eastAsia"/>
        </w:rPr>
        <w:t>：</w:t>
      </w:r>
      <w:r w:rsidRPr="00D64E49">
        <w:rPr>
          <w:rFonts w:eastAsia="宋体"/>
        </w:rPr>
        <w:t>在</w:t>
      </w:r>
      <w:r w:rsidRPr="00D64E49">
        <w:rPr>
          <w:rFonts w:eastAsia="宋体"/>
          <w:i/>
        </w:rPr>
        <w:t>线性时间</w:t>
      </w:r>
      <w:r w:rsidRPr="00D64E49">
        <w:rPr>
          <w:rFonts w:eastAsia="宋体"/>
        </w:rPr>
        <w:t>内</w:t>
      </w:r>
      <w:r w:rsidRPr="00D64E49">
        <w:rPr>
          <w:rFonts w:eastAsia="宋体" w:hint="eastAsia"/>
        </w:rPr>
        <w:t>找出</w:t>
      </w:r>
      <w:r w:rsidRPr="00D64E49">
        <w:rPr>
          <w:rFonts w:eastAsia="宋体"/>
        </w:rPr>
        <w:t>一个</w:t>
      </w:r>
      <w:r w:rsidRPr="00D64E49">
        <w:rPr>
          <w:rFonts w:eastAsia="宋体" w:hint="eastAsia"/>
        </w:rPr>
        <w:t>无</w:t>
      </w:r>
      <w:r w:rsidRPr="00D64E49">
        <w:rPr>
          <w:rFonts w:eastAsia="宋体"/>
        </w:rPr>
        <w:t>序序列中第</w:t>
      </w:r>
      <w:r w:rsidRPr="00D64E49">
        <w:rPr>
          <w:rFonts w:eastAsia="宋体"/>
          <w:i/>
        </w:rPr>
        <w:t>k</w:t>
      </w:r>
      <w:r w:rsidRPr="00D64E49">
        <w:rPr>
          <w:rFonts w:eastAsia="宋体"/>
        </w:rPr>
        <w:t>大的</w:t>
      </w:r>
      <w:r w:rsidRPr="00D64E49">
        <w:rPr>
          <w:rFonts w:eastAsia="宋体" w:hint="eastAsia"/>
        </w:rPr>
        <w:t>数。</w:t>
      </w:r>
      <w:r w:rsidR="00901DF8" w:rsidRPr="00D64E49">
        <w:rPr>
          <w:rFonts w:eastAsia="宋体" w:hint="eastAsia"/>
        </w:rPr>
        <w:t>或许，</w:t>
      </w:r>
      <w:del w:id="325" w:author="Decheng Fan" w:date="2014-06-21T16:44:00Z">
        <w:r w:rsidR="00901DF8" w:rsidRPr="00D64E49" w:rsidDel="00573CA1">
          <w:rPr>
            <w:rFonts w:eastAsia="宋体" w:hint="eastAsia"/>
          </w:rPr>
          <w:delText>解决</w:delText>
        </w:r>
      </w:del>
      <w:r w:rsidR="00901DF8" w:rsidRPr="00D64E49">
        <w:rPr>
          <w:rFonts w:eastAsia="宋体"/>
        </w:rPr>
        <w:t>该问题</w:t>
      </w:r>
      <w:del w:id="326" w:author="Decheng Fan" w:date="2014-06-21T16:44:00Z">
        <w:r w:rsidR="00901DF8" w:rsidRPr="00D64E49" w:rsidDel="00573CA1">
          <w:rPr>
            <w:rFonts w:eastAsia="宋体" w:hint="eastAsia"/>
          </w:rPr>
          <w:delText>的重中之重</w:delText>
        </w:r>
      </w:del>
      <w:ins w:id="327" w:author="Decheng Fan" w:date="2014-06-21T16:44:00Z">
        <w:r w:rsidR="00573CA1">
          <w:rPr>
            <w:rFonts w:eastAsia="宋体" w:hint="eastAsia"/>
          </w:rPr>
          <w:t>最</w:t>
        </w:r>
        <w:commentRangeStart w:id="328"/>
        <w:r w:rsidR="00573CA1">
          <w:rPr>
            <w:rFonts w:eastAsia="宋体" w:hint="eastAsia"/>
          </w:rPr>
          <w:t>重要的用途</w:t>
        </w:r>
      </w:ins>
      <w:commentRangeEnd w:id="328"/>
      <w:ins w:id="329" w:author="Decheng Fan" w:date="2014-06-21T16:45:00Z">
        <w:r w:rsidR="00177A2B">
          <w:rPr>
            <w:rStyle w:val="af3"/>
          </w:rPr>
          <w:commentReference w:id="328"/>
        </w:r>
      </w:ins>
      <w:r w:rsidR="00901DF8" w:rsidRPr="00D64E49">
        <w:rPr>
          <w:rFonts w:eastAsia="宋体"/>
        </w:rPr>
        <w:t>是</w:t>
      </w:r>
      <w:del w:id="330" w:author="Decheng Fan" w:date="2014-06-21T16:44:00Z">
        <w:r w:rsidR="00901DF8" w:rsidRPr="00D64E49" w:rsidDel="00573CA1">
          <w:rPr>
            <w:rFonts w:eastAsia="宋体"/>
          </w:rPr>
          <w:delText>要</w:delText>
        </w:r>
      </w:del>
      <w:r w:rsidR="00901DF8" w:rsidRPr="00D64E49">
        <w:rPr>
          <w:rFonts w:eastAsia="宋体"/>
        </w:rPr>
        <w:t>找出中间</w:t>
      </w:r>
      <w:r w:rsidR="00913639">
        <w:rPr>
          <w:rFonts w:eastAsia="宋体" w:hint="eastAsia"/>
        </w:rPr>
        <w:t>值</w:t>
      </w:r>
      <w:r w:rsidR="00901DF8" w:rsidRPr="00D64E49">
        <w:rPr>
          <w:rFonts w:eastAsia="宋体" w:hint="eastAsia"/>
        </w:rPr>
        <w:t>——</w:t>
      </w:r>
      <w:r w:rsidR="00901DF8" w:rsidRPr="00D64E49">
        <w:rPr>
          <w:rFonts w:eastAsia="宋体"/>
        </w:rPr>
        <w:t>也就是该序列</w:t>
      </w:r>
      <w:r w:rsidR="00901DF8" w:rsidRPr="00D64E49">
        <w:rPr>
          <w:rFonts w:eastAsia="宋体" w:hint="eastAsia"/>
        </w:rPr>
        <w:t>完成</w:t>
      </w:r>
      <w:r w:rsidR="00901DF8" w:rsidRPr="00D64E49">
        <w:rPr>
          <w:rFonts w:eastAsia="宋体"/>
        </w:rPr>
        <w:t>排序后</w:t>
      </w:r>
      <w:r w:rsidR="00901DF8" w:rsidRPr="00D64E49">
        <w:rPr>
          <w:rFonts w:eastAsia="宋体" w:hint="eastAsia"/>
          <w:i/>
        </w:rPr>
        <w:t>位于</w:t>
      </w:r>
      <w:r w:rsidR="00901DF8" w:rsidRPr="00D64E49">
        <w:rPr>
          <w:rFonts w:eastAsia="宋体"/>
          <w:i/>
        </w:rPr>
        <w:t>中间</w:t>
      </w:r>
      <w:r w:rsidR="00901DF8" w:rsidRPr="00D64E49">
        <w:rPr>
          <w:rFonts w:eastAsia="宋体" w:hint="eastAsia"/>
        </w:rPr>
        <w:t>（即</w:t>
      </w:r>
      <w:r w:rsidR="00901DF8" w:rsidRPr="001A65B1">
        <w:t>(n+1)//2</w:t>
      </w:r>
      <w:r w:rsidR="00901DF8" w:rsidRPr="00D64E49">
        <w:rPr>
          <w:rFonts w:eastAsia="宋体" w:hint="eastAsia"/>
        </w:rPr>
        <w:t>）</w:t>
      </w:r>
      <w:r w:rsidR="00901DF8" w:rsidRPr="00D64E49">
        <w:rPr>
          <w:rFonts w:eastAsia="宋体"/>
        </w:rPr>
        <w:t>的那个元素</w:t>
      </w:r>
      <w:r w:rsidR="00913639">
        <w:rPr>
          <w:rFonts w:eastAsia="宋体" w:hint="eastAsia"/>
        </w:rPr>
        <w:t>值</w:t>
      </w:r>
      <w:r w:rsidR="0060651D" w:rsidRPr="00D64E49">
        <w:rPr>
          <w:rStyle w:val="af0"/>
          <w:rFonts w:eastAsia="宋体"/>
        </w:rPr>
        <w:footnoteReference w:id="7"/>
      </w:r>
      <w:r w:rsidR="00901DF8" w:rsidRPr="00D64E49">
        <w:rPr>
          <w:rFonts w:eastAsia="宋体" w:hint="eastAsia"/>
        </w:rPr>
        <w:t>。</w:t>
      </w:r>
      <w:r w:rsidR="00901DF8" w:rsidRPr="00D64E49">
        <w:rPr>
          <w:rFonts w:eastAsia="宋体"/>
        </w:rPr>
        <w:t>有意思的是，该算法还有一个附带</w:t>
      </w:r>
      <w:r w:rsidR="0060651D" w:rsidRPr="00D64E49">
        <w:rPr>
          <w:rFonts w:eastAsia="宋体" w:hint="eastAsia"/>
        </w:rPr>
        <w:t>作用</w:t>
      </w:r>
      <w:r w:rsidR="00901DF8" w:rsidRPr="00D64E49">
        <w:rPr>
          <w:rFonts w:eastAsia="宋体" w:hint="eastAsia"/>
        </w:rPr>
        <w:t>：</w:t>
      </w:r>
      <w:r w:rsidR="0060651D" w:rsidRPr="00D64E49">
        <w:rPr>
          <w:rFonts w:eastAsia="宋体" w:hint="eastAsia"/>
        </w:rPr>
        <w:t>即</w:t>
      </w:r>
      <w:r w:rsidR="009C549C" w:rsidRPr="00D64E49">
        <w:rPr>
          <w:rFonts w:eastAsia="宋体" w:hint="eastAsia"/>
        </w:rPr>
        <w:t>它也</w:t>
      </w:r>
      <w:r w:rsidR="0060651D" w:rsidRPr="00D64E49">
        <w:rPr>
          <w:rFonts w:eastAsia="宋体" w:hint="eastAsia"/>
        </w:rPr>
        <w:t>能</w:t>
      </w:r>
      <w:r w:rsidR="009C549C" w:rsidRPr="00D64E49">
        <w:rPr>
          <w:rFonts w:eastAsia="宋体"/>
        </w:rPr>
        <w:t>找</w:t>
      </w:r>
      <w:r w:rsidR="009C549C" w:rsidRPr="00D64E49">
        <w:rPr>
          <w:rFonts w:eastAsia="宋体" w:hint="eastAsia"/>
        </w:rPr>
        <w:t>出</w:t>
      </w:r>
      <w:ins w:id="331" w:author="Decheng Fan" w:date="2014-06-21T16:49:00Z">
        <w:r w:rsidR="001128E0">
          <w:rPr>
            <w:rFonts w:eastAsia="宋体" w:hint="eastAsia"/>
          </w:rPr>
          <w:t>所有</w:t>
        </w:r>
      </w:ins>
      <w:r w:rsidR="009C549C" w:rsidRPr="00D64E49">
        <w:rPr>
          <w:rFonts w:eastAsia="宋体"/>
          <w:i/>
        </w:rPr>
        <w:t>比目标元素小</w:t>
      </w:r>
      <w:r w:rsidR="00B631A6">
        <w:rPr>
          <w:rFonts w:eastAsia="宋体"/>
        </w:rPr>
        <w:t>的</w:t>
      </w:r>
      <w:r w:rsidR="009C549C" w:rsidRPr="00D64E49">
        <w:rPr>
          <w:rFonts w:eastAsia="宋体"/>
        </w:rPr>
        <w:t>元素</w:t>
      </w:r>
      <w:r w:rsidR="009C549C" w:rsidRPr="00D64E49">
        <w:rPr>
          <w:rFonts w:eastAsia="宋体" w:hint="eastAsia"/>
        </w:rPr>
        <w:t>。这意味着</w:t>
      </w:r>
      <w:r w:rsidR="009C549C" w:rsidRPr="00D64E49">
        <w:rPr>
          <w:rFonts w:eastAsia="宋体"/>
        </w:rPr>
        <w:t>，</w:t>
      </w:r>
      <w:r w:rsidR="009C549C" w:rsidRPr="00D64E49">
        <w:rPr>
          <w:rFonts w:eastAsia="宋体" w:hint="eastAsia"/>
        </w:rPr>
        <w:t>该算法</w:t>
      </w:r>
      <w:r w:rsidR="009C549C" w:rsidRPr="00D64E49">
        <w:rPr>
          <w:rFonts w:eastAsia="宋体"/>
        </w:rPr>
        <w:t>也可以</w:t>
      </w:r>
      <w:r w:rsidR="00B631A6">
        <w:rPr>
          <w:rFonts w:eastAsia="宋体" w:hint="eastAsia"/>
        </w:rPr>
        <w:t>用于</w:t>
      </w:r>
      <w:r w:rsidR="009C549C" w:rsidRPr="00D64E49">
        <w:rPr>
          <w:rFonts w:eastAsia="宋体"/>
        </w:rPr>
        <w:t>在</w:t>
      </w:r>
      <w:r w:rsidR="009C549C" w:rsidRPr="001A65B1">
        <w:t>Θ(</w:t>
      </w:r>
      <w:r w:rsidR="009C549C" w:rsidRPr="001A65B1">
        <w:rPr>
          <w:i/>
        </w:rPr>
        <w:t>n</w:t>
      </w:r>
      <w:r w:rsidR="009C549C" w:rsidRPr="001A65B1">
        <w:t>)</w:t>
      </w:r>
      <w:r w:rsidR="009C549C" w:rsidRPr="00D64E49">
        <w:rPr>
          <w:rFonts w:eastAsia="宋体" w:hint="eastAsia"/>
        </w:rPr>
        <w:t>时间内找出</w:t>
      </w:r>
      <w:r w:rsidR="009C549C" w:rsidRPr="00D64E49">
        <w:rPr>
          <w:rFonts w:eastAsia="宋体"/>
        </w:rPr>
        <w:t>序列中</w:t>
      </w:r>
      <w:r w:rsidR="009C549C" w:rsidRPr="00D64E49">
        <w:rPr>
          <w:rFonts w:eastAsia="宋体"/>
          <w:i/>
        </w:rPr>
        <w:t>k</w:t>
      </w:r>
      <w:r w:rsidR="00B631A6">
        <w:rPr>
          <w:rFonts w:eastAsia="宋体" w:hint="eastAsia"/>
        </w:rPr>
        <w:t>个</w:t>
      </w:r>
      <w:r w:rsidR="008001ED">
        <w:rPr>
          <w:rFonts w:eastAsia="宋体" w:hint="eastAsia"/>
        </w:rPr>
        <w:t>值</w:t>
      </w:r>
      <w:r w:rsidR="00B631A6">
        <w:rPr>
          <w:rFonts w:eastAsia="宋体"/>
        </w:rPr>
        <w:t>最小</w:t>
      </w:r>
      <w:r w:rsidR="00E77DC0">
        <w:rPr>
          <w:rFonts w:eastAsia="宋体" w:hint="eastAsia"/>
        </w:rPr>
        <w:t>的</w:t>
      </w:r>
      <w:r w:rsidR="00B631A6">
        <w:rPr>
          <w:rFonts w:eastAsia="宋体" w:hint="eastAsia"/>
        </w:rPr>
        <w:t>元素（以及</w:t>
      </w:r>
      <w:r w:rsidR="009C549C" w:rsidRPr="00D64E49">
        <w:rPr>
          <w:rFonts w:eastAsia="宋体"/>
          <w:i/>
        </w:rPr>
        <w:t>n-k</w:t>
      </w:r>
      <w:r w:rsidR="00B631A6">
        <w:rPr>
          <w:rFonts w:eastAsia="宋体" w:hint="eastAsia"/>
        </w:rPr>
        <w:t>个</w:t>
      </w:r>
      <w:r w:rsidR="008001ED">
        <w:rPr>
          <w:rFonts w:eastAsia="宋体" w:hint="eastAsia"/>
        </w:rPr>
        <w:t>值</w:t>
      </w:r>
      <w:r w:rsidR="00B631A6">
        <w:rPr>
          <w:rFonts w:eastAsia="宋体"/>
        </w:rPr>
        <w:t>最大</w:t>
      </w:r>
      <w:r w:rsidR="00E77DC0">
        <w:rPr>
          <w:rFonts w:eastAsia="宋体" w:hint="eastAsia"/>
        </w:rPr>
        <w:t>的</w:t>
      </w:r>
      <w:r w:rsidR="00B631A6">
        <w:rPr>
          <w:rFonts w:eastAsia="宋体" w:hint="eastAsia"/>
        </w:rPr>
        <w:t>元素</w:t>
      </w:r>
      <w:r w:rsidR="009C549C" w:rsidRPr="00D64E49">
        <w:rPr>
          <w:rFonts w:eastAsia="宋体"/>
        </w:rPr>
        <w:t>）</w:t>
      </w:r>
      <w:r w:rsidR="00E77DC0">
        <w:rPr>
          <w:rStyle w:val="af0"/>
          <w:rFonts w:eastAsia="宋体"/>
        </w:rPr>
        <w:footnoteReference w:id="8"/>
      </w:r>
      <w:r w:rsidR="009C549C" w:rsidRPr="00D64E49">
        <w:rPr>
          <w:rFonts w:eastAsia="宋体" w:hint="eastAsia"/>
        </w:rPr>
        <w:t>，</w:t>
      </w:r>
      <w:r w:rsidR="00B631A6">
        <w:rPr>
          <w:rFonts w:eastAsia="宋体" w:hint="eastAsia"/>
        </w:rPr>
        <w:t>且</w:t>
      </w:r>
      <w:ins w:id="332" w:author="Decheng Fan" w:date="2014-06-21T16:48:00Z">
        <w:r w:rsidR="00C63C5F">
          <w:rPr>
            <w:rFonts w:eastAsia="宋体" w:hint="eastAsia"/>
          </w:rPr>
          <w:t>时间复杂度</w:t>
        </w:r>
      </w:ins>
      <w:r w:rsidR="00B631A6">
        <w:rPr>
          <w:rFonts w:eastAsia="宋体" w:hint="eastAsia"/>
        </w:rPr>
        <w:t>与</w:t>
      </w:r>
      <w:r w:rsidR="009C549C" w:rsidRPr="00D64E49">
        <w:rPr>
          <w:rFonts w:eastAsia="宋体"/>
          <w:i/>
        </w:rPr>
        <w:t>k</w:t>
      </w:r>
      <w:r w:rsidR="00B631A6">
        <w:rPr>
          <w:rFonts w:eastAsia="宋体" w:hint="eastAsia"/>
        </w:rPr>
        <w:t>的具体</w:t>
      </w:r>
      <w:r w:rsidR="00B631A6">
        <w:rPr>
          <w:rFonts w:eastAsia="宋体"/>
        </w:rPr>
        <w:t>取值</w:t>
      </w:r>
      <w:r w:rsidR="00B631A6">
        <w:rPr>
          <w:rFonts w:eastAsia="宋体" w:hint="eastAsia"/>
        </w:rPr>
        <w:t>无关</w:t>
      </w:r>
      <w:r w:rsidR="0060651D" w:rsidRPr="00D64E49">
        <w:rPr>
          <w:rFonts w:eastAsia="宋体" w:hint="eastAsia"/>
        </w:rPr>
        <w:t>。</w:t>
      </w:r>
    </w:p>
    <w:p w14:paraId="7C65E98E" w14:textId="3D66F703" w:rsidR="0060651D" w:rsidRPr="00D64E49" w:rsidRDefault="00E77D72" w:rsidP="00075768">
      <w:pPr>
        <w:spacing w:after="156"/>
        <w:ind w:firstLine="420"/>
        <w:rPr>
          <w:rFonts w:eastAsia="宋体"/>
        </w:rPr>
      </w:pPr>
      <w:r w:rsidRPr="00D64E49">
        <w:rPr>
          <w:rFonts w:eastAsia="宋体" w:hint="eastAsia"/>
        </w:rPr>
        <w:t>以上</w:t>
      </w:r>
      <w:r w:rsidRPr="00D64E49">
        <w:rPr>
          <w:rFonts w:eastAsia="宋体"/>
        </w:rPr>
        <w:t>描述</w:t>
      </w:r>
      <w:ins w:id="333" w:author="Decheng Fan" w:date="2014-06-21T16:55:00Z">
        <w:r w:rsidR="00A75DF0">
          <w:rPr>
            <w:rFonts w:eastAsia="宋体" w:hint="eastAsia"/>
          </w:rPr>
          <w:t>乍</w:t>
        </w:r>
      </w:ins>
      <w:del w:id="334" w:author="Decheng Fan" w:date="2014-06-21T16:55:00Z">
        <w:r w:rsidR="00D2694A" w:rsidRPr="00D64E49" w:rsidDel="00A75DF0">
          <w:rPr>
            <w:rFonts w:eastAsia="宋体" w:hint="eastAsia"/>
          </w:rPr>
          <w:delText>咋</w:delText>
        </w:r>
      </w:del>
      <w:r w:rsidR="00D2694A" w:rsidRPr="00D64E49">
        <w:rPr>
          <w:rFonts w:eastAsia="宋体" w:hint="eastAsia"/>
        </w:rPr>
        <w:t>看之下</w:t>
      </w:r>
      <w:r w:rsidRPr="00D64E49">
        <w:rPr>
          <w:rFonts w:eastAsia="宋体" w:hint="eastAsia"/>
        </w:rPr>
        <w:t>可能</w:t>
      </w:r>
      <w:r w:rsidR="00B631A6">
        <w:rPr>
          <w:rFonts w:eastAsia="宋体"/>
        </w:rPr>
        <w:t>会让人觉得有些</w:t>
      </w:r>
      <w:r w:rsidR="00B631A6">
        <w:rPr>
          <w:rFonts w:eastAsia="宋体" w:hint="eastAsia"/>
        </w:rPr>
        <w:t>糊涂</w:t>
      </w:r>
      <w:r w:rsidR="00D2694A" w:rsidRPr="00D64E49">
        <w:rPr>
          <w:rFonts w:eastAsia="宋体"/>
        </w:rPr>
        <w:t>。</w:t>
      </w:r>
      <w:r w:rsidR="00D2694A" w:rsidRPr="00D64E49">
        <w:rPr>
          <w:rFonts w:eastAsia="宋体" w:hint="eastAsia"/>
        </w:rPr>
        <w:t>我们</w:t>
      </w:r>
      <w:r w:rsidR="00D2694A" w:rsidRPr="00D64E49">
        <w:rPr>
          <w:rFonts w:eastAsia="宋体"/>
        </w:rPr>
        <w:t>对运行时间的规定</w:t>
      </w:r>
      <w:r w:rsidRPr="00D64E49">
        <w:rPr>
          <w:rFonts w:eastAsia="宋体" w:hint="eastAsia"/>
        </w:rPr>
        <w:t>似乎</w:t>
      </w:r>
      <w:r w:rsidR="00D2694A" w:rsidRPr="00D64E49">
        <w:rPr>
          <w:rFonts w:eastAsia="宋体"/>
        </w:rPr>
        <w:t>就</w:t>
      </w:r>
      <w:r w:rsidR="00BA54B5" w:rsidRPr="00D64E49">
        <w:rPr>
          <w:rFonts w:eastAsia="宋体" w:hint="eastAsia"/>
        </w:rPr>
        <w:t>已经</w:t>
      </w:r>
      <w:r w:rsidR="00D2694A" w:rsidRPr="00D64E49">
        <w:rPr>
          <w:rFonts w:eastAsia="宋体"/>
        </w:rPr>
        <w:t>将</w:t>
      </w:r>
      <w:r w:rsidR="00C87136" w:rsidRPr="00D64E49">
        <w:rPr>
          <w:rFonts w:eastAsia="宋体"/>
        </w:rPr>
        <w:t>可能的</w:t>
      </w:r>
      <w:r w:rsidR="00D2694A" w:rsidRPr="00D64E49">
        <w:rPr>
          <w:rFonts w:eastAsia="宋体" w:hint="eastAsia"/>
        </w:rPr>
        <w:t>排序</w:t>
      </w:r>
      <w:r w:rsidR="00C87136" w:rsidRPr="00D64E49">
        <w:rPr>
          <w:rFonts w:eastAsia="宋体" w:hint="eastAsia"/>
        </w:rPr>
        <w:t>算法</w:t>
      </w:r>
      <w:r w:rsidR="00D2694A" w:rsidRPr="00D64E49">
        <w:rPr>
          <w:rFonts w:eastAsia="宋体"/>
        </w:rPr>
        <w:t>排除在外</w:t>
      </w:r>
      <w:r w:rsidR="00C87136" w:rsidRPr="00D64E49">
        <w:rPr>
          <w:rFonts w:eastAsia="宋体" w:hint="eastAsia"/>
        </w:rPr>
        <w:t>了</w:t>
      </w:r>
      <w:r w:rsidR="00D2694A" w:rsidRPr="00D64E49">
        <w:rPr>
          <w:rFonts w:eastAsia="宋体" w:hint="eastAsia"/>
        </w:rPr>
        <w:t>（除非</w:t>
      </w:r>
      <w:del w:id="335" w:author="Decheng Fan" w:date="2014-06-21T16:52:00Z">
        <w:r w:rsidR="00D2694A" w:rsidRPr="00D64E49" w:rsidDel="003B3888">
          <w:rPr>
            <w:rFonts w:eastAsia="宋体" w:hint="eastAsia"/>
          </w:rPr>
          <w:delText>其中存在着</w:delText>
        </w:r>
      </w:del>
      <w:ins w:id="336" w:author="Decheng Fan" w:date="2014-06-21T16:53:00Z">
        <w:r w:rsidR="003B3888">
          <w:rPr>
            <w:rFonts w:eastAsia="宋体" w:hint="eastAsia"/>
          </w:rPr>
          <w:t>我们能够做</w:t>
        </w:r>
      </w:ins>
      <w:ins w:id="337" w:author="Decheng Fan" w:date="2014-06-21T16:56:00Z">
        <w:r w:rsidR="00B41D2C">
          <w:rPr>
            <w:rFonts w:eastAsia="宋体" w:hint="eastAsia"/>
          </w:rPr>
          <w:t>某种</w:t>
        </w:r>
      </w:ins>
      <w:del w:id="338" w:author="Decheng Fan" w:date="2014-06-21T16:53:00Z">
        <w:r w:rsidR="00D2694A" w:rsidRPr="00D64E49" w:rsidDel="003B3888">
          <w:rPr>
            <w:rFonts w:eastAsia="宋体"/>
          </w:rPr>
          <w:delText>一些</w:delText>
        </w:r>
      </w:del>
      <w:r w:rsidR="00D2694A" w:rsidRPr="00D64E49">
        <w:rPr>
          <w:rFonts w:eastAsia="宋体"/>
        </w:rPr>
        <w:t>计数处理，使</w:t>
      </w:r>
      <w:ins w:id="339" w:author="Decheng Fan" w:date="2014-06-21T16:53:00Z">
        <w:r w:rsidR="003B3888">
          <w:rPr>
            <w:rFonts w:eastAsia="宋体" w:hint="eastAsia"/>
          </w:rPr>
          <w:t>得</w:t>
        </w:r>
      </w:ins>
      <w:r w:rsidR="00D2694A" w:rsidRPr="00D64E49">
        <w:rPr>
          <w:rFonts w:eastAsia="宋体"/>
        </w:rPr>
        <w:t>我们可以用</w:t>
      </w:r>
      <w:r w:rsidRPr="00D64E49">
        <w:rPr>
          <w:rFonts w:eastAsia="宋体" w:hint="eastAsia"/>
        </w:rPr>
        <w:t>到</w:t>
      </w:r>
      <w:r w:rsidR="00D2694A" w:rsidRPr="00D64E49">
        <w:rPr>
          <w:rFonts w:eastAsia="宋体"/>
        </w:rPr>
        <w:t>第</w:t>
      </w:r>
      <w:r w:rsidR="00D2694A" w:rsidRPr="00D64E49">
        <w:rPr>
          <w:rFonts w:eastAsia="宋体"/>
        </w:rPr>
        <w:t>4</w:t>
      </w:r>
      <w:r w:rsidR="00D2694A" w:rsidRPr="00D64E49">
        <w:rPr>
          <w:rFonts w:eastAsia="宋体" w:hint="eastAsia"/>
        </w:rPr>
        <w:lastRenderedPageBreak/>
        <w:t>章</w:t>
      </w:r>
      <w:r w:rsidR="00D2694A" w:rsidRPr="00D64E49">
        <w:rPr>
          <w:rFonts w:eastAsia="宋体"/>
        </w:rPr>
        <w:t>中</w:t>
      </w:r>
      <w:r w:rsidR="00D2694A" w:rsidRPr="00D64E49">
        <w:rPr>
          <w:rFonts w:eastAsia="宋体" w:hint="eastAsia"/>
        </w:rPr>
        <w:t>所讨论</w:t>
      </w:r>
      <w:r w:rsidR="00D2694A" w:rsidRPr="00D64E49">
        <w:rPr>
          <w:rFonts w:eastAsia="宋体"/>
        </w:rPr>
        <w:t>的</w:t>
      </w:r>
      <w:r w:rsidR="00D2694A" w:rsidRPr="00D64E49">
        <w:rPr>
          <w:rFonts w:eastAsia="宋体" w:hint="eastAsia"/>
        </w:rPr>
        <w:t>计数</w:t>
      </w:r>
      <w:r w:rsidR="00D2694A" w:rsidRPr="00D64E49">
        <w:rPr>
          <w:rFonts w:eastAsia="宋体"/>
        </w:rPr>
        <w:t>排序法</w:t>
      </w:r>
      <w:r w:rsidR="00D2694A" w:rsidRPr="00D64E49">
        <w:rPr>
          <w:rFonts w:eastAsia="宋体" w:hint="eastAsia"/>
        </w:rPr>
        <w:t>）</w:t>
      </w:r>
      <w:r w:rsidR="00BA54B5" w:rsidRPr="00D64E49">
        <w:rPr>
          <w:rFonts w:eastAsia="宋体" w:hint="eastAsia"/>
        </w:rPr>
        <w:t>。</w:t>
      </w:r>
      <w:r w:rsidR="00C87136" w:rsidRPr="00D64E49">
        <w:rPr>
          <w:rFonts w:eastAsia="宋体" w:hint="eastAsia"/>
        </w:rPr>
        <w:t>而</w:t>
      </w:r>
      <w:r w:rsidR="00C87136" w:rsidRPr="00D64E49">
        <w:rPr>
          <w:rFonts w:eastAsia="宋体"/>
        </w:rPr>
        <w:t>其它</w:t>
      </w:r>
      <w:r w:rsidRPr="00D64E49">
        <w:rPr>
          <w:rFonts w:eastAsia="宋体" w:hint="eastAsia"/>
          <w:i/>
        </w:rPr>
        <w:t>公认</w:t>
      </w:r>
      <w:r w:rsidR="00250B51" w:rsidRPr="00D64E49">
        <w:rPr>
          <w:rFonts w:eastAsia="宋体" w:hint="eastAsia"/>
        </w:rPr>
        <w:t>能</w:t>
      </w:r>
      <w:r w:rsidRPr="00D64E49">
        <w:rPr>
          <w:rFonts w:eastAsia="宋体"/>
        </w:rPr>
        <w:t>用于查找</w:t>
      </w:r>
      <w:r w:rsidRPr="00D64E49">
        <w:rPr>
          <w:rFonts w:eastAsia="宋体"/>
          <w:i/>
        </w:rPr>
        <w:t>k</w:t>
      </w:r>
      <w:r w:rsidR="00B631A6">
        <w:rPr>
          <w:rFonts w:eastAsia="宋体" w:hint="eastAsia"/>
        </w:rPr>
        <w:t>个</w:t>
      </w:r>
      <w:r w:rsidR="00B631A6">
        <w:rPr>
          <w:rFonts w:eastAsia="宋体"/>
        </w:rPr>
        <w:t>最</w:t>
      </w:r>
      <w:r w:rsidRPr="00D64E49">
        <w:rPr>
          <w:rFonts w:eastAsia="宋体"/>
        </w:rPr>
        <w:t>小</w:t>
      </w:r>
      <w:r w:rsidR="008001ED">
        <w:rPr>
          <w:rFonts w:eastAsia="宋体" w:hint="eastAsia"/>
        </w:rPr>
        <w:t>值</w:t>
      </w:r>
      <w:r w:rsidR="00C87136" w:rsidRPr="00D64E49">
        <w:rPr>
          <w:rFonts w:eastAsia="宋体"/>
        </w:rPr>
        <w:t>的算法都</w:t>
      </w:r>
      <w:r w:rsidR="006B67FB" w:rsidRPr="00D64E49">
        <w:rPr>
          <w:rFonts w:eastAsia="宋体" w:hint="eastAsia"/>
        </w:rPr>
        <w:t>是</w:t>
      </w:r>
      <w:r w:rsidR="00C87136" w:rsidRPr="00D64E49">
        <w:rPr>
          <w:rFonts w:eastAsia="宋体" w:hint="eastAsia"/>
        </w:rPr>
        <w:t>通过某种</w:t>
      </w:r>
      <w:r w:rsidR="00C87136" w:rsidRPr="00D64E49">
        <w:rPr>
          <w:rFonts w:eastAsia="宋体"/>
        </w:rPr>
        <w:t>数据结构</w:t>
      </w:r>
      <w:r w:rsidRPr="00D64E49">
        <w:rPr>
          <w:rFonts w:eastAsia="宋体" w:hint="eastAsia"/>
        </w:rPr>
        <w:t>对</w:t>
      </w:r>
      <w:r w:rsidRPr="00D64E49">
        <w:rPr>
          <w:rFonts w:eastAsia="宋体"/>
        </w:rPr>
        <w:t>这些对象的持续</w:t>
      </w:r>
      <w:r w:rsidR="00C87136" w:rsidRPr="00D64E49">
        <w:rPr>
          <w:rFonts w:eastAsia="宋体" w:hint="eastAsia"/>
        </w:rPr>
        <w:t>跟踪</w:t>
      </w:r>
      <w:r w:rsidRPr="00D64E49">
        <w:rPr>
          <w:rFonts w:eastAsia="宋体" w:hint="eastAsia"/>
        </w:rPr>
        <w:t>来</w:t>
      </w:r>
      <w:r w:rsidRPr="00D64E49">
        <w:rPr>
          <w:rFonts w:eastAsia="宋体"/>
        </w:rPr>
        <w:t>实现的</w:t>
      </w:r>
      <w:r w:rsidR="00BA54B5" w:rsidRPr="00D64E49">
        <w:rPr>
          <w:rFonts w:eastAsia="宋体"/>
        </w:rPr>
        <w:t>。例如我们可以用</w:t>
      </w:r>
      <w:r w:rsidR="00BA54B5" w:rsidRPr="00D64E49">
        <w:rPr>
          <w:rFonts w:eastAsia="宋体" w:hint="eastAsia"/>
        </w:rPr>
        <w:t>某种</w:t>
      </w:r>
      <w:r w:rsidR="00BA54B5" w:rsidRPr="00D64E49">
        <w:rPr>
          <w:rFonts w:eastAsia="宋体"/>
        </w:rPr>
        <w:t>类似于插入排序的方式，</w:t>
      </w:r>
      <w:ins w:id="340" w:author="Decheng Fan" w:date="2014-06-21T16:58:00Z">
        <w:r w:rsidR="00EB1472">
          <w:rPr>
            <w:rFonts w:eastAsia="宋体" w:hint="eastAsia"/>
          </w:rPr>
          <w:t>在</w:t>
        </w:r>
      </w:ins>
      <w:ins w:id="341" w:author="Decheng Fan" w:date="2014-06-21T16:57:00Z">
        <w:r w:rsidR="00EB1472" w:rsidRPr="00D64E49">
          <w:rPr>
            <w:rFonts w:eastAsia="宋体"/>
          </w:rPr>
          <w:t>序列</w:t>
        </w:r>
        <w:r w:rsidR="00EB1472" w:rsidRPr="00D64E49">
          <w:rPr>
            <w:rFonts w:eastAsia="宋体" w:hint="eastAsia"/>
          </w:rPr>
          <w:t>首端</w:t>
        </w:r>
        <w:r w:rsidR="00EB1472">
          <w:rPr>
            <w:rFonts w:eastAsia="宋体" w:hint="eastAsia"/>
          </w:rPr>
          <w:t>或另</w:t>
        </w:r>
      </w:ins>
      <w:ins w:id="342" w:author="Decheng Fan" w:date="2014-06-21T16:58:00Z">
        <w:r w:rsidR="00EB1472">
          <w:rPr>
            <w:rFonts w:eastAsia="宋体" w:hint="eastAsia"/>
          </w:rPr>
          <w:t>在</w:t>
        </w:r>
      </w:ins>
      <w:ins w:id="343" w:author="Decheng Fan" w:date="2014-06-21T16:57:00Z">
        <w:r w:rsidR="00EB1472">
          <w:rPr>
            <w:rFonts w:eastAsia="宋体" w:hint="eastAsia"/>
          </w:rPr>
          <w:t>一个序列中</w:t>
        </w:r>
      </w:ins>
      <w:del w:id="344" w:author="Decheng Fan" w:date="2014-06-21T16:57:00Z">
        <w:r w:rsidR="00BA54B5" w:rsidRPr="00D64E49" w:rsidDel="00EB1472">
          <w:rPr>
            <w:rFonts w:eastAsia="宋体"/>
          </w:rPr>
          <w:delText>来</w:delText>
        </w:r>
      </w:del>
      <w:r w:rsidRPr="00D64E49">
        <w:rPr>
          <w:rFonts w:eastAsia="宋体" w:hint="eastAsia"/>
        </w:rPr>
        <w:t>持续</w:t>
      </w:r>
      <w:r w:rsidRPr="00D64E49">
        <w:rPr>
          <w:rFonts w:eastAsia="宋体"/>
        </w:rPr>
        <w:t>跟踪</w:t>
      </w:r>
      <w:r w:rsidR="00BA54B5" w:rsidRPr="00D64E49">
        <w:rPr>
          <w:rFonts w:eastAsia="宋体"/>
        </w:rPr>
        <w:t>目前</w:t>
      </w:r>
      <w:r w:rsidRPr="00D64E49">
        <w:rPr>
          <w:rFonts w:eastAsia="宋体" w:hint="eastAsia"/>
        </w:rPr>
        <w:t>已</w:t>
      </w:r>
      <w:r w:rsidR="00BA54B5" w:rsidRPr="00D64E49">
        <w:rPr>
          <w:rFonts w:eastAsia="宋体"/>
        </w:rPr>
        <w:t>插入</w:t>
      </w:r>
      <w:del w:id="345" w:author="Decheng Fan" w:date="2014-06-21T16:58:00Z">
        <w:r w:rsidR="00BA54B5" w:rsidRPr="00D64E49" w:rsidDel="00EB1472">
          <w:rPr>
            <w:rFonts w:eastAsia="宋体"/>
          </w:rPr>
          <w:delText>到</w:delText>
        </w:r>
        <w:r w:rsidR="00BA54B5" w:rsidRPr="00D64E49" w:rsidDel="00EB1472">
          <w:rPr>
            <w:rFonts w:eastAsia="宋体" w:hint="eastAsia"/>
          </w:rPr>
          <w:delText>某个</w:delText>
        </w:r>
      </w:del>
      <w:del w:id="346" w:author="Decheng Fan" w:date="2014-06-21T16:57:00Z">
        <w:r w:rsidR="00BA54B5" w:rsidRPr="00D64E49" w:rsidDel="00EB1472">
          <w:rPr>
            <w:rFonts w:eastAsia="宋体"/>
          </w:rPr>
          <w:delText>序列</w:delText>
        </w:r>
        <w:r w:rsidR="003C6198" w:rsidRPr="00D64E49" w:rsidDel="00EB1472">
          <w:rPr>
            <w:rFonts w:eastAsia="宋体" w:hint="eastAsia"/>
          </w:rPr>
          <w:delText>首端</w:delText>
        </w:r>
      </w:del>
      <w:del w:id="347" w:author="Decheng Fan" w:date="2014-06-21T16:58:00Z">
        <w:r w:rsidR="003C6198" w:rsidRPr="00D64E49" w:rsidDel="00EB1472">
          <w:rPr>
            <w:rFonts w:eastAsia="宋体" w:hint="eastAsia"/>
          </w:rPr>
          <w:delText>，</w:delText>
        </w:r>
        <w:r w:rsidR="00BA54B5" w:rsidRPr="00D64E49" w:rsidDel="00EB1472">
          <w:rPr>
            <w:rFonts w:eastAsia="宋体" w:hint="eastAsia"/>
          </w:rPr>
          <w:delText>或</w:delText>
        </w:r>
        <w:r w:rsidR="00913639" w:rsidDel="00EB1472">
          <w:rPr>
            <w:rFonts w:eastAsia="宋体" w:hint="eastAsia"/>
          </w:rPr>
          <w:delText>某个序列</w:delText>
        </w:r>
        <w:r w:rsidR="00913639" w:rsidDel="00EB1472">
          <w:rPr>
            <w:rFonts w:eastAsia="宋体"/>
          </w:rPr>
          <w:delText>区间</w:delText>
        </w:r>
        <w:r w:rsidR="00BA54B5" w:rsidRPr="00D64E49" w:rsidDel="00EB1472">
          <w:rPr>
            <w:rFonts w:eastAsia="宋体"/>
          </w:rPr>
          <w:delText>中</w:delText>
        </w:r>
      </w:del>
      <w:r w:rsidR="00BA54B5" w:rsidRPr="00D64E49">
        <w:rPr>
          <w:rFonts w:eastAsia="宋体"/>
        </w:rPr>
        <w:t>的</w:t>
      </w:r>
      <w:r w:rsidR="00BA54B5" w:rsidRPr="00D64E49">
        <w:rPr>
          <w:rFonts w:eastAsia="宋体"/>
          <w:i/>
        </w:rPr>
        <w:t>k</w:t>
      </w:r>
      <w:r w:rsidR="00B631A6">
        <w:rPr>
          <w:rFonts w:eastAsia="宋体" w:hint="eastAsia"/>
        </w:rPr>
        <w:t>个</w:t>
      </w:r>
      <w:r w:rsidR="008001ED">
        <w:rPr>
          <w:rFonts w:eastAsia="宋体" w:hint="eastAsia"/>
        </w:rPr>
        <w:t>值</w:t>
      </w:r>
      <w:r w:rsidR="00B631A6" w:rsidRPr="00B631A6">
        <w:rPr>
          <w:rFonts w:eastAsia="宋体"/>
        </w:rPr>
        <w:t>最小</w:t>
      </w:r>
      <w:r w:rsidR="00E77DC0">
        <w:rPr>
          <w:rFonts w:eastAsia="宋体" w:hint="eastAsia"/>
        </w:rPr>
        <w:t>的</w:t>
      </w:r>
      <w:r w:rsidR="00BA54B5" w:rsidRPr="00D64E49">
        <w:rPr>
          <w:rFonts w:eastAsia="宋体" w:hint="eastAsia"/>
        </w:rPr>
        <w:t>对象</w:t>
      </w:r>
      <w:r w:rsidRPr="00D64E49">
        <w:rPr>
          <w:rFonts w:eastAsia="宋体" w:hint="eastAsia"/>
        </w:rPr>
        <w:t>。</w:t>
      </w:r>
    </w:p>
    <w:p w14:paraId="6CBDE7FE" w14:textId="29BB143E" w:rsidR="00913639" w:rsidRPr="00C368F9" w:rsidRDefault="005C0B5D" w:rsidP="00075768">
      <w:pPr>
        <w:spacing w:after="156"/>
        <w:ind w:firstLine="420"/>
        <w:rPr>
          <w:rFonts w:eastAsia="宋体"/>
        </w:rPr>
      </w:pPr>
      <w:r w:rsidRPr="00C368F9">
        <w:rPr>
          <w:rFonts w:eastAsia="宋体" w:hint="eastAsia"/>
        </w:rPr>
        <w:t>如果</w:t>
      </w:r>
      <w:r w:rsidRPr="00C368F9">
        <w:rPr>
          <w:rFonts w:eastAsia="宋体"/>
        </w:rPr>
        <w:t>我们持续跟踪</w:t>
      </w:r>
      <w:r w:rsidR="00FE7F83" w:rsidRPr="00C368F9">
        <w:rPr>
          <w:rFonts w:eastAsia="宋体" w:hint="eastAsia"/>
        </w:rPr>
        <w:t>了其中</w:t>
      </w:r>
      <w:r w:rsidR="00013BE0">
        <w:rPr>
          <w:rFonts w:eastAsia="宋体" w:hint="eastAsia"/>
        </w:rPr>
        <w:t>值</w:t>
      </w:r>
      <w:r w:rsidRPr="00C368F9">
        <w:rPr>
          <w:rFonts w:eastAsia="宋体" w:hint="eastAsia"/>
        </w:rPr>
        <w:t>最大</w:t>
      </w:r>
      <w:r w:rsidRPr="00C368F9">
        <w:rPr>
          <w:rFonts w:eastAsia="宋体"/>
        </w:rPr>
        <w:t>的对象，那么</w:t>
      </w:r>
      <w:r w:rsidRPr="00C368F9">
        <w:rPr>
          <w:rFonts w:eastAsia="宋体" w:hint="eastAsia"/>
        </w:rPr>
        <w:t>检测</w:t>
      </w:r>
      <w:r w:rsidRPr="00C368F9">
        <w:rPr>
          <w:rFonts w:eastAsia="宋体"/>
        </w:rPr>
        <w:t>出</w:t>
      </w:r>
      <w:r w:rsidR="00407192" w:rsidRPr="00C368F9">
        <w:rPr>
          <w:rFonts w:eastAsia="宋体" w:hint="eastAsia"/>
        </w:rPr>
        <w:t>主序列</w:t>
      </w:r>
      <w:r w:rsidR="00407192" w:rsidRPr="00C368F9">
        <w:rPr>
          <w:rFonts w:eastAsia="宋体"/>
        </w:rPr>
        <w:t>中</w:t>
      </w:r>
      <w:r w:rsidRPr="00C368F9">
        <w:rPr>
          <w:rFonts w:eastAsia="宋体"/>
        </w:rPr>
        <w:t>各</w:t>
      </w:r>
      <w:ins w:id="348" w:author="Decheng Fan" w:date="2014-06-21T17:46:00Z">
        <w:r w:rsidR="002D4546">
          <w:rPr>
            <w:rFonts w:eastAsia="宋体" w:hint="eastAsia"/>
          </w:rPr>
          <w:t>“</w:t>
        </w:r>
      </w:ins>
      <w:r w:rsidRPr="00C368F9">
        <w:rPr>
          <w:rFonts w:eastAsia="宋体"/>
        </w:rPr>
        <w:t>大</w:t>
      </w:r>
      <w:ins w:id="349" w:author="Decheng Fan" w:date="2014-06-21T17:46:00Z">
        <w:r w:rsidR="002D4546">
          <w:rPr>
            <w:rFonts w:eastAsia="宋体" w:hint="eastAsia"/>
          </w:rPr>
          <w:t>”</w:t>
        </w:r>
      </w:ins>
      <w:r w:rsidRPr="00C368F9">
        <w:rPr>
          <w:rFonts w:eastAsia="宋体"/>
        </w:rPr>
        <w:t>对象</w:t>
      </w:r>
      <w:r w:rsidR="00407192" w:rsidRPr="00C368F9">
        <w:rPr>
          <w:rFonts w:eastAsia="宋体" w:hint="eastAsia"/>
        </w:rPr>
        <w:t>的</w:t>
      </w:r>
      <w:r w:rsidR="00407192" w:rsidRPr="00C368F9">
        <w:rPr>
          <w:rFonts w:eastAsia="宋体"/>
        </w:rPr>
        <w:t>速度是很快的</w:t>
      </w:r>
      <w:r w:rsidRPr="00C368F9">
        <w:rPr>
          <w:rFonts w:eastAsia="宋体"/>
        </w:rPr>
        <w:t>（</w:t>
      </w:r>
      <w:r w:rsidR="00FE7F83" w:rsidRPr="00C368F9">
        <w:rPr>
          <w:rFonts w:eastAsia="宋体" w:hint="eastAsia"/>
        </w:rPr>
        <w:t>只需</w:t>
      </w:r>
      <w:r w:rsidR="00FE7F83" w:rsidRPr="00C368F9">
        <w:rPr>
          <w:rFonts w:eastAsia="宋体"/>
        </w:rPr>
        <w:t>一个常数级检测</w:t>
      </w:r>
      <w:r w:rsidR="00FE7F83" w:rsidRPr="00C368F9">
        <w:rPr>
          <w:rFonts w:eastAsia="宋体" w:hint="eastAsia"/>
        </w:rPr>
        <w:t>即可</w:t>
      </w:r>
      <w:r w:rsidRPr="00C368F9">
        <w:rPr>
          <w:rFonts w:eastAsia="宋体"/>
        </w:rPr>
        <w:t>）</w:t>
      </w:r>
      <w:r w:rsidRPr="00C368F9">
        <w:rPr>
          <w:rFonts w:eastAsia="宋体" w:hint="eastAsia"/>
        </w:rPr>
        <w:t>。</w:t>
      </w:r>
      <w:r w:rsidR="00FE7F83" w:rsidRPr="00C368F9">
        <w:rPr>
          <w:rFonts w:eastAsia="宋体" w:hint="eastAsia"/>
        </w:rPr>
        <w:t>但</w:t>
      </w:r>
      <w:r w:rsidRPr="00C368F9">
        <w:rPr>
          <w:rFonts w:eastAsia="宋体" w:hint="eastAsia"/>
        </w:rPr>
        <w:t>如果</w:t>
      </w:r>
      <w:r w:rsidRPr="00C368F9">
        <w:rPr>
          <w:rFonts w:eastAsia="宋体"/>
        </w:rPr>
        <w:t>我们想在已经</w:t>
      </w:r>
      <w:r w:rsidR="00FE7F83" w:rsidRPr="00C368F9">
        <w:rPr>
          <w:rFonts w:eastAsia="宋体" w:hint="eastAsia"/>
        </w:rPr>
        <w:t>跟踪</w:t>
      </w:r>
      <w:r w:rsidR="00FE7F83" w:rsidRPr="00C368F9">
        <w:rPr>
          <w:rFonts w:eastAsia="宋体"/>
        </w:rPr>
        <w:t>了</w:t>
      </w:r>
      <w:r w:rsidRPr="00C368F9">
        <w:rPr>
          <w:rFonts w:eastAsia="宋体"/>
          <w:i/>
        </w:rPr>
        <w:t>k</w:t>
      </w:r>
      <w:r w:rsidRPr="00C368F9">
        <w:rPr>
          <w:rFonts w:eastAsia="宋体"/>
        </w:rPr>
        <w:t>个</w:t>
      </w:r>
      <w:r w:rsidR="00407192" w:rsidRPr="00C368F9">
        <w:rPr>
          <w:rFonts w:eastAsia="宋体" w:hint="eastAsia"/>
        </w:rPr>
        <w:t>对象</w:t>
      </w:r>
      <w:r w:rsidRPr="00C368F9">
        <w:rPr>
          <w:rFonts w:eastAsia="宋体"/>
        </w:rPr>
        <w:t>的情况下</w:t>
      </w:r>
      <w:r w:rsidRPr="00C368F9">
        <w:rPr>
          <w:rFonts w:eastAsia="宋体" w:hint="eastAsia"/>
        </w:rPr>
        <w:t>再</w:t>
      </w:r>
      <w:r w:rsidRPr="00C368F9">
        <w:rPr>
          <w:rFonts w:eastAsia="宋体"/>
        </w:rPr>
        <w:t>添加一个对象</w:t>
      </w:r>
      <w:r w:rsidR="00FE7F83" w:rsidRPr="00C368F9">
        <w:rPr>
          <w:rFonts w:eastAsia="宋体" w:hint="eastAsia"/>
        </w:rPr>
        <w:t>，</w:t>
      </w:r>
      <w:r w:rsidR="00FE7F83" w:rsidRPr="00C368F9">
        <w:rPr>
          <w:rFonts w:eastAsia="宋体"/>
        </w:rPr>
        <w:t>就会</w:t>
      </w:r>
      <w:r w:rsidR="00407192" w:rsidRPr="00C368F9">
        <w:rPr>
          <w:rFonts w:eastAsia="宋体" w:hint="eastAsia"/>
        </w:rPr>
        <w:t>需</w:t>
      </w:r>
      <w:r w:rsidR="00FE7F83" w:rsidRPr="00C368F9">
        <w:rPr>
          <w:rFonts w:eastAsia="宋体"/>
        </w:rPr>
        <w:t>要移除掉一个对象</w:t>
      </w:r>
      <w:r w:rsidR="00FE7F83" w:rsidRPr="00C368F9">
        <w:rPr>
          <w:rFonts w:eastAsia="宋体" w:hint="eastAsia"/>
        </w:rPr>
        <w:t>。当然</w:t>
      </w:r>
      <w:r w:rsidR="00FE7F83" w:rsidRPr="00C368F9">
        <w:rPr>
          <w:rFonts w:eastAsia="宋体"/>
        </w:rPr>
        <w:t>，</w:t>
      </w:r>
      <w:r w:rsidR="00407192" w:rsidRPr="00C368F9">
        <w:rPr>
          <w:rFonts w:eastAsia="宋体" w:hint="eastAsia"/>
        </w:rPr>
        <w:t>我们要</w:t>
      </w:r>
      <w:r w:rsidR="00FE7F83" w:rsidRPr="00C368F9">
        <w:rPr>
          <w:rFonts w:eastAsia="宋体"/>
        </w:rPr>
        <w:t>移除</w:t>
      </w:r>
      <w:r w:rsidR="00407192" w:rsidRPr="00C368F9">
        <w:rPr>
          <w:rFonts w:eastAsia="宋体" w:hint="eastAsia"/>
        </w:rPr>
        <w:t>的</w:t>
      </w:r>
      <w:r w:rsidR="00407192" w:rsidRPr="00C368F9">
        <w:rPr>
          <w:rFonts w:eastAsia="宋体"/>
        </w:rPr>
        <w:t>肯定是</w:t>
      </w:r>
      <w:r w:rsidR="00013BE0">
        <w:rPr>
          <w:rFonts w:eastAsia="宋体" w:hint="eastAsia"/>
        </w:rPr>
        <w:t>跟踪</w:t>
      </w:r>
      <w:r w:rsidR="00013BE0">
        <w:rPr>
          <w:rFonts w:eastAsia="宋体"/>
        </w:rPr>
        <w:t>结构中值</w:t>
      </w:r>
      <w:r w:rsidR="00FE7F83" w:rsidRPr="00C368F9">
        <w:rPr>
          <w:rFonts w:eastAsia="宋体"/>
        </w:rPr>
        <w:t>最大的元素</w:t>
      </w:r>
      <w:r w:rsidR="00FE7F83" w:rsidRPr="00C368F9">
        <w:rPr>
          <w:rFonts w:eastAsia="宋体" w:hint="eastAsia"/>
        </w:rPr>
        <w:t>，</w:t>
      </w:r>
      <w:r w:rsidR="00FE7F83" w:rsidRPr="00C368F9">
        <w:rPr>
          <w:rFonts w:eastAsia="宋体"/>
        </w:rPr>
        <w:t>但</w:t>
      </w:r>
      <w:del w:id="350" w:author="Decheng Fan" w:date="2014-06-21T17:47:00Z">
        <w:r w:rsidR="00FE7F83" w:rsidRPr="00C368F9" w:rsidDel="002D4546">
          <w:rPr>
            <w:rFonts w:eastAsia="宋体" w:hint="eastAsia"/>
          </w:rPr>
          <w:delText>现在</w:delText>
        </w:r>
        <w:r w:rsidR="00407192" w:rsidRPr="00C368F9" w:rsidDel="002D4546">
          <w:rPr>
            <w:rFonts w:eastAsia="宋体" w:hint="eastAsia"/>
          </w:rPr>
          <w:delText>哪一个</w:delText>
        </w:r>
        <w:r w:rsidR="00013BE0" w:rsidDel="002D4546">
          <w:rPr>
            <w:rFonts w:eastAsia="宋体" w:hint="eastAsia"/>
          </w:rPr>
          <w:delText>才是最大的</w:delText>
        </w:r>
        <w:r w:rsidR="00FE7F83" w:rsidRPr="00C368F9" w:rsidDel="002D4546">
          <w:rPr>
            <w:rFonts w:eastAsia="宋体" w:hint="eastAsia"/>
          </w:rPr>
          <w:delText>呢</w:delText>
        </w:r>
      </w:del>
      <w:ins w:id="351" w:author="Decheng Fan" w:date="2014-06-21T17:47:00Z">
        <w:r w:rsidR="002D4546">
          <w:rPr>
            <w:rFonts w:eastAsia="宋体" w:hint="eastAsia"/>
          </w:rPr>
          <w:t>接下来</w:t>
        </w:r>
      </w:ins>
      <w:del w:id="352" w:author="Decheng Fan" w:date="2014-06-21T17:47:00Z">
        <w:r w:rsidR="00FE7F83" w:rsidRPr="00C368F9" w:rsidDel="002D4546">
          <w:rPr>
            <w:rFonts w:eastAsia="宋体"/>
          </w:rPr>
          <w:delText>？</w:delText>
        </w:r>
      </w:del>
      <w:r w:rsidR="00FE7F83" w:rsidRPr="00C368F9">
        <w:rPr>
          <w:rFonts w:eastAsia="宋体" w:hint="eastAsia"/>
        </w:rPr>
        <w:t>您得</w:t>
      </w:r>
      <w:ins w:id="353" w:author="Decheng Fan" w:date="2014-06-21T17:47:00Z">
        <w:r w:rsidR="002D4546">
          <w:rPr>
            <w:rFonts w:eastAsia="宋体" w:hint="eastAsia"/>
          </w:rPr>
          <w:t>再</w:t>
        </w:r>
      </w:ins>
      <w:del w:id="354" w:author="Decheng Fan" w:date="2014-06-21T17:47:00Z">
        <w:r w:rsidR="00FE7F83" w:rsidRPr="00C368F9" w:rsidDel="002D4546">
          <w:rPr>
            <w:rFonts w:eastAsia="宋体" w:hint="eastAsia"/>
          </w:rPr>
          <w:delText>先</w:delText>
        </w:r>
      </w:del>
      <w:r w:rsidR="00FE7F83" w:rsidRPr="00C368F9">
        <w:rPr>
          <w:rFonts w:eastAsia="宋体" w:hint="eastAsia"/>
        </w:rPr>
        <w:t>找到</w:t>
      </w:r>
      <w:ins w:id="355" w:author="Decheng Fan" w:date="2014-06-21T17:48:00Z">
        <w:r w:rsidR="002D4546">
          <w:rPr>
            <w:rFonts w:eastAsia="宋体" w:hint="eastAsia"/>
          </w:rPr>
          <w:t>剩下的元素中最大的那个</w:t>
        </w:r>
      </w:ins>
      <w:del w:id="356" w:author="Decheng Fan" w:date="2014-06-21T17:48:00Z">
        <w:r w:rsidR="00FE7F83" w:rsidRPr="00C368F9" w:rsidDel="002D4546">
          <w:rPr>
            <w:rFonts w:eastAsia="宋体"/>
          </w:rPr>
          <w:delText>它</w:delText>
        </w:r>
      </w:del>
      <w:r w:rsidR="00FE7F83" w:rsidRPr="00C368F9">
        <w:rPr>
          <w:rFonts w:eastAsia="宋体"/>
        </w:rPr>
        <w:t>才行。</w:t>
      </w:r>
      <w:r w:rsidR="00FE7F83" w:rsidRPr="00C368F9">
        <w:rPr>
          <w:rFonts w:eastAsia="宋体" w:hint="eastAsia"/>
        </w:rPr>
        <w:t>我们</w:t>
      </w:r>
      <w:r w:rsidR="00FE7F83" w:rsidRPr="00C368F9">
        <w:rPr>
          <w:rFonts w:eastAsia="宋体"/>
        </w:rPr>
        <w:t>可以</w:t>
      </w:r>
      <w:r w:rsidR="00013BE0">
        <w:rPr>
          <w:rFonts w:eastAsia="宋体" w:hint="eastAsia"/>
        </w:rPr>
        <w:t>让</w:t>
      </w:r>
      <w:r w:rsidR="00013BE0">
        <w:rPr>
          <w:rFonts w:eastAsia="宋体"/>
        </w:rPr>
        <w:t>其</w:t>
      </w:r>
      <w:r w:rsidR="00E77DC0">
        <w:rPr>
          <w:rFonts w:eastAsia="宋体" w:hint="eastAsia"/>
        </w:rPr>
        <w:t>一直</w:t>
      </w:r>
      <w:r w:rsidR="00E77DC0">
        <w:rPr>
          <w:rFonts w:eastAsia="宋体"/>
        </w:rPr>
        <w:t>保持有序状态</w:t>
      </w:r>
      <w:r w:rsidR="00FE7F83" w:rsidRPr="00C368F9">
        <w:rPr>
          <w:rFonts w:eastAsia="宋体"/>
        </w:rPr>
        <w:t>（</w:t>
      </w:r>
      <w:r w:rsidR="00E77DC0">
        <w:rPr>
          <w:rFonts w:eastAsia="宋体" w:hint="eastAsia"/>
        </w:rPr>
        <w:t>该</w:t>
      </w:r>
      <w:r w:rsidR="00E77DC0">
        <w:rPr>
          <w:rFonts w:eastAsia="宋体"/>
        </w:rPr>
        <w:t>做法</w:t>
      </w:r>
      <w:r w:rsidR="00FE7F83" w:rsidRPr="00C368F9">
        <w:rPr>
          <w:rFonts w:eastAsia="宋体" w:hint="eastAsia"/>
        </w:rPr>
        <w:t>非常</w:t>
      </w:r>
      <w:r w:rsidR="00E77DC0">
        <w:rPr>
          <w:rFonts w:eastAsia="宋体" w:hint="eastAsia"/>
        </w:rPr>
        <w:t>类似于</w:t>
      </w:r>
      <w:r w:rsidR="00FE7F83" w:rsidRPr="00C368F9">
        <w:rPr>
          <w:rFonts w:eastAsia="宋体"/>
        </w:rPr>
        <w:t>插入排序法）</w:t>
      </w:r>
      <w:r w:rsidR="00FE7F83" w:rsidRPr="00C368F9">
        <w:rPr>
          <w:rFonts w:eastAsia="宋体" w:hint="eastAsia"/>
        </w:rPr>
        <w:t>，</w:t>
      </w:r>
      <w:r w:rsidR="00FE7F83" w:rsidRPr="00C368F9">
        <w:rPr>
          <w:rFonts w:eastAsia="宋体"/>
        </w:rPr>
        <w:t>但</w:t>
      </w:r>
      <w:r w:rsidR="00407192" w:rsidRPr="00C368F9">
        <w:rPr>
          <w:rFonts w:eastAsia="宋体" w:hint="eastAsia"/>
        </w:rPr>
        <w:t>这样</w:t>
      </w:r>
      <w:r w:rsidR="00E77DC0">
        <w:rPr>
          <w:rFonts w:eastAsia="宋体" w:hint="eastAsia"/>
        </w:rPr>
        <w:t>一来</w:t>
      </w:r>
      <w:r w:rsidR="00407192" w:rsidRPr="00C368F9">
        <w:rPr>
          <w:rFonts w:eastAsia="宋体"/>
        </w:rPr>
        <w:t>，该算法</w:t>
      </w:r>
      <w:r w:rsidR="00E77DC0">
        <w:rPr>
          <w:rFonts w:eastAsia="宋体" w:hint="eastAsia"/>
        </w:rPr>
        <w:t>就</w:t>
      </w:r>
      <w:r w:rsidR="00FE7F83" w:rsidRPr="00C368F9">
        <w:rPr>
          <w:rFonts w:eastAsia="宋体" w:hint="eastAsia"/>
        </w:rPr>
        <w:t>无论如何</w:t>
      </w:r>
      <w:r w:rsidR="00FE7F83" w:rsidRPr="00C368F9">
        <w:rPr>
          <w:rFonts w:eastAsia="宋体"/>
        </w:rPr>
        <w:t>都</w:t>
      </w:r>
      <w:r w:rsidR="00407192" w:rsidRPr="00C368F9">
        <w:rPr>
          <w:rFonts w:eastAsia="宋体" w:hint="eastAsia"/>
        </w:rPr>
        <w:t>需要</w:t>
      </w:r>
      <w:r w:rsidR="00FE7F83" w:rsidRPr="001A65B1">
        <w:t>Θ(</w:t>
      </w:r>
      <w:r w:rsidR="00FE7F83" w:rsidRPr="001A65B1">
        <w:rPr>
          <w:i/>
        </w:rPr>
        <w:t>nk</w:t>
      </w:r>
      <w:r w:rsidR="00FE7F83" w:rsidRPr="001A65B1">
        <w:t>)</w:t>
      </w:r>
      <w:r w:rsidR="00E77DC0" w:rsidRPr="008C40BC">
        <w:rPr>
          <w:rFonts w:eastAsia="宋体" w:hint="eastAsia"/>
        </w:rPr>
        <w:t>级</w:t>
      </w:r>
      <w:r w:rsidR="00407192" w:rsidRPr="00C368F9">
        <w:rPr>
          <w:rFonts w:eastAsia="宋体" w:hint="eastAsia"/>
        </w:rPr>
        <w:t>的</w:t>
      </w:r>
      <w:r w:rsidR="00407192" w:rsidRPr="00C368F9">
        <w:rPr>
          <w:rFonts w:eastAsia="宋体"/>
        </w:rPr>
        <w:t>运行时间</w:t>
      </w:r>
      <w:r w:rsidR="00FE7F83" w:rsidRPr="00C368F9">
        <w:rPr>
          <w:rFonts w:eastAsia="宋体" w:hint="eastAsia"/>
        </w:rPr>
        <w:t>。</w:t>
      </w:r>
    </w:p>
    <w:p w14:paraId="4C79DB68" w14:textId="3DCA43BF" w:rsidR="001A65B1" w:rsidRPr="00F42A94" w:rsidRDefault="00290240" w:rsidP="00075768">
      <w:pPr>
        <w:spacing w:after="156"/>
        <w:ind w:firstLine="420"/>
        <w:rPr>
          <w:rFonts w:eastAsia="宋体"/>
        </w:rPr>
      </w:pPr>
      <w:r w:rsidRPr="00C368F9">
        <w:rPr>
          <w:rFonts w:eastAsia="宋体" w:hint="eastAsia"/>
        </w:rPr>
        <w:t>对于</w:t>
      </w:r>
      <w:r w:rsidRPr="00C368F9">
        <w:rPr>
          <w:rFonts w:eastAsia="宋体"/>
        </w:rPr>
        <w:t>该算法而言，</w:t>
      </w:r>
      <w:r w:rsidR="0003152F" w:rsidRPr="00C368F9">
        <w:rPr>
          <w:rFonts w:eastAsia="宋体" w:hint="eastAsia"/>
        </w:rPr>
        <w:t>（在</w:t>
      </w:r>
      <w:r w:rsidR="0003152F" w:rsidRPr="00C368F9">
        <w:rPr>
          <w:rFonts w:eastAsia="宋体"/>
        </w:rPr>
        <w:t>渐进时间上</w:t>
      </w:r>
      <w:r w:rsidRPr="00C368F9">
        <w:rPr>
          <w:rFonts w:eastAsia="宋体" w:hint="eastAsia"/>
        </w:rPr>
        <w:t>的</w:t>
      </w:r>
      <w:r w:rsidR="0003152F" w:rsidRPr="00C368F9">
        <w:rPr>
          <w:rFonts w:eastAsia="宋体" w:hint="eastAsia"/>
        </w:rPr>
        <w:t>）</w:t>
      </w:r>
      <w:r w:rsidR="00E77DC0">
        <w:rPr>
          <w:rFonts w:eastAsia="宋体" w:hint="eastAsia"/>
        </w:rPr>
        <w:t>可以</w:t>
      </w:r>
      <w:ins w:id="357" w:author="Decheng Fan" w:date="2014-06-21T17:55:00Z">
        <w:r w:rsidR="007B1AA4">
          <w:rPr>
            <w:rFonts w:eastAsia="宋体" w:hint="eastAsia"/>
          </w:rPr>
          <w:t>进一步</w:t>
        </w:r>
      </w:ins>
      <w:r w:rsidR="00E77DC0">
        <w:rPr>
          <w:rFonts w:eastAsia="宋体"/>
        </w:rPr>
        <w:t>采取的一种</w:t>
      </w:r>
      <w:r w:rsidR="00803705">
        <w:rPr>
          <w:rFonts w:eastAsia="宋体" w:hint="eastAsia"/>
        </w:rPr>
        <w:t>改进</w:t>
      </w:r>
      <w:del w:id="358" w:author="Decheng Fan" w:date="2014-06-21T17:54:00Z">
        <w:r w:rsidR="00803705" w:rsidDel="007B1AA4">
          <w:rPr>
            <w:rFonts w:eastAsia="宋体" w:hint="eastAsia"/>
          </w:rPr>
          <w:delText>步骤</w:delText>
        </w:r>
      </w:del>
      <w:r w:rsidR="0003152F" w:rsidRPr="00C368F9">
        <w:rPr>
          <w:rFonts w:eastAsia="宋体"/>
        </w:rPr>
        <w:t>是</w:t>
      </w:r>
      <w:r w:rsidR="0003152F" w:rsidRPr="00C368F9">
        <w:rPr>
          <w:rFonts w:eastAsia="宋体" w:hint="eastAsia"/>
        </w:rPr>
        <w:t>改用</w:t>
      </w:r>
      <w:r w:rsidR="0003152F" w:rsidRPr="00C368F9">
        <w:rPr>
          <w:rFonts w:eastAsia="宋体"/>
          <w:i/>
        </w:rPr>
        <w:t>堆</w:t>
      </w:r>
      <w:r w:rsidR="001A0A62" w:rsidRPr="00C368F9">
        <w:rPr>
          <w:rFonts w:eastAsia="宋体" w:hint="eastAsia"/>
          <w:i/>
        </w:rPr>
        <w:t>结构</w:t>
      </w:r>
      <w:r w:rsidR="001A0A62" w:rsidRPr="00C368F9">
        <w:rPr>
          <w:rFonts w:eastAsia="宋体"/>
        </w:rPr>
        <w:t>来处理</w:t>
      </w:r>
      <w:r w:rsidR="0003152F" w:rsidRPr="00C368F9">
        <w:rPr>
          <w:rFonts w:eastAsia="宋体"/>
        </w:rPr>
        <w:t>，将</w:t>
      </w:r>
      <w:r w:rsidRPr="00C368F9">
        <w:rPr>
          <w:rFonts w:eastAsia="宋体" w:hint="eastAsia"/>
        </w:rPr>
        <w:t>其</w:t>
      </w:r>
      <w:r w:rsidR="001A0A62" w:rsidRPr="00C368F9">
        <w:rPr>
          <w:rFonts w:eastAsia="宋体" w:hint="eastAsia"/>
        </w:rPr>
        <w:t>中</w:t>
      </w:r>
      <w:r w:rsidR="001A0A62" w:rsidRPr="00C368F9">
        <w:rPr>
          <w:rFonts w:eastAsia="宋体"/>
        </w:rPr>
        <w:t>的</w:t>
      </w:r>
      <w:r w:rsidR="0003152F" w:rsidRPr="00C368F9">
        <w:rPr>
          <w:rFonts w:eastAsia="宋体" w:hint="eastAsia"/>
        </w:rPr>
        <w:t>“</w:t>
      </w:r>
      <w:ins w:id="359" w:author="Decheng Fan" w:date="2014-06-21T17:50:00Z">
        <w:r w:rsidR="00D0529D" w:rsidRPr="0003152F">
          <w:rPr>
            <w:rFonts w:eastAsia="宋体" w:hint="eastAsia"/>
          </w:rPr>
          <w:t>部分</w:t>
        </w:r>
      </w:ins>
      <w:r w:rsidR="0003152F" w:rsidRPr="00C368F9">
        <w:rPr>
          <w:rFonts w:eastAsia="宋体"/>
        </w:rPr>
        <w:t>插入排序法</w:t>
      </w:r>
      <w:del w:id="360" w:author="Decheng Fan" w:date="2014-06-21T17:50:00Z">
        <w:r w:rsidR="0003152F" w:rsidRPr="0003152F" w:rsidDel="00D0529D">
          <w:rPr>
            <w:rFonts w:eastAsia="宋体" w:hint="eastAsia"/>
          </w:rPr>
          <w:delText>部分</w:delText>
        </w:r>
      </w:del>
      <w:r w:rsidR="0003152F" w:rsidRPr="00C368F9">
        <w:rPr>
          <w:rFonts w:eastAsia="宋体" w:hint="eastAsia"/>
        </w:rPr>
        <w:t>”替换成“</w:t>
      </w:r>
      <w:ins w:id="361" w:author="Decheng Fan" w:date="2014-06-21T17:50:00Z">
        <w:r w:rsidR="00D0529D" w:rsidRPr="0003152F">
          <w:rPr>
            <w:rFonts w:eastAsia="宋体" w:hint="eastAsia"/>
          </w:rPr>
          <w:t>部分</w:t>
        </w:r>
      </w:ins>
      <w:r w:rsidR="0003152F" w:rsidRPr="00C368F9">
        <w:rPr>
          <w:rFonts w:eastAsia="宋体"/>
        </w:rPr>
        <w:t>堆排序法</w:t>
      </w:r>
      <w:del w:id="362" w:author="Decheng Fan" w:date="2014-06-21T17:50:00Z">
        <w:r w:rsidR="0003152F" w:rsidRPr="0003152F" w:rsidDel="00D0529D">
          <w:rPr>
            <w:rFonts w:eastAsia="宋体" w:hint="eastAsia"/>
          </w:rPr>
          <w:delText>部分</w:delText>
        </w:r>
      </w:del>
      <w:r w:rsidR="0003152F" w:rsidRPr="00C368F9">
        <w:rPr>
          <w:rFonts w:eastAsia="宋体" w:hint="eastAsia"/>
        </w:rPr>
        <w:t>”</w:t>
      </w:r>
      <w:r w:rsidR="009C5971" w:rsidRPr="00C368F9">
        <w:rPr>
          <w:rFonts w:eastAsia="宋体" w:hint="eastAsia"/>
        </w:rPr>
        <w:t>，并</w:t>
      </w:r>
      <w:r w:rsidR="009C5971" w:rsidRPr="00C368F9">
        <w:rPr>
          <w:rFonts w:eastAsia="宋体"/>
        </w:rPr>
        <w:t>确保</w:t>
      </w:r>
      <w:r w:rsidR="009C5971" w:rsidRPr="00C368F9">
        <w:rPr>
          <w:rFonts w:eastAsia="宋体" w:hint="eastAsia"/>
        </w:rPr>
        <w:t>相关</w:t>
      </w:r>
      <w:r w:rsidR="009C5971" w:rsidRPr="00C368F9">
        <w:rPr>
          <w:rFonts w:eastAsia="宋体"/>
        </w:rPr>
        <w:t>堆中的元素数量</w:t>
      </w:r>
      <w:r w:rsidR="007752C5" w:rsidRPr="00C368F9">
        <w:rPr>
          <w:rFonts w:eastAsia="宋体" w:hint="eastAsia"/>
        </w:rPr>
        <w:t>始终</w:t>
      </w:r>
      <w:r w:rsidR="009C5971" w:rsidRPr="00C368F9">
        <w:rPr>
          <w:rFonts w:eastAsia="宋体"/>
        </w:rPr>
        <w:t>不超过</w:t>
      </w:r>
      <w:r w:rsidR="009C5971" w:rsidRPr="00C368F9">
        <w:rPr>
          <w:rFonts w:eastAsia="宋体"/>
        </w:rPr>
        <w:t>k</w:t>
      </w:r>
      <w:r w:rsidR="009C5971" w:rsidRPr="00C368F9">
        <w:rPr>
          <w:rFonts w:eastAsia="宋体" w:hint="eastAsia"/>
        </w:rPr>
        <w:t>个（关于</w:t>
      </w:r>
      <w:r w:rsidR="009C5971" w:rsidRPr="00C368F9">
        <w:rPr>
          <w:rFonts w:eastAsia="宋体"/>
        </w:rPr>
        <w:t>堆的更多信息，请参考稍后的</w:t>
      </w:r>
      <w:r w:rsidR="00032092">
        <w:rPr>
          <w:rFonts w:eastAsia="宋体" w:hint="eastAsia"/>
        </w:rPr>
        <w:t>黑盒子</w:t>
      </w:r>
      <w:r w:rsidR="009C5971" w:rsidRPr="00C368F9">
        <w:rPr>
          <w:rFonts w:eastAsia="宋体" w:hint="eastAsia"/>
        </w:rPr>
        <w:t>专栏</w:t>
      </w:r>
      <w:r w:rsidR="009C5971" w:rsidRPr="00C368F9">
        <w:rPr>
          <w:rFonts w:eastAsia="宋体"/>
        </w:rPr>
        <w:t>：</w:t>
      </w:r>
      <w:r w:rsidR="009C5971" w:rsidRPr="00C368F9">
        <w:rPr>
          <w:rFonts w:eastAsia="宋体" w:hint="eastAsia"/>
        </w:rPr>
        <w:t>二分堆</w:t>
      </w:r>
      <w:r w:rsidR="009C5971" w:rsidRPr="00C368F9">
        <w:rPr>
          <w:rFonts w:eastAsia="宋体"/>
        </w:rPr>
        <w:t>、</w:t>
      </w:r>
      <w:r w:rsidR="009C5971" w:rsidRPr="00C368F9">
        <w:rPr>
          <w:rFonts w:eastAsia="宋体"/>
        </w:rPr>
        <w:t>heapq</w:t>
      </w:r>
      <w:r w:rsidR="009C5971" w:rsidRPr="00C368F9">
        <w:rPr>
          <w:rFonts w:eastAsia="宋体"/>
        </w:rPr>
        <w:t>与</w:t>
      </w:r>
      <w:r w:rsidR="009C5971" w:rsidRPr="00C368F9">
        <w:rPr>
          <w:rFonts w:eastAsia="宋体"/>
        </w:rPr>
        <w:t>Heapsort</w:t>
      </w:r>
      <w:r w:rsidR="009C5971" w:rsidRPr="00C368F9">
        <w:rPr>
          <w:rFonts w:eastAsia="宋体" w:hint="eastAsia"/>
        </w:rPr>
        <w:t>）</w:t>
      </w:r>
      <w:r w:rsidR="009C5971" w:rsidRPr="00C368F9">
        <w:rPr>
          <w:rFonts w:eastAsia="宋体"/>
        </w:rPr>
        <w:t>。</w:t>
      </w:r>
      <w:r w:rsidR="007752C5" w:rsidRPr="00C368F9">
        <w:rPr>
          <w:rFonts w:eastAsia="宋体" w:hint="eastAsia"/>
        </w:rPr>
        <w:t>在这种</w:t>
      </w:r>
      <w:r w:rsidR="007752C5" w:rsidRPr="00C368F9">
        <w:rPr>
          <w:rFonts w:eastAsia="宋体"/>
        </w:rPr>
        <w:t>情况下，</w:t>
      </w:r>
      <w:r w:rsidR="007752C5" w:rsidRPr="00C368F9">
        <w:rPr>
          <w:rFonts w:eastAsia="宋体" w:hint="eastAsia"/>
        </w:rPr>
        <w:t>其</w:t>
      </w:r>
      <w:r w:rsidR="007752C5" w:rsidRPr="00C368F9">
        <w:rPr>
          <w:rFonts w:eastAsia="宋体"/>
        </w:rPr>
        <w:t>运行时间</w:t>
      </w:r>
      <w:r w:rsidR="007752C5" w:rsidRPr="00C368F9">
        <w:rPr>
          <w:rFonts w:eastAsia="宋体" w:hint="eastAsia"/>
        </w:rPr>
        <w:t>就变成</w:t>
      </w:r>
      <w:r w:rsidR="007752C5" w:rsidRPr="00C368F9">
        <w:rPr>
          <w:rFonts w:eastAsia="宋体"/>
        </w:rPr>
        <w:t>了</w:t>
      </w:r>
      <w:r w:rsidR="007752C5" w:rsidRPr="001A65B1">
        <w:t>Θ(</w:t>
      </w:r>
      <w:r w:rsidR="007752C5" w:rsidRPr="001A65B1">
        <w:rPr>
          <w:i/>
        </w:rPr>
        <w:t>n</w:t>
      </w:r>
      <w:r w:rsidR="007752C5" w:rsidRPr="001A65B1">
        <w:t xml:space="preserve"> lg </w:t>
      </w:r>
      <w:r w:rsidR="007752C5" w:rsidRPr="001A65B1">
        <w:rPr>
          <w:i/>
        </w:rPr>
        <w:t>k</w:t>
      </w:r>
      <w:r w:rsidR="007752C5" w:rsidRPr="001A65B1">
        <w:t>)</w:t>
      </w:r>
      <w:r w:rsidR="007752C5" w:rsidRPr="00C368F9">
        <w:rPr>
          <w:rFonts w:eastAsia="宋体" w:hint="eastAsia"/>
        </w:rPr>
        <w:t>，</w:t>
      </w:r>
      <w:r w:rsidR="007752C5" w:rsidRPr="00C368F9">
        <w:rPr>
          <w:rFonts w:eastAsia="宋体"/>
        </w:rPr>
        <w:t>且在</w:t>
      </w:r>
      <w:r w:rsidR="007752C5" w:rsidRPr="00F42A94">
        <w:rPr>
          <w:rFonts w:eastAsia="宋体"/>
          <w:i/>
        </w:rPr>
        <w:t>k</w:t>
      </w:r>
      <w:r w:rsidR="007752C5" w:rsidRPr="00C368F9">
        <w:rPr>
          <w:rFonts w:eastAsia="宋体"/>
        </w:rPr>
        <w:t>值较小的情况下，</w:t>
      </w:r>
      <w:r w:rsidR="007752C5" w:rsidRPr="00C368F9">
        <w:rPr>
          <w:rFonts w:eastAsia="宋体" w:hint="eastAsia"/>
        </w:rPr>
        <w:t>基本</w:t>
      </w:r>
      <w:r w:rsidR="007752C5" w:rsidRPr="00C368F9">
        <w:rPr>
          <w:rFonts w:eastAsia="宋体"/>
        </w:rPr>
        <w:t>非常接近</w:t>
      </w:r>
      <w:r w:rsidR="007752C5" w:rsidRPr="00C368F9">
        <w:rPr>
          <w:rFonts w:eastAsia="宋体" w:hint="eastAsia"/>
        </w:rPr>
        <w:t>于</w:t>
      </w:r>
      <w:r w:rsidR="007752C5" w:rsidRPr="001A65B1">
        <w:t>Θ(</w:t>
      </w:r>
      <w:r w:rsidR="007752C5" w:rsidRPr="001A65B1">
        <w:rPr>
          <w:i/>
        </w:rPr>
        <w:t>n</w:t>
      </w:r>
      <w:r w:rsidR="007752C5" w:rsidRPr="001A65B1">
        <w:t>)</w:t>
      </w:r>
      <w:r w:rsidR="007752C5" w:rsidRPr="00C368F9">
        <w:rPr>
          <w:rFonts w:eastAsia="宋体" w:hint="eastAsia"/>
        </w:rPr>
        <w:t>。除此之外</w:t>
      </w:r>
      <w:r w:rsidR="007752C5" w:rsidRPr="00C368F9">
        <w:rPr>
          <w:rFonts w:eastAsia="宋体"/>
        </w:rPr>
        <w:t>，</w:t>
      </w:r>
      <w:r w:rsidR="007752C5" w:rsidRPr="00C368F9">
        <w:rPr>
          <w:rFonts w:eastAsia="宋体" w:hint="eastAsia"/>
        </w:rPr>
        <w:t>这种</w:t>
      </w:r>
      <w:r w:rsidR="007752C5" w:rsidRPr="00C368F9">
        <w:rPr>
          <w:rFonts w:eastAsia="宋体"/>
        </w:rPr>
        <w:t>方式还能</w:t>
      </w:r>
      <w:r w:rsidR="007752C5" w:rsidRPr="00C368F9">
        <w:rPr>
          <w:rFonts w:eastAsia="宋体" w:hint="eastAsia"/>
        </w:rPr>
        <w:t>使我们</w:t>
      </w:r>
      <w:r w:rsidR="007752C5" w:rsidRPr="00C368F9">
        <w:rPr>
          <w:rFonts w:eastAsia="宋体"/>
        </w:rPr>
        <w:t>在实现主序列遍历</w:t>
      </w:r>
      <w:r w:rsidR="007752C5" w:rsidRPr="00C368F9">
        <w:rPr>
          <w:rFonts w:eastAsia="宋体" w:hint="eastAsia"/>
        </w:rPr>
        <w:t>时</w:t>
      </w:r>
      <w:r w:rsidR="007752C5" w:rsidRPr="00C368F9">
        <w:rPr>
          <w:rFonts w:eastAsia="宋体"/>
        </w:rPr>
        <w:t>避免</w:t>
      </w:r>
      <w:del w:id="363" w:author="Decheng Fan" w:date="2014-06-21T17:53:00Z">
        <w:r w:rsidR="007752C5" w:rsidRPr="00C368F9" w:rsidDel="00D0529D">
          <w:rPr>
            <w:rFonts w:eastAsia="宋体"/>
          </w:rPr>
          <w:delText>一些</w:delText>
        </w:r>
      </w:del>
      <w:r w:rsidR="007752C5" w:rsidRPr="00C368F9">
        <w:rPr>
          <w:rFonts w:eastAsia="宋体"/>
        </w:rPr>
        <w:t>内存跳转操作。</w:t>
      </w:r>
      <w:r w:rsidR="007752C5" w:rsidRPr="00C368F9">
        <w:rPr>
          <w:rFonts w:eastAsia="宋体" w:hint="eastAsia"/>
        </w:rPr>
        <w:t>因而</w:t>
      </w:r>
      <w:r w:rsidR="007752C5" w:rsidRPr="00C368F9">
        <w:rPr>
          <w:rFonts w:eastAsia="宋体"/>
        </w:rPr>
        <w:t>在</w:t>
      </w:r>
      <w:r w:rsidR="007752C5" w:rsidRPr="00C368F9">
        <w:rPr>
          <w:rFonts w:eastAsia="宋体" w:hint="eastAsia"/>
        </w:rPr>
        <w:t>实践中</w:t>
      </w:r>
      <w:r w:rsidR="007752C5" w:rsidRPr="00C368F9">
        <w:rPr>
          <w:rFonts w:eastAsia="宋体"/>
        </w:rPr>
        <w:t>，堆</w:t>
      </w:r>
      <w:r w:rsidR="001A0A62" w:rsidRPr="00C368F9">
        <w:rPr>
          <w:rFonts w:eastAsia="宋体" w:hint="eastAsia"/>
        </w:rPr>
        <w:t>结构</w:t>
      </w:r>
      <w:r w:rsidR="00BE1A97">
        <w:rPr>
          <w:rFonts w:eastAsia="宋体" w:hint="eastAsia"/>
        </w:rPr>
        <w:t>时常</w:t>
      </w:r>
      <w:r w:rsidR="007752C5" w:rsidRPr="00C368F9">
        <w:rPr>
          <w:rFonts w:eastAsia="宋体"/>
        </w:rPr>
        <w:t>是</w:t>
      </w:r>
      <w:r w:rsidR="007752C5" w:rsidRPr="00C368F9">
        <w:rPr>
          <w:rFonts w:eastAsia="宋体" w:hint="eastAsia"/>
        </w:rPr>
        <w:t>个</w:t>
      </w:r>
      <w:r w:rsidR="007752C5" w:rsidRPr="00C368F9">
        <w:rPr>
          <w:rFonts w:eastAsia="宋体"/>
        </w:rPr>
        <w:t>不错的选择。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A0A62" w:rsidRPr="00AA2D98" w14:paraId="1493E855" w14:textId="77777777" w:rsidTr="00C368F9">
        <w:tc>
          <w:tcPr>
            <w:tcW w:w="8522" w:type="dxa"/>
            <w:shd w:val="clear" w:color="auto" w:fill="auto"/>
          </w:tcPr>
          <w:p w14:paraId="79E3006A" w14:textId="5C17AB13" w:rsidR="001A0A62" w:rsidRPr="00C368F9" w:rsidRDefault="001A0A62">
            <w:pPr>
              <w:spacing w:after="156"/>
              <w:ind w:firstLineChars="0" w:firstLine="0"/>
              <w:rPr>
                <w:rFonts w:eastAsia="宋体"/>
                <w:sz w:val="18"/>
                <w:szCs w:val="18"/>
              </w:rPr>
            </w:pPr>
            <w:r w:rsidRPr="00C368F9">
              <w:rPr>
                <w:rFonts w:eastAsia="宋体" w:hint="eastAsia"/>
                <w:b/>
                <w:sz w:val="18"/>
                <w:szCs w:val="18"/>
              </w:rPr>
              <w:t>提示</w:t>
            </w:r>
            <w:r w:rsidRPr="00C368F9">
              <w:rPr>
                <w:rFonts w:eastAsia="宋体"/>
                <w:b/>
                <w:sz w:val="18"/>
                <w:szCs w:val="18"/>
              </w:rPr>
              <w:t>：</w:t>
            </w:r>
            <w:r w:rsidR="00370CCD" w:rsidRPr="00C368F9">
              <w:rPr>
                <w:rFonts w:eastAsia="宋体" w:hint="eastAsia"/>
                <w:sz w:val="18"/>
                <w:szCs w:val="18"/>
              </w:rPr>
              <w:t>在</w:t>
            </w:r>
            <w:r w:rsidR="00370CCD" w:rsidRPr="00C368F9">
              <w:rPr>
                <w:rFonts w:eastAsia="宋体"/>
                <w:sz w:val="18"/>
                <w:szCs w:val="18"/>
              </w:rPr>
              <w:t>Python</w:t>
            </w:r>
            <w:r w:rsidR="00370CCD" w:rsidRPr="00C368F9">
              <w:rPr>
                <w:rFonts w:eastAsia="宋体" w:hint="eastAsia"/>
                <w:sz w:val="18"/>
                <w:szCs w:val="18"/>
              </w:rPr>
              <w:t>中，</w:t>
            </w:r>
            <w:r w:rsidR="00370CCD" w:rsidRPr="00C368F9">
              <w:rPr>
                <w:rFonts w:eastAsia="宋体"/>
                <w:sz w:val="18"/>
                <w:szCs w:val="18"/>
              </w:rPr>
              <w:t>如果</w:t>
            </w:r>
            <w:r w:rsidR="00370CCD" w:rsidRPr="00C368F9">
              <w:rPr>
                <w:rFonts w:eastAsia="宋体" w:hint="eastAsia"/>
                <w:sz w:val="18"/>
                <w:szCs w:val="18"/>
              </w:rPr>
              <w:t>我们</w:t>
            </w:r>
            <w:r w:rsidR="00370CCD" w:rsidRPr="00C368F9">
              <w:rPr>
                <w:rFonts w:eastAsia="宋体"/>
                <w:sz w:val="18"/>
                <w:szCs w:val="18"/>
              </w:rPr>
              <w:t>要在一个可迭代容器中查找</w:t>
            </w:r>
            <w:r w:rsidR="00370CCD" w:rsidRPr="00F42A94">
              <w:rPr>
                <w:rFonts w:eastAsia="宋体"/>
                <w:i/>
                <w:sz w:val="18"/>
                <w:szCs w:val="18"/>
              </w:rPr>
              <w:t>k</w:t>
            </w:r>
            <w:r w:rsidR="00013BE0">
              <w:rPr>
                <w:rFonts w:eastAsia="宋体" w:hint="eastAsia"/>
                <w:sz w:val="18"/>
                <w:szCs w:val="18"/>
              </w:rPr>
              <w:t>个值</w:t>
            </w:r>
            <w:r w:rsidR="00013BE0">
              <w:rPr>
                <w:rFonts w:eastAsia="宋体"/>
                <w:sz w:val="18"/>
                <w:szCs w:val="18"/>
              </w:rPr>
              <w:t>最</w:t>
            </w:r>
            <w:r w:rsidR="00370CCD" w:rsidRPr="00C368F9">
              <w:rPr>
                <w:rFonts w:eastAsia="宋体"/>
                <w:sz w:val="18"/>
                <w:szCs w:val="18"/>
              </w:rPr>
              <w:t>小（</w:t>
            </w:r>
            <w:r w:rsidR="00370CCD" w:rsidRPr="00C368F9">
              <w:rPr>
                <w:rFonts w:eastAsia="宋体" w:hint="eastAsia"/>
                <w:sz w:val="18"/>
                <w:szCs w:val="18"/>
              </w:rPr>
              <w:t>或</w:t>
            </w:r>
            <w:r w:rsidR="00013BE0">
              <w:rPr>
                <w:rFonts w:eastAsia="宋体" w:hint="eastAsia"/>
                <w:sz w:val="18"/>
                <w:szCs w:val="18"/>
              </w:rPr>
              <w:t>值</w:t>
            </w:r>
            <w:r w:rsidR="00013BE0">
              <w:rPr>
                <w:rFonts w:eastAsia="宋体"/>
                <w:sz w:val="18"/>
                <w:szCs w:val="18"/>
              </w:rPr>
              <w:t>最</w:t>
            </w:r>
            <w:r w:rsidR="00370CCD" w:rsidRPr="00C368F9">
              <w:rPr>
                <w:rFonts w:eastAsia="宋体"/>
                <w:sz w:val="18"/>
                <w:szCs w:val="18"/>
              </w:rPr>
              <w:t>大）</w:t>
            </w:r>
            <w:r w:rsidR="00370CCD" w:rsidRPr="00C368F9">
              <w:rPr>
                <w:rFonts w:eastAsia="宋体" w:hint="eastAsia"/>
                <w:sz w:val="18"/>
                <w:szCs w:val="18"/>
              </w:rPr>
              <w:t>的</w:t>
            </w:r>
            <w:r w:rsidR="00370CCD" w:rsidRPr="00C368F9">
              <w:rPr>
                <w:rFonts w:eastAsia="宋体"/>
                <w:sz w:val="18"/>
                <w:szCs w:val="18"/>
              </w:rPr>
              <w:t>对象</w:t>
            </w:r>
            <w:r w:rsidR="00370CCD" w:rsidRPr="00C368F9">
              <w:rPr>
                <w:rFonts w:eastAsia="宋体" w:hint="eastAsia"/>
                <w:sz w:val="18"/>
                <w:szCs w:val="18"/>
              </w:rPr>
              <w:t>，</w:t>
            </w:r>
            <w:r w:rsidR="00370CCD" w:rsidRPr="00C368F9">
              <w:rPr>
                <w:rFonts w:eastAsia="宋体"/>
                <w:sz w:val="18"/>
                <w:szCs w:val="18"/>
              </w:rPr>
              <w:t>且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当</w:t>
            </w:r>
            <w:r w:rsidR="00370CCD" w:rsidRPr="00F42A94">
              <w:rPr>
                <w:rFonts w:eastAsia="宋体"/>
                <w:i/>
                <w:sz w:val="18"/>
                <w:szCs w:val="18"/>
              </w:rPr>
              <w:t>k</w:t>
            </w:r>
            <w:ins w:id="364" w:author="Decheng Fan" w:date="2014-06-21T17:57:00Z">
              <w:r w:rsidR="00866A86">
                <w:rPr>
                  <w:rFonts w:eastAsia="宋体" w:hint="eastAsia"/>
                  <w:sz w:val="18"/>
                  <w:szCs w:val="18"/>
                </w:rPr>
                <w:t>相对于对象总数量</w:t>
              </w:r>
            </w:ins>
            <w:del w:id="365" w:author="Decheng Fan" w:date="2014-06-21T17:57:00Z">
              <w:r w:rsidR="00370CCD" w:rsidRPr="00C368F9" w:rsidDel="00866A86">
                <w:rPr>
                  <w:rFonts w:eastAsia="宋体"/>
                  <w:sz w:val="18"/>
                  <w:szCs w:val="18"/>
                </w:rPr>
                <w:delText>的</w:delText>
              </w:r>
            </w:del>
            <w:ins w:id="366" w:author="Decheng Fan" w:date="2014-06-21T17:57:00Z">
              <w:r w:rsidR="00866A86">
                <w:rPr>
                  <w:rFonts w:eastAsia="宋体" w:hint="eastAsia"/>
                  <w:sz w:val="18"/>
                  <w:szCs w:val="18"/>
                </w:rPr>
                <w:t>来说</w:t>
              </w:r>
            </w:ins>
            <w:r w:rsidR="00013BE0">
              <w:rPr>
                <w:rFonts w:eastAsia="宋体" w:hint="eastAsia"/>
                <w:sz w:val="18"/>
                <w:szCs w:val="18"/>
              </w:rPr>
              <w:t>取</w:t>
            </w:r>
            <w:r w:rsidR="00370CCD" w:rsidRPr="00C368F9">
              <w:rPr>
                <w:rFonts w:eastAsia="宋体"/>
                <w:sz w:val="18"/>
                <w:szCs w:val="18"/>
              </w:rPr>
              <w:t>值很小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时</w:t>
            </w:r>
            <w:r w:rsidR="00370CCD" w:rsidRPr="00C368F9">
              <w:rPr>
                <w:rFonts w:eastAsia="宋体"/>
                <w:sz w:val="18"/>
                <w:szCs w:val="18"/>
              </w:rPr>
              <w:t>，可以用</w:t>
            </w:r>
            <w:r w:rsidR="00370CCD" w:rsidRPr="00C368F9">
              <w:rPr>
                <w:rFonts w:eastAsia="宋体"/>
                <w:sz w:val="18"/>
                <w:szCs w:val="18"/>
              </w:rPr>
              <w:t>heapq</w:t>
            </w:r>
            <w:r w:rsidR="00370CCD" w:rsidRPr="00C368F9">
              <w:rPr>
                <w:rFonts w:eastAsia="宋体"/>
                <w:sz w:val="18"/>
                <w:szCs w:val="18"/>
              </w:rPr>
              <w:t>模块中的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n</w:t>
            </w:r>
            <w:r w:rsidR="00AA2D98" w:rsidRPr="00C368F9">
              <w:rPr>
                <w:rFonts w:eastAsia="宋体"/>
                <w:sz w:val="18"/>
                <w:szCs w:val="18"/>
              </w:rPr>
              <w:t>smallest</w:t>
            </w:r>
            <w:r w:rsidR="00AA2D98" w:rsidRPr="00C368F9">
              <w:rPr>
                <w:rFonts w:eastAsia="宋体"/>
                <w:sz w:val="18"/>
                <w:szCs w:val="18"/>
              </w:rPr>
              <w:t>（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或</w:t>
            </w:r>
            <w:r w:rsidR="00AA2D98" w:rsidRPr="00C368F9">
              <w:rPr>
                <w:rFonts w:eastAsia="宋体"/>
                <w:sz w:val="18"/>
                <w:szCs w:val="18"/>
              </w:rPr>
              <w:t>nlargest</w:t>
            </w:r>
            <w:r w:rsidR="00AA2D98" w:rsidRPr="00C368F9">
              <w:rPr>
                <w:rFonts w:eastAsia="宋体"/>
                <w:sz w:val="18"/>
                <w:szCs w:val="18"/>
              </w:rPr>
              <w:t>）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函数</w:t>
            </w:r>
            <w:r w:rsidR="00AA2D98" w:rsidRPr="00C368F9">
              <w:rPr>
                <w:rFonts w:eastAsia="宋体"/>
                <w:sz w:val="18"/>
                <w:szCs w:val="18"/>
              </w:rPr>
              <w:t>来处理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。而</w:t>
            </w:r>
            <w:r w:rsidR="00AA2D98" w:rsidRPr="00C368F9">
              <w:rPr>
                <w:rFonts w:eastAsia="宋体"/>
                <w:sz w:val="18"/>
                <w:szCs w:val="18"/>
              </w:rPr>
              <w:t>当</w:t>
            </w:r>
            <w:r w:rsidR="00AA2D98" w:rsidRPr="00F42A94">
              <w:rPr>
                <w:rFonts w:eastAsia="宋体"/>
                <w:i/>
                <w:sz w:val="18"/>
                <w:szCs w:val="18"/>
              </w:rPr>
              <w:t>k</w:t>
            </w:r>
            <w:r w:rsidR="00AA2D98" w:rsidRPr="00C368F9">
              <w:rPr>
                <w:rFonts w:eastAsia="宋体"/>
                <w:sz w:val="18"/>
                <w:szCs w:val="18"/>
              </w:rPr>
              <w:t>的</w:t>
            </w:r>
            <w:r w:rsidR="00013BE0">
              <w:rPr>
                <w:rFonts w:eastAsia="宋体" w:hint="eastAsia"/>
                <w:sz w:val="18"/>
                <w:szCs w:val="18"/>
              </w:rPr>
              <w:t>取</w:t>
            </w:r>
            <w:r w:rsidR="00AA2D98" w:rsidRPr="00C368F9">
              <w:rPr>
                <w:rFonts w:eastAsia="宋体"/>
                <w:sz w:val="18"/>
                <w:szCs w:val="18"/>
              </w:rPr>
              <w:t>值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较大时，我们可能</w:t>
            </w:r>
            <w:r w:rsidR="00AA2D98" w:rsidRPr="00C368F9">
              <w:rPr>
                <w:rFonts w:eastAsia="宋体"/>
                <w:sz w:val="18"/>
                <w:szCs w:val="18"/>
              </w:rPr>
              <w:t>就需要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先</w:t>
            </w:r>
            <w:r w:rsidR="00AA2D98" w:rsidRPr="00C368F9">
              <w:rPr>
                <w:rFonts w:eastAsia="宋体"/>
                <w:sz w:val="18"/>
                <w:szCs w:val="18"/>
              </w:rPr>
              <w:t>将序列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排序</w:t>
            </w:r>
            <w:r w:rsidR="00AA2D98" w:rsidRPr="00C368F9">
              <w:rPr>
                <w:rFonts w:eastAsia="宋体"/>
                <w:sz w:val="18"/>
                <w:szCs w:val="18"/>
              </w:rPr>
              <w:t>（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这里</w:t>
            </w:r>
            <w:r w:rsidR="00AA2D98" w:rsidRPr="00C368F9">
              <w:rPr>
                <w:rFonts w:eastAsia="宋体"/>
                <w:sz w:val="18"/>
                <w:szCs w:val="18"/>
              </w:rPr>
              <w:t>既可以调用相关容器的</w:t>
            </w:r>
            <w:r w:rsidR="00AA2D98" w:rsidRPr="00C368F9">
              <w:rPr>
                <w:rFonts w:eastAsia="宋体"/>
                <w:sz w:val="18"/>
                <w:szCs w:val="18"/>
              </w:rPr>
              <w:t>sort</w:t>
            </w:r>
            <w:r w:rsidR="00AA2D98" w:rsidRPr="00C368F9">
              <w:rPr>
                <w:rFonts w:eastAsia="宋体"/>
                <w:sz w:val="18"/>
                <w:szCs w:val="18"/>
              </w:rPr>
              <w:t>方法，也可以调用独立的</w:t>
            </w:r>
            <w:r w:rsidR="00AA2D98" w:rsidRPr="00C368F9">
              <w:rPr>
                <w:rFonts w:eastAsia="宋体"/>
                <w:sz w:val="18"/>
                <w:szCs w:val="18"/>
              </w:rPr>
              <w:t>sorted</w:t>
            </w:r>
            <w:r w:rsidR="00AA2D98" w:rsidRPr="00C368F9">
              <w:rPr>
                <w:rFonts w:eastAsia="宋体"/>
                <w:sz w:val="18"/>
                <w:szCs w:val="18"/>
              </w:rPr>
              <w:t>函数）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，</w:t>
            </w:r>
            <w:r w:rsidR="00AA2D98" w:rsidRPr="00C368F9">
              <w:rPr>
                <w:rFonts w:eastAsia="宋体"/>
                <w:sz w:val="18"/>
                <w:szCs w:val="18"/>
              </w:rPr>
              <w:t>然后再选取</w:t>
            </w:r>
            <w:r w:rsidR="00013BE0">
              <w:rPr>
                <w:rFonts w:eastAsia="宋体" w:hint="eastAsia"/>
                <w:sz w:val="18"/>
                <w:szCs w:val="18"/>
              </w:rPr>
              <w:t>前</w:t>
            </w:r>
            <w:r w:rsidR="00AA2D98" w:rsidRPr="00F42A94">
              <w:rPr>
                <w:rFonts w:eastAsia="宋体"/>
                <w:i/>
                <w:sz w:val="18"/>
                <w:szCs w:val="18"/>
              </w:rPr>
              <w:t>k</w:t>
            </w:r>
            <w:r w:rsidR="00AA2D98" w:rsidRPr="00C368F9">
              <w:rPr>
                <w:rFonts w:eastAsia="宋体"/>
                <w:sz w:val="18"/>
                <w:szCs w:val="18"/>
              </w:rPr>
              <w:t>个元素了</w:t>
            </w:r>
            <w:r w:rsidR="00AA2D98" w:rsidRPr="00C368F9">
              <w:rPr>
                <w:rFonts w:eastAsia="宋体" w:hint="eastAsia"/>
                <w:sz w:val="18"/>
                <w:szCs w:val="18"/>
              </w:rPr>
              <w:t>。</w:t>
            </w:r>
            <w:r w:rsidR="00362D51" w:rsidRPr="00C368F9">
              <w:rPr>
                <w:rFonts w:eastAsia="宋体" w:hint="eastAsia"/>
                <w:sz w:val="18"/>
                <w:szCs w:val="18"/>
              </w:rPr>
              <w:t>我们</w:t>
            </w:r>
            <w:r w:rsidR="00194398">
              <w:rPr>
                <w:rFonts w:eastAsia="宋体"/>
                <w:sz w:val="18"/>
                <w:szCs w:val="18"/>
              </w:rPr>
              <w:t>可以根据</w:t>
            </w:r>
            <w:r w:rsidR="00194398">
              <w:rPr>
                <w:rFonts w:eastAsia="宋体" w:hint="eastAsia"/>
                <w:sz w:val="18"/>
                <w:szCs w:val="18"/>
              </w:rPr>
              <w:t>具体</w:t>
            </w:r>
            <w:ins w:id="367" w:author="Decheng Fan" w:date="2014-06-21T18:02:00Z">
              <w:r w:rsidR="00AD0FDD">
                <w:rPr>
                  <w:rFonts w:eastAsia="宋体" w:hint="eastAsia"/>
                  <w:sz w:val="18"/>
                  <w:szCs w:val="18"/>
                </w:rPr>
                <w:t>的计时</w:t>
              </w:r>
            </w:ins>
            <w:del w:id="368" w:author="Decheng Fan" w:date="2014-06-21T18:01:00Z">
              <w:r w:rsidR="00194398" w:rsidDel="00AD0FDD">
                <w:rPr>
                  <w:rFonts w:eastAsia="宋体"/>
                  <w:sz w:val="18"/>
                  <w:szCs w:val="18"/>
                </w:rPr>
                <w:delText>情况</w:delText>
              </w:r>
            </w:del>
            <w:r w:rsidR="00362D51" w:rsidRPr="00C368F9">
              <w:rPr>
                <w:rFonts w:eastAsia="宋体" w:hint="eastAsia"/>
                <w:sz w:val="18"/>
                <w:szCs w:val="18"/>
              </w:rPr>
              <w:t>来</w:t>
            </w:r>
            <w:r w:rsidR="00362D51" w:rsidRPr="00C368F9">
              <w:rPr>
                <w:rFonts w:eastAsia="宋体"/>
                <w:sz w:val="18"/>
                <w:szCs w:val="18"/>
              </w:rPr>
              <w:t>选择最佳的工作方式，当然</w:t>
            </w:r>
            <w:r w:rsidR="00362D51" w:rsidRPr="00C368F9">
              <w:rPr>
                <w:rFonts w:eastAsia="宋体" w:hint="eastAsia"/>
                <w:sz w:val="18"/>
                <w:szCs w:val="18"/>
              </w:rPr>
              <w:t>，</w:t>
            </w:r>
            <w:r w:rsidR="00362D51" w:rsidRPr="00C368F9">
              <w:rPr>
                <w:rFonts w:eastAsia="宋体"/>
                <w:sz w:val="18"/>
                <w:szCs w:val="18"/>
              </w:rPr>
              <w:t>您也可以</w:t>
            </w:r>
            <w:ins w:id="369" w:author="Decheng Fan" w:date="2014-06-21T18:01:00Z">
              <w:r w:rsidR="00AD0FDD">
                <w:rPr>
                  <w:rFonts w:eastAsia="宋体" w:hint="eastAsia"/>
                  <w:sz w:val="18"/>
                  <w:szCs w:val="18"/>
                </w:rPr>
                <w:t>简单地</w:t>
              </w:r>
            </w:ins>
            <w:del w:id="370" w:author="Decheng Fan" w:date="2014-06-21T18:00:00Z">
              <w:r w:rsidR="00362D51" w:rsidRPr="00C368F9" w:rsidDel="00AD0FDD">
                <w:rPr>
                  <w:rFonts w:eastAsia="宋体" w:hint="eastAsia"/>
                  <w:sz w:val="18"/>
                  <w:szCs w:val="18"/>
                </w:rPr>
                <w:delText>根据</w:delText>
              </w:r>
            </w:del>
            <w:ins w:id="371" w:author="Decheng Fan" w:date="2014-06-21T18:01:00Z">
              <w:r w:rsidR="00AD0FDD">
                <w:rPr>
                  <w:rFonts w:eastAsia="宋体" w:hint="eastAsia"/>
                  <w:sz w:val="18"/>
                  <w:szCs w:val="18"/>
                </w:rPr>
                <w:t>选择一个能让你的</w:t>
              </w:r>
            </w:ins>
            <w:r w:rsidR="00362D51" w:rsidRPr="00C368F9">
              <w:rPr>
                <w:rFonts w:eastAsia="宋体"/>
                <w:sz w:val="18"/>
                <w:szCs w:val="18"/>
              </w:rPr>
              <w:t>代码</w:t>
            </w:r>
            <w:ins w:id="372" w:author="Decheng Fan" w:date="2014-06-21T18:01:00Z">
              <w:r w:rsidR="00AD0FDD">
                <w:rPr>
                  <w:rFonts w:eastAsia="宋体" w:hint="eastAsia"/>
                  <w:sz w:val="18"/>
                  <w:szCs w:val="18"/>
                </w:rPr>
                <w:t>最清晰</w:t>
              </w:r>
            </w:ins>
            <w:del w:id="373" w:author="Decheng Fan" w:date="2014-06-21T18:01:00Z">
              <w:r w:rsidR="00362D51" w:rsidRPr="00C368F9" w:rsidDel="00AD0FDD">
                <w:rPr>
                  <w:rFonts w:eastAsia="宋体"/>
                  <w:sz w:val="18"/>
                  <w:szCs w:val="18"/>
                </w:rPr>
                <w:delText>清晰度来选择合适</w:delText>
              </w:r>
            </w:del>
            <w:r w:rsidR="00362D51" w:rsidRPr="00C368F9">
              <w:rPr>
                <w:rFonts w:eastAsia="宋体"/>
                <w:sz w:val="18"/>
                <w:szCs w:val="18"/>
              </w:rPr>
              <w:t>的</w:t>
            </w:r>
            <w:r w:rsidR="00362D51" w:rsidRPr="00C368F9">
              <w:rPr>
                <w:rFonts w:eastAsia="宋体" w:hint="eastAsia"/>
                <w:sz w:val="18"/>
                <w:szCs w:val="18"/>
              </w:rPr>
              <w:t>实现</w:t>
            </w:r>
            <w:r w:rsidR="00362D51" w:rsidRPr="00C368F9">
              <w:rPr>
                <w:rFonts w:eastAsia="宋体"/>
                <w:sz w:val="18"/>
                <w:szCs w:val="18"/>
              </w:rPr>
              <w:t>版本。</w:t>
            </w:r>
          </w:p>
        </w:tc>
      </w:tr>
    </w:tbl>
    <w:p w14:paraId="0944C83E" w14:textId="472D8D0D" w:rsidR="001A0A62" w:rsidRPr="008C40BC" w:rsidRDefault="00803705" w:rsidP="00075768">
      <w:pPr>
        <w:spacing w:after="156"/>
        <w:ind w:firstLine="420"/>
        <w:rPr>
          <w:rFonts w:eastAsia="宋体"/>
        </w:rPr>
      </w:pPr>
      <w:r w:rsidRPr="008C40BC">
        <w:rPr>
          <w:rFonts w:eastAsia="宋体" w:hint="eastAsia"/>
        </w:rPr>
        <w:t>那么</w:t>
      </w:r>
      <w:r w:rsidRPr="008C40BC">
        <w:rPr>
          <w:rFonts w:eastAsia="宋体"/>
        </w:rPr>
        <w:t>下一步</w:t>
      </w:r>
      <w:r w:rsidRPr="008C40BC">
        <w:rPr>
          <w:rFonts w:eastAsia="宋体" w:hint="eastAsia"/>
        </w:rPr>
        <w:t>，</w:t>
      </w:r>
      <w:r w:rsidRPr="008C40BC">
        <w:rPr>
          <w:rFonts w:eastAsia="宋体"/>
        </w:rPr>
        <w:t>我们</w:t>
      </w:r>
      <w:r w:rsidRPr="008C40BC">
        <w:rPr>
          <w:rFonts w:eastAsia="宋体" w:hint="eastAsia"/>
        </w:rPr>
        <w:t>该</w:t>
      </w:r>
      <w:r w:rsidRPr="008C40BC">
        <w:rPr>
          <w:rFonts w:eastAsia="宋体"/>
        </w:rPr>
        <w:t>如何</w:t>
      </w:r>
      <w:r w:rsidRPr="008C40BC">
        <w:rPr>
          <w:rFonts w:eastAsia="宋体" w:hint="eastAsia"/>
        </w:rPr>
        <w:t>消除</w:t>
      </w:r>
      <w:r w:rsidRPr="008C40BC">
        <w:rPr>
          <w:rFonts w:eastAsia="宋体"/>
        </w:rPr>
        <w:t>该算法</w:t>
      </w:r>
      <w:r w:rsidRPr="008C40BC">
        <w:rPr>
          <w:rFonts w:eastAsia="宋体" w:hint="eastAsia"/>
        </w:rPr>
        <w:t>在</w:t>
      </w:r>
      <w:r w:rsidRPr="008C40BC">
        <w:rPr>
          <w:rFonts w:eastAsia="宋体"/>
        </w:rPr>
        <w:t>渐进时间上对于</w:t>
      </w:r>
      <w:r w:rsidRPr="008C40BC">
        <w:rPr>
          <w:rFonts w:eastAsia="宋体"/>
          <w:i/>
        </w:rPr>
        <w:t>k</w:t>
      </w:r>
      <w:r w:rsidRPr="008C40BC">
        <w:rPr>
          <w:rFonts w:eastAsia="宋体"/>
        </w:rPr>
        <w:t>的依赖</w:t>
      </w:r>
      <w:r w:rsidRPr="008C40BC">
        <w:rPr>
          <w:rFonts w:eastAsia="宋体" w:hint="eastAsia"/>
        </w:rPr>
        <w:t>性</w:t>
      </w:r>
      <w:r w:rsidRPr="008C40BC">
        <w:rPr>
          <w:rFonts w:eastAsia="宋体"/>
        </w:rPr>
        <w:t>呢？</w:t>
      </w:r>
      <w:r w:rsidRPr="008C40BC">
        <w:rPr>
          <w:rFonts w:eastAsia="宋体" w:hint="eastAsia"/>
        </w:rPr>
        <w:t>看起来，</w:t>
      </w:r>
      <w:r w:rsidR="002F1BF7" w:rsidRPr="008C40BC">
        <w:rPr>
          <w:rFonts w:eastAsia="宋体" w:hint="eastAsia"/>
        </w:rPr>
        <w:t>在</w:t>
      </w:r>
      <w:r w:rsidR="002F1BF7" w:rsidRPr="008C40BC">
        <w:rPr>
          <w:rFonts w:eastAsia="宋体"/>
        </w:rPr>
        <w:t>这种情况</w:t>
      </w:r>
      <w:r w:rsidR="002F1BF7" w:rsidRPr="008C40BC">
        <w:rPr>
          <w:rFonts w:eastAsia="宋体" w:hint="eastAsia"/>
        </w:rPr>
        <w:t>下</w:t>
      </w:r>
      <w:r w:rsidRPr="008C40BC">
        <w:rPr>
          <w:rFonts w:eastAsia="宋体"/>
        </w:rPr>
        <w:t>想要确保其</w:t>
      </w:r>
      <w:r w:rsidRPr="008C40BC">
        <w:rPr>
          <w:rFonts w:eastAsia="宋体" w:hint="eastAsia"/>
        </w:rPr>
        <w:t>最坏</w:t>
      </w:r>
      <w:r w:rsidRPr="008C40BC">
        <w:rPr>
          <w:rFonts w:eastAsia="宋体"/>
        </w:rPr>
        <w:t>情况为线性级时间</w:t>
      </w:r>
      <w:r w:rsidRPr="008C40BC">
        <w:rPr>
          <w:rFonts w:eastAsia="宋体" w:hint="eastAsia"/>
        </w:rPr>
        <w:t>会</w:t>
      </w:r>
      <w:r w:rsidRPr="008C40BC">
        <w:rPr>
          <w:rFonts w:eastAsia="宋体"/>
        </w:rPr>
        <w:t>有些难度</w:t>
      </w:r>
      <w:r w:rsidRPr="008C40BC">
        <w:rPr>
          <w:rFonts w:eastAsia="宋体" w:hint="eastAsia"/>
        </w:rPr>
        <w:t>，</w:t>
      </w:r>
      <w:r w:rsidRPr="008C40BC">
        <w:rPr>
          <w:rFonts w:eastAsia="宋体"/>
        </w:rPr>
        <w:t>所以</w:t>
      </w:r>
      <w:r w:rsidRPr="008C40BC">
        <w:rPr>
          <w:rFonts w:eastAsia="宋体" w:hint="eastAsia"/>
        </w:rPr>
        <w:t>我们</w:t>
      </w:r>
      <w:r w:rsidRPr="008C40BC">
        <w:rPr>
          <w:rFonts w:eastAsia="宋体"/>
        </w:rPr>
        <w:t>还是先关注</w:t>
      </w:r>
      <w:r w:rsidRPr="008C40BC">
        <w:rPr>
          <w:rFonts w:eastAsia="宋体" w:hint="eastAsia"/>
        </w:rPr>
        <w:t>其</w:t>
      </w:r>
      <w:r w:rsidRPr="008C40BC">
        <w:rPr>
          <w:rFonts w:eastAsia="宋体"/>
        </w:rPr>
        <w:t>平均情况吧</w:t>
      </w:r>
      <w:r w:rsidRPr="008C40BC">
        <w:rPr>
          <w:rFonts w:eastAsia="宋体" w:hint="eastAsia"/>
        </w:rPr>
        <w:t>。如果现在我</w:t>
      </w:r>
      <w:r w:rsidR="00CF1125" w:rsidRPr="008C40BC">
        <w:rPr>
          <w:rFonts w:eastAsia="宋体" w:hint="eastAsia"/>
        </w:rPr>
        <w:t>说这里应该</w:t>
      </w:r>
      <w:r w:rsidR="00CF1125" w:rsidRPr="008C40BC">
        <w:rPr>
          <w:rFonts w:eastAsia="宋体"/>
        </w:rPr>
        <w:t>用分治法来处理</w:t>
      </w:r>
      <w:r w:rsidR="00CF1125" w:rsidRPr="008C40BC">
        <w:rPr>
          <w:rFonts w:eastAsia="宋体" w:hint="eastAsia"/>
        </w:rPr>
        <w:t>，您</w:t>
      </w:r>
      <w:r w:rsidR="00CF1125" w:rsidRPr="008C40BC">
        <w:rPr>
          <w:rFonts w:eastAsia="宋体"/>
        </w:rPr>
        <w:t>会怎么做</w:t>
      </w:r>
      <w:r w:rsidR="00CF1125" w:rsidRPr="008C40BC">
        <w:rPr>
          <w:rFonts w:eastAsia="宋体" w:hint="eastAsia"/>
        </w:rPr>
        <w:t>呢</w:t>
      </w:r>
      <w:r w:rsidR="00CF1125" w:rsidRPr="008C40BC">
        <w:rPr>
          <w:rFonts w:eastAsia="宋体"/>
        </w:rPr>
        <w:t>？</w:t>
      </w:r>
      <w:r w:rsidR="00CF1125" w:rsidRPr="008C40BC">
        <w:rPr>
          <w:rFonts w:eastAsia="宋体" w:hint="eastAsia"/>
        </w:rPr>
        <w:t>我们的</w:t>
      </w:r>
      <w:r w:rsidR="00CF1125" w:rsidRPr="008C40BC">
        <w:rPr>
          <w:rFonts w:eastAsia="宋体"/>
        </w:rPr>
        <w:t>第一个线索是</w:t>
      </w:r>
      <w:r w:rsidR="00CF1125" w:rsidRPr="008C40BC">
        <w:rPr>
          <w:rFonts w:eastAsia="宋体" w:hint="eastAsia"/>
        </w:rPr>
        <w:t>线性</w:t>
      </w:r>
      <w:r w:rsidR="00CF1125" w:rsidRPr="008C40BC">
        <w:rPr>
          <w:rFonts w:eastAsia="宋体"/>
        </w:rPr>
        <w:t>时间的目标</w:t>
      </w:r>
      <w:r w:rsidR="00CF1125" w:rsidRPr="008C40BC">
        <w:rPr>
          <w:rFonts w:eastAsia="宋体" w:hint="eastAsia"/>
        </w:rPr>
        <w:t>，</w:t>
      </w:r>
      <w:r w:rsidR="00CF1125" w:rsidRPr="008C40BC">
        <w:rPr>
          <w:rFonts w:eastAsia="宋体"/>
        </w:rPr>
        <w:t>那么</w:t>
      </w:r>
      <w:ins w:id="374" w:author="Decheng Fan" w:date="2014-06-21T18:06:00Z">
        <w:r w:rsidR="00695EBC">
          <w:rPr>
            <w:rFonts w:eastAsia="宋体" w:hint="eastAsia"/>
          </w:rPr>
          <w:t>怎样的</w:t>
        </w:r>
      </w:ins>
      <w:del w:id="375" w:author="Decheng Fan" w:date="2014-06-21T18:06:00Z">
        <w:r w:rsidR="00CF1125" w:rsidRPr="008C40BC" w:rsidDel="00695EBC">
          <w:rPr>
            <w:rFonts w:eastAsia="宋体"/>
          </w:rPr>
          <w:delText>对于</w:delText>
        </w:r>
      </w:del>
      <w:r w:rsidR="00CF1125" w:rsidRPr="008C40BC">
        <w:rPr>
          <w:rFonts w:eastAsia="宋体"/>
        </w:rPr>
        <w:t>一个</w:t>
      </w:r>
      <w:r w:rsidR="00CF1125" w:rsidRPr="008C40BC">
        <w:rPr>
          <w:rFonts w:eastAsia="宋体" w:hint="eastAsia"/>
        </w:rPr>
        <w:t>“对半分”递归</w:t>
      </w:r>
      <w:r w:rsidR="00CF1125" w:rsidRPr="008C40BC">
        <w:rPr>
          <w:rFonts w:eastAsia="宋体"/>
        </w:rPr>
        <w:t>过程</w:t>
      </w:r>
      <w:del w:id="376" w:author="Decheng Fan" w:date="2014-06-21T18:07:00Z">
        <w:r w:rsidR="00CF1125" w:rsidRPr="008C40BC" w:rsidDel="00695EBC">
          <w:rPr>
            <w:rFonts w:eastAsia="宋体"/>
          </w:rPr>
          <w:delText>，我们通常</w:delText>
        </w:r>
        <w:r w:rsidR="00CF1125" w:rsidRPr="008C40BC" w:rsidDel="00695EBC">
          <w:rPr>
            <w:rFonts w:eastAsia="宋体" w:hint="eastAsia"/>
          </w:rPr>
          <w:delText>应该</w:delText>
        </w:r>
        <w:r w:rsidR="00CF1125" w:rsidRPr="008C40BC" w:rsidDel="00695EBC">
          <w:rPr>
            <w:rFonts w:eastAsia="宋体"/>
          </w:rPr>
          <w:delText>怎么做</w:delText>
        </w:r>
      </w:del>
      <w:ins w:id="377" w:author="Decheng Fan" w:date="2014-06-21T18:08:00Z">
        <w:r w:rsidR="00C542ED">
          <w:rPr>
            <w:rFonts w:eastAsia="宋体" w:hint="eastAsia"/>
          </w:rPr>
          <w:t>有这种属</w:t>
        </w:r>
        <w:r w:rsidR="00695EBC">
          <w:rPr>
            <w:rFonts w:eastAsia="宋体" w:hint="eastAsia"/>
          </w:rPr>
          <w:t>性</w:t>
        </w:r>
      </w:ins>
      <w:r w:rsidR="00CF1125" w:rsidRPr="008C40BC">
        <w:rPr>
          <w:rFonts w:eastAsia="宋体"/>
        </w:rPr>
        <w:t>呢？很简单</w:t>
      </w:r>
      <w:r w:rsidR="00CF1125" w:rsidRPr="008C40BC">
        <w:rPr>
          <w:rFonts w:eastAsia="宋体" w:hint="eastAsia"/>
        </w:rPr>
        <w:t>，</w:t>
      </w:r>
      <w:r w:rsidR="00CF1125" w:rsidRPr="008C40BC">
        <w:rPr>
          <w:rFonts w:eastAsia="宋体"/>
        </w:rPr>
        <w:t>我们之前在讨论淘汰赛制的时候已经得出了</w:t>
      </w:r>
      <w:r w:rsidR="00CF1125" w:rsidRPr="008C40BC">
        <w:rPr>
          <w:rFonts w:eastAsia="宋体" w:hint="eastAsia"/>
        </w:rPr>
        <w:t>它的</w:t>
      </w:r>
      <w:r w:rsidR="00CF1125" w:rsidRPr="008C40BC">
        <w:rPr>
          <w:rFonts w:eastAsia="宋体"/>
        </w:rPr>
        <w:t>递归式</w:t>
      </w:r>
      <w:ins w:id="378" w:author="Decheng Fan" w:date="2014-06-21T18:12:00Z">
        <w:r w:rsidR="0067022C">
          <w:rPr>
            <w:rFonts w:eastAsia="宋体" w:hint="eastAsia"/>
          </w:rPr>
          <w:t>，它只有一个递归调用</w:t>
        </w:r>
      </w:ins>
      <w:r w:rsidR="00CF1125" w:rsidRPr="008C40BC">
        <w:rPr>
          <w:rFonts w:eastAsia="宋体" w:hint="eastAsia"/>
        </w:rPr>
        <w:t>：</w:t>
      </w:r>
      <w:r w:rsidR="00CF1125" w:rsidRPr="001A65B1">
        <w:rPr>
          <w:i/>
        </w:rPr>
        <w:t>T</w:t>
      </w:r>
      <w:r w:rsidR="00CF1125" w:rsidRPr="001A65B1">
        <w:t>(</w:t>
      </w:r>
      <w:r w:rsidR="00CF1125" w:rsidRPr="001A65B1">
        <w:rPr>
          <w:i/>
        </w:rPr>
        <w:t>n</w:t>
      </w:r>
      <w:r w:rsidR="00CF1125" w:rsidRPr="001A65B1">
        <w:t xml:space="preserve">) = </w:t>
      </w:r>
      <w:r w:rsidR="00CF1125" w:rsidRPr="001A65B1">
        <w:rPr>
          <w:i/>
        </w:rPr>
        <w:t>T</w:t>
      </w:r>
      <w:r w:rsidR="00CF1125" w:rsidRPr="001A65B1">
        <w:t>(</w:t>
      </w:r>
      <w:r w:rsidR="00CF1125" w:rsidRPr="001A65B1">
        <w:rPr>
          <w:i/>
        </w:rPr>
        <w:t>n</w:t>
      </w:r>
      <w:r w:rsidR="00CF1125" w:rsidRPr="001A65B1">
        <w:t xml:space="preserve">/2) + </w:t>
      </w:r>
      <w:r w:rsidR="00CF1125" w:rsidRPr="001A65B1">
        <w:rPr>
          <w:i/>
        </w:rPr>
        <w:t>n</w:t>
      </w:r>
      <w:r w:rsidR="00CF1125" w:rsidRPr="008C40BC">
        <w:rPr>
          <w:rFonts w:eastAsia="宋体" w:hint="eastAsia"/>
        </w:rPr>
        <w:t>。换句话</w:t>
      </w:r>
      <w:r w:rsidR="00CF1125" w:rsidRPr="008C40BC">
        <w:rPr>
          <w:rFonts w:eastAsia="宋体"/>
        </w:rPr>
        <w:t>说，我们需要</w:t>
      </w:r>
      <w:r w:rsidR="00724735" w:rsidRPr="008C40BC">
        <w:rPr>
          <w:rFonts w:eastAsia="宋体" w:hint="eastAsia"/>
        </w:rPr>
        <w:t>运用</w:t>
      </w:r>
      <w:r w:rsidR="00724735" w:rsidRPr="008C40BC">
        <w:rPr>
          <w:rFonts w:eastAsia="宋体"/>
        </w:rPr>
        <w:t>某种线性</w:t>
      </w:r>
      <w:r w:rsidR="00724735" w:rsidRPr="008C40BC">
        <w:rPr>
          <w:rFonts w:eastAsia="宋体" w:hint="eastAsia"/>
        </w:rPr>
        <w:t>操作</w:t>
      </w:r>
      <w:r w:rsidR="00CF1125" w:rsidRPr="008C40BC">
        <w:rPr>
          <w:rFonts w:eastAsia="宋体" w:hint="eastAsia"/>
        </w:rPr>
        <w:t>将</w:t>
      </w:r>
      <w:r w:rsidR="00724735" w:rsidRPr="008C40BC">
        <w:rPr>
          <w:rFonts w:eastAsia="宋体" w:hint="eastAsia"/>
        </w:rPr>
        <w:t>现有</w:t>
      </w:r>
      <w:r w:rsidR="00724735" w:rsidRPr="008C40BC">
        <w:rPr>
          <w:rFonts w:eastAsia="宋体"/>
        </w:rPr>
        <w:t>问题一分为二（</w:t>
      </w:r>
      <w:r w:rsidR="00724735" w:rsidRPr="008C40BC">
        <w:rPr>
          <w:rFonts w:eastAsia="宋体" w:hint="eastAsia"/>
        </w:rPr>
        <w:t>或者</w:t>
      </w:r>
      <w:r w:rsidR="00724735" w:rsidRPr="008C40BC">
        <w:rPr>
          <w:rFonts w:eastAsia="宋体"/>
        </w:rPr>
        <w:t>更准确</w:t>
      </w:r>
      <w:r w:rsidR="00724735" w:rsidRPr="008C40BC">
        <w:rPr>
          <w:rFonts w:eastAsia="宋体" w:hint="eastAsia"/>
        </w:rPr>
        <w:t>地</w:t>
      </w:r>
      <w:r w:rsidR="00724735" w:rsidRPr="008C40BC">
        <w:rPr>
          <w:rFonts w:eastAsia="宋体"/>
        </w:rPr>
        <w:t>说</w:t>
      </w:r>
      <w:r w:rsidR="00724735" w:rsidRPr="008C40BC">
        <w:rPr>
          <w:rFonts w:eastAsia="宋体" w:hint="eastAsia"/>
        </w:rPr>
        <w:t>，是</w:t>
      </w:r>
      <w:del w:id="379" w:author="Decheng Fan" w:date="2014-06-21T18:13:00Z">
        <w:r w:rsidR="00724735" w:rsidRPr="008C40BC" w:rsidDel="002D5EDC">
          <w:rPr>
            <w:rFonts w:eastAsia="宋体" w:hint="eastAsia"/>
          </w:rPr>
          <w:delText>均等</w:delText>
        </w:r>
      </w:del>
      <w:ins w:id="380" w:author="Decheng Fan" w:date="2014-06-21T18:13:00Z">
        <w:r w:rsidR="002D5EDC">
          <w:rPr>
            <w:rFonts w:eastAsia="宋体" w:hint="eastAsia"/>
          </w:rPr>
          <w:t>在平均情况下</w:t>
        </w:r>
      </w:ins>
      <w:ins w:id="381" w:author="Decheng Fan" w:date="2014-06-21T18:18:00Z">
        <w:r w:rsidR="007961F1">
          <w:rPr>
            <w:rFonts w:eastAsia="宋体" w:hint="eastAsia"/>
          </w:rPr>
          <w:t>是</w:t>
        </w:r>
      </w:ins>
      <w:ins w:id="382" w:author="Decheng Fan" w:date="2014-06-21T18:13:00Z">
        <w:r w:rsidR="002D5EDC">
          <w:rPr>
            <w:rFonts w:eastAsia="宋体" w:hint="eastAsia"/>
          </w:rPr>
          <w:t>“</w:t>
        </w:r>
      </w:ins>
      <w:r w:rsidR="00724735" w:rsidRPr="008C40BC">
        <w:rPr>
          <w:rFonts w:eastAsia="宋体" w:hint="eastAsia"/>
        </w:rPr>
        <w:t>平分</w:t>
      </w:r>
      <w:ins w:id="383" w:author="Decheng Fan" w:date="2014-06-21T18:14:00Z">
        <w:r w:rsidR="002D5EDC">
          <w:rPr>
            <w:rFonts w:eastAsia="宋体" w:hint="eastAsia"/>
          </w:rPr>
          <w:t>”</w:t>
        </w:r>
      </w:ins>
      <w:r w:rsidR="00724735" w:rsidRPr="008C40BC">
        <w:rPr>
          <w:rFonts w:eastAsia="宋体"/>
        </w:rPr>
        <w:t>）</w:t>
      </w:r>
      <w:r w:rsidR="00724735" w:rsidRPr="008C40BC">
        <w:rPr>
          <w:rFonts w:eastAsia="宋体" w:hint="eastAsia"/>
        </w:rPr>
        <w:t>，</w:t>
      </w:r>
      <w:r w:rsidR="00724735" w:rsidRPr="008C40BC">
        <w:rPr>
          <w:rFonts w:eastAsia="宋体"/>
        </w:rPr>
        <w:t>就像我们之前</w:t>
      </w:r>
      <w:r w:rsidR="00724735" w:rsidRPr="008C40BC">
        <w:rPr>
          <w:rFonts w:eastAsia="宋体" w:hint="eastAsia"/>
        </w:rPr>
        <w:t>在</w:t>
      </w:r>
      <w:r w:rsidR="00724735" w:rsidRPr="008C40BC">
        <w:rPr>
          <w:rFonts w:eastAsia="宋体"/>
        </w:rPr>
        <w:t>经典分治法中做的一样</w:t>
      </w:r>
      <w:r w:rsidR="00724735" w:rsidRPr="008C40BC">
        <w:rPr>
          <w:rFonts w:eastAsia="宋体" w:hint="eastAsia"/>
        </w:rPr>
        <w:t>，</w:t>
      </w:r>
      <w:r w:rsidR="00724735" w:rsidRPr="008C40BC">
        <w:rPr>
          <w:rFonts w:eastAsia="宋体"/>
        </w:rPr>
        <w:t>但</w:t>
      </w:r>
      <w:r w:rsidR="00724735" w:rsidRPr="008C40BC">
        <w:rPr>
          <w:rFonts w:eastAsia="宋体" w:hint="eastAsia"/>
        </w:rPr>
        <w:t>接下来</w:t>
      </w:r>
      <w:r w:rsidR="00724735" w:rsidRPr="008C40BC">
        <w:rPr>
          <w:rFonts w:eastAsia="宋体"/>
        </w:rPr>
        <w:t>，</w:t>
      </w:r>
      <w:r w:rsidR="00724735" w:rsidRPr="008C40BC">
        <w:rPr>
          <w:rFonts w:eastAsia="宋体" w:hint="eastAsia"/>
        </w:rPr>
        <w:t>我们</w:t>
      </w:r>
      <w:r w:rsidR="00724735" w:rsidRPr="008C40BC">
        <w:rPr>
          <w:rFonts w:eastAsia="宋体"/>
        </w:rPr>
        <w:t>只处理其中</w:t>
      </w:r>
      <w:r w:rsidR="00724735" w:rsidRPr="008C40BC">
        <w:rPr>
          <w:rFonts w:eastAsia="宋体" w:hint="eastAsia"/>
        </w:rPr>
        <w:t>的</w:t>
      </w:r>
      <w:r w:rsidR="00724735" w:rsidRPr="008C40BC">
        <w:rPr>
          <w:rFonts w:eastAsia="宋体"/>
        </w:rPr>
        <w:t>一</w:t>
      </w:r>
      <w:r w:rsidR="00724735" w:rsidRPr="008C40BC">
        <w:rPr>
          <w:rFonts w:eastAsia="宋体" w:hint="eastAsia"/>
        </w:rPr>
        <w:t>半</w:t>
      </w:r>
      <w:r w:rsidR="00724735" w:rsidRPr="008C40BC">
        <w:rPr>
          <w:rFonts w:eastAsia="宋体"/>
        </w:rPr>
        <w:t>问题</w:t>
      </w:r>
      <w:r w:rsidR="00724735" w:rsidRPr="008C40BC">
        <w:rPr>
          <w:rFonts w:eastAsia="宋体" w:hint="eastAsia"/>
        </w:rPr>
        <w:t>，</w:t>
      </w:r>
      <w:r w:rsidR="00724735" w:rsidRPr="008C40BC">
        <w:rPr>
          <w:rFonts w:eastAsia="宋体"/>
        </w:rPr>
        <w:t>使其更接近于二分搜索</w:t>
      </w:r>
      <w:r w:rsidR="00724735" w:rsidRPr="008C40BC">
        <w:rPr>
          <w:rFonts w:eastAsia="宋体" w:hint="eastAsia"/>
        </w:rPr>
        <w:t>。</w:t>
      </w:r>
      <w:r w:rsidR="004C4794" w:rsidRPr="008C40BC">
        <w:rPr>
          <w:rFonts w:eastAsia="宋体" w:hint="eastAsia"/>
        </w:rPr>
        <w:t>也就是</w:t>
      </w:r>
      <w:r w:rsidR="004C4794" w:rsidRPr="008C40BC">
        <w:rPr>
          <w:rFonts w:eastAsia="宋体"/>
        </w:rPr>
        <w:t>说</w:t>
      </w:r>
      <w:r w:rsidR="002F1BF7" w:rsidRPr="008C40BC">
        <w:rPr>
          <w:rFonts w:eastAsia="宋体" w:hint="eastAsia"/>
        </w:rPr>
        <w:t>，</w:t>
      </w:r>
      <w:r w:rsidR="00013BE0" w:rsidRPr="008C40BC">
        <w:rPr>
          <w:rFonts w:eastAsia="宋体" w:hint="eastAsia"/>
        </w:rPr>
        <w:t>在</w:t>
      </w:r>
      <w:r w:rsidR="00013BE0" w:rsidRPr="008C40BC">
        <w:rPr>
          <w:rFonts w:eastAsia="宋体"/>
        </w:rPr>
        <w:t>该</w:t>
      </w:r>
      <w:r w:rsidR="004C4794" w:rsidRPr="008C40BC">
        <w:rPr>
          <w:rFonts w:eastAsia="宋体" w:hint="eastAsia"/>
        </w:rPr>
        <w:t>算法</w:t>
      </w:r>
      <w:ins w:id="384" w:author="Decheng Fan" w:date="2014-06-21T18:15:00Z">
        <w:r w:rsidR="00E335D8">
          <w:rPr>
            <w:rFonts w:eastAsia="宋体" w:hint="eastAsia"/>
          </w:rPr>
          <w:t>的</w:t>
        </w:r>
      </w:ins>
      <w:r w:rsidR="00724735" w:rsidRPr="008C40BC">
        <w:rPr>
          <w:rFonts w:eastAsia="宋体" w:hint="eastAsia"/>
        </w:rPr>
        <w:t>设计</w:t>
      </w:r>
      <w:ins w:id="385" w:author="Decheng Fan" w:date="2014-06-21T18:15:00Z">
        <w:r w:rsidR="00E335D8">
          <w:rPr>
            <w:rFonts w:eastAsia="宋体" w:hint="eastAsia"/>
          </w:rPr>
          <w:t>中</w:t>
        </w:r>
      </w:ins>
      <w:r w:rsidR="00724735" w:rsidRPr="008C40BC">
        <w:rPr>
          <w:rFonts w:eastAsia="宋体"/>
        </w:rPr>
        <w:t>，我们</w:t>
      </w:r>
      <w:r w:rsidR="00013BE0" w:rsidRPr="008C40BC">
        <w:rPr>
          <w:rFonts w:eastAsia="宋体" w:hint="eastAsia"/>
        </w:rPr>
        <w:t>需要</w:t>
      </w:r>
      <w:ins w:id="386" w:author="Decheng Fan" w:date="2014-06-21T18:16:00Z">
        <w:r w:rsidR="00686133">
          <w:rPr>
            <w:rFonts w:eastAsia="宋体" w:hint="eastAsia"/>
          </w:rPr>
          <w:t>找到一种方法，</w:t>
        </w:r>
      </w:ins>
      <w:r w:rsidR="004C4794" w:rsidRPr="008C40BC">
        <w:rPr>
          <w:rFonts w:eastAsia="宋体" w:hint="eastAsia"/>
        </w:rPr>
        <w:t>在</w:t>
      </w:r>
      <w:r w:rsidR="004C4794" w:rsidRPr="008C40BC">
        <w:rPr>
          <w:rFonts w:eastAsia="宋体"/>
        </w:rPr>
        <w:t>线性时间内</w:t>
      </w:r>
      <w:r w:rsidR="004C4794" w:rsidRPr="008C40BC">
        <w:rPr>
          <w:rFonts w:eastAsia="宋体" w:hint="eastAsia"/>
        </w:rPr>
        <w:t>将</w:t>
      </w:r>
      <w:r w:rsidR="004C4794" w:rsidRPr="008C40BC">
        <w:rPr>
          <w:rFonts w:eastAsia="宋体"/>
        </w:rPr>
        <w:t>问题数据</w:t>
      </w:r>
      <w:r w:rsidR="004C4794" w:rsidRPr="008C40BC">
        <w:rPr>
          <w:rFonts w:eastAsia="宋体" w:hint="eastAsia"/>
        </w:rPr>
        <w:t>分成</w:t>
      </w:r>
      <w:del w:id="387" w:author="Decheng Fan" w:date="2014-06-21T18:16:00Z">
        <w:r w:rsidR="004C4794" w:rsidRPr="008C40BC" w:rsidDel="00686133">
          <w:rPr>
            <w:rFonts w:eastAsia="宋体"/>
          </w:rPr>
          <w:delText>了</w:delText>
        </w:r>
      </w:del>
      <w:r w:rsidR="004C4794" w:rsidRPr="008C40BC">
        <w:rPr>
          <w:rFonts w:eastAsia="宋体"/>
        </w:rPr>
        <w:t>两半，而</w:t>
      </w:r>
      <w:r w:rsidR="002F1BF7" w:rsidRPr="008C40BC">
        <w:rPr>
          <w:rFonts w:eastAsia="宋体" w:hint="eastAsia"/>
        </w:rPr>
        <w:t>所有</w:t>
      </w:r>
      <w:r w:rsidR="002F1BF7" w:rsidRPr="008C40BC">
        <w:rPr>
          <w:rFonts w:eastAsia="宋体"/>
        </w:rPr>
        <w:t>要找的对象</w:t>
      </w:r>
      <w:del w:id="388" w:author="Decheng Fan" w:date="2014-06-21T18:16:00Z">
        <w:r w:rsidR="002F1BF7" w:rsidRPr="008C40BC" w:rsidDel="00686133">
          <w:rPr>
            <w:rFonts w:eastAsia="宋体"/>
          </w:rPr>
          <w:delText>也应该</w:delText>
        </w:r>
      </w:del>
      <w:r w:rsidR="002F1BF7" w:rsidRPr="008C40BC">
        <w:rPr>
          <w:rFonts w:eastAsia="宋体"/>
        </w:rPr>
        <w:t>在</w:t>
      </w:r>
      <w:ins w:id="389" w:author="Decheng Fan" w:date="2014-06-21T18:16:00Z">
        <w:r w:rsidR="00686133">
          <w:rPr>
            <w:rFonts w:eastAsia="宋体" w:hint="eastAsia"/>
          </w:rPr>
          <w:t>某</w:t>
        </w:r>
      </w:ins>
      <w:del w:id="390" w:author="Decheng Fan" w:date="2014-06-21T18:16:00Z">
        <w:r w:rsidR="002F1BF7" w:rsidRPr="008C40BC" w:rsidDel="00686133">
          <w:rPr>
            <w:rFonts w:eastAsia="宋体"/>
          </w:rPr>
          <w:delText>这</w:delText>
        </w:r>
      </w:del>
      <w:r w:rsidR="002F1BF7" w:rsidRPr="008C40BC">
        <w:rPr>
          <w:rFonts w:eastAsia="宋体"/>
        </w:rPr>
        <w:t>一</w:t>
      </w:r>
      <w:r w:rsidR="002F1BF7" w:rsidRPr="008C40BC">
        <w:rPr>
          <w:rFonts w:eastAsia="宋体" w:hint="eastAsia"/>
        </w:rPr>
        <w:t>半</w:t>
      </w:r>
      <w:r w:rsidR="002F1BF7" w:rsidRPr="008C40BC">
        <w:rPr>
          <w:rFonts w:eastAsia="宋体"/>
        </w:rPr>
        <w:t>中。</w:t>
      </w:r>
    </w:p>
    <w:p w14:paraId="2EC2B151" w14:textId="6867C45C" w:rsidR="008237A0" w:rsidRPr="008C40BC" w:rsidRDefault="004F6CB5" w:rsidP="00075768">
      <w:pPr>
        <w:spacing w:after="156"/>
        <w:ind w:firstLine="420"/>
        <w:rPr>
          <w:rFonts w:eastAsia="宋体"/>
        </w:rPr>
      </w:pPr>
      <w:r w:rsidRPr="008C40BC">
        <w:rPr>
          <w:rFonts w:eastAsia="宋体" w:hint="eastAsia"/>
        </w:rPr>
        <w:t>和</w:t>
      </w:r>
      <w:r w:rsidRPr="008C40BC">
        <w:rPr>
          <w:rFonts w:eastAsia="宋体"/>
        </w:rPr>
        <w:t>之前一样，</w:t>
      </w:r>
      <w:r w:rsidRPr="008C40BC">
        <w:rPr>
          <w:rFonts w:eastAsia="宋体" w:hint="eastAsia"/>
        </w:rPr>
        <w:t>到了</w:t>
      </w:r>
      <w:r w:rsidRPr="008C40BC">
        <w:rPr>
          <w:rFonts w:eastAsia="宋体"/>
        </w:rPr>
        <w:t>这一步我们得</w:t>
      </w:r>
      <w:r w:rsidRPr="008C40BC">
        <w:rPr>
          <w:rFonts w:eastAsia="宋体" w:hint="eastAsia"/>
        </w:rPr>
        <w:t>系统性</w:t>
      </w:r>
      <w:r w:rsidRPr="008C40BC">
        <w:rPr>
          <w:rFonts w:eastAsia="宋体"/>
        </w:rPr>
        <w:t>地看一下自己手里究竟拥有</w:t>
      </w:r>
      <w:r w:rsidRPr="008C40BC">
        <w:rPr>
          <w:rFonts w:eastAsia="宋体" w:hint="eastAsia"/>
        </w:rPr>
        <w:t>哪些</w:t>
      </w:r>
      <w:r w:rsidRPr="008C40BC">
        <w:rPr>
          <w:rFonts w:eastAsia="宋体"/>
        </w:rPr>
        <w:t>工具</w:t>
      </w:r>
      <w:r w:rsidRPr="008C40BC">
        <w:rPr>
          <w:rFonts w:eastAsia="宋体" w:hint="eastAsia"/>
        </w:rPr>
        <w:t>，</w:t>
      </w:r>
      <w:r w:rsidRPr="008C40BC">
        <w:rPr>
          <w:rFonts w:eastAsia="宋体"/>
        </w:rPr>
        <w:t>这样才能尽可能</w:t>
      </w:r>
      <w:r w:rsidRPr="008C40BC">
        <w:rPr>
          <w:rFonts w:eastAsia="宋体" w:hint="eastAsia"/>
        </w:rPr>
        <w:t>清晰</w:t>
      </w:r>
      <w:r w:rsidRPr="008C40BC">
        <w:rPr>
          <w:rFonts w:eastAsia="宋体"/>
        </w:rPr>
        <w:t>地</w:t>
      </w:r>
      <w:r w:rsidRPr="008C40BC">
        <w:rPr>
          <w:rFonts w:eastAsia="宋体" w:hint="eastAsia"/>
        </w:rPr>
        <w:t>分析</w:t>
      </w:r>
      <w:r w:rsidRPr="008C40BC">
        <w:rPr>
          <w:rFonts w:eastAsia="宋体"/>
        </w:rPr>
        <w:t>问题</w:t>
      </w:r>
      <w:r w:rsidRPr="008C40BC">
        <w:rPr>
          <w:rFonts w:eastAsia="宋体" w:hint="eastAsia"/>
        </w:rPr>
        <w:t>，并且也</w:t>
      </w:r>
      <w:r w:rsidRPr="008C40BC">
        <w:rPr>
          <w:rFonts w:eastAsia="宋体"/>
        </w:rPr>
        <w:t>更</w:t>
      </w:r>
      <w:r w:rsidRPr="008C40BC">
        <w:rPr>
          <w:rFonts w:eastAsia="宋体" w:hint="eastAsia"/>
        </w:rPr>
        <w:t>易于</w:t>
      </w:r>
      <w:r w:rsidRPr="008C40BC">
        <w:rPr>
          <w:rFonts w:eastAsia="宋体"/>
        </w:rPr>
        <w:t>提出问题的解决方案</w:t>
      </w:r>
      <w:r w:rsidRPr="008C40BC">
        <w:rPr>
          <w:rFonts w:eastAsia="宋体" w:hint="eastAsia"/>
        </w:rPr>
        <w:t>。总而言之，</w:t>
      </w:r>
      <w:r w:rsidRPr="008C40BC">
        <w:rPr>
          <w:rFonts w:eastAsia="宋体"/>
        </w:rPr>
        <w:t>我们现在已经将目标序列分成了两半，</w:t>
      </w:r>
      <w:r w:rsidR="003E4325" w:rsidRPr="008C40BC">
        <w:rPr>
          <w:rFonts w:eastAsia="宋体" w:hint="eastAsia"/>
        </w:rPr>
        <w:t>其中</w:t>
      </w:r>
      <w:r w:rsidRPr="008C40BC">
        <w:rPr>
          <w:rFonts w:eastAsia="宋体"/>
        </w:rPr>
        <w:t>一</w:t>
      </w:r>
      <w:r w:rsidRPr="008C40BC">
        <w:rPr>
          <w:rFonts w:eastAsia="宋体" w:hint="eastAsia"/>
        </w:rPr>
        <w:t>半</w:t>
      </w:r>
      <w:r w:rsidR="003E4325" w:rsidRPr="008C40BC">
        <w:rPr>
          <w:rFonts w:eastAsia="宋体" w:hint="eastAsia"/>
        </w:rPr>
        <w:t>的</w:t>
      </w:r>
      <w:r w:rsidR="003E4325" w:rsidRPr="008C40BC">
        <w:rPr>
          <w:rFonts w:eastAsia="宋体"/>
        </w:rPr>
        <w:t>值</w:t>
      </w:r>
      <w:r w:rsidRPr="008C40BC">
        <w:rPr>
          <w:rFonts w:eastAsia="宋体"/>
        </w:rPr>
        <w:t>偏小</w:t>
      </w:r>
      <w:r w:rsidR="003E4325" w:rsidRPr="008C40BC">
        <w:rPr>
          <w:rFonts w:eastAsia="宋体" w:hint="eastAsia"/>
        </w:rPr>
        <w:t>而</w:t>
      </w:r>
      <w:r w:rsidRPr="008C40BC">
        <w:rPr>
          <w:rFonts w:eastAsia="宋体"/>
        </w:rPr>
        <w:t>一半</w:t>
      </w:r>
      <w:r w:rsidR="003E4325" w:rsidRPr="008C40BC">
        <w:rPr>
          <w:rFonts w:eastAsia="宋体" w:hint="eastAsia"/>
        </w:rPr>
        <w:t>则</w:t>
      </w:r>
      <w:r w:rsidRPr="008C40BC">
        <w:rPr>
          <w:rFonts w:eastAsia="宋体"/>
        </w:rPr>
        <w:t>偏大。</w:t>
      </w:r>
      <w:r w:rsidR="003E4325" w:rsidRPr="008C40BC">
        <w:rPr>
          <w:rFonts w:eastAsia="宋体" w:hint="eastAsia"/>
        </w:rPr>
        <w:t>我们</w:t>
      </w:r>
      <w:r w:rsidR="003E4325" w:rsidRPr="008C40BC">
        <w:rPr>
          <w:rFonts w:eastAsia="宋体"/>
        </w:rPr>
        <w:t>也</w:t>
      </w:r>
      <w:r w:rsidR="003E4325" w:rsidRPr="008C40BC">
        <w:rPr>
          <w:rFonts w:eastAsia="宋体" w:hint="eastAsia"/>
        </w:rPr>
        <w:t>不必</w:t>
      </w:r>
      <w:r w:rsidR="003E4325" w:rsidRPr="008C40BC">
        <w:rPr>
          <w:rFonts w:eastAsia="宋体"/>
        </w:rPr>
        <w:t>确保这两半的规模一样大</w:t>
      </w:r>
      <w:r w:rsidR="003E4325" w:rsidRPr="008C40BC">
        <w:rPr>
          <w:rFonts w:eastAsia="宋体" w:hint="eastAsia"/>
        </w:rPr>
        <w:t>——</w:t>
      </w:r>
      <w:r w:rsidR="003E4325" w:rsidRPr="008C40BC">
        <w:rPr>
          <w:rFonts w:eastAsia="宋体"/>
        </w:rPr>
        <w:t>只要</w:t>
      </w:r>
      <w:del w:id="391" w:author="Decheng Fan" w:date="2014-06-21T18:32:00Z">
        <w:r w:rsidR="003E4325" w:rsidRPr="008C40BC" w:rsidDel="00D55020">
          <w:rPr>
            <w:rFonts w:eastAsia="宋体"/>
          </w:rPr>
          <w:delText>相对</w:delText>
        </w:r>
      </w:del>
      <w:r w:rsidR="003E4325" w:rsidRPr="008C40BC">
        <w:rPr>
          <w:rFonts w:eastAsia="宋体"/>
        </w:rPr>
        <w:t>平均</w:t>
      </w:r>
      <w:ins w:id="392" w:author="Decheng Fan" w:date="2014-06-21T18:32:00Z">
        <w:r w:rsidR="00D55020">
          <w:rPr>
            <w:rFonts w:eastAsia="宋体" w:hint="eastAsia"/>
          </w:rPr>
          <w:t>情况下是相等的</w:t>
        </w:r>
      </w:ins>
      <w:r w:rsidR="003E4325" w:rsidRPr="008C40BC">
        <w:rPr>
          <w:rFonts w:eastAsia="宋体"/>
        </w:rPr>
        <w:t>即可。</w:t>
      </w:r>
      <w:r w:rsidR="009E2D8D" w:rsidRPr="008C40BC">
        <w:rPr>
          <w:rFonts w:eastAsia="宋体" w:hint="eastAsia"/>
        </w:rPr>
        <w:t>一种简单</w:t>
      </w:r>
      <w:r w:rsidR="009E2D8D" w:rsidRPr="008C40BC">
        <w:rPr>
          <w:rFonts w:eastAsia="宋体"/>
        </w:rPr>
        <w:t>的分割</w:t>
      </w:r>
      <w:r w:rsidR="009E2D8D" w:rsidRPr="008C40BC">
        <w:rPr>
          <w:rFonts w:eastAsia="宋体" w:hint="eastAsia"/>
        </w:rPr>
        <w:t>方式</w:t>
      </w:r>
      <w:r w:rsidR="009E2D8D" w:rsidRPr="008C40BC">
        <w:rPr>
          <w:rFonts w:eastAsia="宋体"/>
        </w:rPr>
        <w:t>就是找</w:t>
      </w:r>
      <w:r w:rsidR="00260B51" w:rsidRPr="008C40BC">
        <w:rPr>
          <w:rFonts w:eastAsia="宋体" w:hint="eastAsia"/>
        </w:rPr>
        <w:t>出</w:t>
      </w:r>
      <w:r w:rsidR="00260B51" w:rsidRPr="008C40BC">
        <w:rPr>
          <w:rFonts w:eastAsia="宋体"/>
        </w:rPr>
        <w:t>这些值中</w:t>
      </w:r>
      <w:r w:rsidR="00260B51" w:rsidRPr="008C40BC">
        <w:rPr>
          <w:rFonts w:eastAsia="宋体" w:hint="eastAsia"/>
        </w:rPr>
        <w:t>所谓的分割点</w:t>
      </w:r>
      <w:r w:rsidR="00260B51" w:rsidRPr="008C40BC">
        <w:rPr>
          <w:rFonts w:eastAsia="宋体"/>
        </w:rPr>
        <w:t>，以此来</w:t>
      </w:r>
      <w:r w:rsidR="00260B51" w:rsidRPr="008C40BC">
        <w:rPr>
          <w:rFonts w:eastAsia="宋体" w:hint="eastAsia"/>
        </w:rPr>
        <w:t>完成</w:t>
      </w:r>
      <w:r w:rsidR="00260B51" w:rsidRPr="008C40BC">
        <w:rPr>
          <w:rFonts w:eastAsia="宋体"/>
        </w:rPr>
        <w:t>划分。</w:t>
      </w:r>
      <w:r w:rsidR="00260B51" w:rsidRPr="008C40BC">
        <w:rPr>
          <w:rFonts w:eastAsia="宋体" w:hint="eastAsia"/>
        </w:rPr>
        <w:t>例如</w:t>
      </w:r>
      <w:r w:rsidR="00260B51" w:rsidRPr="008C40BC">
        <w:rPr>
          <w:rFonts w:eastAsia="宋体"/>
        </w:rPr>
        <w:t>所有小于</w:t>
      </w:r>
      <w:r w:rsidR="00260B51" w:rsidRPr="008C40BC">
        <w:rPr>
          <w:rFonts w:eastAsia="宋体" w:hint="eastAsia"/>
        </w:rPr>
        <w:t>（或</w:t>
      </w:r>
      <w:r w:rsidR="00260B51" w:rsidRPr="008C40BC">
        <w:rPr>
          <w:rFonts w:eastAsia="宋体"/>
        </w:rPr>
        <w:t>等于</w:t>
      </w:r>
      <w:r w:rsidR="00260B51" w:rsidRPr="008C40BC">
        <w:rPr>
          <w:rFonts w:eastAsia="宋体" w:hint="eastAsia"/>
        </w:rPr>
        <w:t>）该分割值</w:t>
      </w:r>
      <w:r w:rsidR="00260B51" w:rsidRPr="008C40BC">
        <w:rPr>
          <w:rFonts w:eastAsia="宋体"/>
        </w:rPr>
        <w:t>的，</w:t>
      </w:r>
      <w:r w:rsidR="00235B9A" w:rsidRPr="008C40BC">
        <w:rPr>
          <w:rFonts w:eastAsia="宋体" w:hint="eastAsia"/>
        </w:rPr>
        <w:t>我们</w:t>
      </w:r>
      <w:r w:rsidR="00260B51" w:rsidRPr="008C40BC">
        <w:rPr>
          <w:rFonts w:eastAsia="宋体"/>
        </w:rPr>
        <w:t>都放在</w:t>
      </w:r>
      <w:r w:rsidR="00260B51" w:rsidRPr="008C40BC">
        <w:rPr>
          <w:rFonts w:eastAsia="宋体" w:hint="eastAsia"/>
        </w:rPr>
        <w:t>左半部分</w:t>
      </w:r>
      <w:r w:rsidR="00260B51" w:rsidRPr="008C40BC">
        <w:rPr>
          <w:rFonts w:eastAsia="宋体"/>
        </w:rPr>
        <w:t>，而所有大于</w:t>
      </w:r>
      <w:r w:rsidR="00260B51" w:rsidRPr="008C40BC">
        <w:rPr>
          <w:rFonts w:eastAsia="宋体" w:hint="eastAsia"/>
        </w:rPr>
        <w:t>分割</w:t>
      </w:r>
      <w:r w:rsidR="00260B51" w:rsidRPr="008C40BC">
        <w:rPr>
          <w:rFonts w:eastAsia="宋体"/>
        </w:rPr>
        <w:t>值的都放在右</w:t>
      </w:r>
      <w:r w:rsidR="00260B51" w:rsidRPr="008C40BC">
        <w:rPr>
          <w:rFonts w:eastAsia="宋体" w:hint="eastAsia"/>
        </w:rPr>
        <w:t>半部分</w:t>
      </w:r>
      <w:r w:rsidR="00260B51" w:rsidRPr="008C40BC">
        <w:rPr>
          <w:rFonts w:eastAsia="宋体"/>
        </w:rPr>
        <w:t>。在</w:t>
      </w:r>
      <w:r w:rsidR="00235B9A" w:rsidRPr="008C40BC">
        <w:rPr>
          <w:rFonts w:eastAsia="宋体" w:hint="eastAsia"/>
        </w:rPr>
        <w:t>接下来</w:t>
      </w:r>
      <w:r w:rsidR="00260B51" w:rsidRPr="008C40BC">
        <w:rPr>
          <w:rFonts w:eastAsia="宋体"/>
        </w:rPr>
        <w:t>的清单</w:t>
      </w:r>
      <w:r w:rsidR="00260B51" w:rsidRPr="008C40BC">
        <w:rPr>
          <w:rFonts w:eastAsia="宋体" w:hint="eastAsia"/>
        </w:rPr>
        <w:t>6</w:t>
      </w:r>
      <w:r w:rsidR="00260B51" w:rsidRPr="008C40BC">
        <w:rPr>
          <w:rFonts w:eastAsia="宋体"/>
        </w:rPr>
        <w:t>-3</w:t>
      </w:r>
      <w:r w:rsidR="00260B51" w:rsidRPr="008C40BC">
        <w:rPr>
          <w:rFonts w:eastAsia="宋体" w:hint="eastAsia"/>
        </w:rPr>
        <w:t>中</w:t>
      </w:r>
      <w:r w:rsidR="00260B51" w:rsidRPr="008C40BC">
        <w:rPr>
          <w:rFonts w:eastAsia="宋体"/>
        </w:rPr>
        <w:t>，我们为这种划分和</w:t>
      </w:r>
      <w:r w:rsidR="00BE1A97" w:rsidRPr="008C40BC">
        <w:rPr>
          <w:rFonts w:eastAsia="宋体" w:hint="eastAsia"/>
        </w:rPr>
        <w:t>选取</w:t>
      </w:r>
      <w:r w:rsidR="00BE1A97" w:rsidRPr="008C40BC">
        <w:rPr>
          <w:rFonts w:eastAsia="宋体"/>
        </w:rPr>
        <w:t>的算法</w:t>
      </w:r>
      <w:r w:rsidR="00260B51" w:rsidRPr="008C40BC">
        <w:rPr>
          <w:rFonts w:eastAsia="宋体"/>
        </w:rPr>
        <w:t>思路提供了一种</w:t>
      </w:r>
      <w:r w:rsidR="00260B51" w:rsidRPr="008C40BC">
        <w:rPr>
          <w:rFonts w:eastAsia="宋体" w:hint="eastAsia"/>
        </w:rPr>
        <w:t>可能</w:t>
      </w:r>
      <w:r w:rsidR="00260B51" w:rsidRPr="008C40BC">
        <w:rPr>
          <w:rFonts w:eastAsia="宋体"/>
        </w:rPr>
        <w:t>的实现。需要</w:t>
      </w:r>
      <w:r w:rsidR="00260B51" w:rsidRPr="008C40BC">
        <w:rPr>
          <w:rFonts w:eastAsia="宋体" w:hint="eastAsia"/>
        </w:rPr>
        <w:t>注意</w:t>
      </w:r>
      <w:r w:rsidR="00260B51" w:rsidRPr="008C40BC">
        <w:rPr>
          <w:rFonts w:eastAsia="宋体"/>
        </w:rPr>
        <w:t>的是，</w:t>
      </w:r>
      <w:r w:rsidR="00BE1A97" w:rsidRPr="008C40BC">
        <w:rPr>
          <w:rFonts w:eastAsia="宋体" w:hint="eastAsia"/>
        </w:rPr>
        <w:t>该</w:t>
      </w:r>
      <w:r w:rsidR="008237A0" w:rsidRPr="008C40BC">
        <w:rPr>
          <w:rFonts w:eastAsia="宋体"/>
        </w:rPr>
        <w:t>版本</w:t>
      </w:r>
      <w:r w:rsidR="008237A0" w:rsidRPr="008C40BC">
        <w:rPr>
          <w:rFonts w:eastAsia="宋体" w:hint="eastAsia"/>
        </w:rPr>
        <w:t>是</w:t>
      </w:r>
      <w:r w:rsidR="008237A0" w:rsidRPr="008C40BC">
        <w:rPr>
          <w:rFonts w:eastAsia="宋体"/>
        </w:rPr>
        <w:t>比较</w:t>
      </w:r>
      <w:r w:rsidR="00BE1A97" w:rsidRPr="008C40BC">
        <w:rPr>
          <w:rFonts w:eastAsia="宋体" w:hint="eastAsia"/>
        </w:rPr>
        <w:t>偏重于</w:t>
      </w:r>
      <w:r w:rsidR="008237A0" w:rsidRPr="008C40BC">
        <w:rPr>
          <w:rFonts w:eastAsia="宋体"/>
        </w:rPr>
        <w:t>可读性的。在</w:t>
      </w:r>
      <w:r w:rsidR="008237A0" w:rsidRPr="008C40BC">
        <w:rPr>
          <w:rFonts w:eastAsia="宋体" w:hint="eastAsia"/>
        </w:rPr>
        <w:t>习题</w:t>
      </w:r>
      <w:r w:rsidR="008237A0" w:rsidRPr="008C40BC">
        <w:rPr>
          <w:rFonts w:eastAsia="宋体" w:hint="eastAsia"/>
        </w:rPr>
        <w:t>6</w:t>
      </w:r>
      <w:r w:rsidR="008237A0" w:rsidRPr="008C40BC">
        <w:rPr>
          <w:rFonts w:eastAsia="宋体"/>
        </w:rPr>
        <w:t>-11</w:t>
      </w:r>
      <w:r w:rsidR="008237A0" w:rsidRPr="008C40BC">
        <w:rPr>
          <w:rFonts w:eastAsia="宋体" w:hint="eastAsia"/>
        </w:rPr>
        <w:t>中</w:t>
      </w:r>
      <w:r w:rsidR="008237A0" w:rsidRPr="008C40BC">
        <w:rPr>
          <w:rFonts w:eastAsia="宋体"/>
        </w:rPr>
        <w:t>，我们会让</w:t>
      </w:r>
      <w:r w:rsidR="008237A0" w:rsidRPr="008C40BC">
        <w:rPr>
          <w:rFonts w:eastAsia="宋体" w:hint="eastAsia"/>
        </w:rPr>
        <w:t>您</w:t>
      </w:r>
      <w:r w:rsidR="008237A0" w:rsidRPr="008C40BC">
        <w:rPr>
          <w:rFonts w:eastAsia="宋体"/>
        </w:rPr>
        <w:t>试着移除一些不必要的开销。</w:t>
      </w:r>
      <w:r w:rsidR="008237A0" w:rsidRPr="008C40BC">
        <w:rPr>
          <w:rFonts w:eastAsia="宋体" w:hint="eastAsia"/>
        </w:rPr>
        <w:t>现在</w:t>
      </w:r>
      <w:r w:rsidR="008237A0" w:rsidRPr="008C40BC">
        <w:rPr>
          <w:rFonts w:eastAsia="宋体"/>
        </w:rPr>
        <w:t>，</w:t>
      </w:r>
      <w:r w:rsidR="00BE1A97" w:rsidRPr="008C40BC">
        <w:rPr>
          <w:rFonts w:eastAsia="宋体" w:hint="eastAsia"/>
        </w:rPr>
        <w:t>选取</w:t>
      </w:r>
      <w:r w:rsidR="008237A0" w:rsidRPr="008C40BC">
        <w:rPr>
          <w:rFonts w:eastAsia="宋体" w:hint="eastAsia"/>
        </w:rPr>
        <w:t>方式也</w:t>
      </w:r>
      <w:r w:rsidR="008237A0" w:rsidRPr="008C40BC">
        <w:rPr>
          <w:rFonts w:eastAsia="宋体"/>
        </w:rPr>
        <w:t>已经写</w:t>
      </w:r>
      <w:r w:rsidR="008237A0" w:rsidRPr="008C40BC">
        <w:rPr>
          <w:rFonts w:eastAsia="宋体" w:hint="eastAsia"/>
        </w:rPr>
        <w:t>好了，</w:t>
      </w:r>
      <w:r w:rsidR="008237A0" w:rsidRPr="008C40BC">
        <w:rPr>
          <w:rFonts w:eastAsia="宋体"/>
        </w:rPr>
        <w:t>它将返回序列中</w:t>
      </w:r>
      <w:r w:rsidR="008237A0" w:rsidRPr="008C40BC">
        <w:rPr>
          <w:rFonts w:eastAsia="宋体" w:hint="eastAsia"/>
        </w:rPr>
        <w:t>第</w:t>
      </w:r>
      <w:r w:rsidR="008237A0" w:rsidRPr="008C40BC">
        <w:rPr>
          <w:rFonts w:eastAsia="宋体"/>
          <w:i/>
        </w:rPr>
        <w:t>k</w:t>
      </w:r>
      <w:r w:rsidR="008237A0" w:rsidRPr="008C40BC">
        <w:rPr>
          <w:rFonts w:eastAsia="宋体"/>
        </w:rPr>
        <w:t>小</w:t>
      </w:r>
      <w:r w:rsidR="008237A0" w:rsidRPr="008C40BC">
        <w:rPr>
          <w:rFonts w:eastAsia="宋体" w:hint="eastAsia"/>
        </w:rPr>
        <w:t>的</w:t>
      </w:r>
      <w:r w:rsidR="008237A0" w:rsidRPr="008C40BC">
        <w:rPr>
          <w:rFonts w:eastAsia="宋体"/>
        </w:rPr>
        <w:t>元素。</w:t>
      </w:r>
      <w:r w:rsidR="00013BE0" w:rsidRPr="008C40BC">
        <w:rPr>
          <w:rFonts w:eastAsia="宋体" w:hint="eastAsia"/>
        </w:rPr>
        <w:t>但</w:t>
      </w:r>
      <w:r w:rsidR="008237A0" w:rsidRPr="008C40BC">
        <w:rPr>
          <w:rFonts w:eastAsia="宋体"/>
        </w:rPr>
        <w:t>如果</w:t>
      </w:r>
      <w:r w:rsidR="008237A0" w:rsidRPr="008C40BC">
        <w:rPr>
          <w:rFonts w:eastAsia="宋体" w:hint="eastAsia"/>
        </w:rPr>
        <w:t>我们</w:t>
      </w:r>
      <w:r w:rsidR="008237A0" w:rsidRPr="008C40BC">
        <w:rPr>
          <w:rFonts w:eastAsia="宋体"/>
        </w:rPr>
        <w:t>想返回</w:t>
      </w:r>
      <w:r w:rsidR="00013BE0" w:rsidRPr="008C40BC">
        <w:rPr>
          <w:rFonts w:eastAsia="宋体" w:hint="eastAsia"/>
        </w:rPr>
        <w:t>的</w:t>
      </w:r>
      <w:r w:rsidR="00013BE0" w:rsidRPr="008C40BC">
        <w:rPr>
          <w:rFonts w:eastAsia="宋体"/>
        </w:rPr>
        <w:t>是</w:t>
      </w:r>
      <w:r w:rsidR="00B631A6" w:rsidRPr="008C40BC">
        <w:rPr>
          <w:rFonts w:eastAsia="宋体" w:hint="eastAsia"/>
        </w:rPr>
        <w:t>序列</w:t>
      </w:r>
      <w:r w:rsidR="00B631A6" w:rsidRPr="008C40BC">
        <w:rPr>
          <w:rFonts w:eastAsia="宋体"/>
        </w:rPr>
        <w:t>中</w:t>
      </w:r>
      <w:r w:rsidR="008237A0" w:rsidRPr="008C40BC">
        <w:rPr>
          <w:rFonts w:eastAsia="宋体"/>
          <w:i/>
        </w:rPr>
        <w:t>k</w:t>
      </w:r>
      <w:r w:rsidR="00013BE0" w:rsidRPr="008C40BC">
        <w:rPr>
          <w:rFonts w:eastAsia="宋体" w:hint="eastAsia"/>
        </w:rPr>
        <w:t>个值</w:t>
      </w:r>
      <w:r w:rsidR="00013BE0" w:rsidRPr="008C40BC">
        <w:rPr>
          <w:rFonts w:eastAsia="宋体"/>
        </w:rPr>
        <w:t>最小的</w:t>
      </w:r>
      <w:r w:rsidR="00B631A6" w:rsidRPr="008C40BC">
        <w:rPr>
          <w:rFonts w:eastAsia="宋体"/>
        </w:rPr>
        <w:t>元素</w:t>
      </w:r>
      <w:r w:rsidR="008237A0" w:rsidRPr="008C40BC">
        <w:rPr>
          <w:rFonts w:eastAsia="宋体"/>
        </w:rPr>
        <w:t>，</w:t>
      </w:r>
      <w:r w:rsidR="00013BE0" w:rsidRPr="008C40BC">
        <w:rPr>
          <w:rFonts w:eastAsia="宋体" w:hint="eastAsia"/>
        </w:rPr>
        <w:t>就</w:t>
      </w:r>
      <w:r w:rsidR="008237A0" w:rsidRPr="008C40BC">
        <w:rPr>
          <w:rFonts w:eastAsia="宋体" w:hint="eastAsia"/>
        </w:rPr>
        <w:t>只需</w:t>
      </w:r>
      <w:r w:rsidR="008237A0" w:rsidRPr="008C40BC">
        <w:rPr>
          <w:rFonts w:eastAsia="宋体"/>
        </w:rPr>
        <w:t>将返回变量</w:t>
      </w:r>
      <w:r w:rsidR="008237A0" w:rsidRPr="008C40BC">
        <w:rPr>
          <w:rFonts w:eastAsia="宋体"/>
        </w:rPr>
        <w:t>pi</w:t>
      </w:r>
      <w:r w:rsidR="00B631A6" w:rsidRPr="008C40BC">
        <w:rPr>
          <w:rFonts w:eastAsia="宋体" w:hint="eastAsia"/>
        </w:rPr>
        <w:t>改</w:t>
      </w:r>
      <w:r w:rsidR="008237A0" w:rsidRPr="008C40BC">
        <w:rPr>
          <w:rFonts w:eastAsia="宋体" w:hint="eastAsia"/>
        </w:rPr>
        <w:t>换</w:t>
      </w:r>
      <w:r w:rsidR="008237A0" w:rsidRPr="008C40BC">
        <w:rPr>
          <w:rFonts w:eastAsia="宋体"/>
        </w:rPr>
        <w:t>成</w:t>
      </w:r>
      <w:r w:rsidR="008237A0" w:rsidRPr="008C40BC">
        <w:rPr>
          <w:rFonts w:eastAsia="宋体" w:hint="eastAsia"/>
        </w:rPr>
        <w:t>lo</w:t>
      </w:r>
      <w:r w:rsidR="008237A0" w:rsidRPr="008C40BC">
        <w:rPr>
          <w:rFonts w:eastAsia="宋体" w:hint="eastAsia"/>
        </w:rPr>
        <w:t>即可。</w:t>
      </w:r>
    </w:p>
    <w:p w14:paraId="7E192C24" w14:textId="77777777" w:rsidR="001A65B1" w:rsidRPr="001A65B1" w:rsidRDefault="000F7C18" w:rsidP="003006C0">
      <w:pPr>
        <w:spacing w:after="156"/>
        <w:ind w:firstLine="454"/>
      </w:pPr>
      <w:r w:rsidRPr="008C40BC">
        <w:rPr>
          <w:rFonts w:eastAsia="宋体" w:hint="eastAsia"/>
          <w:b/>
          <w:i/>
        </w:rPr>
        <w:t>清单</w:t>
      </w:r>
      <w:r w:rsidR="001A65B1" w:rsidRPr="001A65B1">
        <w:rPr>
          <w:b/>
          <w:i/>
        </w:rPr>
        <w:t>6-3.</w:t>
      </w:r>
      <w:r w:rsidR="001A65B1" w:rsidRPr="001A65B1">
        <w:rPr>
          <w:i/>
        </w:rPr>
        <w:t xml:space="preserve"> </w:t>
      </w:r>
      <w:r w:rsidRPr="008C40BC">
        <w:rPr>
          <w:rFonts w:eastAsia="宋体" w:hint="eastAsia"/>
          <w:i/>
        </w:rPr>
        <w:t>对</w:t>
      </w:r>
      <w:r w:rsidR="00BE1A97" w:rsidRPr="008C40BC">
        <w:rPr>
          <w:rFonts w:eastAsia="宋体" w:hint="eastAsia"/>
          <w:i/>
        </w:rPr>
        <w:t>这种</w:t>
      </w:r>
      <w:r w:rsidRPr="008C40BC">
        <w:rPr>
          <w:rFonts w:eastAsia="宋体" w:hint="eastAsia"/>
          <w:i/>
        </w:rPr>
        <w:t>划分与</w:t>
      </w:r>
      <w:r w:rsidR="00BE1A97" w:rsidRPr="008C40BC">
        <w:rPr>
          <w:rFonts w:eastAsia="宋体" w:hint="eastAsia"/>
          <w:i/>
        </w:rPr>
        <w:t>选取算法</w:t>
      </w:r>
      <w:r w:rsidRPr="008C40BC">
        <w:rPr>
          <w:rFonts w:eastAsia="宋体"/>
          <w:i/>
        </w:rPr>
        <w:t>的一种简单实现</w:t>
      </w:r>
      <w:r w:rsidR="001A65B1" w:rsidRPr="001A65B1">
        <w:rPr>
          <w:i/>
        </w:rPr>
        <w:t xml:space="preserve"> </w:t>
      </w:r>
    </w:p>
    <w:p w14:paraId="26BF585E" w14:textId="77777777" w:rsidR="001A0A62" w:rsidRDefault="001A65B1" w:rsidP="00075768">
      <w:pPr>
        <w:pStyle w:val="ad"/>
      </w:pPr>
      <w:proofErr w:type="gramStart"/>
      <w:r w:rsidRPr="001A65B1">
        <w:lastRenderedPageBreak/>
        <w:t>def</w:t>
      </w:r>
      <w:proofErr w:type="gramEnd"/>
      <w:r w:rsidRPr="001A65B1">
        <w:t xml:space="preserve"> partition(seq):</w:t>
      </w:r>
    </w:p>
    <w:p w14:paraId="15ADC839" w14:textId="77777777" w:rsidR="001A0A6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pi</w:t>
      </w:r>
      <w:proofErr w:type="gramEnd"/>
      <w:r w:rsidRPr="001A65B1">
        <w:t xml:space="preserve">, seq = seq[0], seq[1:]               </w:t>
      </w:r>
      <w:r w:rsidR="006D41B5">
        <w:t xml:space="preserve"> </w:t>
      </w:r>
      <w:r w:rsidRPr="001A65B1">
        <w:t xml:space="preserve">    # Pick and remove the pivot</w:t>
      </w:r>
    </w:p>
    <w:p w14:paraId="46E6DD6B" w14:textId="77777777" w:rsidR="001A0A6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lo</w:t>
      </w:r>
      <w:proofErr w:type="gramEnd"/>
      <w:r w:rsidRPr="001A65B1">
        <w:t xml:space="preserve"> = [x for x in seq if x &lt;= pi]            # All the small elements</w:t>
      </w:r>
    </w:p>
    <w:p w14:paraId="21C919E1" w14:textId="77777777" w:rsidR="001A0A6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hi</w:t>
      </w:r>
      <w:proofErr w:type="gramEnd"/>
      <w:r w:rsidRPr="001A65B1">
        <w:t xml:space="preserve"> = [x for x in seq if x &gt; pi]             # All the large ones</w:t>
      </w:r>
    </w:p>
    <w:p w14:paraId="3AF29592" w14:textId="77777777" w:rsidR="001A0A6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return</w:t>
      </w:r>
      <w:proofErr w:type="gramEnd"/>
      <w:r w:rsidRPr="001A65B1">
        <w:t xml:space="preserve"> lo, pi, hi                           </w:t>
      </w:r>
      <w:r w:rsidR="006D41B5">
        <w:t xml:space="preserve">   </w:t>
      </w:r>
      <w:r w:rsidRPr="001A65B1">
        <w:t># pi is "in the right place"</w:t>
      </w:r>
    </w:p>
    <w:p w14:paraId="0760CACC" w14:textId="77777777" w:rsidR="001A0A62" w:rsidRPr="006D41B5" w:rsidRDefault="001A0A62" w:rsidP="00075768">
      <w:pPr>
        <w:pStyle w:val="ad"/>
      </w:pPr>
    </w:p>
    <w:p w14:paraId="2750B5E6" w14:textId="77777777" w:rsidR="001A0A62" w:rsidRDefault="001A65B1" w:rsidP="00075768">
      <w:pPr>
        <w:pStyle w:val="ad"/>
      </w:pPr>
      <w:proofErr w:type="gramStart"/>
      <w:r w:rsidRPr="001A65B1">
        <w:t>def</w:t>
      </w:r>
      <w:proofErr w:type="gramEnd"/>
      <w:r w:rsidRPr="001A65B1">
        <w:t xml:space="preserve"> select(seq, k):</w:t>
      </w:r>
    </w:p>
    <w:p w14:paraId="5E5EFE76" w14:textId="77777777" w:rsidR="001A0A6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lo</w:t>
      </w:r>
      <w:proofErr w:type="gramEnd"/>
      <w:r w:rsidRPr="001A65B1">
        <w:t xml:space="preserve">, pi, hi = partition(seq)                 </w:t>
      </w:r>
      <w:r w:rsidR="006D41B5">
        <w:t xml:space="preserve"> </w:t>
      </w:r>
      <w:r w:rsidRPr="001A65B1">
        <w:t># [&lt;= pi], pi, [&gt; pi]</w:t>
      </w:r>
    </w:p>
    <w:p w14:paraId="7D54E0C3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m</w:t>
      </w:r>
      <w:proofErr w:type="gramEnd"/>
      <w:r w:rsidRPr="001A65B1">
        <w:t xml:space="preserve"> = len(lo) </w:t>
      </w:r>
    </w:p>
    <w:p w14:paraId="3C3F8842" w14:textId="77777777" w:rsidR="001A0A62" w:rsidRDefault="001A65B1" w:rsidP="00075768">
      <w:pPr>
        <w:pStyle w:val="ad"/>
      </w:pPr>
      <w:r w:rsidRPr="001A65B1">
        <w:t xml:space="preserve">    </w:t>
      </w:r>
      <w:r w:rsidR="001A0A62">
        <w:t xml:space="preserve"> </w:t>
      </w:r>
      <w:proofErr w:type="gramStart"/>
      <w:r w:rsidRPr="001A65B1">
        <w:t>if</w:t>
      </w:r>
      <w:proofErr w:type="gramEnd"/>
      <w:r w:rsidRPr="001A65B1">
        <w:t xml:space="preserve"> m == k: return pi                        </w:t>
      </w:r>
      <w:r w:rsidR="006D41B5">
        <w:t xml:space="preserve">  </w:t>
      </w:r>
      <w:r w:rsidRPr="001A65B1">
        <w:t># We found the kth smallest</w:t>
      </w:r>
    </w:p>
    <w:p w14:paraId="6C5B29B6" w14:textId="77777777" w:rsidR="001A0A6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elif</w:t>
      </w:r>
      <w:proofErr w:type="gramEnd"/>
      <w:r w:rsidRPr="001A65B1">
        <w:t xml:space="preserve"> m &lt; k:                                 </w:t>
      </w:r>
      <w:r w:rsidR="006D41B5">
        <w:t xml:space="preserve">    </w:t>
      </w:r>
      <w:r w:rsidRPr="001A65B1">
        <w:t># Too far to the left</w:t>
      </w:r>
    </w:p>
    <w:p w14:paraId="005C0DE0" w14:textId="77777777" w:rsidR="001A0A62" w:rsidRDefault="001A65B1" w:rsidP="00075768">
      <w:pPr>
        <w:pStyle w:val="ad"/>
      </w:pPr>
      <w:r w:rsidRPr="001A65B1">
        <w:t xml:space="preserve">         </w:t>
      </w:r>
      <w:proofErr w:type="gramStart"/>
      <w:r w:rsidRPr="001A65B1">
        <w:t>return</w:t>
      </w:r>
      <w:proofErr w:type="gramEnd"/>
      <w:r w:rsidRPr="001A65B1">
        <w:t xml:space="preserve"> select(hi, k-m-1)                </w:t>
      </w:r>
      <w:r w:rsidR="006D41B5">
        <w:t xml:space="preserve"> </w:t>
      </w:r>
      <w:r w:rsidRPr="001A65B1">
        <w:t># Remember to adjust k</w:t>
      </w:r>
    </w:p>
    <w:p w14:paraId="668D0D6F" w14:textId="77777777" w:rsidR="001A0A6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else</w:t>
      </w:r>
      <w:proofErr w:type="gramEnd"/>
      <w:r w:rsidRPr="001A65B1">
        <w:t xml:space="preserve">:                                       </w:t>
      </w:r>
      <w:r w:rsidR="006D41B5">
        <w:t xml:space="preserve">     </w:t>
      </w:r>
      <w:r w:rsidRPr="001A65B1">
        <w:t># Too far to the right</w:t>
      </w:r>
    </w:p>
    <w:p w14:paraId="4C494AF8" w14:textId="77777777" w:rsidR="001A65B1" w:rsidRPr="001A65B1" w:rsidRDefault="001A65B1" w:rsidP="00075768">
      <w:pPr>
        <w:pStyle w:val="ad"/>
      </w:pPr>
      <w:r w:rsidRPr="001A65B1">
        <w:t xml:space="preserve">         </w:t>
      </w:r>
      <w:proofErr w:type="gramStart"/>
      <w:r w:rsidRPr="001A65B1">
        <w:t>return</w:t>
      </w:r>
      <w:proofErr w:type="gramEnd"/>
      <w:r w:rsidRPr="001A65B1">
        <w:t xml:space="preserve"> select(lo, k)                    </w:t>
      </w:r>
      <w:r w:rsidR="006D41B5">
        <w:t xml:space="preserve"> </w:t>
      </w:r>
      <w:r w:rsidRPr="001A65B1">
        <w:t xml:space="preserve"># Just use original k here </w:t>
      </w:r>
    </w:p>
    <w:p w14:paraId="32CDE6AF" w14:textId="77777777" w:rsidR="001A65B1" w:rsidRPr="006D41B5" w:rsidRDefault="001A65B1" w:rsidP="00075768">
      <w:pPr>
        <w:spacing w:after="156"/>
        <w:ind w:firstLine="420"/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522"/>
      </w:tblGrid>
      <w:tr w:rsidR="002F1BF7" w:rsidRPr="00985D97" w14:paraId="4350AB6F" w14:textId="77777777" w:rsidTr="008C40B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0179234" w14:textId="60FB7A51" w:rsidR="002F1BF7" w:rsidRPr="008C40BC" w:rsidRDefault="00107FD9">
            <w:pPr>
              <w:spacing w:after="156"/>
              <w:ind w:firstLineChars="0" w:firstLine="0"/>
              <w:rPr>
                <w:rFonts w:eastAsia="宋体"/>
                <w:b/>
                <w:bCs/>
                <w:color w:val="FFFFFF"/>
              </w:rPr>
            </w:pPr>
            <w:del w:id="393" w:author="Decheng Fan" w:date="2014-06-21T18:45:00Z">
              <w:r w:rsidDel="00810916">
                <w:rPr>
                  <w:rFonts w:eastAsia="宋体" w:hint="eastAsia"/>
                  <w:b/>
                  <w:bCs/>
                  <w:color w:val="FFFFFF"/>
                </w:rPr>
                <w:delText>请</w:delText>
              </w:r>
              <w:r w:rsidR="00985D97" w:rsidRPr="008C40BC" w:rsidDel="00810916">
                <w:rPr>
                  <w:rFonts w:eastAsia="宋体" w:hint="eastAsia"/>
                  <w:b/>
                  <w:bCs/>
                  <w:color w:val="FFFFFF"/>
                </w:rPr>
                <w:delText>确保</w:delText>
              </w:r>
            </w:del>
            <w:r w:rsidR="00985D97" w:rsidRPr="008C40BC">
              <w:rPr>
                <w:rFonts w:eastAsia="宋体" w:hint="eastAsia"/>
                <w:b/>
                <w:bCs/>
                <w:color w:val="FFFFFF"/>
              </w:rPr>
              <w:t>在线性</w:t>
            </w:r>
            <w:r w:rsidR="00985D97" w:rsidRPr="008C40BC">
              <w:rPr>
                <w:rFonts w:eastAsia="宋体"/>
                <w:b/>
                <w:bCs/>
                <w:color w:val="FFFFFF"/>
              </w:rPr>
              <w:t>时间内</w:t>
            </w:r>
            <w:r w:rsidR="00985D97" w:rsidRPr="008C40BC">
              <w:rPr>
                <w:rFonts w:eastAsia="宋体" w:hint="eastAsia"/>
                <w:b/>
                <w:bCs/>
                <w:color w:val="FFFFFF"/>
              </w:rPr>
              <w:t>完成</w:t>
            </w:r>
            <w:r w:rsidR="00985D97" w:rsidRPr="008C40BC">
              <w:rPr>
                <w:rFonts w:eastAsia="宋体"/>
                <w:b/>
                <w:bCs/>
                <w:color w:val="FFFFFF"/>
              </w:rPr>
              <w:t>选取操作</w:t>
            </w:r>
            <w:ins w:id="394" w:author="Decheng Fan" w:date="2014-06-21T18:46:00Z">
              <w:r w:rsidR="00810916">
                <w:rPr>
                  <w:rFonts w:eastAsia="宋体" w:hint="eastAsia"/>
                  <w:b/>
                  <w:bCs/>
                  <w:color w:val="FFFFFF"/>
                </w:rPr>
                <w:t>，</w:t>
              </w:r>
            </w:ins>
            <w:ins w:id="395" w:author="Decheng Fan" w:date="2014-06-21T19:10:00Z">
              <w:r w:rsidR="004535FC">
                <w:rPr>
                  <w:rFonts w:eastAsia="宋体" w:hint="eastAsia"/>
                  <w:b/>
                  <w:bCs/>
                  <w:color w:val="FFFFFF"/>
                </w:rPr>
                <w:t>我们</w:t>
              </w:r>
            </w:ins>
            <w:ins w:id="396" w:author="Decheng Fan" w:date="2014-06-21T19:11:00Z">
              <w:r w:rsidR="004535FC">
                <w:rPr>
                  <w:rFonts w:eastAsia="宋体" w:hint="eastAsia"/>
                  <w:b/>
                  <w:bCs/>
                  <w:color w:val="FFFFFF"/>
                </w:rPr>
                <w:t>打包票</w:t>
              </w:r>
            </w:ins>
            <w:r w:rsidR="00985D97" w:rsidRPr="008C40BC">
              <w:rPr>
                <w:rFonts w:eastAsia="宋体"/>
                <w:b/>
                <w:bCs/>
                <w:color w:val="FFFFFF"/>
              </w:rPr>
              <w:t>！</w:t>
            </w:r>
          </w:p>
        </w:tc>
      </w:tr>
      <w:tr w:rsidR="002F1BF7" w14:paraId="704201B5" w14:textId="77777777" w:rsidTr="008C40BC">
        <w:tc>
          <w:tcPr>
            <w:tcW w:w="8522" w:type="dxa"/>
            <w:shd w:val="clear" w:color="auto" w:fill="CCCCCC"/>
          </w:tcPr>
          <w:p w14:paraId="08CD934D" w14:textId="0AB8075E" w:rsidR="00BE1A97" w:rsidRPr="00107FD9" w:rsidRDefault="006C15CE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对于本节所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实现的选取算法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，业界通常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称之为</w:t>
            </w:r>
            <w:r w:rsidRPr="00107FD9">
              <w:rPr>
                <w:rFonts w:eastAsia="宋体"/>
                <w:b/>
                <w:bCs/>
                <w:i/>
                <w:sz w:val="18"/>
                <w:szCs w:val="18"/>
              </w:rPr>
              <w:t>随机选取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（尽管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在真正的随机版本中，我们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对分割点的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选取</w:t>
            </w:r>
            <w:r w:rsidR="00B95148" w:rsidRPr="00107FD9">
              <w:rPr>
                <w:rFonts w:eastAsia="宋体" w:hint="eastAsia"/>
                <w:b/>
                <w:bCs/>
                <w:sz w:val="18"/>
                <w:szCs w:val="18"/>
              </w:rPr>
              <w:t>还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要比这里更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随机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一些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详细情况可参考习题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6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-13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虽然通过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该算法，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通常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能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预期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在线性时间内完成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某种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选取操作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（例如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找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出中间项）</w:t>
            </w:r>
            <w:r w:rsidR="001664A7" w:rsidRPr="00107FD9">
              <w:rPr>
                <w:rFonts w:eastAsia="宋体" w:hint="eastAsia"/>
                <w:b/>
                <w:bCs/>
                <w:sz w:val="18"/>
                <w:szCs w:val="18"/>
              </w:rPr>
              <w:t>，但</w:t>
            </w:r>
            <w:r w:rsidR="001664A7" w:rsidRPr="00107FD9">
              <w:rPr>
                <w:rFonts w:eastAsia="宋体"/>
                <w:b/>
                <w:bCs/>
                <w:sz w:val="18"/>
                <w:szCs w:val="18"/>
              </w:rPr>
              <w:t>如果各步骤中所选的分割点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不</w:t>
            </w:r>
            <w:r w:rsidR="00786E16" w:rsidRPr="00107FD9">
              <w:rPr>
                <w:rFonts w:eastAsia="宋体" w:hint="eastAsia"/>
                <w:b/>
                <w:bCs/>
                <w:sz w:val="18"/>
                <w:szCs w:val="18"/>
              </w:rPr>
              <w:t>太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合适</w:t>
            </w:r>
            <w:r w:rsidR="001664A7" w:rsidRPr="00107FD9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也有可能</w:t>
            </w:r>
            <w:r w:rsidR="001664A7" w:rsidRPr="00107FD9">
              <w:rPr>
                <w:rFonts w:eastAsia="宋体"/>
                <w:b/>
                <w:bCs/>
                <w:sz w:val="18"/>
                <w:szCs w:val="18"/>
              </w:rPr>
              <w:t>最终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会</w:t>
            </w:r>
            <w:r w:rsidR="00786E16" w:rsidRPr="00107FD9">
              <w:rPr>
                <w:rFonts w:eastAsia="宋体" w:hint="eastAsia"/>
                <w:b/>
                <w:bCs/>
                <w:sz w:val="18"/>
                <w:szCs w:val="18"/>
              </w:rPr>
              <w:t>导致</w:t>
            </w:r>
            <w:r w:rsidR="001664A7" w:rsidRPr="00107FD9">
              <w:rPr>
                <w:rFonts w:eastAsia="宋体"/>
                <w:b/>
                <w:bCs/>
                <w:sz w:val="18"/>
                <w:szCs w:val="18"/>
              </w:rPr>
              <w:t>一个握手循环（</w:t>
            </w:r>
            <w:r w:rsidR="001664A7" w:rsidRPr="00107FD9">
              <w:rPr>
                <w:rFonts w:eastAsia="宋体" w:hint="eastAsia"/>
                <w:b/>
                <w:bCs/>
                <w:sz w:val="18"/>
                <w:szCs w:val="18"/>
              </w:rPr>
              <w:t>这是</w:t>
            </w:r>
            <w:r w:rsidR="001664A7" w:rsidRPr="00107FD9">
              <w:rPr>
                <w:rFonts w:eastAsia="宋体"/>
                <w:b/>
                <w:bCs/>
                <w:sz w:val="18"/>
                <w:szCs w:val="18"/>
              </w:rPr>
              <w:t>一种归简规模为</w:t>
            </w:r>
            <w:r w:rsidR="001664A7" w:rsidRPr="00107FD9">
              <w:rPr>
                <w:rFonts w:eastAsia="宋体"/>
                <w:b/>
                <w:bCs/>
                <w:sz w:val="18"/>
                <w:szCs w:val="18"/>
              </w:rPr>
              <w:t>1</w:t>
            </w:r>
            <w:r w:rsidR="001664A7" w:rsidRPr="00107FD9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1664A7" w:rsidRPr="00107FD9">
              <w:rPr>
                <w:rFonts w:eastAsia="宋体"/>
                <w:b/>
                <w:bCs/>
                <w:sz w:val="18"/>
                <w:szCs w:val="18"/>
              </w:rPr>
              <w:t>线性</w:t>
            </w:r>
            <w:r w:rsidR="001664A7" w:rsidRPr="00107FD9">
              <w:rPr>
                <w:rFonts w:eastAsia="宋体" w:hint="eastAsia"/>
                <w:b/>
                <w:bCs/>
                <w:sz w:val="18"/>
                <w:szCs w:val="18"/>
              </w:rPr>
              <w:t>操作</w:t>
            </w:r>
            <w:r w:rsidR="001664A7" w:rsidRPr="00107FD9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1664A7" w:rsidRPr="00107FD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使其变成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平方级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操作</w:t>
            </w:r>
            <w:r w:rsidR="001664A7" w:rsidRPr="00107FD9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当然，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这种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极端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的情况在实践中并不多见（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对此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，建议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您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再次参考一下习题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6-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13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ins w:id="397" w:author="Decheng Fan" w:date="2014-06-21T18:48:00Z">
              <w:r w:rsidR="0034435B">
                <w:rPr>
                  <w:rFonts w:eastAsia="宋体" w:hint="eastAsia"/>
                  <w:b/>
                  <w:bCs/>
                  <w:sz w:val="18"/>
                  <w:szCs w:val="18"/>
                </w:rPr>
                <w:t>而且</w:t>
              </w:r>
            </w:ins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这种最糟糕的情况在实际操作中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="00B960F8" w:rsidRPr="00107FD9">
              <w:rPr>
                <w:rFonts w:eastAsia="宋体"/>
                <w:b/>
                <w:bCs/>
                <w:sz w:val="18"/>
                <w:szCs w:val="18"/>
              </w:rPr>
              <w:t>完全可以避免的</w:t>
            </w:r>
            <w:r w:rsidR="00B960F8" w:rsidRPr="00107FD9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</w:p>
          <w:p w14:paraId="51989982" w14:textId="542BB9F4" w:rsidR="00B95148" w:rsidRPr="00107FD9" w:rsidRDefault="00B95148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398" w:author="杰 凌" w:date="2014-07-17T01:57:00Z">
                <w:pPr>
                  <w:spacing w:after="156"/>
                  <w:ind w:firstLine="390"/>
                </w:pPr>
              </w:pPrChange>
            </w:pP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相关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研究结果</w:t>
            </w:r>
            <w:r w:rsidR="009F67F7" w:rsidRPr="00107FD9">
              <w:rPr>
                <w:rFonts w:eastAsia="宋体" w:hint="eastAsia"/>
                <w:b/>
                <w:bCs/>
                <w:sz w:val="18"/>
                <w:szCs w:val="18"/>
              </w:rPr>
              <w:t>表明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只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要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该</w:t>
            </w:r>
            <w:r w:rsidR="00A0089E" w:rsidRPr="00107FD9">
              <w:rPr>
                <w:rFonts w:eastAsia="宋体"/>
                <w:b/>
                <w:bCs/>
                <w:sz w:val="18"/>
                <w:szCs w:val="18"/>
              </w:rPr>
              <w:t>算法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选择</w:t>
            </w:r>
            <w:r w:rsidR="00A0089E" w:rsidRPr="00107FD9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分割点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能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按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照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一个小小的</w:t>
            </w:r>
            <w:commentRangeStart w:id="399"/>
            <w:ins w:id="400" w:author="Decheng Fan" w:date="2014-06-21T18:51:00Z">
              <w:r w:rsidR="002A5148">
                <w:rPr>
                  <w:rFonts w:eastAsia="宋体" w:hint="eastAsia"/>
                  <w:b/>
                  <w:bCs/>
                  <w:sz w:val="18"/>
                  <w:szCs w:val="18"/>
                </w:rPr>
                <w:t>固定</w:t>
              </w:r>
            </w:ins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比例</w:t>
            </w:r>
            <w:commentRangeEnd w:id="399"/>
            <w:r w:rsidR="002A5148">
              <w:rPr>
                <w:rStyle w:val="af3"/>
              </w:rPr>
              <w:commentReference w:id="399"/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来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分割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目标序列（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也就是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说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只要分割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点不位于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序列的两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端，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或者与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两端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的距离是一个常数）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它</w:t>
            </w:r>
            <w:r w:rsidR="00A0089E" w:rsidRPr="00107FD9">
              <w:rPr>
                <w:rFonts w:eastAsia="宋体"/>
                <w:b/>
                <w:bCs/>
                <w:sz w:val="18"/>
                <w:szCs w:val="18"/>
              </w:rPr>
              <w:t>就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一定</w:t>
            </w:r>
            <w:r w:rsidR="00A0089E" w:rsidRPr="00107FD9">
              <w:rPr>
                <w:rFonts w:eastAsia="宋体"/>
                <w:b/>
                <w:bCs/>
                <w:sz w:val="18"/>
                <w:szCs w:val="18"/>
              </w:rPr>
              <w:t>是个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线性级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算法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del w:id="401" w:author="Decheng Fan" w:date="2014-06-21T18:54:00Z">
              <w:r w:rsidR="003F1068" w:rsidRPr="00107FD9" w:rsidDel="00682559">
                <w:rPr>
                  <w:rFonts w:eastAsia="宋体"/>
                  <w:b/>
                  <w:bCs/>
                  <w:sz w:val="18"/>
                  <w:szCs w:val="18"/>
                </w:rPr>
                <w:delText>这一结果</w:delText>
              </w:r>
              <w:r w:rsidR="003F1068" w:rsidRPr="00107FD9" w:rsidDel="00682559">
                <w:rPr>
                  <w:rFonts w:eastAsia="宋体" w:hint="eastAsia"/>
                  <w:b/>
                  <w:bCs/>
                  <w:sz w:val="18"/>
                  <w:szCs w:val="18"/>
                </w:rPr>
                <w:delText>是由</w:delText>
              </w:r>
            </w:del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一群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算法学家</w:t>
            </w:r>
            <w:r w:rsidR="00A0089E" w:rsidRPr="00107FD9">
              <w:rPr>
                <w:rFonts w:eastAsia="宋体"/>
                <w:b/>
                <w:bCs/>
                <w:sz w:val="18"/>
                <w:szCs w:val="18"/>
              </w:rPr>
              <w:t>在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1973</w:t>
            </w:r>
            <w:r w:rsidR="00A0089E" w:rsidRPr="00107FD9">
              <w:rPr>
                <w:rFonts w:eastAsia="宋体" w:hint="eastAsia"/>
                <w:b/>
                <w:bCs/>
                <w:sz w:val="18"/>
                <w:szCs w:val="18"/>
              </w:rPr>
              <w:t>年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首先提出</w:t>
            </w:r>
            <w:ins w:id="402" w:author="Decheng Fan" w:date="2014-06-21T18:55:00Z">
              <w:r w:rsidR="00682559">
                <w:rPr>
                  <w:rFonts w:eastAsia="宋体" w:hint="eastAsia"/>
                  <w:b/>
                  <w:bCs/>
                  <w:sz w:val="18"/>
                  <w:szCs w:val="18"/>
                </w:rPr>
                <w:t>了</w:t>
              </w:r>
            </w:ins>
            <w:ins w:id="403" w:author="Decheng Fan" w:date="2014-06-21T18:54:00Z">
              <w:r w:rsidR="00682559">
                <w:rPr>
                  <w:rFonts w:eastAsia="宋体" w:hint="eastAsia"/>
                  <w:b/>
                  <w:bCs/>
                  <w:sz w:val="18"/>
                  <w:szCs w:val="18"/>
                </w:rPr>
                <w:t>一个能做出这个保证的算法</w:t>
              </w:r>
            </w:ins>
            <w:del w:id="404" w:author="Decheng Fan" w:date="2014-06-21T18:54:00Z">
              <w:r w:rsidR="003F1068" w:rsidRPr="00107FD9" w:rsidDel="00682559">
                <w:rPr>
                  <w:rFonts w:eastAsia="宋体"/>
                  <w:b/>
                  <w:bCs/>
                  <w:sz w:val="18"/>
                  <w:szCs w:val="18"/>
                </w:rPr>
                <w:delText>，并证明的</w:delText>
              </w:r>
            </w:del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（这些人分别是</w:t>
            </w:r>
            <w:r w:rsidR="003F1068" w:rsidRPr="00107FD9">
              <w:rPr>
                <w:b/>
                <w:bCs/>
                <w:sz w:val="18"/>
                <w:szCs w:val="18"/>
              </w:rPr>
              <w:t>Blum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、</w:t>
            </w:r>
            <w:r w:rsidR="003F1068" w:rsidRPr="00107FD9">
              <w:rPr>
                <w:b/>
                <w:bCs/>
                <w:sz w:val="18"/>
                <w:szCs w:val="18"/>
              </w:rPr>
              <w:t>Floyd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、</w:t>
            </w:r>
            <w:r w:rsidR="003F1068" w:rsidRPr="00107FD9">
              <w:rPr>
                <w:b/>
                <w:bCs/>
                <w:sz w:val="18"/>
                <w:szCs w:val="18"/>
              </w:rPr>
              <w:t>Pratt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、</w:t>
            </w:r>
            <w:r w:rsidR="003F1068" w:rsidRPr="00107FD9">
              <w:rPr>
                <w:b/>
                <w:bCs/>
                <w:sz w:val="18"/>
                <w:szCs w:val="18"/>
              </w:rPr>
              <w:t>Rivest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和</w:t>
            </w:r>
            <w:r w:rsidR="003F1068" w:rsidRPr="00107FD9">
              <w:rPr>
                <w:b/>
                <w:bCs/>
                <w:sz w:val="18"/>
                <w:szCs w:val="18"/>
              </w:rPr>
              <w:t>Tarjan</w:t>
            </w:r>
            <w:r w:rsidR="003F1068" w:rsidRPr="00107FD9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="003F1068" w:rsidRPr="00107FD9">
              <w:rPr>
                <w:rFonts w:eastAsia="宋体"/>
                <w:b/>
                <w:bCs/>
                <w:sz w:val="18"/>
                <w:szCs w:val="18"/>
              </w:rPr>
              <w:t>。</w:t>
            </w:r>
          </w:p>
          <w:p w14:paraId="6645F454" w14:textId="1FD231A6" w:rsidR="00B95148" w:rsidRPr="00107FD9" w:rsidRDefault="00A0089E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405" w:author="杰 凌" w:date="2014-07-17T01:57:00Z">
                <w:pPr>
                  <w:spacing w:after="156"/>
                  <w:ind w:firstLine="390"/>
                </w:pPr>
              </w:pPrChange>
            </w:pP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尽管他们所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实现的这一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算法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版本有些复杂，但其核心思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路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依然是很简单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：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即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首先将目标序列分成</w:t>
            </w:r>
            <w:commentRangeStart w:id="406"/>
            <w:r w:rsidRPr="00107FD9">
              <w:rPr>
                <w:rFonts w:eastAsia="宋体"/>
                <w:b/>
                <w:bCs/>
                <w:sz w:val="18"/>
                <w:szCs w:val="18"/>
              </w:rPr>
              <w:t>五</w:t>
            </w:r>
            <w:ins w:id="407" w:author="Decheng Fan" w:date="2014-06-21T18:58:00Z">
              <w:r w:rsidR="0099160D">
                <w:rPr>
                  <w:rFonts w:eastAsia="宋体" w:hint="eastAsia"/>
                  <w:b/>
                  <w:bCs/>
                  <w:sz w:val="18"/>
                  <w:szCs w:val="18"/>
                </w:rPr>
                <w:t>个一组</w:t>
              </w:r>
            </w:ins>
            <w:commentRangeEnd w:id="406"/>
            <w:ins w:id="408" w:author="Decheng Fan" w:date="2014-06-21T18:59:00Z">
              <w:r w:rsidR="00857C13">
                <w:rPr>
                  <w:rStyle w:val="af3"/>
                </w:rPr>
                <w:commentReference w:id="406"/>
              </w:r>
            </w:ins>
            <w:del w:id="409" w:author="Decheng Fan" w:date="2014-06-21T18:58:00Z">
              <w:r w:rsidRPr="00107FD9" w:rsidDel="0099160D">
                <w:rPr>
                  <w:rFonts w:eastAsia="宋体" w:hint="eastAsia"/>
                  <w:b/>
                  <w:bCs/>
                  <w:sz w:val="18"/>
                  <w:szCs w:val="18"/>
                </w:rPr>
                <w:delText>份</w:delText>
              </w:r>
            </w:del>
            <w:r w:rsidRPr="00107FD9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也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可以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其它</w:t>
            </w:r>
            <w:ins w:id="410" w:author="Decheng Fan" w:date="2014-06-21T18:57:00Z">
              <w:r w:rsidR="003F26F0">
                <w:rPr>
                  <w:rFonts w:eastAsia="宋体" w:hint="eastAsia"/>
                  <w:b/>
                  <w:bCs/>
                  <w:sz w:val="18"/>
                  <w:szCs w:val="18"/>
                </w:rPr>
                <w:t>较小的常</w:t>
              </w:r>
            </w:ins>
            <w:r w:rsidRPr="00107FD9">
              <w:rPr>
                <w:rFonts w:eastAsia="宋体"/>
                <w:b/>
                <w:bCs/>
                <w:sz w:val="18"/>
                <w:szCs w:val="18"/>
              </w:rPr>
              <w:t>数</w:t>
            </w:r>
            <w:del w:id="411" w:author="Decheng Fan" w:date="2014-06-21T18:57:00Z">
              <w:r w:rsidRPr="00107FD9" w:rsidDel="003F26F0">
                <w:rPr>
                  <w:rFonts w:eastAsia="宋体"/>
                  <w:b/>
                  <w:bCs/>
                  <w:sz w:val="18"/>
                  <w:szCs w:val="18"/>
                </w:rPr>
                <w:delText>字，但数值要</w:delText>
              </w:r>
              <w:r w:rsidRPr="00107FD9" w:rsidDel="003F26F0">
                <w:rPr>
                  <w:rFonts w:eastAsia="宋体" w:hint="eastAsia"/>
                  <w:b/>
                  <w:bCs/>
                  <w:sz w:val="18"/>
                  <w:szCs w:val="18"/>
                </w:rPr>
                <w:delText>小</w:delText>
              </w:r>
              <w:r w:rsidRPr="00107FD9" w:rsidDel="003F26F0">
                <w:rPr>
                  <w:rFonts w:eastAsia="宋体"/>
                  <w:b/>
                  <w:bCs/>
                  <w:sz w:val="18"/>
                  <w:szCs w:val="18"/>
                </w:rPr>
                <w:delText>一些</w:delText>
              </w:r>
            </w:del>
            <w:r w:rsidRPr="00107FD9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然后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用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某种简单的排序法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找出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每一份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中间项。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到目前为止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，我们执行的都是线性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操作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，但接下来我们要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递归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调用这一线性选取算法，以找出这些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中间项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中的中间项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（这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是可行的，因为这些中间项的数量规模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肯定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要小于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原序列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——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尽管会让人觉得有些费解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）。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其</w:t>
            </w:r>
            <w:r w:rsidR="00442CC5" w:rsidRPr="00107FD9">
              <w:rPr>
                <w:rFonts w:eastAsia="宋体" w:hint="eastAsia"/>
                <w:b/>
                <w:bCs/>
                <w:sz w:val="18"/>
                <w:szCs w:val="18"/>
              </w:rPr>
              <w:t>得到</w:t>
            </w:r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的结果就是我们要找的</w:t>
            </w:r>
            <w:ins w:id="412" w:author="Decheng Fan" w:date="2014-06-21T19:02:00Z">
              <w:r w:rsidR="0071455C">
                <w:rPr>
                  <w:rFonts w:eastAsia="宋体" w:hint="eastAsia"/>
                  <w:b/>
                  <w:bCs/>
                  <w:sz w:val="18"/>
                  <w:szCs w:val="18"/>
                </w:rPr>
                <w:t>、保证能避免</w:t>
              </w:r>
            </w:ins>
            <w:ins w:id="413" w:author="Decheng Fan" w:date="2014-06-21T19:03:00Z">
              <w:r w:rsidR="0071455C">
                <w:rPr>
                  <w:rFonts w:eastAsia="宋体" w:hint="eastAsia"/>
                  <w:b/>
                  <w:bCs/>
                  <w:sz w:val="18"/>
                  <w:szCs w:val="18"/>
                </w:rPr>
                <w:t>低效递归的</w:t>
              </w:r>
            </w:ins>
            <w:r w:rsidR="00442CC5" w:rsidRPr="00107FD9">
              <w:rPr>
                <w:rFonts w:eastAsia="宋体"/>
                <w:b/>
                <w:bCs/>
                <w:sz w:val="18"/>
                <w:szCs w:val="18"/>
              </w:rPr>
              <w:t>分割点，</w:t>
            </w:r>
            <w:ins w:id="414" w:author="Decheng Fan" w:date="2014-06-21T19:03:00Z">
              <w:r w:rsidR="00021513">
                <w:rPr>
                  <w:rFonts w:eastAsia="宋体" w:hint="eastAsia"/>
                  <w:b/>
                  <w:bCs/>
                  <w:sz w:val="18"/>
                  <w:szCs w:val="18"/>
                </w:rPr>
                <w:t>我们</w:t>
              </w:r>
            </w:ins>
            <w:ins w:id="415" w:author="Decheng Fan" w:date="2014-06-21T19:05:00Z">
              <w:r w:rsidR="00021513">
                <w:rPr>
                  <w:rFonts w:eastAsia="宋体" w:hint="eastAsia"/>
                  <w:b/>
                  <w:bCs/>
                  <w:sz w:val="18"/>
                  <w:szCs w:val="18"/>
                </w:rPr>
                <w:t>将</w:t>
              </w:r>
            </w:ins>
            <w:ins w:id="416" w:author="Decheng Fan" w:date="2014-06-21T19:03:00Z">
              <w:r w:rsidR="0071455C">
                <w:rPr>
                  <w:rFonts w:eastAsia="宋体" w:hint="eastAsia"/>
                  <w:b/>
                  <w:bCs/>
                  <w:sz w:val="18"/>
                  <w:szCs w:val="18"/>
                </w:rPr>
                <w:t>把它用</w:t>
              </w:r>
            </w:ins>
            <w:del w:id="417" w:author="Decheng Fan" w:date="2014-06-21T19:03:00Z">
              <w:r w:rsidR="00442CC5" w:rsidRPr="00107FD9" w:rsidDel="0071455C">
                <w:rPr>
                  <w:rFonts w:eastAsia="宋体"/>
                  <w:b/>
                  <w:bCs/>
                  <w:sz w:val="18"/>
                  <w:szCs w:val="18"/>
                </w:rPr>
                <w:delText>尽管该分割点的</w:delText>
              </w:r>
              <w:r w:rsidR="00AF3675" w:rsidRPr="00107FD9" w:rsidDel="0071455C">
                <w:rPr>
                  <w:rFonts w:eastAsia="宋体" w:hint="eastAsia"/>
                  <w:b/>
                  <w:bCs/>
                  <w:sz w:val="18"/>
                  <w:szCs w:val="18"/>
                </w:rPr>
                <w:delText>合适</w:delText>
              </w:r>
              <w:r w:rsidR="00AF3675" w:rsidRPr="00107FD9" w:rsidDel="0071455C">
                <w:rPr>
                  <w:rFonts w:eastAsia="宋体"/>
                  <w:b/>
                  <w:bCs/>
                  <w:sz w:val="18"/>
                  <w:szCs w:val="18"/>
                </w:rPr>
                <w:delText>性</w:delText>
              </w:r>
              <w:r w:rsidR="00442CC5" w:rsidRPr="00107FD9" w:rsidDel="0071455C">
                <w:rPr>
                  <w:rFonts w:eastAsia="宋体"/>
                  <w:b/>
                  <w:bCs/>
                  <w:sz w:val="18"/>
                  <w:szCs w:val="18"/>
                </w:rPr>
                <w:delText>也并不能得到足够的保障，但至少</w:delText>
              </w:r>
            </w:del>
            <w:r w:rsidR="00AF3675" w:rsidRPr="00107FD9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r w:rsidR="00AF3675" w:rsidRPr="00107FD9">
              <w:rPr>
                <w:rFonts w:eastAsia="宋体"/>
                <w:b/>
                <w:bCs/>
                <w:sz w:val="18"/>
                <w:szCs w:val="18"/>
              </w:rPr>
              <w:t>选取操作</w:t>
            </w:r>
            <w:r w:rsidR="00AF3675" w:rsidRPr="00107FD9">
              <w:rPr>
                <w:rFonts w:eastAsia="宋体" w:hint="eastAsia"/>
                <w:b/>
                <w:bCs/>
                <w:sz w:val="18"/>
                <w:szCs w:val="18"/>
              </w:rPr>
              <w:t>中</w:t>
            </w:r>
            <w:del w:id="418" w:author="Decheng Fan" w:date="2014-06-21T19:04:00Z">
              <w:r w:rsidR="00AF3675" w:rsidRPr="00107FD9" w:rsidDel="00021513">
                <w:rPr>
                  <w:rFonts w:eastAsia="宋体"/>
                  <w:b/>
                  <w:bCs/>
                  <w:sz w:val="18"/>
                  <w:szCs w:val="18"/>
                </w:rPr>
                <w:delText>，</w:delText>
              </w:r>
              <w:r w:rsidR="00AF3675" w:rsidRPr="00107FD9" w:rsidDel="0071455C">
                <w:rPr>
                  <w:rFonts w:eastAsia="宋体"/>
                  <w:b/>
                  <w:bCs/>
                  <w:sz w:val="18"/>
                  <w:szCs w:val="18"/>
                </w:rPr>
                <w:delText>我们可以</w:delText>
              </w:r>
              <w:r w:rsidR="00AF3675" w:rsidRPr="00107FD9" w:rsidDel="0071455C">
                <w:rPr>
                  <w:rFonts w:eastAsia="宋体" w:hint="eastAsia"/>
                  <w:b/>
                  <w:bCs/>
                  <w:sz w:val="18"/>
                  <w:szCs w:val="18"/>
                </w:rPr>
                <w:delText>用</w:delText>
              </w:r>
              <w:r w:rsidR="00AF3675" w:rsidRPr="00107FD9" w:rsidDel="0071455C">
                <w:rPr>
                  <w:rFonts w:eastAsia="宋体"/>
                  <w:b/>
                  <w:bCs/>
                  <w:sz w:val="18"/>
                  <w:szCs w:val="18"/>
                </w:rPr>
                <w:delText>它</w:delText>
              </w:r>
              <w:r w:rsidR="00AF3675" w:rsidRPr="00107FD9" w:rsidDel="0071455C">
                <w:rPr>
                  <w:rFonts w:eastAsia="宋体" w:hint="eastAsia"/>
                  <w:b/>
                  <w:bCs/>
                  <w:sz w:val="18"/>
                  <w:szCs w:val="18"/>
                </w:rPr>
                <w:delText>来</w:delText>
              </w:r>
              <w:r w:rsidR="00AF3675" w:rsidRPr="00107FD9" w:rsidDel="0071455C">
                <w:rPr>
                  <w:rFonts w:eastAsia="宋体"/>
                  <w:b/>
                  <w:bCs/>
                  <w:sz w:val="18"/>
                  <w:szCs w:val="18"/>
                </w:rPr>
                <w:delText>规避掉不良的递归调用</w:delText>
              </w:r>
            </w:del>
            <w:r w:rsidR="00AF3675" w:rsidRPr="00107FD9">
              <w:rPr>
                <w:rFonts w:eastAsia="宋体"/>
                <w:b/>
                <w:bCs/>
                <w:sz w:val="18"/>
                <w:szCs w:val="18"/>
              </w:rPr>
              <w:t>。</w:t>
            </w:r>
          </w:p>
          <w:p w14:paraId="24BB2E22" w14:textId="77777777" w:rsidR="00B95148" w:rsidRPr="00107FD9" w:rsidRDefault="00AF3675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419" w:author="杰 凌" w:date="2014-07-17T01:57:00Z">
                <w:pPr>
                  <w:spacing w:after="156"/>
                  <w:ind w:firstLine="390"/>
                </w:pPr>
              </w:pPrChange>
            </w:pP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换而言之，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该算法的递归调用</w:t>
            </w:r>
            <w:r w:rsidR="00D91A08" w:rsidRPr="00107FD9">
              <w:rPr>
                <w:rFonts w:eastAsia="宋体" w:hint="eastAsia"/>
                <w:b/>
                <w:bCs/>
                <w:sz w:val="18"/>
                <w:szCs w:val="18"/>
              </w:rPr>
              <w:t>将</w:t>
            </w:r>
            <w:r w:rsidR="00D91A08" w:rsidRPr="00107FD9">
              <w:rPr>
                <w:rFonts w:eastAsia="宋体"/>
                <w:b/>
                <w:bCs/>
                <w:sz w:val="18"/>
                <w:szCs w:val="18"/>
              </w:rPr>
              <w:t>分两步走</w:t>
            </w:r>
            <w:r w:rsidR="00D91A08" w:rsidRPr="00107FD9">
              <w:rPr>
                <w:rFonts w:eastAsia="宋体" w:hint="eastAsia"/>
                <w:b/>
                <w:bCs/>
                <w:sz w:val="18"/>
                <w:szCs w:val="18"/>
              </w:rPr>
              <w:t>：</w:t>
            </w:r>
            <w:r w:rsidR="00D91A08" w:rsidRPr="00107FD9">
              <w:rPr>
                <w:rFonts w:eastAsia="宋体"/>
                <w:b/>
                <w:bCs/>
                <w:sz w:val="18"/>
                <w:szCs w:val="18"/>
              </w:rPr>
              <w:t>第一</w:t>
            </w:r>
            <w:r w:rsidR="00D91A08" w:rsidRPr="00107FD9">
              <w:rPr>
                <w:rFonts w:eastAsia="宋体" w:hint="eastAsia"/>
                <w:b/>
                <w:bCs/>
                <w:sz w:val="18"/>
                <w:szCs w:val="18"/>
              </w:rPr>
              <w:t>步是先</w:t>
            </w:r>
            <w:r w:rsidR="00D91A08" w:rsidRPr="00107FD9">
              <w:rPr>
                <w:rFonts w:eastAsia="宋体"/>
                <w:b/>
                <w:bCs/>
                <w:sz w:val="18"/>
                <w:szCs w:val="18"/>
              </w:rPr>
              <w:t>在其</w:t>
            </w:r>
            <w:r w:rsidR="00D91A08" w:rsidRPr="00107FD9">
              <w:rPr>
                <w:rFonts w:eastAsia="宋体" w:hint="eastAsia"/>
                <w:b/>
                <w:bCs/>
                <w:sz w:val="18"/>
                <w:szCs w:val="18"/>
              </w:rPr>
              <w:t>中间项</w:t>
            </w:r>
            <w:r w:rsidR="00D91A08" w:rsidRPr="00107FD9">
              <w:rPr>
                <w:rFonts w:eastAsia="宋体"/>
                <w:b/>
                <w:bCs/>
                <w:sz w:val="18"/>
                <w:szCs w:val="18"/>
              </w:rPr>
              <w:t>序列中找出一个合适的分割点</w:t>
            </w:r>
            <w:r w:rsidR="00D91A08" w:rsidRPr="00107FD9">
              <w:rPr>
                <w:rFonts w:eastAsia="宋体" w:hint="eastAsia"/>
                <w:b/>
                <w:bCs/>
                <w:sz w:val="18"/>
                <w:szCs w:val="18"/>
              </w:rPr>
              <w:t>；然后第二步</w:t>
            </w:r>
            <w:r w:rsidR="00D91A08" w:rsidRPr="00107FD9">
              <w:rPr>
                <w:rFonts w:eastAsia="宋体"/>
                <w:b/>
                <w:bCs/>
                <w:sz w:val="18"/>
                <w:szCs w:val="18"/>
              </w:rPr>
              <w:t>则是在原</w:t>
            </w:r>
            <w:r w:rsidR="00D91A08" w:rsidRPr="00107FD9">
              <w:rPr>
                <w:rFonts w:eastAsia="宋体" w:hint="eastAsia"/>
                <w:b/>
                <w:bCs/>
                <w:sz w:val="18"/>
                <w:szCs w:val="18"/>
              </w:rPr>
              <w:t>目标</w:t>
            </w:r>
            <w:r w:rsidR="00D91A08" w:rsidRPr="00107FD9">
              <w:rPr>
                <w:rFonts w:eastAsia="宋体"/>
                <w:b/>
                <w:bCs/>
                <w:sz w:val="18"/>
                <w:szCs w:val="18"/>
              </w:rPr>
              <w:t>序列中使用该分割点。</w:t>
            </w:r>
          </w:p>
          <w:p w14:paraId="3BE58C3E" w14:textId="77777777" w:rsidR="00AF3675" w:rsidRPr="00834D35" w:rsidRDefault="00D91A08" w:rsidP="003006C0">
            <w:pPr>
              <w:spacing w:after="156"/>
              <w:ind w:firstLine="390"/>
              <w:rPr>
                <w:rFonts w:eastAsia="宋体"/>
                <w:b/>
                <w:bCs/>
              </w:rPr>
              <w:pPrChange w:id="420" w:author="杰 凌" w:date="2014-07-17T01:57:00Z">
                <w:pPr>
                  <w:spacing w:after="156"/>
                  <w:ind w:firstLine="390"/>
                </w:pPr>
              </w:pPrChange>
            </w:pP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当然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了，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尽管该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算法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理论地位非常重要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（因为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它</w:t>
            </w:r>
            <w:r w:rsidR="00FC7AE1" w:rsidRPr="00107FD9">
              <w:rPr>
                <w:rFonts w:eastAsia="宋体" w:hint="eastAsia"/>
                <w:b/>
                <w:bCs/>
                <w:sz w:val="18"/>
                <w:szCs w:val="18"/>
              </w:rPr>
              <w:t>证明了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我们可以在线性时间内完成选取操作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，但在</w:t>
            </w:r>
            <w:r w:rsidRPr="00107FD9">
              <w:rPr>
                <w:rFonts w:eastAsia="宋体" w:hint="eastAsia"/>
                <w:b/>
                <w:bCs/>
                <w:sz w:val="18"/>
                <w:szCs w:val="18"/>
              </w:rPr>
              <w:t>实践中</w:t>
            </w:r>
            <w:r w:rsidRPr="00107FD9">
              <w:rPr>
                <w:rFonts w:eastAsia="宋体"/>
                <w:b/>
                <w:bCs/>
                <w:sz w:val="18"/>
                <w:szCs w:val="18"/>
              </w:rPr>
              <w:t>被用到的几率很小。</w:t>
            </w:r>
          </w:p>
        </w:tc>
      </w:tr>
    </w:tbl>
    <w:p w14:paraId="2F487F21" w14:textId="77777777" w:rsidR="001A65B1" w:rsidRDefault="00FC7AE1" w:rsidP="0007576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折半</w:t>
      </w:r>
      <w:r>
        <w:rPr>
          <w:lang w:eastAsia="zh-CN"/>
        </w:rPr>
        <w:t>排序</w:t>
      </w:r>
      <w:r w:rsidR="001A65B1" w:rsidRPr="001A65B1">
        <w:rPr>
          <w:lang w:eastAsia="zh-CN"/>
        </w:rPr>
        <w:t xml:space="preserve"> </w:t>
      </w:r>
    </w:p>
    <w:p w14:paraId="0B41F0EE" w14:textId="6557F6AE" w:rsidR="00FC7AE1" w:rsidRPr="00834D35" w:rsidRDefault="00FC7AE1" w:rsidP="00075768">
      <w:pPr>
        <w:spacing w:after="156"/>
        <w:ind w:firstLine="420"/>
        <w:rPr>
          <w:rFonts w:eastAsia="宋体"/>
        </w:rPr>
      </w:pPr>
      <w:r w:rsidRPr="00834D35">
        <w:rPr>
          <w:rFonts w:eastAsia="宋体" w:hint="eastAsia"/>
        </w:rPr>
        <w:t>最后，</w:t>
      </w:r>
      <w:r w:rsidRPr="00834D35">
        <w:rPr>
          <w:rFonts w:eastAsia="宋体"/>
        </w:rPr>
        <w:t>我们到达了一个与分治策略最密切相关的领域：</w:t>
      </w:r>
      <w:r w:rsidRPr="00834D35">
        <w:rPr>
          <w:rFonts w:eastAsia="宋体" w:hint="eastAsia"/>
        </w:rPr>
        <w:t>排序法。我们</w:t>
      </w:r>
      <w:r w:rsidRPr="00834D35">
        <w:rPr>
          <w:rFonts w:eastAsia="宋体"/>
        </w:rPr>
        <w:t>在这里并不打算</w:t>
      </w:r>
      <w:r w:rsidRPr="00834D35">
        <w:rPr>
          <w:rFonts w:eastAsia="宋体" w:hint="eastAsia"/>
        </w:rPr>
        <w:t>太过深入</w:t>
      </w:r>
      <w:r w:rsidRPr="00834D35">
        <w:rPr>
          <w:rFonts w:eastAsia="宋体"/>
        </w:rPr>
        <w:t>地探讨这</w:t>
      </w:r>
      <w:r w:rsidRPr="00834D35">
        <w:rPr>
          <w:rFonts w:eastAsia="宋体" w:hint="eastAsia"/>
        </w:rPr>
        <w:t>一话题</w:t>
      </w:r>
      <w:r w:rsidR="00572CBF" w:rsidRPr="00834D35">
        <w:rPr>
          <w:rFonts w:eastAsia="宋体" w:hint="eastAsia"/>
        </w:rPr>
        <w:t>。</w:t>
      </w:r>
      <w:r w:rsidR="00572CBF" w:rsidRPr="00834D35">
        <w:rPr>
          <w:rFonts w:eastAsia="宋体"/>
        </w:rPr>
        <w:t>因为</w:t>
      </w:r>
      <w:r w:rsidR="00572CBF" w:rsidRPr="00834D35">
        <w:rPr>
          <w:rFonts w:eastAsia="宋体" w:hint="eastAsia"/>
        </w:rPr>
        <w:t>Python</w:t>
      </w:r>
      <w:r w:rsidR="00572CBF" w:rsidRPr="00834D35">
        <w:rPr>
          <w:rFonts w:eastAsia="宋体"/>
        </w:rPr>
        <w:t>本身已经为我们提供了业界最好的</w:t>
      </w:r>
      <w:r w:rsidR="00572CBF" w:rsidRPr="00834D35">
        <w:rPr>
          <w:rFonts w:eastAsia="宋体" w:hint="eastAsia"/>
        </w:rPr>
        <w:t>排序</w:t>
      </w:r>
      <w:r w:rsidR="00572CBF" w:rsidRPr="00834D35">
        <w:rPr>
          <w:rFonts w:eastAsia="宋体"/>
        </w:rPr>
        <w:t>算法（</w:t>
      </w:r>
      <w:r w:rsidR="00572CBF" w:rsidRPr="00834D35">
        <w:rPr>
          <w:rFonts w:eastAsia="宋体" w:hint="eastAsia"/>
        </w:rPr>
        <w:t>具体</w:t>
      </w:r>
      <w:r w:rsidR="00572CBF" w:rsidRPr="00834D35">
        <w:rPr>
          <w:rFonts w:eastAsia="宋体"/>
        </w:rPr>
        <w:t>请参考</w:t>
      </w:r>
      <w:r w:rsidR="00572CBF" w:rsidRPr="00834D35">
        <w:rPr>
          <w:rFonts w:eastAsia="宋体" w:hint="eastAsia"/>
        </w:rPr>
        <w:t>稍后</w:t>
      </w:r>
      <w:r w:rsidR="00572CBF" w:rsidRPr="00834D35">
        <w:rPr>
          <w:rFonts w:eastAsia="宋体"/>
        </w:rPr>
        <w:t>的</w:t>
      </w:r>
      <w:r w:rsidR="00032092">
        <w:rPr>
          <w:rFonts w:eastAsia="宋体" w:hint="eastAsia"/>
        </w:rPr>
        <w:t>黑盒子</w:t>
      </w:r>
      <w:r w:rsidR="00572CBF" w:rsidRPr="00834D35">
        <w:rPr>
          <w:rFonts w:eastAsia="宋体" w:hint="eastAsia"/>
        </w:rPr>
        <w:t>专栏：</w:t>
      </w:r>
      <w:r w:rsidR="00572CBF" w:rsidRPr="00834D35">
        <w:rPr>
          <w:rFonts w:eastAsia="宋体"/>
        </w:rPr>
        <w:t>Timsort</w:t>
      </w:r>
      <w:r w:rsidR="00572CBF" w:rsidRPr="00834D35">
        <w:rPr>
          <w:rFonts w:eastAsia="宋体"/>
        </w:rPr>
        <w:t>）</w:t>
      </w:r>
      <w:r w:rsidR="00572CBF" w:rsidRPr="00834D35">
        <w:rPr>
          <w:rFonts w:eastAsia="宋体" w:hint="eastAsia"/>
        </w:rPr>
        <w:t>，</w:t>
      </w:r>
      <w:r w:rsidR="00572CBF" w:rsidRPr="00834D35">
        <w:rPr>
          <w:rFonts w:eastAsia="宋体"/>
        </w:rPr>
        <w:t>其实现方式也很高效。</w:t>
      </w:r>
      <w:r w:rsidR="00572CBF" w:rsidRPr="00834D35">
        <w:rPr>
          <w:rFonts w:eastAsia="宋体" w:hint="eastAsia"/>
        </w:rPr>
        <w:t>而且</w:t>
      </w:r>
      <w:r w:rsidR="00572CBF" w:rsidRPr="00834D35">
        <w:rPr>
          <w:rFonts w:eastAsia="宋体"/>
        </w:rPr>
        <w:t>事实上，</w:t>
      </w:r>
      <w:r w:rsidR="00572CBF" w:rsidRPr="00834D35">
        <w:rPr>
          <w:rFonts w:eastAsia="宋体"/>
        </w:rPr>
        <w:t>list.sort()</w:t>
      </w:r>
      <w:r w:rsidR="00572CBF" w:rsidRPr="00834D35">
        <w:rPr>
          <w:rFonts w:eastAsia="宋体" w:hint="eastAsia"/>
        </w:rPr>
        <w:t>的</w:t>
      </w:r>
      <w:r w:rsidR="00572CBF" w:rsidRPr="00834D35">
        <w:rPr>
          <w:rFonts w:eastAsia="宋体"/>
        </w:rPr>
        <w:t>效率</w:t>
      </w:r>
      <w:ins w:id="421" w:author="Decheng Fan" w:date="2014-06-21T19:14:00Z">
        <w:r w:rsidR="00B43D30">
          <w:rPr>
            <w:rFonts w:eastAsia="宋体" w:hint="eastAsia"/>
          </w:rPr>
          <w:t>足够好</w:t>
        </w:r>
      </w:ins>
      <w:del w:id="422" w:author="Decheng Fan" w:date="2014-06-21T19:14:00Z">
        <w:r w:rsidR="00572CBF" w:rsidRPr="00834D35" w:rsidDel="00B43D30">
          <w:rPr>
            <w:rFonts w:eastAsia="宋体"/>
          </w:rPr>
          <w:delText>也不错</w:delText>
        </w:r>
      </w:del>
      <w:r w:rsidR="00572CBF" w:rsidRPr="00834D35">
        <w:rPr>
          <w:rFonts w:eastAsia="宋体"/>
        </w:rPr>
        <w:t>，</w:t>
      </w:r>
      <w:ins w:id="423" w:author="Decheng Fan" w:date="2014-06-21T19:14:00Z">
        <w:r w:rsidR="00B43D30">
          <w:rPr>
            <w:rFonts w:eastAsia="宋体" w:hint="eastAsia"/>
          </w:rPr>
          <w:t>以至于</w:t>
        </w:r>
      </w:ins>
      <w:r w:rsidR="00572CBF" w:rsidRPr="00834D35">
        <w:rPr>
          <w:rFonts w:eastAsia="宋体"/>
        </w:rPr>
        <w:t>大多数</w:t>
      </w:r>
      <w:r w:rsidR="005A2045" w:rsidRPr="00834D35">
        <w:rPr>
          <w:rFonts w:eastAsia="宋体" w:hint="eastAsia"/>
        </w:rPr>
        <w:t>场合</w:t>
      </w:r>
      <w:r w:rsidR="00572CBF" w:rsidRPr="00834D35">
        <w:rPr>
          <w:rFonts w:eastAsia="宋体" w:hint="eastAsia"/>
        </w:rPr>
        <w:t>都</w:t>
      </w:r>
      <w:r w:rsidR="00572CBF" w:rsidRPr="00834D35">
        <w:rPr>
          <w:rFonts w:eastAsia="宋体"/>
        </w:rPr>
        <w:t>可以</w:t>
      </w:r>
      <w:r w:rsidR="005A2045" w:rsidRPr="00834D35">
        <w:rPr>
          <w:rFonts w:eastAsia="宋体" w:hint="eastAsia"/>
        </w:rPr>
        <w:t>充当</w:t>
      </w:r>
      <w:r w:rsidR="005A2045" w:rsidRPr="00834D35">
        <w:rPr>
          <w:rFonts w:eastAsia="宋体"/>
        </w:rPr>
        <w:t>我们的</w:t>
      </w:r>
      <w:r w:rsidR="00572CBF" w:rsidRPr="00834D35">
        <w:rPr>
          <w:rFonts w:eastAsia="宋体"/>
        </w:rPr>
        <w:t>第一选择</w:t>
      </w:r>
      <w:r w:rsidR="00D951AE" w:rsidRPr="00834D35">
        <w:rPr>
          <w:rFonts w:eastAsia="宋体" w:hint="eastAsia"/>
        </w:rPr>
        <w:t>，</w:t>
      </w:r>
      <w:del w:id="424" w:author="Decheng Fan" w:date="2014-06-21T19:14:00Z">
        <w:r w:rsidR="00D951AE" w:rsidRPr="00834D35" w:rsidDel="00B43D30">
          <w:rPr>
            <w:rFonts w:eastAsia="宋体"/>
          </w:rPr>
          <w:delText>这也</w:delText>
        </w:r>
        <w:r w:rsidR="00D951AE" w:rsidRPr="00834D35" w:rsidDel="00B43D30">
          <w:rPr>
            <w:rFonts w:eastAsia="宋体" w:hint="eastAsia"/>
          </w:rPr>
          <w:delText>是</w:delText>
        </w:r>
      </w:del>
      <w:del w:id="425" w:author="Decheng Fan" w:date="2014-06-21T19:15:00Z">
        <w:r w:rsidR="00D951AE" w:rsidRPr="00834D35" w:rsidDel="00B43D30">
          <w:rPr>
            <w:rFonts w:eastAsia="宋体"/>
          </w:rPr>
          <w:delText>一个</w:delText>
        </w:r>
      </w:del>
      <w:ins w:id="426" w:author="Decheng Fan" w:date="2014-06-21T19:15:00Z">
        <w:r w:rsidR="00B43D30">
          <w:rPr>
            <w:rFonts w:eastAsia="宋体" w:hint="eastAsia"/>
          </w:rPr>
          <w:t>甚至好过一些</w:t>
        </w:r>
      </w:ins>
      <w:r w:rsidR="00D951AE" w:rsidRPr="00834D35">
        <w:rPr>
          <w:rFonts w:eastAsia="宋体"/>
        </w:rPr>
        <w:t>渐进时间</w:t>
      </w:r>
      <w:ins w:id="427" w:author="Decheng Fan" w:date="2014-06-21T19:15:00Z">
        <w:r w:rsidR="00B43D30">
          <w:rPr>
            <w:rFonts w:eastAsia="宋体" w:hint="eastAsia"/>
          </w:rPr>
          <w:t>比它</w:t>
        </w:r>
      </w:ins>
      <w:del w:id="428" w:author="Decheng Fan" w:date="2014-06-21T19:15:00Z">
        <w:r w:rsidR="00D951AE" w:rsidRPr="00834D35" w:rsidDel="00B43D30">
          <w:rPr>
            <w:rFonts w:eastAsia="宋体"/>
          </w:rPr>
          <w:delText>较</w:delText>
        </w:r>
      </w:del>
      <w:r w:rsidR="00D951AE" w:rsidRPr="00834D35">
        <w:rPr>
          <w:rFonts w:eastAsia="宋体"/>
        </w:rPr>
        <w:t>好的算法（</w:t>
      </w:r>
      <w:r w:rsidR="00D951AE" w:rsidRPr="00834D35">
        <w:rPr>
          <w:rFonts w:eastAsia="宋体" w:hint="eastAsia"/>
        </w:rPr>
        <w:t>例如</w:t>
      </w:r>
      <w:r w:rsidR="00D951AE" w:rsidRPr="00834D35">
        <w:rPr>
          <w:rFonts w:eastAsia="宋体"/>
        </w:rPr>
        <w:t>对于选取操作而言）</w:t>
      </w:r>
      <w:r w:rsidR="00572CBF" w:rsidRPr="00834D35">
        <w:rPr>
          <w:rFonts w:eastAsia="宋体"/>
        </w:rPr>
        <w:t>。</w:t>
      </w:r>
      <w:r w:rsidR="00D951AE" w:rsidRPr="00834D35">
        <w:rPr>
          <w:rFonts w:eastAsia="宋体" w:hint="eastAsia"/>
        </w:rPr>
        <w:t>但本节</w:t>
      </w:r>
      <w:r w:rsidR="00D951AE" w:rsidRPr="00834D35">
        <w:rPr>
          <w:rFonts w:eastAsia="宋体"/>
        </w:rPr>
        <w:t>依然会对一些业界最著名的</w:t>
      </w:r>
      <w:r w:rsidR="00D951AE" w:rsidRPr="00834D35">
        <w:rPr>
          <w:rFonts w:eastAsia="宋体" w:hint="eastAsia"/>
        </w:rPr>
        <w:t>排序</w:t>
      </w:r>
      <w:r w:rsidR="00D951AE" w:rsidRPr="00834D35">
        <w:rPr>
          <w:rFonts w:eastAsia="宋体"/>
        </w:rPr>
        <w:t>算法进行一些介绍</w:t>
      </w:r>
      <w:r w:rsidR="00D951AE" w:rsidRPr="00834D35">
        <w:rPr>
          <w:rFonts w:eastAsia="宋体" w:hint="eastAsia"/>
        </w:rPr>
        <w:t>，</w:t>
      </w:r>
      <w:r w:rsidR="00D951AE" w:rsidRPr="00834D35">
        <w:rPr>
          <w:rFonts w:eastAsia="宋体"/>
        </w:rPr>
        <w:t>以便</w:t>
      </w:r>
      <w:r w:rsidR="00D951AE" w:rsidRPr="00834D35">
        <w:rPr>
          <w:rFonts w:eastAsia="宋体" w:hint="eastAsia"/>
        </w:rPr>
        <w:t>让人们</w:t>
      </w:r>
      <w:r w:rsidR="00223251" w:rsidRPr="00834D35">
        <w:rPr>
          <w:rFonts w:eastAsia="宋体" w:hint="eastAsia"/>
        </w:rPr>
        <w:t>深入</w:t>
      </w:r>
      <w:r w:rsidR="00D951AE" w:rsidRPr="00834D35">
        <w:rPr>
          <w:rFonts w:eastAsia="宋体"/>
        </w:rPr>
        <w:t>理解它们的</w:t>
      </w:r>
      <w:r w:rsidR="00223251" w:rsidRPr="00834D35">
        <w:rPr>
          <w:rFonts w:eastAsia="宋体" w:hint="eastAsia"/>
        </w:rPr>
        <w:t>具体</w:t>
      </w:r>
      <w:r w:rsidR="00D951AE" w:rsidRPr="00834D35">
        <w:rPr>
          <w:rFonts w:eastAsia="宋体"/>
        </w:rPr>
        <w:t>工作方式</w:t>
      </w:r>
      <w:r w:rsidR="00223251" w:rsidRPr="00834D35">
        <w:rPr>
          <w:rFonts w:eastAsia="宋体" w:hint="eastAsia"/>
        </w:rPr>
        <w:t>，</w:t>
      </w:r>
      <w:r w:rsidR="00223251" w:rsidRPr="00834D35">
        <w:rPr>
          <w:rFonts w:eastAsia="宋体"/>
        </w:rPr>
        <w:t>毕竟它们也是</w:t>
      </w:r>
      <w:r w:rsidR="00223251" w:rsidRPr="00834D35">
        <w:rPr>
          <w:rFonts w:eastAsia="宋体" w:hint="eastAsia"/>
        </w:rPr>
        <w:t>运用</w:t>
      </w:r>
      <w:r w:rsidR="00223251" w:rsidRPr="00834D35">
        <w:rPr>
          <w:rFonts w:eastAsia="宋体"/>
        </w:rPr>
        <w:t>分治法</w:t>
      </w:r>
      <w:r w:rsidR="00223251" w:rsidRPr="00834D35">
        <w:rPr>
          <w:rFonts w:eastAsia="宋体" w:hint="eastAsia"/>
        </w:rPr>
        <w:t>进行</w:t>
      </w:r>
      <w:r w:rsidR="00223251" w:rsidRPr="00834D35">
        <w:rPr>
          <w:rFonts w:eastAsia="宋体"/>
        </w:rPr>
        <w:t>算法设计</w:t>
      </w:r>
      <w:r w:rsidR="00223251" w:rsidRPr="00834D35">
        <w:rPr>
          <w:rFonts w:eastAsia="宋体" w:hint="eastAsia"/>
        </w:rPr>
        <w:t>的典型</w:t>
      </w:r>
      <w:r w:rsidR="00223251" w:rsidRPr="00834D35">
        <w:rPr>
          <w:rFonts w:eastAsia="宋体"/>
        </w:rPr>
        <w:t>实例。</w:t>
      </w:r>
    </w:p>
    <w:p w14:paraId="7BC48910" w14:textId="0FE7BF18" w:rsidR="00223251" w:rsidRPr="00834D35" w:rsidRDefault="000E75CC" w:rsidP="00075768">
      <w:pPr>
        <w:spacing w:after="156"/>
        <w:ind w:firstLine="420"/>
        <w:rPr>
          <w:rFonts w:eastAsia="宋体"/>
        </w:rPr>
      </w:pPr>
      <w:r w:rsidRPr="00834D35">
        <w:rPr>
          <w:rFonts w:eastAsia="宋体" w:hint="eastAsia"/>
        </w:rPr>
        <w:t>下面</w:t>
      </w:r>
      <w:r w:rsidRPr="00834D35">
        <w:rPr>
          <w:rFonts w:eastAsia="宋体"/>
        </w:rPr>
        <w:t>，让我们先来看一下由算法设计界的名家之一</w:t>
      </w:r>
      <w:r w:rsidRPr="001A65B1">
        <w:t>C. A. R. Hoare</w:t>
      </w:r>
      <w:r w:rsidRPr="00834D35">
        <w:rPr>
          <w:rFonts w:eastAsia="宋体" w:hint="eastAsia"/>
        </w:rPr>
        <w:t>提出</w:t>
      </w:r>
      <w:r w:rsidRPr="00834D35">
        <w:rPr>
          <w:rFonts w:eastAsia="宋体"/>
        </w:rPr>
        <w:t>的</w:t>
      </w:r>
      <w:r w:rsidRPr="00834D35">
        <w:rPr>
          <w:rFonts w:eastAsia="宋体"/>
          <w:i/>
        </w:rPr>
        <w:t>快速排序法</w:t>
      </w:r>
      <w:r w:rsidR="008727F4" w:rsidRPr="0084576B">
        <w:rPr>
          <w:rFonts w:eastAsia="宋体" w:hint="eastAsia"/>
          <w:rPrChange w:id="429" w:author="Decheng Fan" w:date="2014-06-21T19:17:00Z">
            <w:rPr>
              <w:rFonts w:eastAsia="宋体" w:hint="eastAsia"/>
              <w:i/>
            </w:rPr>
          </w:rPrChange>
        </w:rPr>
        <w:t>（</w:t>
      </w:r>
      <w:r w:rsidR="008727F4" w:rsidRPr="008727F4">
        <w:rPr>
          <w:i/>
        </w:rPr>
        <w:t>quicksort</w:t>
      </w:r>
      <w:r w:rsidR="008727F4" w:rsidRPr="0084576B">
        <w:rPr>
          <w:rFonts w:eastAsia="宋体" w:hint="eastAsia"/>
          <w:rPrChange w:id="430" w:author="Decheng Fan" w:date="2014-06-21T19:17:00Z">
            <w:rPr>
              <w:rFonts w:eastAsia="宋体" w:hint="eastAsia"/>
              <w:i/>
            </w:rPr>
          </w:rPrChange>
        </w:rPr>
        <w:t>）</w:t>
      </w:r>
      <w:r w:rsidRPr="00834D35">
        <w:rPr>
          <w:rFonts w:eastAsia="宋体"/>
        </w:rPr>
        <w:t>。该算法</w:t>
      </w:r>
      <w:r w:rsidRPr="00834D35">
        <w:rPr>
          <w:rFonts w:eastAsia="宋体" w:hint="eastAsia"/>
        </w:rPr>
        <w:t>与</w:t>
      </w:r>
      <w:r w:rsidRPr="00834D35">
        <w:rPr>
          <w:rFonts w:eastAsia="宋体"/>
        </w:rPr>
        <w:t>上一节介绍</w:t>
      </w:r>
      <w:r w:rsidRPr="00834D35">
        <w:rPr>
          <w:rFonts w:eastAsia="宋体" w:hint="eastAsia"/>
        </w:rPr>
        <w:t>的</w:t>
      </w:r>
      <w:r w:rsidRPr="00834D35">
        <w:rPr>
          <w:rFonts w:eastAsia="宋体"/>
        </w:rPr>
        <w:t>选取算法有着密切的联系</w:t>
      </w:r>
      <w:r w:rsidRPr="00834D35">
        <w:rPr>
          <w:rFonts w:eastAsia="宋体" w:hint="eastAsia"/>
        </w:rPr>
        <w:t>，当然</w:t>
      </w:r>
      <w:r w:rsidRPr="00834D35">
        <w:rPr>
          <w:rFonts w:eastAsia="宋体"/>
        </w:rPr>
        <w:t>后者也是由</w:t>
      </w:r>
      <w:r w:rsidRPr="00834D35">
        <w:rPr>
          <w:rFonts w:eastAsia="宋体" w:hint="eastAsia"/>
        </w:rPr>
        <w:t>H</w:t>
      </w:r>
      <w:r w:rsidRPr="00834D35">
        <w:rPr>
          <w:rFonts w:eastAsia="宋体"/>
        </w:rPr>
        <w:t>oare</w:t>
      </w:r>
      <w:r w:rsidRPr="00834D35">
        <w:rPr>
          <w:rFonts w:eastAsia="宋体"/>
        </w:rPr>
        <w:t>提出的</w:t>
      </w:r>
      <w:r w:rsidRPr="00834D35">
        <w:rPr>
          <w:rFonts w:eastAsia="宋体" w:hint="eastAsia"/>
        </w:rPr>
        <w:t>（所以</w:t>
      </w:r>
      <w:r w:rsidRPr="00834D35">
        <w:rPr>
          <w:rFonts w:eastAsia="宋体"/>
        </w:rPr>
        <w:t>有时候也被称</w:t>
      </w:r>
      <w:del w:id="431" w:author="Decheng Fan" w:date="2014-06-21T19:18:00Z">
        <w:r w:rsidRPr="00834D35" w:rsidDel="004876EF">
          <w:rPr>
            <w:rFonts w:eastAsia="宋体"/>
          </w:rPr>
          <w:delText>之</w:delText>
        </w:r>
      </w:del>
      <w:r w:rsidRPr="00834D35">
        <w:rPr>
          <w:rFonts w:eastAsia="宋体"/>
        </w:rPr>
        <w:t>为</w:t>
      </w:r>
      <w:r w:rsidRPr="00834D35">
        <w:rPr>
          <w:rFonts w:eastAsia="宋体"/>
          <w:i/>
        </w:rPr>
        <w:t>快速</w:t>
      </w:r>
      <w:r w:rsidRPr="00834D35">
        <w:rPr>
          <w:rFonts w:eastAsia="宋体" w:hint="eastAsia"/>
          <w:i/>
        </w:rPr>
        <w:t>选取</w:t>
      </w:r>
      <w:r w:rsidRPr="00834D35">
        <w:rPr>
          <w:rFonts w:eastAsia="宋体"/>
          <w:i/>
        </w:rPr>
        <w:t>法</w:t>
      </w:r>
      <w:r w:rsidR="008727F4" w:rsidRPr="00834D35">
        <w:rPr>
          <w:rFonts w:eastAsia="宋体" w:hint="eastAsia"/>
        </w:rPr>
        <w:t>，</w:t>
      </w:r>
      <w:r w:rsidR="008727F4" w:rsidRPr="00834D35">
        <w:rPr>
          <w:rFonts w:eastAsia="宋体"/>
        </w:rPr>
        <w:t>即</w:t>
      </w:r>
      <w:r w:rsidR="008727F4" w:rsidRPr="001A65B1">
        <w:rPr>
          <w:i/>
        </w:rPr>
        <w:t>quickselect</w:t>
      </w:r>
      <w:r w:rsidRPr="00834D35">
        <w:rPr>
          <w:rFonts w:eastAsia="宋体" w:hint="eastAsia"/>
        </w:rPr>
        <w:t>）。</w:t>
      </w:r>
      <w:r w:rsidRPr="00834D35">
        <w:rPr>
          <w:rFonts w:eastAsia="宋体"/>
        </w:rPr>
        <w:t>这种</w:t>
      </w:r>
      <w:r w:rsidRPr="00834D35">
        <w:rPr>
          <w:rFonts w:eastAsia="宋体" w:hint="eastAsia"/>
        </w:rPr>
        <w:t>扩展</w:t>
      </w:r>
      <w:r w:rsidRPr="00834D35">
        <w:rPr>
          <w:rFonts w:eastAsia="宋体"/>
        </w:rPr>
        <w:t>其实非常简单</w:t>
      </w:r>
      <w:r w:rsidRPr="00834D35">
        <w:rPr>
          <w:rFonts w:eastAsia="宋体" w:hint="eastAsia"/>
        </w:rPr>
        <w:t>：</w:t>
      </w:r>
      <w:r w:rsidRPr="00834D35">
        <w:rPr>
          <w:rFonts w:eastAsia="宋体"/>
        </w:rPr>
        <w:t>如果说快速选取法</w:t>
      </w:r>
      <w:r w:rsidRPr="00834D35">
        <w:rPr>
          <w:rFonts w:eastAsia="宋体" w:hint="eastAsia"/>
        </w:rPr>
        <w:t>所</w:t>
      </w:r>
      <w:r w:rsidRPr="00834D35">
        <w:rPr>
          <w:rFonts w:eastAsia="宋体"/>
        </w:rPr>
        <w:t>代表的是</w:t>
      </w:r>
      <w:del w:id="432" w:author="Decheng Fan" w:date="2014-06-20T12:45:00Z">
        <w:r w:rsidRPr="00834D35" w:rsidDel="00485B01">
          <w:rPr>
            <w:rFonts w:eastAsia="宋体" w:hint="eastAsia"/>
          </w:rPr>
          <w:delText>修剪</w:delText>
        </w:r>
      </w:del>
      <w:ins w:id="433" w:author="Decheng Fan" w:date="2014-06-20T12:45:00Z">
        <w:r w:rsidR="00485B01">
          <w:rPr>
            <w:rFonts w:eastAsia="宋体" w:hint="eastAsia"/>
          </w:rPr>
          <w:t>剪枝</w:t>
        </w:r>
      </w:ins>
      <w:r w:rsidRPr="00834D35">
        <w:rPr>
          <w:rFonts w:eastAsia="宋体" w:hint="eastAsia"/>
        </w:rPr>
        <w:t>式</w:t>
      </w:r>
      <w:r w:rsidRPr="00834D35">
        <w:rPr>
          <w:rFonts w:eastAsia="宋体"/>
        </w:rPr>
        <w:t>的遍历操作</w:t>
      </w:r>
      <w:r w:rsidRPr="00834D35">
        <w:rPr>
          <w:rFonts w:eastAsia="宋体" w:hint="eastAsia"/>
        </w:rPr>
        <w:t>——</w:t>
      </w:r>
      <w:r w:rsidRPr="00834D35">
        <w:rPr>
          <w:rFonts w:eastAsia="宋体"/>
        </w:rPr>
        <w:t>即在递归树</w:t>
      </w:r>
      <w:r w:rsidRPr="00834D35">
        <w:rPr>
          <w:rFonts w:eastAsia="宋体" w:hint="eastAsia"/>
        </w:rPr>
        <w:t>中</w:t>
      </w:r>
      <w:r w:rsidRPr="00834D35">
        <w:rPr>
          <w:rFonts w:eastAsia="宋体"/>
        </w:rPr>
        <w:t>找出一条通往第</w:t>
      </w:r>
      <w:r w:rsidRPr="00834D35">
        <w:rPr>
          <w:rFonts w:eastAsia="宋体" w:hint="eastAsia"/>
          <w:i/>
        </w:rPr>
        <w:t>k</w:t>
      </w:r>
      <w:r w:rsidRPr="00834D35">
        <w:rPr>
          <w:rFonts w:eastAsia="宋体"/>
        </w:rPr>
        <w:t>小元素的路径</w:t>
      </w:r>
      <w:r w:rsidR="008727F4" w:rsidRPr="00834D35">
        <w:rPr>
          <w:rFonts w:eastAsia="宋体" w:hint="eastAsia"/>
        </w:rPr>
        <w:t>——</w:t>
      </w:r>
      <w:r w:rsidR="008727F4" w:rsidRPr="00834D35">
        <w:rPr>
          <w:rFonts w:eastAsia="宋体"/>
        </w:rPr>
        <w:t>那么，</w:t>
      </w:r>
      <w:r w:rsidR="008727F4" w:rsidRPr="00834D35">
        <w:rPr>
          <w:rFonts w:eastAsia="宋体" w:hint="eastAsia"/>
        </w:rPr>
        <w:t>快速</w:t>
      </w:r>
      <w:r w:rsidR="008727F4" w:rsidRPr="00834D35">
        <w:rPr>
          <w:rFonts w:eastAsia="宋体"/>
        </w:rPr>
        <w:t>排序法就是一</w:t>
      </w:r>
      <w:r w:rsidR="008727F4" w:rsidRPr="00834D35">
        <w:rPr>
          <w:rFonts w:eastAsia="宋体" w:hint="eastAsia"/>
        </w:rPr>
        <w:t>个</w:t>
      </w:r>
      <w:r w:rsidR="008727F4" w:rsidRPr="00834D35">
        <w:rPr>
          <w:rFonts w:eastAsia="宋体"/>
        </w:rPr>
        <w:t>完全遍历操作</w:t>
      </w:r>
      <w:r w:rsidR="008727F4" w:rsidRPr="00834D35">
        <w:rPr>
          <w:rFonts w:eastAsia="宋体" w:hint="eastAsia"/>
        </w:rPr>
        <w:t>，</w:t>
      </w:r>
      <w:r w:rsidR="008727F4" w:rsidRPr="00834D35">
        <w:rPr>
          <w:rFonts w:eastAsia="宋体"/>
        </w:rPr>
        <w:t>也就是说，它会</w:t>
      </w:r>
      <w:r w:rsidR="008727F4" w:rsidRPr="00834D35">
        <w:rPr>
          <w:rFonts w:eastAsia="宋体" w:hint="eastAsia"/>
        </w:rPr>
        <w:t>针</w:t>
      </w:r>
      <w:r w:rsidR="008727F4" w:rsidRPr="00834D35">
        <w:rPr>
          <w:rFonts w:eastAsia="宋体"/>
        </w:rPr>
        <w:t>对每个</w:t>
      </w:r>
      <w:r w:rsidR="008727F4" w:rsidRPr="00834D35">
        <w:rPr>
          <w:rFonts w:eastAsia="宋体"/>
          <w:i/>
        </w:rPr>
        <w:t>k</w:t>
      </w:r>
      <w:r w:rsidR="008727F4" w:rsidRPr="00834D35">
        <w:rPr>
          <w:rFonts w:eastAsia="宋体"/>
        </w:rPr>
        <w:t>提出一个解决方案。</w:t>
      </w:r>
      <w:r w:rsidR="008727F4" w:rsidRPr="00834D35">
        <w:rPr>
          <w:rFonts w:eastAsia="宋体" w:hint="eastAsia"/>
        </w:rPr>
        <w:t>找出序列</w:t>
      </w:r>
      <w:r w:rsidR="008727F4" w:rsidRPr="00834D35">
        <w:rPr>
          <w:rFonts w:eastAsia="宋体"/>
        </w:rPr>
        <w:t>最小的元素、第二小的元素，一直找下去</w:t>
      </w:r>
      <w:r w:rsidR="008727F4" w:rsidRPr="00834D35">
        <w:rPr>
          <w:rFonts w:eastAsia="宋体" w:hint="eastAsia"/>
        </w:rPr>
        <w:t>，</w:t>
      </w:r>
      <w:r w:rsidR="008727F4" w:rsidRPr="00834D35">
        <w:rPr>
          <w:rFonts w:eastAsia="宋体"/>
        </w:rPr>
        <w:t>并将这些元素放到各自合适</w:t>
      </w:r>
      <w:r w:rsidR="008727F4" w:rsidRPr="00834D35">
        <w:rPr>
          <w:rFonts w:eastAsia="宋体" w:hint="eastAsia"/>
        </w:rPr>
        <w:t>的位置</w:t>
      </w:r>
      <w:r w:rsidR="008727F4" w:rsidRPr="00834D35">
        <w:rPr>
          <w:rFonts w:eastAsia="宋体"/>
        </w:rPr>
        <w:t>上，这个</w:t>
      </w:r>
      <w:r w:rsidR="008727F4" w:rsidRPr="00834D35">
        <w:rPr>
          <w:rFonts w:eastAsia="宋体" w:hint="eastAsia"/>
        </w:rPr>
        <w:t>序列</w:t>
      </w:r>
      <w:r w:rsidR="008727F4" w:rsidRPr="00834D35">
        <w:rPr>
          <w:rFonts w:eastAsia="宋体"/>
        </w:rPr>
        <w:t>就完成排序了。</w:t>
      </w:r>
      <w:r w:rsidR="008727F4" w:rsidRPr="00834D35">
        <w:rPr>
          <w:rFonts w:eastAsia="宋体" w:hint="eastAsia"/>
        </w:rPr>
        <w:t>在</w:t>
      </w:r>
      <w:r w:rsidR="008727F4" w:rsidRPr="00834D35">
        <w:rPr>
          <w:rFonts w:eastAsia="宋体"/>
        </w:rPr>
        <w:t>下面的清单</w:t>
      </w:r>
      <w:r w:rsidR="008727F4" w:rsidRPr="00834D35">
        <w:rPr>
          <w:rFonts w:eastAsia="宋体" w:hint="eastAsia"/>
        </w:rPr>
        <w:t>6</w:t>
      </w:r>
      <w:r w:rsidR="008727F4" w:rsidRPr="00834D35">
        <w:rPr>
          <w:rFonts w:eastAsia="宋体"/>
        </w:rPr>
        <w:t>-4</w:t>
      </w:r>
      <w:r w:rsidR="008727F4" w:rsidRPr="00834D35">
        <w:rPr>
          <w:rFonts w:eastAsia="宋体" w:hint="eastAsia"/>
        </w:rPr>
        <w:t>中</w:t>
      </w:r>
      <w:r w:rsidR="008727F4" w:rsidRPr="00834D35">
        <w:rPr>
          <w:rFonts w:eastAsia="宋体"/>
        </w:rPr>
        <w:t>，</w:t>
      </w:r>
      <w:r w:rsidR="008727F4" w:rsidRPr="00834D35">
        <w:rPr>
          <w:rFonts w:eastAsia="宋体" w:hint="eastAsia"/>
        </w:rPr>
        <w:t>我们</w:t>
      </w:r>
      <w:r w:rsidR="008727F4" w:rsidRPr="00834D35">
        <w:rPr>
          <w:rFonts w:eastAsia="宋体"/>
        </w:rPr>
        <w:t>给出了快速排序法的一个版本：</w:t>
      </w:r>
    </w:p>
    <w:p w14:paraId="3DCB2A44" w14:textId="77777777" w:rsidR="001A65B1" w:rsidRPr="00834D35" w:rsidRDefault="00223251" w:rsidP="003006C0">
      <w:pPr>
        <w:spacing w:after="156"/>
        <w:ind w:firstLineChars="199" w:firstLine="388"/>
        <w:rPr>
          <w:rFonts w:ascii="宋体" w:eastAsia="宋体" w:hAnsi="宋体"/>
          <w:sz w:val="18"/>
          <w:szCs w:val="18"/>
        </w:rPr>
      </w:pPr>
      <w:r w:rsidRPr="00834D35">
        <w:rPr>
          <w:rFonts w:ascii="宋体" w:eastAsia="宋体" w:hAnsi="宋体" w:hint="eastAsia"/>
          <w:b/>
          <w:i/>
          <w:sz w:val="18"/>
          <w:szCs w:val="18"/>
        </w:rPr>
        <w:t>清单</w:t>
      </w:r>
      <w:r w:rsidR="001A65B1" w:rsidRPr="00834D35">
        <w:rPr>
          <w:rFonts w:ascii="宋体" w:eastAsia="宋体" w:hAnsi="宋体"/>
          <w:b/>
          <w:i/>
          <w:sz w:val="18"/>
          <w:szCs w:val="18"/>
        </w:rPr>
        <w:t>6-4.</w:t>
      </w:r>
      <w:r w:rsidRPr="00834D35">
        <w:rPr>
          <w:rFonts w:ascii="宋体" w:eastAsia="宋体" w:hAnsi="宋体"/>
          <w:i/>
          <w:sz w:val="18"/>
          <w:szCs w:val="18"/>
        </w:rPr>
        <w:t xml:space="preserve"> </w:t>
      </w:r>
      <w:r w:rsidRPr="00834D35">
        <w:rPr>
          <w:rFonts w:ascii="宋体" w:eastAsia="宋体" w:hAnsi="宋体" w:hint="eastAsia"/>
          <w:i/>
          <w:sz w:val="18"/>
          <w:szCs w:val="18"/>
        </w:rPr>
        <w:t>快速</w:t>
      </w:r>
      <w:r w:rsidRPr="00834D35">
        <w:rPr>
          <w:rFonts w:ascii="宋体" w:eastAsia="宋体" w:hAnsi="宋体"/>
          <w:i/>
          <w:sz w:val="18"/>
          <w:szCs w:val="18"/>
        </w:rPr>
        <w:t>排序</w:t>
      </w:r>
      <w:r w:rsidR="001A65B1" w:rsidRPr="00834D35">
        <w:rPr>
          <w:rFonts w:ascii="宋体" w:eastAsia="宋体" w:hAnsi="宋体"/>
          <w:i/>
          <w:sz w:val="18"/>
          <w:szCs w:val="18"/>
        </w:rPr>
        <w:t xml:space="preserve"> </w:t>
      </w:r>
    </w:p>
    <w:p w14:paraId="36214B7E" w14:textId="77777777" w:rsidR="004C4794" w:rsidRDefault="001A65B1" w:rsidP="00075768">
      <w:pPr>
        <w:pStyle w:val="ad"/>
      </w:pPr>
      <w:proofErr w:type="gramStart"/>
      <w:r w:rsidRPr="001A65B1">
        <w:t>def</w:t>
      </w:r>
      <w:proofErr w:type="gramEnd"/>
      <w:r w:rsidRPr="001A65B1">
        <w:t xml:space="preserve"> quicksort(seq):</w:t>
      </w:r>
    </w:p>
    <w:p w14:paraId="365A03FB" w14:textId="77777777" w:rsidR="004C4794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len(seq) &lt;= 1: return seq                </w:t>
      </w:r>
      <w:r w:rsidR="00FC7AE1">
        <w:t xml:space="preserve">   </w:t>
      </w:r>
      <w:r w:rsidRPr="001A65B1">
        <w:t># Base case</w:t>
      </w:r>
    </w:p>
    <w:p w14:paraId="36577A8B" w14:textId="77777777" w:rsidR="004C4794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lo</w:t>
      </w:r>
      <w:proofErr w:type="gramEnd"/>
      <w:r w:rsidRPr="001A65B1">
        <w:t xml:space="preserve">, pi, hi = partition(seq)                 </w:t>
      </w:r>
      <w:r w:rsidR="00FC7AE1">
        <w:t xml:space="preserve">   </w:t>
      </w:r>
      <w:r w:rsidRPr="001A65B1">
        <w:t># pi is in its place</w:t>
      </w:r>
    </w:p>
    <w:p w14:paraId="5504EF7A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return</w:t>
      </w:r>
      <w:proofErr w:type="gramEnd"/>
      <w:r w:rsidRPr="001A65B1">
        <w:t xml:space="preserve"> quicksort(lo) + [pi] + quicksort(hi) # Sort lo and hi separately  </w:t>
      </w:r>
    </w:p>
    <w:p w14:paraId="3963F203" w14:textId="1D90A64D" w:rsidR="008727F4" w:rsidRPr="00834D35" w:rsidRDefault="00DB4D88" w:rsidP="00075768">
      <w:pPr>
        <w:spacing w:after="156"/>
        <w:ind w:firstLine="420"/>
        <w:rPr>
          <w:rFonts w:eastAsia="宋体"/>
        </w:rPr>
      </w:pPr>
      <w:r w:rsidRPr="00834D35">
        <w:rPr>
          <w:rFonts w:eastAsia="宋体" w:hint="eastAsia"/>
        </w:rPr>
        <w:t>如您</w:t>
      </w:r>
      <w:r w:rsidRPr="00834D35">
        <w:rPr>
          <w:rFonts w:eastAsia="宋体"/>
        </w:rPr>
        <w:t>所见，该算法非常简单</w:t>
      </w:r>
      <w:r w:rsidRPr="00834D35">
        <w:rPr>
          <w:rFonts w:eastAsia="宋体" w:hint="eastAsia"/>
        </w:rPr>
        <w:t>，我们</w:t>
      </w:r>
      <w:r w:rsidRPr="00834D35">
        <w:rPr>
          <w:rFonts w:eastAsia="宋体"/>
        </w:rPr>
        <w:t>只要</w:t>
      </w:r>
      <w:ins w:id="434" w:author="Decheng Fan" w:date="2014-06-21T19:24:00Z">
        <w:r w:rsidR="008F1CCB">
          <w:rPr>
            <w:rFonts w:eastAsia="宋体" w:hint="eastAsia"/>
          </w:rPr>
          <w:t>拥有</w:t>
        </w:r>
      </w:ins>
      <w:del w:id="435" w:author="Decheng Fan" w:date="2014-06-21T19:24:00Z">
        <w:r w:rsidRPr="00834D35" w:rsidDel="008F1CCB">
          <w:rPr>
            <w:rFonts w:eastAsia="宋体"/>
          </w:rPr>
          <w:delText>进行</w:delText>
        </w:r>
        <w:r w:rsidRPr="00834D35" w:rsidDel="008F1CCB">
          <w:rPr>
            <w:rFonts w:eastAsia="宋体" w:hint="eastAsia"/>
          </w:rPr>
          <w:delText>就地</w:delText>
        </w:r>
      </w:del>
      <w:ins w:id="436" w:author="Decheng Fan" w:date="2014-06-21T19:43:00Z">
        <w:r w:rsidR="003C2814">
          <w:rPr>
            <w:rFonts w:eastAsia="宋体" w:hint="eastAsia"/>
          </w:rPr>
          <w:t>p</w:t>
        </w:r>
        <w:r w:rsidR="003C2814">
          <w:rPr>
            <w:rFonts w:eastAsia="宋体"/>
          </w:rPr>
          <w:t>artition</w:t>
        </w:r>
      </w:ins>
      <w:del w:id="437" w:author="Decheng Fan" w:date="2014-06-21T19:43:00Z">
        <w:r w:rsidRPr="00834D35" w:rsidDel="003C2814">
          <w:rPr>
            <w:rFonts w:eastAsia="宋体"/>
          </w:rPr>
          <w:delText>分区</w:delText>
        </w:r>
      </w:del>
      <w:ins w:id="438" w:author="Decheng Fan" w:date="2014-06-21T19:24:00Z">
        <w:r w:rsidR="008F1CCB">
          <w:rPr>
            <w:rFonts w:eastAsia="宋体" w:hint="eastAsia"/>
          </w:rPr>
          <w:t>函数</w:t>
        </w:r>
      </w:ins>
      <w:r w:rsidRPr="00834D35">
        <w:rPr>
          <w:rFonts w:eastAsia="宋体"/>
        </w:rPr>
        <w:t>即可</w:t>
      </w:r>
      <w:r w:rsidRPr="00834D35">
        <w:rPr>
          <w:rFonts w:eastAsia="宋体" w:hint="eastAsia"/>
        </w:rPr>
        <w:t>（在</w:t>
      </w:r>
      <w:r w:rsidRPr="00834D35">
        <w:rPr>
          <w:rFonts w:eastAsia="宋体"/>
        </w:rPr>
        <w:t>习题</w:t>
      </w:r>
      <w:r w:rsidRPr="00834D35">
        <w:rPr>
          <w:rFonts w:eastAsia="宋体" w:hint="eastAsia"/>
        </w:rPr>
        <w:t>6</w:t>
      </w:r>
      <w:r w:rsidRPr="00834D35">
        <w:rPr>
          <w:rFonts w:eastAsia="宋体"/>
        </w:rPr>
        <w:t>-11</w:t>
      </w:r>
      <w:r w:rsidRPr="00834D35">
        <w:rPr>
          <w:rFonts w:eastAsia="宋体" w:hint="eastAsia"/>
        </w:rPr>
        <w:t>和</w:t>
      </w:r>
      <w:r w:rsidRPr="00834D35">
        <w:rPr>
          <w:rFonts w:eastAsia="宋体"/>
        </w:rPr>
        <w:t>习题</w:t>
      </w:r>
      <w:r w:rsidRPr="00834D35">
        <w:rPr>
          <w:rFonts w:eastAsia="宋体" w:hint="eastAsia"/>
        </w:rPr>
        <w:t>6</w:t>
      </w:r>
      <w:r w:rsidRPr="00834D35">
        <w:rPr>
          <w:rFonts w:eastAsia="宋体"/>
        </w:rPr>
        <w:t>-12</w:t>
      </w:r>
      <w:r w:rsidRPr="00834D35">
        <w:rPr>
          <w:rFonts w:eastAsia="宋体" w:hint="eastAsia"/>
        </w:rPr>
        <w:t>中</w:t>
      </w:r>
      <w:r w:rsidRPr="00834D35">
        <w:rPr>
          <w:rFonts w:eastAsia="宋体"/>
        </w:rPr>
        <w:t>，我们会要求</w:t>
      </w:r>
      <w:r w:rsidRPr="00834D35">
        <w:rPr>
          <w:rFonts w:eastAsia="宋体" w:hint="eastAsia"/>
        </w:rPr>
        <w:t>您</w:t>
      </w:r>
      <w:r w:rsidRPr="00834D35">
        <w:rPr>
          <w:rFonts w:eastAsia="宋体"/>
        </w:rPr>
        <w:t>将</w:t>
      </w:r>
      <w:ins w:id="439" w:author="Decheng Fan" w:date="2014-06-21T19:41:00Z">
        <w:r w:rsidR="008F1CCB">
          <w:rPr>
            <w:rFonts w:eastAsia="宋体" w:hint="eastAsia"/>
          </w:rPr>
          <w:t>quicksort</w:t>
        </w:r>
        <w:r w:rsidR="008F1CCB">
          <w:rPr>
            <w:rFonts w:eastAsia="宋体" w:hint="eastAsia"/>
          </w:rPr>
          <w:t>和</w:t>
        </w:r>
        <w:r w:rsidR="008F1CCB">
          <w:rPr>
            <w:rFonts w:eastAsia="宋体" w:hint="eastAsia"/>
          </w:rPr>
          <w:t>partition</w:t>
        </w:r>
        <w:r w:rsidR="008F1CCB">
          <w:rPr>
            <w:rFonts w:eastAsia="宋体" w:hint="eastAsia"/>
          </w:rPr>
          <w:t>函数</w:t>
        </w:r>
      </w:ins>
      <w:del w:id="440" w:author="Decheng Fan" w:date="2014-06-21T19:41:00Z">
        <w:r w:rsidRPr="00834D35" w:rsidDel="008F1CCB">
          <w:rPr>
            <w:rFonts w:eastAsia="宋体"/>
          </w:rPr>
          <w:delText>该快速</w:delText>
        </w:r>
        <w:r w:rsidRPr="00834D35" w:rsidDel="008F1CCB">
          <w:rPr>
            <w:rFonts w:eastAsia="宋体" w:hint="eastAsia"/>
          </w:rPr>
          <w:delText>排序</w:delText>
        </w:r>
        <w:r w:rsidRPr="00834D35" w:rsidDel="008F1CCB">
          <w:rPr>
            <w:rFonts w:eastAsia="宋体"/>
          </w:rPr>
          <w:delText>法</w:delText>
        </w:r>
      </w:del>
      <w:r w:rsidRPr="00834D35">
        <w:rPr>
          <w:rFonts w:eastAsia="宋体"/>
        </w:rPr>
        <w:t>重写</w:t>
      </w:r>
      <w:r w:rsidRPr="00834D35">
        <w:rPr>
          <w:rFonts w:eastAsia="宋体" w:hint="eastAsia"/>
        </w:rPr>
        <w:t>，</w:t>
      </w:r>
      <w:r w:rsidRPr="00834D35">
        <w:rPr>
          <w:rFonts w:eastAsia="宋体"/>
        </w:rPr>
        <w:t>使其</w:t>
      </w:r>
      <w:r w:rsidRPr="00834D35">
        <w:rPr>
          <w:rFonts w:eastAsia="宋体" w:hint="eastAsia"/>
        </w:rPr>
        <w:t>成为</w:t>
      </w:r>
      <w:r w:rsidRPr="00834D35">
        <w:rPr>
          <w:rFonts w:eastAsia="宋体"/>
        </w:rPr>
        <w:t>一个</w:t>
      </w:r>
      <w:del w:id="441" w:author="Decheng Fan" w:date="2014-06-21T19:41:00Z">
        <w:r w:rsidRPr="00834D35" w:rsidDel="008F1CCB">
          <w:rPr>
            <w:rFonts w:eastAsia="宋体" w:hint="eastAsia"/>
          </w:rPr>
          <w:delText>分区</w:delText>
        </w:r>
        <w:r w:rsidRPr="00834D35" w:rsidDel="008F1CCB">
          <w:rPr>
            <w:rFonts w:eastAsia="宋体"/>
          </w:rPr>
          <w:delText>产生的</w:delText>
        </w:r>
      </w:del>
      <w:r w:rsidRPr="00834D35">
        <w:rPr>
          <w:rFonts w:eastAsia="宋体" w:hint="eastAsia"/>
        </w:rPr>
        <w:t>就地排序</w:t>
      </w:r>
      <w:r w:rsidRPr="00834D35">
        <w:rPr>
          <w:rFonts w:eastAsia="宋体"/>
        </w:rPr>
        <w:t>算法</w:t>
      </w:r>
      <w:r w:rsidRPr="00834D35">
        <w:rPr>
          <w:rFonts w:eastAsia="宋体" w:hint="eastAsia"/>
        </w:rPr>
        <w:t>）。</w:t>
      </w:r>
      <w:r w:rsidR="00F71E41" w:rsidRPr="00834D35">
        <w:rPr>
          <w:rFonts w:eastAsia="宋体" w:hint="eastAsia"/>
        </w:rPr>
        <w:t>首先</w:t>
      </w:r>
      <w:r w:rsidR="00F71E41" w:rsidRPr="00834D35">
        <w:rPr>
          <w:rFonts w:eastAsia="宋体"/>
        </w:rPr>
        <w:t>我们</w:t>
      </w:r>
      <w:r w:rsidR="00716152" w:rsidRPr="00834D35">
        <w:rPr>
          <w:rFonts w:eastAsia="宋体" w:hint="eastAsia"/>
        </w:rPr>
        <w:t>用</w:t>
      </w:r>
      <w:r w:rsidR="00F71E41" w:rsidRPr="00834D35">
        <w:rPr>
          <w:rFonts w:eastAsia="宋体"/>
        </w:rPr>
        <w:t>pi</w:t>
      </w:r>
      <w:r w:rsidR="00F71E41" w:rsidRPr="00834D35">
        <w:rPr>
          <w:rFonts w:eastAsia="宋体"/>
        </w:rPr>
        <w:t>将目标序列</w:t>
      </w:r>
      <w:r w:rsidR="00F71E41" w:rsidRPr="00834D35">
        <w:rPr>
          <w:rFonts w:eastAsia="宋体" w:hint="eastAsia"/>
        </w:rPr>
        <w:t>明确分成</w:t>
      </w:r>
      <w:r w:rsidR="00F71E41" w:rsidRPr="00834D35">
        <w:rPr>
          <w:rFonts w:eastAsia="宋体"/>
        </w:rPr>
        <w:t>左右两部分</w:t>
      </w:r>
      <w:r w:rsidR="00F71E41" w:rsidRPr="00834D35">
        <w:rPr>
          <w:rFonts w:eastAsia="宋体" w:hint="eastAsia"/>
        </w:rPr>
        <w:t>。然后</w:t>
      </w:r>
      <w:r w:rsidR="00F71E41" w:rsidRPr="00F71E41">
        <w:rPr>
          <w:rFonts w:eastAsia="宋体"/>
        </w:rPr>
        <w:t>（</w:t>
      </w:r>
      <w:r w:rsidR="00F71E41" w:rsidRPr="00F71E41">
        <w:rPr>
          <w:rFonts w:eastAsia="宋体" w:hint="eastAsia"/>
        </w:rPr>
        <w:t>在</w:t>
      </w:r>
      <w:r w:rsidR="00F71E41" w:rsidRPr="00F71E41">
        <w:rPr>
          <w:rFonts w:eastAsia="宋体"/>
        </w:rPr>
        <w:t>归纳前提为</w:t>
      </w:r>
      <w:r w:rsidR="00F71E41" w:rsidRPr="00F71E41">
        <w:rPr>
          <w:rFonts w:eastAsia="宋体" w:hint="eastAsia"/>
        </w:rPr>
        <w:t>真</w:t>
      </w:r>
      <w:r w:rsidR="00F71E41" w:rsidRPr="00F71E41">
        <w:rPr>
          <w:rFonts w:eastAsia="宋体"/>
        </w:rPr>
        <w:t>的情况下）</w:t>
      </w:r>
      <w:r w:rsidR="00F71E41" w:rsidRPr="00834D35">
        <w:rPr>
          <w:rFonts w:eastAsia="宋体"/>
        </w:rPr>
        <w:t>对这两部分</w:t>
      </w:r>
      <w:r w:rsidR="00F71E41" w:rsidRPr="00834D35">
        <w:rPr>
          <w:rFonts w:eastAsia="宋体" w:hint="eastAsia"/>
        </w:rPr>
        <w:t>持续</w:t>
      </w:r>
      <w:r w:rsidR="00F71E41" w:rsidRPr="00834D35">
        <w:rPr>
          <w:rFonts w:eastAsia="宋体"/>
        </w:rPr>
        <w:t>递归</w:t>
      </w:r>
      <w:r w:rsidR="00F71E41" w:rsidRPr="00834D35">
        <w:rPr>
          <w:rFonts w:eastAsia="宋体" w:hint="eastAsia"/>
        </w:rPr>
        <w:t>该</w:t>
      </w:r>
      <w:r w:rsidR="00F71E41" w:rsidRPr="00834D35">
        <w:rPr>
          <w:rFonts w:eastAsia="宋体"/>
        </w:rPr>
        <w:t>排序算法</w:t>
      </w:r>
      <w:r w:rsidR="00F71E41" w:rsidRPr="00834D35">
        <w:rPr>
          <w:rFonts w:eastAsia="宋体" w:hint="eastAsia"/>
        </w:rPr>
        <w:t>。</w:t>
      </w:r>
      <w:r w:rsidR="00716152" w:rsidRPr="00834D35">
        <w:rPr>
          <w:rFonts w:eastAsia="宋体" w:hint="eastAsia"/>
        </w:rPr>
        <w:t>最后以</w:t>
      </w:r>
      <w:r w:rsidR="00716152" w:rsidRPr="00834D35">
        <w:rPr>
          <w:rFonts w:eastAsia="宋体"/>
        </w:rPr>
        <w:t>中间项为分割点连接这两部分</w:t>
      </w:r>
      <w:r w:rsidR="00716152" w:rsidRPr="00834D35">
        <w:rPr>
          <w:rFonts w:eastAsia="宋体" w:hint="eastAsia"/>
        </w:rPr>
        <w:t>，</w:t>
      </w:r>
      <w:r w:rsidR="00716152" w:rsidRPr="00834D35">
        <w:rPr>
          <w:rFonts w:eastAsia="宋体"/>
        </w:rPr>
        <w:t>以确保产生一个有序序列。而</w:t>
      </w:r>
      <w:r w:rsidR="00716152" w:rsidRPr="00834D35">
        <w:rPr>
          <w:rFonts w:eastAsia="宋体" w:hint="eastAsia"/>
        </w:rPr>
        <w:t>由于</w:t>
      </w:r>
      <w:r w:rsidR="00716152" w:rsidRPr="00834D35">
        <w:rPr>
          <w:rFonts w:eastAsia="宋体"/>
        </w:rPr>
        <w:t>我们无法保证各个分区中递归属性的平衡，</w:t>
      </w:r>
      <w:del w:id="442" w:author="Decheng Fan" w:date="2014-06-21T19:45:00Z">
        <w:r w:rsidR="00716152" w:rsidRPr="00834D35" w:rsidDel="00EC6C83">
          <w:rPr>
            <w:rFonts w:eastAsia="宋体"/>
          </w:rPr>
          <w:delText>所以</w:delText>
        </w:r>
      </w:del>
      <w:r w:rsidR="00716152" w:rsidRPr="00834D35">
        <w:rPr>
          <w:rFonts w:eastAsia="宋体" w:hint="eastAsia"/>
        </w:rPr>
        <w:t>我们</w:t>
      </w:r>
      <w:r w:rsidR="00716152" w:rsidRPr="00834D35">
        <w:rPr>
          <w:rFonts w:eastAsia="宋体"/>
        </w:rPr>
        <w:t>只能确定快速排序</w:t>
      </w:r>
      <w:r w:rsidR="00716152" w:rsidRPr="00834D35">
        <w:rPr>
          <w:rFonts w:eastAsia="宋体" w:hint="eastAsia"/>
        </w:rPr>
        <w:t>法</w:t>
      </w:r>
      <w:r w:rsidR="00716152" w:rsidRPr="00834D35">
        <w:rPr>
          <w:rFonts w:eastAsia="宋体"/>
        </w:rPr>
        <w:t>在</w:t>
      </w:r>
      <w:r w:rsidR="00716152" w:rsidRPr="00834D35">
        <w:rPr>
          <w:rFonts w:eastAsia="宋体" w:hint="eastAsia"/>
          <w:i/>
        </w:rPr>
        <w:t>平均</w:t>
      </w:r>
      <w:r w:rsidR="00716152" w:rsidRPr="00834D35">
        <w:rPr>
          <w:rFonts w:eastAsia="宋体" w:hint="eastAsia"/>
        </w:rPr>
        <w:t>情况下</w:t>
      </w:r>
      <w:del w:id="443" w:author="Decheng Fan" w:date="2014-06-21T19:45:00Z">
        <w:r w:rsidR="00716152" w:rsidRPr="00834D35" w:rsidDel="00EC6C83">
          <w:rPr>
            <w:rFonts w:eastAsia="宋体"/>
          </w:rPr>
          <w:delText>应该</w:delText>
        </w:r>
      </w:del>
      <w:r w:rsidR="00716152" w:rsidRPr="00834D35">
        <w:rPr>
          <w:rFonts w:eastAsia="宋体"/>
        </w:rPr>
        <w:t>是个</w:t>
      </w:r>
      <w:r w:rsidR="00A41577">
        <w:rPr>
          <w:rFonts w:eastAsia="宋体"/>
        </w:rPr>
        <w:t>线性对数</w:t>
      </w:r>
      <w:r w:rsidR="00716152" w:rsidRPr="00834D35">
        <w:rPr>
          <w:rFonts w:eastAsia="宋体"/>
        </w:rPr>
        <w:t>级算法</w:t>
      </w:r>
      <w:r w:rsidR="00716152" w:rsidRPr="00834D35">
        <w:rPr>
          <w:rFonts w:eastAsia="宋体"/>
        </w:rPr>
        <w:t>——</w:t>
      </w:r>
      <w:r w:rsidR="00716152" w:rsidRPr="00834D35">
        <w:rPr>
          <w:rFonts w:eastAsia="宋体"/>
        </w:rPr>
        <w:t>而在最坏情况下</w:t>
      </w:r>
      <w:r w:rsidR="00716152" w:rsidRPr="00834D35">
        <w:rPr>
          <w:rFonts w:eastAsia="宋体" w:hint="eastAsia"/>
        </w:rPr>
        <w:t>则</w:t>
      </w:r>
      <w:del w:id="444" w:author="Decheng Fan" w:date="2014-06-21T19:45:00Z">
        <w:r w:rsidR="00716152" w:rsidRPr="00834D35" w:rsidDel="00EC6C83">
          <w:rPr>
            <w:rFonts w:eastAsia="宋体"/>
          </w:rPr>
          <w:delText>应</w:delText>
        </w:r>
      </w:del>
      <w:r w:rsidR="00716152" w:rsidRPr="00834D35">
        <w:rPr>
          <w:rFonts w:eastAsia="宋体"/>
        </w:rPr>
        <w:t>是个平方级算法</w:t>
      </w:r>
      <w:r w:rsidR="00716152" w:rsidRPr="00716152">
        <w:rPr>
          <w:rStyle w:val="af0"/>
          <w:rFonts w:eastAsia="宋体"/>
        </w:rPr>
        <w:footnoteReference w:id="9"/>
      </w:r>
      <w:r w:rsidR="00716152" w:rsidRPr="00834D35">
        <w:rPr>
          <w:rFonts w:eastAsia="宋体"/>
        </w:rPr>
        <w:t>。</w:t>
      </w:r>
    </w:p>
    <w:p w14:paraId="4A483CFF" w14:textId="79A098D7" w:rsidR="008727F4" w:rsidRPr="00834D35" w:rsidRDefault="0077108E" w:rsidP="00075768">
      <w:pPr>
        <w:spacing w:after="156"/>
        <w:ind w:firstLine="420"/>
        <w:rPr>
          <w:rFonts w:eastAsia="宋体"/>
        </w:rPr>
      </w:pPr>
      <w:r w:rsidRPr="00834D35">
        <w:rPr>
          <w:rFonts w:eastAsia="宋体" w:hint="eastAsia"/>
        </w:rPr>
        <w:t>快速排序</w:t>
      </w:r>
      <w:r w:rsidRPr="00834D35">
        <w:rPr>
          <w:rFonts w:eastAsia="宋体"/>
        </w:rPr>
        <w:t>法是一个典型的分治类算法，其主要工作在递归调用开始</w:t>
      </w:r>
      <w:r w:rsidRPr="00834D35">
        <w:rPr>
          <w:rFonts w:eastAsia="宋体"/>
          <w:i/>
        </w:rPr>
        <w:t>之前</w:t>
      </w:r>
      <w:r w:rsidRPr="00834D35">
        <w:rPr>
          <w:rFonts w:eastAsia="宋体" w:hint="eastAsia"/>
        </w:rPr>
        <w:t>，</w:t>
      </w:r>
      <w:r w:rsidRPr="00834D35">
        <w:rPr>
          <w:rFonts w:eastAsia="宋体"/>
        </w:rPr>
        <w:t>也就是</w:t>
      </w:r>
      <w:r w:rsidRPr="00834D35">
        <w:rPr>
          <w:rFonts w:eastAsia="宋体" w:hint="eastAsia"/>
        </w:rPr>
        <w:t>在</w:t>
      </w:r>
      <w:r w:rsidRPr="00834D35">
        <w:rPr>
          <w:rFonts w:eastAsia="宋体"/>
        </w:rPr>
        <w:t>数据</w:t>
      </w:r>
      <w:r w:rsidRPr="00834D35">
        <w:rPr>
          <w:rFonts w:eastAsia="宋体" w:hint="eastAsia"/>
          <w:i/>
        </w:rPr>
        <w:t>划分</w:t>
      </w:r>
      <w:r w:rsidRPr="00834D35">
        <w:rPr>
          <w:rFonts w:eastAsia="宋体"/>
          <w:i/>
        </w:rPr>
        <w:t>过程</w:t>
      </w:r>
      <w:r w:rsidRPr="00834D35">
        <w:rPr>
          <w:rFonts w:eastAsia="宋体" w:hint="eastAsia"/>
        </w:rPr>
        <w:t>（</w:t>
      </w:r>
      <w:r w:rsidR="00EC445B" w:rsidRPr="00834D35">
        <w:rPr>
          <w:rFonts w:eastAsia="宋体" w:hint="eastAsia"/>
        </w:rPr>
        <w:t>即在</w:t>
      </w:r>
      <w:r w:rsidRPr="00834D35">
        <w:rPr>
          <w:rFonts w:eastAsia="宋体"/>
        </w:rPr>
        <w:t>分区阶段</w:t>
      </w:r>
      <w:r w:rsidRPr="00834D35">
        <w:rPr>
          <w:rFonts w:eastAsia="宋体" w:hint="eastAsia"/>
        </w:rPr>
        <w:t>）</w:t>
      </w:r>
      <w:r w:rsidRPr="00834D35">
        <w:rPr>
          <w:rFonts w:eastAsia="宋体"/>
        </w:rPr>
        <w:t>中就已经做完了</w:t>
      </w:r>
      <w:r w:rsidRPr="00834D35">
        <w:rPr>
          <w:rFonts w:eastAsia="宋体" w:hint="eastAsia"/>
        </w:rPr>
        <w:t>。</w:t>
      </w:r>
      <w:r w:rsidRPr="00834D35">
        <w:rPr>
          <w:rFonts w:eastAsia="宋体"/>
        </w:rPr>
        <w:t>而</w:t>
      </w:r>
      <w:r w:rsidRPr="00834D35">
        <w:rPr>
          <w:rFonts w:eastAsia="宋体" w:hint="eastAsia"/>
        </w:rPr>
        <w:t>合并部分</w:t>
      </w:r>
      <w:r w:rsidRPr="00834D35">
        <w:rPr>
          <w:rFonts w:eastAsia="宋体"/>
        </w:rPr>
        <w:t>的操作</w:t>
      </w:r>
      <w:r w:rsidRPr="00834D35">
        <w:rPr>
          <w:rFonts w:eastAsia="宋体" w:hint="eastAsia"/>
        </w:rPr>
        <w:t>则</w:t>
      </w:r>
      <w:r w:rsidRPr="00834D35">
        <w:rPr>
          <w:rFonts w:eastAsia="宋体"/>
        </w:rPr>
        <w:t>相对没有</w:t>
      </w:r>
      <w:r w:rsidRPr="00834D35">
        <w:rPr>
          <w:rFonts w:eastAsia="宋体" w:hint="eastAsia"/>
        </w:rPr>
        <w:t>那么重要。虽然</w:t>
      </w:r>
      <w:r w:rsidRPr="00834D35">
        <w:rPr>
          <w:rFonts w:eastAsia="宋体"/>
        </w:rPr>
        <w:t>，</w:t>
      </w:r>
      <w:r w:rsidRPr="00834D35">
        <w:rPr>
          <w:rFonts w:eastAsia="宋体" w:hint="eastAsia"/>
        </w:rPr>
        <w:t>我们也</w:t>
      </w:r>
      <w:r w:rsidRPr="00834D35">
        <w:rPr>
          <w:rFonts w:eastAsia="宋体"/>
        </w:rPr>
        <w:t>可以采用其</w:t>
      </w:r>
      <w:r w:rsidRPr="00834D35">
        <w:rPr>
          <w:rFonts w:eastAsia="宋体" w:hint="eastAsia"/>
        </w:rPr>
        <w:t>它</w:t>
      </w:r>
      <w:r w:rsidRPr="00834D35">
        <w:rPr>
          <w:rFonts w:eastAsia="宋体"/>
        </w:rPr>
        <w:t>方式来做</w:t>
      </w:r>
      <w:r w:rsidRPr="00834D35">
        <w:rPr>
          <w:rFonts w:eastAsia="宋体" w:hint="eastAsia"/>
        </w:rPr>
        <w:t>：</w:t>
      </w:r>
      <w:commentRangeStart w:id="445"/>
      <w:r w:rsidRPr="00834D35">
        <w:rPr>
          <w:rFonts w:eastAsia="宋体"/>
        </w:rPr>
        <w:t>譬如</w:t>
      </w:r>
      <w:ins w:id="446" w:author="Decheng Fan" w:date="2014-06-21T19:56:00Z">
        <w:r w:rsidR="00921490">
          <w:rPr>
            <w:rFonts w:eastAsia="宋体" w:hint="eastAsia"/>
          </w:rPr>
          <w:t>从</w:t>
        </w:r>
      </w:ins>
      <w:del w:id="447" w:author="Decheng Fan" w:date="2014-06-21T19:56:00Z">
        <w:r w:rsidRPr="00834D35" w:rsidDel="00921490">
          <w:rPr>
            <w:rFonts w:eastAsia="宋体"/>
          </w:rPr>
          <w:delText>找个</w:delText>
        </w:r>
      </w:del>
      <w:r w:rsidRPr="00834D35">
        <w:rPr>
          <w:rFonts w:eastAsia="宋体" w:hint="eastAsia"/>
        </w:rPr>
        <w:t>中间</w:t>
      </w:r>
      <w:ins w:id="448" w:author="Decheng Fan" w:date="2014-06-21T19:56:00Z">
        <w:r w:rsidR="00921490">
          <w:rPr>
            <w:rFonts w:eastAsia="宋体" w:hint="eastAsia"/>
          </w:rPr>
          <w:t>位置将</w:t>
        </w:r>
      </w:ins>
      <w:del w:id="449" w:author="Decheng Fan" w:date="2014-06-21T19:56:00Z">
        <w:r w:rsidRPr="00834D35" w:rsidDel="00921490">
          <w:rPr>
            <w:rFonts w:eastAsia="宋体" w:hint="eastAsia"/>
          </w:rPr>
          <w:delText>值</w:delText>
        </w:r>
        <w:r w:rsidRPr="00834D35" w:rsidDel="00921490">
          <w:rPr>
            <w:rFonts w:eastAsia="宋体"/>
          </w:rPr>
          <w:delText>来划分</w:delText>
        </w:r>
      </w:del>
      <w:r w:rsidRPr="00834D35">
        <w:rPr>
          <w:rFonts w:eastAsia="宋体"/>
        </w:rPr>
        <w:t>数据</w:t>
      </w:r>
      <w:ins w:id="450" w:author="Decheng Fan" w:date="2014-06-21T19:56:00Z">
        <w:r w:rsidR="00921490">
          <w:rPr>
            <w:rFonts w:eastAsia="宋体" w:hint="eastAsia"/>
          </w:rPr>
          <w:t>一分为二</w:t>
        </w:r>
      </w:ins>
      <w:commentRangeEnd w:id="445"/>
      <w:ins w:id="451" w:author="Decheng Fan" w:date="2014-06-21T19:57:00Z">
        <w:r w:rsidR="00921490">
          <w:rPr>
            <w:rStyle w:val="af3"/>
          </w:rPr>
          <w:commentReference w:id="445"/>
        </w:r>
      </w:ins>
      <w:r w:rsidRPr="00834D35">
        <w:rPr>
          <w:rFonts w:eastAsia="宋体" w:hint="eastAsia"/>
        </w:rPr>
        <w:t>，使其</w:t>
      </w:r>
      <w:r w:rsidRPr="00834D35">
        <w:rPr>
          <w:rFonts w:eastAsia="宋体"/>
        </w:rPr>
        <w:t>成为一个平衡</w:t>
      </w:r>
      <w:ins w:id="452" w:author="Decheng Fan" w:date="2014-06-21T19:54:00Z">
        <w:r w:rsidR="0027012A">
          <w:rPr>
            <w:rFonts w:eastAsia="宋体" w:hint="eastAsia"/>
          </w:rPr>
          <w:t>的</w:t>
        </w:r>
      </w:ins>
      <w:r w:rsidRPr="00834D35">
        <w:rPr>
          <w:rFonts w:eastAsia="宋体"/>
        </w:rPr>
        <w:t>递归调用（</w:t>
      </w:r>
      <w:r w:rsidRPr="00834D35">
        <w:rPr>
          <w:rFonts w:eastAsia="宋体" w:hint="eastAsia"/>
        </w:rPr>
        <w:t>以</w:t>
      </w:r>
      <w:r w:rsidRPr="00834D35">
        <w:rPr>
          <w:rFonts w:eastAsia="宋体"/>
        </w:rPr>
        <w:t>获得一个不错的最坏运行时间）</w:t>
      </w:r>
      <w:r w:rsidR="00957000" w:rsidRPr="00834D35">
        <w:rPr>
          <w:rFonts w:eastAsia="宋体" w:hint="eastAsia"/>
        </w:rPr>
        <w:t>，</w:t>
      </w:r>
      <w:r w:rsidR="00957000" w:rsidRPr="00834D35">
        <w:rPr>
          <w:rFonts w:eastAsia="宋体"/>
        </w:rPr>
        <w:t>然后再</w:t>
      </w:r>
      <w:r w:rsidR="00957000" w:rsidRPr="00834D35">
        <w:rPr>
          <w:rFonts w:eastAsia="宋体" w:hint="eastAsia"/>
        </w:rPr>
        <w:t>在</w:t>
      </w:r>
      <w:r w:rsidR="00957000" w:rsidRPr="00834D35">
        <w:rPr>
          <w:rFonts w:eastAsia="宋体"/>
        </w:rPr>
        <w:t>合并阶段做些</w:t>
      </w:r>
      <w:r w:rsidR="00957000" w:rsidRPr="00834D35">
        <w:rPr>
          <w:rFonts w:eastAsia="宋体" w:hint="eastAsia"/>
        </w:rPr>
        <w:t>排序</w:t>
      </w:r>
      <w:r w:rsidR="00957000" w:rsidRPr="00834D35">
        <w:rPr>
          <w:rFonts w:eastAsia="宋体"/>
        </w:rPr>
        <w:t>努力</w:t>
      </w:r>
      <w:r w:rsidR="00957000" w:rsidRPr="00834D35">
        <w:rPr>
          <w:rFonts w:eastAsia="宋体" w:hint="eastAsia"/>
        </w:rPr>
        <w:t>，</w:t>
      </w:r>
      <w:r w:rsidR="00957000" w:rsidRPr="00834D35">
        <w:rPr>
          <w:rFonts w:eastAsia="宋体"/>
        </w:rPr>
        <w:t>或者</w:t>
      </w:r>
      <w:r w:rsidR="00957000" w:rsidRPr="00834D35">
        <w:rPr>
          <w:rFonts w:eastAsia="宋体" w:hint="eastAsia"/>
        </w:rPr>
        <w:t>直接</w:t>
      </w:r>
      <w:r w:rsidR="00EC445B" w:rsidRPr="00834D35">
        <w:rPr>
          <w:rFonts w:eastAsia="宋体" w:hint="eastAsia"/>
          <w:i/>
        </w:rPr>
        <w:t>归并</w:t>
      </w:r>
      <w:r w:rsidR="00957000" w:rsidRPr="00834D35">
        <w:rPr>
          <w:rFonts w:eastAsia="宋体" w:hint="eastAsia"/>
          <w:i/>
        </w:rPr>
        <w:t>出</w:t>
      </w:r>
      <w:r w:rsidR="00957000" w:rsidRPr="00834D35">
        <w:rPr>
          <w:rFonts w:eastAsia="宋体"/>
        </w:rPr>
        <w:t>结果</w:t>
      </w:r>
      <w:r w:rsidR="00957000" w:rsidRPr="00834D35">
        <w:rPr>
          <w:rFonts w:eastAsia="宋体" w:hint="eastAsia"/>
        </w:rPr>
        <w:t>，</w:t>
      </w:r>
      <w:r w:rsidR="00957000" w:rsidRPr="00834D35">
        <w:rPr>
          <w:rFonts w:eastAsia="宋体"/>
        </w:rPr>
        <w:t>这也正</w:t>
      </w:r>
      <w:r w:rsidR="00957000" w:rsidRPr="00834D35">
        <w:rPr>
          <w:rFonts w:eastAsia="宋体" w:hint="eastAsia"/>
        </w:rPr>
        <w:t>是</w:t>
      </w:r>
      <w:r w:rsidR="00957000" w:rsidRPr="00834D35">
        <w:rPr>
          <w:rFonts w:eastAsia="宋体" w:hint="eastAsia"/>
          <w:i/>
        </w:rPr>
        <w:t>归并排序</w:t>
      </w:r>
      <w:r w:rsidR="00957000" w:rsidRPr="00834D35">
        <w:rPr>
          <w:rFonts w:eastAsia="宋体"/>
        </w:rPr>
        <w:t>的做法</w:t>
      </w:r>
      <w:r w:rsidR="00EC445B" w:rsidRPr="00834D35">
        <w:rPr>
          <w:rFonts w:eastAsia="宋体" w:hint="eastAsia"/>
        </w:rPr>
        <w:t>：</w:t>
      </w:r>
      <w:r w:rsidR="00957000" w:rsidRPr="00834D35">
        <w:rPr>
          <w:rFonts w:eastAsia="宋体" w:hint="eastAsia"/>
        </w:rPr>
        <w:t>就像在本章</w:t>
      </w:r>
      <w:r w:rsidR="00957000" w:rsidRPr="00834D35">
        <w:rPr>
          <w:rFonts w:eastAsia="宋体"/>
        </w:rPr>
        <w:t>开</w:t>
      </w:r>
      <w:r w:rsidR="00957000" w:rsidRPr="00834D35">
        <w:rPr>
          <w:rFonts w:eastAsia="宋体" w:hint="eastAsia"/>
        </w:rPr>
        <w:t>头</w:t>
      </w:r>
      <w:r w:rsidR="00957000" w:rsidRPr="00834D35">
        <w:rPr>
          <w:rFonts w:eastAsia="宋体"/>
        </w:rPr>
        <w:t>所介绍的天际线算法</w:t>
      </w:r>
      <w:r w:rsidR="00957000" w:rsidRPr="00834D35">
        <w:rPr>
          <w:rFonts w:eastAsia="宋体" w:hint="eastAsia"/>
        </w:rPr>
        <w:t>中，从</w:t>
      </w:r>
      <w:r w:rsidR="00957000" w:rsidRPr="00834D35">
        <w:rPr>
          <w:rFonts w:eastAsia="宋体"/>
        </w:rPr>
        <w:t>插入</w:t>
      </w:r>
      <w:r w:rsidR="00957000" w:rsidRPr="00834D35">
        <w:rPr>
          <w:rFonts w:eastAsia="宋体" w:hint="eastAsia"/>
        </w:rPr>
        <w:t>单座建筑开始</w:t>
      </w:r>
      <w:r w:rsidR="00957000" w:rsidRPr="00834D35">
        <w:rPr>
          <w:rFonts w:eastAsia="宋体"/>
        </w:rPr>
        <w:t>，</w:t>
      </w:r>
      <w:r w:rsidR="00957000" w:rsidRPr="00834D35">
        <w:rPr>
          <w:rFonts w:eastAsia="宋体" w:hint="eastAsia"/>
        </w:rPr>
        <w:t>到归并</w:t>
      </w:r>
      <w:r w:rsidR="00957000" w:rsidRPr="00834D35">
        <w:rPr>
          <w:rFonts w:eastAsia="宋体"/>
        </w:rPr>
        <w:t>两条天际线</w:t>
      </w:r>
      <w:r w:rsidR="00957000" w:rsidRPr="00834D35">
        <w:rPr>
          <w:rFonts w:eastAsia="宋体" w:hint="eastAsia"/>
        </w:rPr>
        <w:t>为止</w:t>
      </w:r>
      <w:r w:rsidR="00957000" w:rsidRPr="00834D35">
        <w:rPr>
          <w:rFonts w:eastAsia="宋体"/>
        </w:rPr>
        <w:t>的</w:t>
      </w:r>
      <w:r w:rsidR="00957000" w:rsidRPr="00834D35">
        <w:rPr>
          <w:rFonts w:eastAsia="宋体" w:hint="eastAsia"/>
        </w:rPr>
        <w:t>整个</w:t>
      </w:r>
      <w:r w:rsidR="00957000" w:rsidRPr="00834D35">
        <w:rPr>
          <w:rFonts w:eastAsia="宋体"/>
        </w:rPr>
        <w:t>过程一样，</w:t>
      </w:r>
      <w:r w:rsidR="00957000" w:rsidRPr="00834D35">
        <w:rPr>
          <w:rFonts w:eastAsia="宋体" w:hint="eastAsia"/>
        </w:rPr>
        <w:t>归并</w:t>
      </w:r>
      <w:r w:rsidR="00957000" w:rsidRPr="00834D35">
        <w:rPr>
          <w:rFonts w:eastAsia="宋体"/>
        </w:rPr>
        <w:t>排序也是</w:t>
      </w:r>
      <w:r w:rsidR="00957000" w:rsidRPr="00834D35">
        <w:rPr>
          <w:rFonts w:eastAsia="宋体" w:hint="eastAsia"/>
        </w:rPr>
        <w:t>先在</w:t>
      </w:r>
      <w:r w:rsidR="00957000" w:rsidRPr="00834D35">
        <w:rPr>
          <w:rFonts w:eastAsia="宋体"/>
        </w:rPr>
        <w:t>一个有序序列中插入</w:t>
      </w:r>
      <w:r w:rsidR="00957000" w:rsidRPr="00834D35">
        <w:rPr>
          <w:rFonts w:eastAsia="宋体" w:hint="eastAsia"/>
        </w:rPr>
        <w:t>单个</w:t>
      </w:r>
      <w:r w:rsidR="00957000" w:rsidRPr="00834D35">
        <w:rPr>
          <w:rFonts w:eastAsia="宋体"/>
        </w:rPr>
        <w:t>元素</w:t>
      </w:r>
      <w:r w:rsidR="00957000" w:rsidRPr="00834D35">
        <w:rPr>
          <w:rFonts w:eastAsia="宋体" w:hint="eastAsia"/>
        </w:rPr>
        <w:t>（</w:t>
      </w:r>
      <w:r w:rsidR="00EC445B" w:rsidRPr="00834D35">
        <w:rPr>
          <w:rFonts w:eastAsia="宋体" w:hint="eastAsia"/>
        </w:rPr>
        <w:t>即</w:t>
      </w:r>
      <w:r w:rsidR="00957000" w:rsidRPr="00834D35">
        <w:rPr>
          <w:rFonts w:eastAsia="宋体"/>
        </w:rPr>
        <w:t>插入排序</w:t>
      </w:r>
      <w:r w:rsidR="00957000" w:rsidRPr="00834D35">
        <w:rPr>
          <w:rFonts w:eastAsia="宋体" w:hint="eastAsia"/>
        </w:rPr>
        <w:t>），</w:t>
      </w:r>
      <w:ins w:id="453" w:author="Decheng Fan" w:date="2014-06-22T14:10:00Z">
        <w:r w:rsidR="009F446A">
          <w:rPr>
            <w:rFonts w:eastAsia="宋体" w:hint="eastAsia"/>
          </w:rPr>
          <w:t>最</w:t>
        </w:r>
      </w:ins>
      <w:del w:id="454" w:author="Decheng Fan" w:date="2014-06-22T14:10:00Z">
        <w:r w:rsidR="00957000" w:rsidRPr="00834D35" w:rsidDel="009F446A">
          <w:rPr>
            <w:rFonts w:eastAsia="宋体"/>
          </w:rPr>
          <w:delText>然</w:delText>
        </w:r>
      </w:del>
      <w:r w:rsidR="00957000" w:rsidRPr="00834D35">
        <w:rPr>
          <w:rFonts w:eastAsia="宋体"/>
        </w:rPr>
        <w:t>后</w:t>
      </w:r>
      <w:ins w:id="455" w:author="Decheng Fan" w:date="2014-06-22T14:10:00Z">
        <w:r w:rsidR="009F446A">
          <w:rPr>
            <w:rFonts w:eastAsia="宋体" w:hint="eastAsia"/>
          </w:rPr>
          <w:t>把</w:t>
        </w:r>
      </w:ins>
      <w:r w:rsidR="00957000" w:rsidRPr="00834D35">
        <w:rPr>
          <w:rFonts w:eastAsia="宋体"/>
        </w:rPr>
        <w:t>两个有序序列</w:t>
      </w:r>
      <w:r w:rsidR="00957000" w:rsidRPr="00957000">
        <w:rPr>
          <w:rFonts w:eastAsia="宋体" w:hint="eastAsia"/>
        </w:rPr>
        <w:t>归并</w:t>
      </w:r>
      <w:r w:rsidR="00957000">
        <w:rPr>
          <w:rFonts w:eastAsia="宋体" w:hint="eastAsia"/>
        </w:rPr>
        <w:t>起来</w:t>
      </w:r>
      <w:r w:rsidR="00957000" w:rsidRPr="00834D35">
        <w:rPr>
          <w:rFonts w:eastAsia="宋体"/>
        </w:rPr>
        <w:t>。</w:t>
      </w:r>
    </w:p>
    <w:p w14:paraId="5058EFA8" w14:textId="28FC4064" w:rsidR="008727F4" w:rsidRPr="00834D35" w:rsidRDefault="00993DAB" w:rsidP="00075768">
      <w:pPr>
        <w:spacing w:after="156"/>
        <w:ind w:firstLine="420"/>
        <w:rPr>
          <w:rFonts w:eastAsia="宋体"/>
        </w:rPr>
      </w:pPr>
      <w:r w:rsidRPr="00834D35">
        <w:rPr>
          <w:rFonts w:eastAsia="宋体" w:hint="eastAsia"/>
        </w:rPr>
        <w:t>虽然我们</w:t>
      </w:r>
      <w:r w:rsidRPr="00834D35">
        <w:rPr>
          <w:rFonts w:eastAsia="宋体"/>
        </w:rPr>
        <w:t>在</w:t>
      </w:r>
      <w:r w:rsidRPr="00834D35">
        <w:rPr>
          <w:rFonts w:eastAsia="宋体" w:hint="eastAsia"/>
        </w:rPr>
        <w:t>第</w:t>
      </w:r>
      <w:r w:rsidRPr="00834D35">
        <w:rPr>
          <w:rFonts w:eastAsia="宋体" w:hint="eastAsia"/>
        </w:rPr>
        <w:t>3</w:t>
      </w:r>
      <w:r w:rsidRPr="00834D35">
        <w:rPr>
          <w:rFonts w:eastAsia="宋体" w:hint="eastAsia"/>
        </w:rPr>
        <w:t>章中已经</w:t>
      </w:r>
      <w:r w:rsidRPr="00834D35">
        <w:rPr>
          <w:rFonts w:eastAsia="宋体"/>
        </w:rPr>
        <w:t>见过了归并排序的代码</w:t>
      </w:r>
      <w:r w:rsidRPr="00834D35">
        <w:rPr>
          <w:rFonts w:eastAsia="宋体" w:hint="eastAsia"/>
        </w:rPr>
        <w:t>（见</w:t>
      </w:r>
      <w:r w:rsidRPr="00834D35">
        <w:rPr>
          <w:rFonts w:eastAsia="宋体"/>
        </w:rPr>
        <w:t>清单</w:t>
      </w:r>
      <w:r w:rsidRPr="00834D35">
        <w:rPr>
          <w:rFonts w:eastAsia="宋体" w:hint="eastAsia"/>
        </w:rPr>
        <w:t>3</w:t>
      </w:r>
      <w:r w:rsidRPr="00834D35">
        <w:rPr>
          <w:rFonts w:eastAsia="宋体"/>
        </w:rPr>
        <w:t>-2</w:t>
      </w:r>
      <w:r w:rsidRPr="00834D35">
        <w:rPr>
          <w:rFonts w:eastAsia="宋体"/>
        </w:rPr>
        <w:t>）</w:t>
      </w:r>
      <w:r w:rsidRPr="00834D35">
        <w:rPr>
          <w:rFonts w:eastAsia="宋体" w:hint="eastAsia"/>
        </w:rPr>
        <w:t>，</w:t>
      </w:r>
      <w:r w:rsidRPr="00834D35">
        <w:rPr>
          <w:rFonts w:eastAsia="宋体"/>
        </w:rPr>
        <w:t>但我们在此基础上</w:t>
      </w:r>
      <w:r w:rsidRPr="00834D35">
        <w:rPr>
          <w:rFonts w:eastAsia="宋体" w:hint="eastAsia"/>
        </w:rPr>
        <w:t>加了</w:t>
      </w:r>
      <w:r w:rsidRPr="00834D35">
        <w:rPr>
          <w:rFonts w:eastAsia="宋体"/>
        </w:rPr>
        <w:t>一些注释，并把它重新贴在下面</w:t>
      </w:r>
      <w:r w:rsidRPr="00834D35">
        <w:rPr>
          <w:rFonts w:eastAsia="宋体" w:hint="eastAsia"/>
        </w:rPr>
        <w:t>（见</w:t>
      </w:r>
      <w:r w:rsidRPr="00834D35">
        <w:rPr>
          <w:rFonts w:eastAsia="宋体"/>
        </w:rPr>
        <w:t>清单</w:t>
      </w:r>
      <w:r w:rsidRPr="00834D35">
        <w:rPr>
          <w:rFonts w:eastAsia="宋体" w:hint="eastAsia"/>
        </w:rPr>
        <w:t>6</w:t>
      </w:r>
      <w:r w:rsidRPr="00834D35">
        <w:rPr>
          <w:rFonts w:eastAsia="宋体"/>
        </w:rPr>
        <w:t>-5</w:t>
      </w:r>
      <w:r w:rsidRPr="00834D35">
        <w:rPr>
          <w:rFonts w:eastAsia="宋体" w:hint="eastAsia"/>
        </w:rPr>
        <w:t>）</w:t>
      </w:r>
      <w:ins w:id="456" w:author="Decheng Fan" w:date="2014-06-22T14:14:00Z">
        <w:r w:rsidR="00C53071">
          <w:rPr>
            <w:rFonts w:eastAsia="宋体" w:hint="eastAsia"/>
          </w:rPr>
          <w:t>。</w:t>
        </w:r>
      </w:ins>
    </w:p>
    <w:p w14:paraId="7EEEE4E2" w14:textId="77777777" w:rsidR="001A65B1" w:rsidRPr="00834D35" w:rsidRDefault="00223251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834D35">
        <w:rPr>
          <w:rFonts w:ascii="宋体" w:eastAsia="宋体" w:hAnsi="宋体" w:hint="eastAsia"/>
          <w:b/>
          <w:i/>
          <w:sz w:val="18"/>
          <w:szCs w:val="18"/>
        </w:rPr>
        <w:t>清单</w:t>
      </w:r>
      <w:r w:rsidR="001A65B1" w:rsidRPr="00834D35">
        <w:rPr>
          <w:rFonts w:ascii="宋体" w:eastAsia="宋体" w:hAnsi="宋体"/>
          <w:b/>
          <w:i/>
          <w:sz w:val="18"/>
          <w:szCs w:val="18"/>
        </w:rPr>
        <w:t>6-5.</w:t>
      </w:r>
      <w:r w:rsidR="001A65B1" w:rsidRPr="00834D35">
        <w:rPr>
          <w:rFonts w:ascii="宋体" w:eastAsia="宋体" w:hAnsi="宋体"/>
          <w:i/>
          <w:sz w:val="18"/>
          <w:szCs w:val="18"/>
        </w:rPr>
        <w:t xml:space="preserve"> </w:t>
      </w:r>
      <w:r w:rsidRPr="00834D35">
        <w:rPr>
          <w:rFonts w:ascii="宋体" w:eastAsia="宋体" w:hAnsi="宋体" w:hint="eastAsia"/>
          <w:i/>
          <w:sz w:val="18"/>
          <w:szCs w:val="18"/>
        </w:rPr>
        <w:t>归并排序</w:t>
      </w:r>
      <w:r w:rsidR="001A65B1" w:rsidRPr="00834D35">
        <w:rPr>
          <w:rFonts w:ascii="宋体" w:eastAsia="宋体" w:hAnsi="宋体"/>
          <w:i/>
          <w:sz w:val="18"/>
          <w:szCs w:val="18"/>
        </w:rPr>
        <w:t xml:space="preserve"> </w:t>
      </w:r>
    </w:p>
    <w:p w14:paraId="2DCF9EAD" w14:textId="77777777" w:rsidR="004C4794" w:rsidRDefault="001A65B1" w:rsidP="00075768">
      <w:pPr>
        <w:pStyle w:val="ad"/>
      </w:pPr>
      <w:proofErr w:type="gramStart"/>
      <w:r w:rsidRPr="001A65B1">
        <w:lastRenderedPageBreak/>
        <w:t>def</w:t>
      </w:r>
      <w:proofErr w:type="gramEnd"/>
      <w:r w:rsidRPr="001A65B1">
        <w:t xml:space="preserve"> mergesort(seq):</w:t>
      </w:r>
    </w:p>
    <w:p w14:paraId="11070DF8" w14:textId="77777777" w:rsidR="004C4794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mid</w:t>
      </w:r>
      <w:proofErr w:type="gramEnd"/>
      <w:r w:rsidRPr="001A65B1">
        <w:t xml:space="preserve"> = len(seq)//2 </w:t>
      </w:r>
      <w:r w:rsidR="00D9527C">
        <w:t xml:space="preserve">    </w:t>
      </w:r>
      <w:r w:rsidRPr="001A65B1">
        <w:t xml:space="preserve">                          # Midpoint for division</w:t>
      </w:r>
    </w:p>
    <w:p w14:paraId="56AFA2A2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lft</w:t>
      </w:r>
      <w:proofErr w:type="gramEnd"/>
      <w:r w:rsidRPr="001A65B1">
        <w:t xml:space="preserve">, rgt = seq[:mid], seq[mid:] </w:t>
      </w:r>
    </w:p>
    <w:p w14:paraId="2AFEFBE4" w14:textId="77777777" w:rsidR="004C4794" w:rsidRDefault="001A65B1" w:rsidP="00075768">
      <w:pPr>
        <w:pStyle w:val="ad"/>
      </w:pPr>
      <w:r w:rsidRPr="001A65B1">
        <w:t xml:space="preserve">    </w:t>
      </w:r>
      <w:r w:rsidR="004C4794">
        <w:t xml:space="preserve"> </w:t>
      </w:r>
      <w:proofErr w:type="gramStart"/>
      <w:r w:rsidRPr="001A65B1">
        <w:t>if</w:t>
      </w:r>
      <w:proofErr w:type="gramEnd"/>
      <w:r w:rsidRPr="001A65B1">
        <w:t xml:space="preserve"> len(lft) &gt; 1: lft = mergesort(lft)       # Sort by halves</w:t>
      </w:r>
    </w:p>
    <w:p w14:paraId="131227E8" w14:textId="77777777" w:rsidR="004C4794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len(rgt) &gt; 1: rgt = mergesort(rgt)</w:t>
      </w:r>
    </w:p>
    <w:p w14:paraId="3A91AD19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res</w:t>
      </w:r>
      <w:proofErr w:type="gramEnd"/>
      <w:r w:rsidRPr="001A65B1">
        <w:t xml:space="preserve"> = [] </w:t>
      </w:r>
    </w:p>
    <w:p w14:paraId="01AA6C4E" w14:textId="77777777" w:rsidR="004C4794" w:rsidRDefault="001A65B1" w:rsidP="00075768">
      <w:pPr>
        <w:pStyle w:val="ad"/>
      </w:pPr>
      <w:r w:rsidRPr="001A65B1">
        <w:t xml:space="preserve">   </w:t>
      </w:r>
      <w:r w:rsidR="004C4794">
        <w:t xml:space="preserve"> </w:t>
      </w:r>
      <w:r w:rsidRPr="001A65B1">
        <w:t xml:space="preserve"> </w:t>
      </w:r>
      <w:proofErr w:type="gramStart"/>
      <w:r w:rsidRPr="001A65B1">
        <w:t>while</w:t>
      </w:r>
      <w:proofErr w:type="gramEnd"/>
      <w:r w:rsidRPr="001A65B1">
        <w:t xml:space="preserve"> lft and rgt:             </w:t>
      </w:r>
      <w:r w:rsidR="00D9527C">
        <w:t xml:space="preserve">   </w:t>
      </w:r>
      <w:r w:rsidRPr="001A65B1">
        <w:t xml:space="preserve">             # Neither half is empty</w:t>
      </w:r>
    </w:p>
    <w:p w14:paraId="0209A61C" w14:textId="77777777" w:rsidR="004C4794" w:rsidRDefault="001A65B1" w:rsidP="00075768">
      <w:pPr>
        <w:pStyle w:val="ad"/>
      </w:pPr>
      <w:r w:rsidRPr="001A65B1">
        <w:t xml:space="preserve">         </w:t>
      </w:r>
      <w:r w:rsidR="004C4794">
        <w:t xml:space="preserve"> </w:t>
      </w:r>
      <w:proofErr w:type="gramStart"/>
      <w:r w:rsidRPr="001A65B1">
        <w:t>if</w:t>
      </w:r>
      <w:proofErr w:type="gramEnd"/>
      <w:r w:rsidRPr="001A65B1">
        <w:t xml:space="preserve"> lft[-1] &gt;= rgt[-1]:      </w:t>
      </w:r>
      <w:r w:rsidR="00D9527C">
        <w:t xml:space="preserve">   </w:t>
      </w:r>
      <w:r w:rsidRPr="001A65B1">
        <w:t xml:space="preserve">          # lft has greatest last value</w:t>
      </w:r>
    </w:p>
    <w:p w14:paraId="47363560" w14:textId="77777777" w:rsidR="001A65B1" w:rsidRPr="001A65B1" w:rsidRDefault="001A65B1" w:rsidP="00075768">
      <w:pPr>
        <w:pStyle w:val="ad"/>
        <w:ind w:firstLineChars="50" w:firstLine="90"/>
      </w:pPr>
      <w:r w:rsidRPr="001A65B1">
        <w:t xml:space="preserve">             </w:t>
      </w:r>
      <w:r w:rsidR="004C4794">
        <w:t xml:space="preserve"> </w:t>
      </w:r>
      <w:proofErr w:type="gramStart"/>
      <w:r w:rsidRPr="001A65B1">
        <w:t>res.append</w:t>
      </w:r>
      <w:proofErr w:type="gramEnd"/>
      <w:r w:rsidRPr="001A65B1">
        <w:t xml:space="preserve">(lft.pop())               # Append it </w:t>
      </w:r>
    </w:p>
    <w:p w14:paraId="05AA6D01" w14:textId="77777777" w:rsidR="004C4794" w:rsidRDefault="001A65B1" w:rsidP="00075768">
      <w:pPr>
        <w:pStyle w:val="ad"/>
      </w:pPr>
      <w:r w:rsidRPr="001A65B1">
        <w:t xml:space="preserve">        </w:t>
      </w:r>
      <w:r w:rsidR="004C4794">
        <w:t xml:space="preserve">  </w:t>
      </w:r>
      <w:proofErr w:type="gramStart"/>
      <w:r w:rsidRPr="001A65B1">
        <w:t>else</w:t>
      </w:r>
      <w:proofErr w:type="gramEnd"/>
      <w:r w:rsidRPr="001A65B1">
        <w:t xml:space="preserve">:                                </w:t>
      </w:r>
      <w:r w:rsidR="00D9527C">
        <w:t xml:space="preserve">    </w:t>
      </w:r>
      <w:r w:rsidRPr="001A65B1">
        <w:t xml:space="preserve">   # rgt has greatest last value</w:t>
      </w:r>
    </w:p>
    <w:p w14:paraId="762475FC" w14:textId="77777777" w:rsidR="004C4794" w:rsidRDefault="001A65B1" w:rsidP="00075768">
      <w:pPr>
        <w:pStyle w:val="ad"/>
        <w:ind w:firstLineChars="50" w:firstLine="90"/>
      </w:pPr>
      <w:r w:rsidRPr="001A65B1">
        <w:t xml:space="preserve">             </w:t>
      </w:r>
      <w:r w:rsidR="004C4794">
        <w:t xml:space="preserve"> </w:t>
      </w:r>
      <w:proofErr w:type="gramStart"/>
      <w:r w:rsidRPr="001A65B1">
        <w:t>res.append</w:t>
      </w:r>
      <w:proofErr w:type="gramEnd"/>
      <w:r w:rsidRPr="001A65B1">
        <w:t>(rgt.pop())               # Append it</w:t>
      </w:r>
    </w:p>
    <w:p w14:paraId="6FCF2E58" w14:textId="77777777" w:rsidR="004C4794" w:rsidRDefault="001A65B1" w:rsidP="00075768">
      <w:pPr>
        <w:pStyle w:val="ad"/>
        <w:ind w:firstLineChars="100" w:firstLine="180"/>
      </w:pPr>
      <w:r w:rsidRPr="001A65B1">
        <w:t xml:space="preserve">   </w:t>
      </w:r>
      <w:proofErr w:type="gramStart"/>
      <w:r w:rsidRPr="001A65B1">
        <w:t>res.reverse</w:t>
      </w:r>
      <w:proofErr w:type="gramEnd"/>
      <w:r w:rsidRPr="001A65B1">
        <w:t xml:space="preserve">()                               </w:t>
      </w:r>
      <w:r w:rsidR="00D9527C">
        <w:t xml:space="preserve">    </w:t>
      </w:r>
      <w:r w:rsidRPr="001A65B1">
        <w:t># Result is backward</w:t>
      </w:r>
    </w:p>
    <w:p w14:paraId="7A31D216" w14:textId="77777777" w:rsidR="001A65B1" w:rsidRPr="001A65B1" w:rsidRDefault="001A65B1" w:rsidP="00075768">
      <w:pPr>
        <w:pStyle w:val="ad"/>
        <w:ind w:firstLineChars="100" w:firstLine="180"/>
      </w:pPr>
      <w:r w:rsidRPr="001A65B1">
        <w:t xml:space="preserve">   </w:t>
      </w:r>
      <w:proofErr w:type="gramStart"/>
      <w:r w:rsidRPr="001A65B1">
        <w:t>return</w:t>
      </w:r>
      <w:proofErr w:type="gramEnd"/>
      <w:r w:rsidRPr="001A65B1">
        <w:t xml:space="preserve"> (lft or rgt) + res                   </w:t>
      </w:r>
      <w:r w:rsidR="00D9527C">
        <w:t xml:space="preserve"> </w:t>
      </w:r>
      <w:r w:rsidRPr="001A65B1">
        <w:t xml:space="preserve"># Also add the remainder </w:t>
      </w:r>
    </w:p>
    <w:p w14:paraId="64559A63" w14:textId="3802D0C4" w:rsidR="00D36FA4" w:rsidRPr="00834D35" w:rsidRDefault="00C92CA1" w:rsidP="00075768">
      <w:pPr>
        <w:spacing w:after="156"/>
        <w:ind w:firstLine="420"/>
        <w:rPr>
          <w:rFonts w:eastAsia="宋体"/>
        </w:rPr>
      </w:pPr>
      <w:r w:rsidRPr="00834D35">
        <w:rPr>
          <w:rFonts w:eastAsia="宋体" w:hint="eastAsia"/>
        </w:rPr>
        <w:t>现在</w:t>
      </w:r>
      <w:r w:rsidRPr="00834D35">
        <w:rPr>
          <w:rFonts w:eastAsia="宋体"/>
        </w:rPr>
        <w:t>，我们理解该算法的具体工作过程要比在第</w:t>
      </w:r>
      <w:r w:rsidRPr="00834D35">
        <w:rPr>
          <w:rFonts w:eastAsia="宋体" w:hint="eastAsia"/>
        </w:rPr>
        <w:t>3</w:t>
      </w:r>
      <w:r w:rsidRPr="00834D35">
        <w:rPr>
          <w:rFonts w:eastAsia="宋体" w:hint="eastAsia"/>
        </w:rPr>
        <w:t>章</w:t>
      </w:r>
      <w:r w:rsidRPr="00834D35">
        <w:rPr>
          <w:rFonts w:eastAsia="宋体"/>
        </w:rPr>
        <w:t>中容易一些了。</w:t>
      </w:r>
      <w:r w:rsidR="00C17DB8" w:rsidRPr="00834D35">
        <w:rPr>
          <w:rFonts w:eastAsia="宋体" w:hint="eastAsia"/>
        </w:rPr>
        <w:t>请注意</w:t>
      </w:r>
      <w:r w:rsidR="00C17DB8" w:rsidRPr="00834D35">
        <w:rPr>
          <w:rFonts w:eastAsia="宋体"/>
        </w:rPr>
        <w:t>其</w:t>
      </w:r>
      <w:r w:rsidRPr="00834D35">
        <w:rPr>
          <w:rFonts w:eastAsia="宋体"/>
        </w:rPr>
        <w:t>归并部分</w:t>
      </w:r>
      <w:r w:rsidR="00C17DB8" w:rsidRPr="00834D35">
        <w:rPr>
          <w:rFonts w:eastAsia="宋体" w:hint="eastAsia"/>
        </w:rPr>
        <w:t>所写</w:t>
      </w:r>
      <w:r w:rsidR="00C17DB8" w:rsidRPr="00834D35">
        <w:rPr>
          <w:rFonts w:eastAsia="宋体"/>
        </w:rPr>
        <w:t>的内容，看看</w:t>
      </w:r>
      <w:r w:rsidR="00C17DB8" w:rsidRPr="00834D35">
        <w:rPr>
          <w:rFonts w:eastAsia="宋体" w:hint="eastAsia"/>
        </w:rPr>
        <w:t>它</w:t>
      </w:r>
      <w:r w:rsidR="00C17DB8" w:rsidRPr="00834D35">
        <w:rPr>
          <w:rFonts w:eastAsia="宋体"/>
        </w:rPr>
        <w:t>具体做了</w:t>
      </w:r>
      <w:ins w:id="457" w:author="Decheng Fan" w:date="2014-06-22T14:17:00Z">
        <w:r w:rsidR="00CB1AA1">
          <w:rPr>
            <w:rFonts w:eastAsia="宋体" w:hint="eastAsia"/>
          </w:rPr>
          <w:t>哪</w:t>
        </w:r>
      </w:ins>
      <w:del w:id="458" w:author="Decheng Fan" w:date="2014-06-22T14:17:00Z">
        <w:r w:rsidR="00C17DB8" w:rsidRPr="00834D35" w:rsidDel="00CB1AA1">
          <w:rPr>
            <w:rFonts w:eastAsia="宋体"/>
          </w:rPr>
          <w:delText>那</w:delText>
        </w:r>
      </w:del>
      <w:r w:rsidR="00C17DB8" w:rsidRPr="00834D35">
        <w:rPr>
          <w:rFonts w:eastAsia="宋体"/>
        </w:rPr>
        <w:t>些事</w:t>
      </w:r>
      <w:r w:rsidR="00C17DB8" w:rsidRPr="00834D35">
        <w:rPr>
          <w:rFonts w:eastAsia="宋体" w:hint="eastAsia"/>
        </w:rPr>
        <w:t>。另外</w:t>
      </w:r>
      <w:r w:rsidR="00C17DB8" w:rsidRPr="00834D35">
        <w:rPr>
          <w:rFonts w:eastAsia="宋体"/>
        </w:rPr>
        <w:t>，如果</w:t>
      </w:r>
      <w:r w:rsidR="00C17DB8" w:rsidRPr="00834D35">
        <w:rPr>
          <w:rFonts w:eastAsia="宋体" w:hint="eastAsia"/>
        </w:rPr>
        <w:t>您</w:t>
      </w:r>
      <w:r w:rsidR="00C17DB8" w:rsidRPr="00834D35">
        <w:rPr>
          <w:rFonts w:eastAsia="宋体"/>
        </w:rPr>
        <w:t>在</w:t>
      </w:r>
      <w:r w:rsidR="00C17DB8" w:rsidRPr="00834D35">
        <w:rPr>
          <w:rFonts w:eastAsia="宋体"/>
        </w:rPr>
        <w:t>Python</w:t>
      </w:r>
      <w:r w:rsidR="00C17DB8" w:rsidRPr="00834D35">
        <w:rPr>
          <w:rFonts w:eastAsia="宋体"/>
        </w:rPr>
        <w:t>中</w:t>
      </w:r>
      <w:r w:rsidR="00C17DB8" w:rsidRPr="00834D35">
        <w:rPr>
          <w:rFonts w:eastAsia="宋体" w:hint="eastAsia"/>
        </w:rPr>
        <w:t>需要实际</w:t>
      </w:r>
      <w:r w:rsidR="00C17DB8" w:rsidRPr="00834D35">
        <w:rPr>
          <w:rFonts w:eastAsia="宋体"/>
        </w:rPr>
        <w:t>使用归并排序（</w:t>
      </w:r>
      <w:r w:rsidR="00C17DB8" w:rsidRPr="00834D35">
        <w:rPr>
          <w:rFonts w:eastAsia="宋体" w:hint="eastAsia"/>
        </w:rPr>
        <w:t>或者</w:t>
      </w:r>
      <w:r w:rsidR="00C17DB8" w:rsidRPr="00834D35">
        <w:rPr>
          <w:rFonts w:eastAsia="宋体"/>
        </w:rPr>
        <w:t>其</w:t>
      </w:r>
      <w:r w:rsidR="00C17DB8" w:rsidRPr="00834D35">
        <w:rPr>
          <w:rFonts w:eastAsia="宋体" w:hint="eastAsia"/>
        </w:rPr>
        <w:t>它</w:t>
      </w:r>
      <w:r w:rsidR="00C17DB8" w:rsidRPr="00834D35">
        <w:rPr>
          <w:rFonts w:eastAsia="宋体"/>
        </w:rPr>
        <w:t>类似算法）</w:t>
      </w:r>
      <w:r w:rsidR="00C17DB8" w:rsidRPr="00834D35">
        <w:rPr>
          <w:rFonts w:eastAsia="宋体" w:hint="eastAsia"/>
        </w:rPr>
        <w:t>，</w:t>
      </w:r>
      <w:r w:rsidR="00C17DB8" w:rsidRPr="00834D35">
        <w:rPr>
          <w:rFonts w:eastAsia="宋体"/>
        </w:rPr>
        <w:t>或许也可以用</w:t>
      </w:r>
      <w:r w:rsidR="00C17DB8" w:rsidRPr="00834D35">
        <w:rPr>
          <w:rFonts w:eastAsia="宋体"/>
        </w:rPr>
        <w:t>heapq.merge</w:t>
      </w:r>
      <w:r w:rsidR="00C17DB8" w:rsidRPr="00834D35">
        <w:rPr>
          <w:rFonts w:eastAsia="宋体" w:hint="eastAsia"/>
        </w:rPr>
        <w:t>来</w:t>
      </w:r>
      <w:r w:rsidR="00C17DB8" w:rsidRPr="00834D35">
        <w:rPr>
          <w:rFonts w:eastAsia="宋体"/>
        </w:rPr>
        <w:t>完成合并操作。</w:t>
      </w:r>
    </w:p>
    <w:tbl>
      <w:tblPr>
        <w:tblW w:w="871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712"/>
      </w:tblGrid>
      <w:tr w:rsidR="001A65B1" w:rsidRPr="001A65B1" w14:paraId="75A26DE0" w14:textId="77777777" w:rsidTr="00BE2F8D"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310C6AB" w14:textId="77777777" w:rsidR="001A65B1" w:rsidRPr="009E6648" w:rsidRDefault="009D5BC3" w:rsidP="00032092">
            <w:pPr>
              <w:spacing w:after="156"/>
              <w:ind w:firstLineChars="0" w:firstLine="0"/>
              <w:rPr>
                <w:rFonts w:eastAsia="宋体"/>
                <w:b/>
                <w:bCs/>
                <w:color w:val="FFFFFF"/>
              </w:rPr>
            </w:pPr>
            <w:r w:rsidRPr="009E6648">
              <w:rPr>
                <w:rFonts w:eastAsia="宋体" w:hint="eastAsia"/>
                <w:b/>
                <w:bCs/>
                <w:color w:val="FFFFFF"/>
              </w:rPr>
              <w:t>黑盒子专栏之</w:t>
            </w:r>
            <w:r w:rsidRPr="009E6648">
              <w:rPr>
                <w:rFonts w:eastAsia="宋体"/>
                <w:b/>
                <w:bCs/>
                <w:color w:val="FFFFFF"/>
              </w:rPr>
              <w:t>：</w:t>
            </w:r>
            <w:r w:rsidRPr="009E6648">
              <w:rPr>
                <w:rFonts w:eastAsia="宋体" w:hint="eastAsia"/>
                <w:b/>
                <w:bCs/>
                <w:color w:val="FFFFFF"/>
              </w:rPr>
              <w:t>Timsort</w:t>
            </w:r>
          </w:p>
        </w:tc>
      </w:tr>
      <w:tr w:rsidR="001A65B1" w:rsidRPr="001A65B1" w14:paraId="71671B51" w14:textId="77777777" w:rsidTr="00BE2F8D">
        <w:tc>
          <w:tcPr>
            <w:tcW w:w="8712" w:type="dxa"/>
            <w:shd w:val="clear" w:color="auto" w:fill="CCCCCC"/>
          </w:tcPr>
          <w:p w14:paraId="735E2FD2" w14:textId="75744816" w:rsidR="00205655" w:rsidRPr="00993BE5" w:rsidRDefault="00205655" w:rsidP="003006C0">
            <w:pPr>
              <w:spacing w:after="156"/>
              <w:ind w:firstLine="390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在Python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中，list.sort()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后台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采用的是由Tim Peters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提出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的</w:t>
            </w:r>
            <w:r w:rsidR="001A342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算法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，</w:t>
            </w:r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Tim是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Python社区中最为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著名的</w:t>
            </w:r>
            <w:r w:rsidR="001A342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人物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之一</w:t>
            </w:r>
            <w:r w:rsidR="00CB38B7" w:rsidRPr="00993BE5">
              <w:rPr>
                <w:rStyle w:val="af0"/>
                <w:rFonts w:ascii="宋体" w:eastAsia="宋体" w:hAnsi="宋体"/>
                <w:b/>
                <w:bCs/>
                <w:sz w:val="18"/>
                <w:szCs w:val="18"/>
              </w:rPr>
              <w:footnoteReference w:id="10"/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。该算法</w:t>
            </w:r>
            <w:r w:rsidR="001A342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被</w:t>
            </w:r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命名为</w:t>
            </w:r>
            <w:r w:rsidRPr="00993BE5">
              <w:rPr>
                <w:rFonts w:ascii="宋体" w:eastAsia="宋体" w:hAnsi="宋体"/>
                <w:b/>
                <w:bCs/>
                <w:i/>
                <w:sz w:val="18"/>
                <w:szCs w:val="18"/>
              </w:rPr>
              <w:t>Timsort</w:t>
            </w:r>
            <w:r w:rsidR="001A342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</w:t>
            </w:r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它取代了我们早期所</w:t>
            </w:r>
            <w:r w:rsidR="001A342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用</w:t>
            </w:r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的一个非常复杂的算法</w:t>
            </w:r>
            <w:r w:rsidR="001A342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，后者</w:t>
            </w:r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</w:t>
            </w:r>
            <w:r w:rsidR="00270B32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实现</w:t>
            </w:r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非常</w:t>
            </w:r>
            <w:ins w:id="459" w:author="Decheng Fan" w:date="2014-06-22T14:21:00Z">
              <w:r w:rsidR="006F7A6B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的</w:t>
              </w:r>
            </w:ins>
            <w:del w:id="460" w:author="Decheng Fan" w:date="2014-06-22T14:21:00Z">
              <w:r w:rsidR="001A3427" w:rsidRPr="00993BE5" w:rsidDel="006F7A6B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地</w:delText>
              </w:r>
            </w:del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繁琐，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通常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会针对特殊情况</w:t>
            </w:r>
            <w:ins w:id="461" w:author="Decheng Fan" w:date="2014-06-22T14:21:00Z">
              <w:r w:rsidR="006F7A6B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来</w:t>
              </w:r>
            </w:ins>
            <w:del w:id="462" w:author="Decheng Fan" w:date="2014-06-22T14:21:00Z">
              <w:r w:rsidR="001A3427" w:rsidRPr="00993BE5" w:rsidDel="006F7A6B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要求</w:delText>
              </w:r>
            </w:del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处理</w:t>
            </w:r>
            <w:r w:rsidR="00270B32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一些</w:t>
            </w:r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诸如升序</w:t>
            </w:r>
            <w:r w:rsidR="001A342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或</w:t>
            </w:r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降序</w:t>
            </w:r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分区</w:t>
            </w:r>
            <w:r w:rsidR="001A342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之类的东西。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而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在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T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imsort中，这些特殊情况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处理</w:t>
            </w:r>
            <w:del w:id="463" w:author="Decheng Fan" w:date="2014-06-22T14:21:00Z">
              <w:r w:rsidR="00CB38B7" w:rsidRPr="00993BE5" w:rsidDel="0000314D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会</w:delText>
              </w:r>
            </w:del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被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通用化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、机制化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所以性能上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依然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会保持原样（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甚至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在某些情况下还会有所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改善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）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但算法本身</w:t>
            </w:r>
            <w:del w:id="464" w:author="Decheng Fan" w:date="2014-06-22T14:22:00Z">
              <w:r w:rsidR="00CB38B7" w:rsidRPr="00993BE5" w:rsidDel="0000314D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会</w:delText>
              </w:r>
            </w:del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显得更清晰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、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更简单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。当然了，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该算法也有一些需要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详细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说明的细节问题，我们会在这里为您做一个快速预览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。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如果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想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知道更多细节信息，您</w:t>
            </w:r>
            <w:r w:rsidR="00CB38B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需要查看</w:t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源</w:t>
            </w:r>
            <w:r w:rsidR="003A715D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代码</w:t>
            </w:r>
            <w:r w:rsidR="009E11EE" w:rsidRPr="00993BE5">
              <w:rPr>
                <w:rStyle w:val="af0"/>
                <w:rFonts w:ascii="宋体" w:eastAsia="宋体" w:hAnsi="宋体"/>
                <w:b/>
                <w:bCs/>
                <w:sz w:val="18"/>
                <w:szCs w:val="18"/>
              </w:rPr>
              <w:footnoteReference w:id="11"/>
            </w:r>
            <w:r w:rsidR="00CB38B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。</w:t>
            </w:r>
          </w:p>
          <w:p w14:paraId="7F5D7875" w14:textId="0BC828E2" w:rsidR="009E11EE" w:rsidRPr="00993BE5" w:rsidRDefault="009E11EE" w:rsidP="003006C0">
            <w:pPr>
              <w:spacing w:after="156"/>
              <w:ind w:firstLine="390"/>
              <w:rPr>
                <w:rFonts w:ascii="宋体" w:eastAsia="宋体" w:hAnsi="宋体"/>
                <w:b/>
                <w:bCs/>
                <w:sz w:val="18"/>
                <w:szCs w:val="18"/>
              </w:rPr>
              <w:pPrChange w:id="465" w:author="杰 凌" w:date="2014-07-17T01:57:00Z">
                <w:pPr>
                  <w:spacing w:after="156"/>
                  <w:ind w:firstLine="390"/>
                </w:pPr>
              </w:pPrChange>
            </w:pP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Timsort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与归并排序的关系非常密切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。</w:t>
            </w:r>
            <w:r w:rsidR="00D70558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这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是一个</w:t>
            </w:r>
            <w:r w:rsidRPr="00993BE5">
              <w:rPr>
                <w:rFonts w:ascii="宋体" w:eastAsia="宋体" w:hAnsi="宋体"/>
                <w:b/>
                <w:bCs/>
                <w:i/>
                <w:sz w:val="18"/>
                <w:szCs w:val="18"/>
              </w:rPr>
              <w:t>就地型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算法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其归并</w:t>
            </w:r>
            <w:r w:rsidR="00874295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分</w:t>
            </w:r>
            <w:r w:rsidR="00874295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区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、产生结果</w:t>
            </w:r>
            <w:r w:rsidR="00D70558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</w:t>
            </w:r>
            <w:r w:rsidR="00D70558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过程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都会在原数组中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进行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（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尽管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在具体归并过程中还是会用到一些辅助</w:t>
            </w:r>
            <w:del w:id="466" w:author="Decheng Fan" w:date="2014-06-22T15:18:00Z">
              <w:r w:rsidRPr="00993BE5" w:rsidDel="002F7DBB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性</w:delText>
              </w:r>
            </w:del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内存空间）</w:t>
            </w:r>
            <w:ins w:id="467" w:author="Decheng Fan" w:date="2014-06-22T14:24:00Z">
              <w:r w:rsidR="007957F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。它不是</w:t>
              </w:r>
            </w:ins>
            <w:del w:id="468" w:author="Decheng Fan" w:date="2014-06-22T14:24:00Z">
              <w:r w:rsidR="00D70558" w:rsidRPr="00993BE5" w:rsidDel="007957F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，而</w:delText>
              </w:r>
              <w:r w:rsidR="00D70558" w:rsidRPr="00993BE5" w:rsidDel="007957FC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不</w:delText>
              </w:r>
              <w:r w:rsidR="00D70558" w:rsidRPr="00993BE5" w:rsidDel="007957F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再</w:delText>
              </w:r>
            </w:del>
            <w:r w:rsidR="00D70558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简单地</w:t>
            </w:r>
            <w:r w:rsidR="00D70558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将</w:t>
            </w:r>
            <w:r w:rsidR="00D70558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数组分成一半一半</w:t>
            </w:r>
            <w:r w:rsidR="00D70558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，分别</w:t>
            </w:r>
            <w:r w:rsidR="00D70558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排序后再</w:t>
            </w:r>
            <w:r w:rsidR="00D70558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加以</w:t>
            </w:r>
            <w:r w:rsidR="00D70558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归并</w:t>
            </w:r>
            <w:r w:rsidR="00D70558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了</w:t>
            </w:r>
            <w:ins w:id="469" w:author="Decheng Fan" w:date="2014-06-22T14:25:00Z">
              <w:r w:rsidR="007957F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；</w:t>
              </w:r>
            </w:ins>
            <w:del w:id="470" w:author="Decheng Fan" w:date="2014-06-22T14:25:00Z">
              <w:r w:rsidR="00D70558" w:rsidRPr="00993BE5" w:rsidDel="007957F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。</w:delText>
              </w:r>
              <w:r w:rsidR="00270B32" w:rsidRPr="00993BE5" w:rsidDel="007957F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不过</w:delText>
              </w:r>
              <w:r w:rsidR="00501646" w:rsidRPr="00993BE5" w:rsidDel="007957FC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，</w:delText>
              </w:r>
            </w:del>
            <w:ins w:id="471" w:author="Decheng Fan" w:date="2014-06-22T15:19:00Z">
              <w:r w:rsidR="00F20CD5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而是</w:t>
              </w:r>
            </w:ins>
            <w:del w:id="472" w:author="Decheng Fan" w:date="2014-06-22T15:19:00Z">
              <w:r w:rsidR="00501646" w:rsidRPr="00993BE5" w:rsidDel="00F20CD5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该算法</w:delText>
              </w:r>
            </w:del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会</w:t>
            </w:r>
            <w:r w:rsidR="0050164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在开始阶段</w:t>
            </w:r>
            <w:del w:id="473" w:author="Decheng Fan" w:date="2014-06-22T15:19:00Z">
              <w:r w:rsidR="00501646" w:rsidRPr="00993BE5" w:rsidDel="00F20CD5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会</w:delText>
              </w:r>
            </w:del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查找</w:t>
            </w:r>
            <w:r w:rsidR="0050164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一下</w:t>
            </w:r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该</w:t>
            </w:r>
            <w:r w:rsidR="00270B32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数</w:t>
            </w:r>
            <w:ins w:id="474" w:author="Decheng Fan" w:date="2014-06-22T15:19:00Z">
              <w:r w:rsidR="00F20CD5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组</w:t>
              </w:r>
            </w:ins>
            <w:del w:id="475" w:author="Decheng Fan" w:date="2014-06-22T15:19:00Z">
              <w:r w:rsidR="00270B32" w:rsidRPr="00993BE5" w:rsidDel="00F20CD5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数</w:delText>
              </w:r>
            </w:del>
            <w:r w:rsidR="00270B32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中有哪些</w:t>
            </w:r>
            <w:r w:rsidR="00270B32" w:rsidRPr="00993BE5">
              <w:rPr>
                <w:rFonts w:ascii="宋体" w:eastAsia="宋体" w:hAnsi="宋体"/>
                <w:b/>
                <w:bCs/>
                <w:i/>
                <w:sz w:val="18"/>
                <w:szCs w:val="18"/>
              </w:rPr>
              <w:t>已处于有序状态</w:t>
            </w:r>
            <w:r w:rsidR="00270B32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的</w:t>
            </w:r>
            <w:r w:rsidR="00874295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分区</w:t>
            </w:r>
            <w:r w:rsidR="0050164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（</w:t>
            </w:r>
            <w:r w:rsidR="0050164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包括</w:t>
            </w:r>
            <w:r w:rsidR="0050164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可能的</w:t>
            </w:r>
            <w:r w:rsidR="0050164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反</w:t>
            </w:r>
            <w:r w:rsidR="0050164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序情况）</w:t>
            </w:r>
            <w:r w:rsidR="0050164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</w:t>
            </w:r>
            <w:r w:rsidR="0050164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我们</w:t>
            </w:r>
            <w:r w:rsidR="00874295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称</w:t>
            </w:r>
            <w:r w:rsidR="00874295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这种</w:t>
            </w:r>
            <w:r w:rsidR="00874295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分段为</w:t>
            </w:r>
            <w:r w:rsidR="00874295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“</w:t>
            </w:r>
            <w:r w:rsidR="00874295" w:rsidRPr="00993BE5">
              <w:rPr>
                <w:rFonts w:ascii="宋体" w:eastAsia="宋体" w:hAnsi="宋体" w:hint="eastAsia"/>
                <w:b/>
                <w:bCs/>
                <w:i/>
                <w:sz w:val="18"/>
                <w:szCs w:val="18"/>
              </w:rPr>
              <w:t>run</w:t>
            </w:r>
            <w:r w:rsidR="00874295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”</w:t>
            </w:r>
            <w:r w:rsidR="0050164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。</w:t>
            </w:r>
            <w:r w:rsidR="00874295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尽管</w:t>
            </w:r>
            <w:r w:rsidR="00874295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这种分</w:t>
            </w:r>
            <w:r w:rsidR="00874295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区</w:t>
            </w:r>
            <w:r w:rsidR="0050164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在随机</w:t>
            </w:r>
            <w:r w:rsidR="0050164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数组中并不多见</w:t>
            </w:r>
            <w:r w:rsidR="006428C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，但</w:t>
            </w:r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其</w:t>
            </w:r>
            <w:r w:rsidR="006428C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在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真实数据中</w:t>
            </w:r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却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往往</w:t>
            </w:r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大量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存在</w:t>
            </w:r>
            <w:r w:rsidR="006428C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——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这样一来，与</w:t>
            </w:r>
            <w:r w:rsidR="006428C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归并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排序相比，Timsort</w:t>
            </w:r>
            <w:r w:rsidR="006428C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就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有了</w:t>
            </w:r>
            <w:commentRangeStart w:id="476"/>
            <w:del w:id="477" w:author="Decheng Fan" w:date="2014-06-22T14:45:00Z">
              <w:r w:rsidR="006428CB" w:rsidRPr="00993BE5" w:rsidDel="000E59E2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一</w:delText>
              </w:r>
            </w:del>
            <w:ins w:id="478" w:author="Decheng Fan" w:date="2014-06-22T14:45:00Z">
              <w:r w:rsidR="000E59E2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显著</w:t>
              </w:r>
            </w:ins>
            <w:del w:id="479" w:author="Decheng Fan" w:date="2014-06-22T14:45:00Z">
              <w:r w:rsidR="006428CB" w:rsidRPr="00993BE5" w:rsidDel="000E59E2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个更为清晰</w:delText>
              </w:r>
            </w:del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的性能</w:t>
            </w:r>
            <w:ins w:id="480" w:author="Decheng Fan" w:date="2014-06-22T14:47:00Z">
              <w:r w:rsidR="00AC43E2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优势</w:t>
              </w:r>
            </w:ins>
            <w:commentRangeEnd w:id="476"/>
            <w:ins w:id="481" w:author="Decheng Fan" w:date="2014-06-22T14:46:00Z">
              <w:r w:rsidR="000E59E2">
                <w:rPr>
                  <w:rStyle w:val="af3"/>
                </w:rPr>
                <w:commentReference w:id="476"/>
              </w:r>
            </w:ins>
            <w:del w:id="482" w:author="Decheng Fan" w:date="2014-06-22T14:45:00Z">
              <w:r w:rsidR="006428CB" w:rsidRPr="00993BE5" w:rsidDel="000E59E2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边界</w:delText>
              </w:r>
            </w:del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，</w:t>
            </w:r>
            <w:r w:rsidR="00270B32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即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在最好</w:t>
            </w:r>
            <w:r w:rsidR="006428C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情况下它可以拥有线性级运行时间</w:t>
            </w:r>
            <w:r w:rsidR="006428C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（并</w:t>
            </w:r>
            <w:r w:rsidR="006428C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且</w:t>
            </w:r>
            <w:del w:id="483" w:author="Decheng Fan" w:date="2014-06-22T15:11:00Z">
              <w:r w:rsidR="00874295" w:rsidRPr="00993BE5" w:rsidDel="00AC27A7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这</w:delText>
              </w:r>
            </w:del>
            <w:r w:rsidR="00874295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还涵盖了</w:t>
            </w:r>
            <w:ins w:id="484" w:author="Decheng Fan" w:date="2014-06-22T15:20:00Z">
              <w:r w:rsidR="00F20CD5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许多</w:t>
              </w:r>
            </w:ins>
            <w:del w:id="485" w:author="Decheng Fan" w:date="2014-06-22T15:20:00Z">
              <w:r w:rsidR="00874295" w:rsidRPr="00993BE5" w:rsidDel="00F20CD5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大量</w:delText>
              </w:r>
            </w:del>
            <w:ins w:id="486" w:author="Decheng Fan" w:date="2014-06-22T14:48:00Z">
              <w:r w:rsidR="00AC43E2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比</w:t>
              </w:r>
            </w:ins>
            <w:r w:rsidR="00874295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输入序列</w:t>
            </w:r>
            <w:ins w:id="487" w:author="Decheng Fan" w:date="2014-06-22T14:49:00Z">
              <w:r w:rsidR="00AC43E2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完全</w:t>
              </w:r>
            </w:ins>
            <w:del w:id="488" w:author="Decheng Fan" w:date="2014-06-22T14:48:00Z">
              <w:r w:rsidR="00874295" w:rsidRPr="00993BE5" w:rsidDel="00AC43E2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本身已处于</w:delText>
              </w:r>
            </w:del>
            <w:r w:rsidR="00874295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有序</w:t>
            </w:r>
            <w:del w:id="489" w:author="Decheng Fan" w:date="2014-06-22T14:49:00Z">
              <w:r w:rsidR="00874295" w:rsidRPr="00993BE5" w:rsidDel="00AC43E2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状态</w:delText>
              </w:r>
            </w:del>
            <w:del w:id="490" w:author="Decheng Fan" w:date="2014-06-22T15:11:00Z">
              <w:r w:rsidR="00874295" w:rsidRPr="00993BE5" w:rsidDel="00AC27A7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的情况</w:delText>
              </w:r>
            </w:del>
            <w:ins w:id="491" w:author="Decheng Fan" w:date="2014-06-22T15:11:00Z">
              <w:r w:rsidR="00AC27A7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更为复杂的情况</w:t>
              </w:r>
            </w:ins>
            <w:r w:rsidR="006428C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）</w:t>
            </w:r>
            <w:ins w:id="492" w:author="Decheng Fan" w:date="2014-06-22T14:47:00Z">
              <w:r w:rsidR="00AC43E2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。</w:t>
              </w:r>
            </w:ins>
          </w:p>
          <w:p w14:paraId="3FE3135F" w14:textId="1B967CE3" w:rsidR="00F14116" w:rsidRPr="00993BE5" w:rsidRDefault="00713BC7" w:rsidP="003006C0">
            <w:pPr>
              <w:spacing w:after="156"/>
              <w:ind w:firstLine="390"/>
              <w:rPr>
                <w:rFonts w:ascii="宋体" w:eastAsia="宋体" w:hAnsi="宋体"/>
                <w:b/>
                <w:bCs/>
                <w:sz w:val="18"/>
                <w:szCs w:val="18"/>
              </w:rPr>
              <w:pPrChange w:id="493" w:author="杰 凌" w:date="2014-07-17T01:57:00Z">
                <w:pPr>
                  <w:spacing w:after="156"/>
                  <w:ind w:firstLine="390"/>
                </w:pPr>
              </w:pPrChange>
            </w:pPr>
            <w:del w:id="494" w:author="Decheng Fan" w:date="2014-06-22T15:34:00Z">
              <w:r w:rsidRPr="00993BE5" w:rsidDel="00304F7B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 xml:space="preserve"> </w:delText>
              </w:r>
            </w:del>
            <w:r w:rsidR="00DE2DE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Timsort</w:t>
            </w:r>
            <w:r w:rsidR="00DE2DE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会在</w:t>
            </w:r>
            <w:r w:rsidR="00DE2DE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遍历目标序列的过程中</w:t>
            </w:r>
            <w:r w:rsidR="00DE2DE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将</w:t>
            </w:r>
            <w:r w:rsidR="00DE2DE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其中的各个run标识出来，</w:t>
            </w:r>
            <w:r w:rsidR="00DE2DE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并将它们的</w:t>
            </w:r>
            <w:r w:rsidR="00DE2DE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边界位置放进一个</w:t>
            </w:r>
            <w:del w:id="495" w:author="Decheng Fan" w:date="2014-06-22T22:28:00Z">
              <w:r w:rsidR="00DE2DE7" w:rsidRPr="00993BE5" w:rsidDel="00CE157F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堆</w:delText>
              </w:r>
            </w:del>
            <w:r w:rsidR="00DE2DE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栈</w:t>
            </w:r>
            <w:r w:rsidR="00DE2DE7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结构中，</w:t>
            </w:r>
            <w:r w:rsidR="007B560C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然后再根据某种</w:t>
            </w:r>
            <w:commentRangeStart w:id="496"/>
            <w:ins w:id="497" w:author="Decheng Fan" w:date="2014-06-22T15:22:00Z">
              <w:r w:rsidR="00F20CD5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经验法则</w:t>
              </w:r>
            </w:ins>
            <w:commentRangeEnd w:id="496"/>
            <w:ins w:id="498" w:author="Decheng Fan" w:date="2014-06-22T22:04:00Z">
              <w:r w:rsidR="007B2E09">
                <w:rPr>
                  <w:rStyle w:val="af3"/>
                </w:rPr>
                <w:commentReference w:id="496"/>
              </w:r>
            </w:ins>
            <w:del w:id="499" w:author="Decheng Fan" w:date="2014-06-22T15:21:00Z">
              <w:r w:rsidR="007B560C" w:rsidRPr="00993BE5" w:rsidDel="00F20CD5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触发</w:delText>
              </w:r>
              <w:r w:rsidR="007B560C" w:rsidRPr="00993BE5" w:rsidDel="00F20CD5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条件</w:delText>
              </w:r>
            </w:del>
            <w:r w:rsidR="007B560C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来决定何时</w:t>
            </w:r>
            <w:r w:rsidR="008F0EC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合并</w:t>
            </w:r>
            <w:r w:rsidR="007B560C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这些</w:t>
            </w:r>
            <w:r w:rsidR="007B560C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run</w:t>
            </w:r>
            <w:r w:rsidR="007B560C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。这种</w:t>
            </w:r>
            <w:r w:rsidR="007B560C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思路</w:t>
            </w:r>
            <w:r w:rsidR="007B560C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可以</w:t>
            </w:r>
            <w:r w:rsidR="007B560C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避免各种</w:t>
            </w:r>
            <w:r w:rsidR="008F0EC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合并</w:t>
            </w:r>
            <w:r w:rsidR="007B560C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操作的不平衡</w:t>
            </w:r>
            <w:ins w:id="500" w:author="Decheng Fan" w:date="2014-06-22T22:09:00Z">
              <w:r w:rsidR="002B2A4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而</w:t>
              </w:r>
            </w:ins>
            <w:del w:id="501" w:author="Decheng Fan" w:date="2014-06-22T22:09:00Z">
              <w:r w:rsidR="007B560C" w:rsidRPr="00993BE5" w:rsidDel="002B2A4C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，</w:delText>
              </w:r>
            </w:del>
            <w:r w:rsidR="007865AE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形成</w:t>
            </w:r>
            <w:del w:id="502" w:author="Decheng Fan" w:date="2014-06-22T22:09:00Z">
              <w:r w:rsidR="007865AE" w:rsidRPr="00993BE5" w:rsidDel="002B2A4C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了</w:delText>
              </w:r>
            </w:del>
            <w:r w:rsidR="007865AE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一个平方级运行时间，</w:t>
            </w:r>
            <w:ins w:id="503" w:author="Decheng Fan" w:date="2014-06-22T22:09:00Z">
              <w:r w:rsidR="002B2A4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同时又</w:t>
              </w:r>
            </w:ins>
            <w:ins w:id="504" w:author="Decheng Fan" w:date="2014-06-22T22:16:00Z">
              <w:r w:rsidR="006005E8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充分</w:t>
              </w:r>
            </w:ins>
            <w:del w:id="505" w:author="Decheng Fan" w:date="2014-06-22T22:09:00Z">
              <w:r w:rsidR="007865AE" w:rsidRPr="00993BE5" w:rsidDel="002B2A4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使</w:delText>
              </w:r>
            </w:del>
            <w:ins w:id="506" w:author="Decheng Fan" w:date="2014-06-22T22:09:00Z">
              <w:r w:rsidR="002B2A4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利</w:t>
              </w:r>
            </w:ins>
            <w:r w:rsidR="007865AE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用数据原有结构（</w:t>
            </w:r>
            <w:r w:rsidR="007865AE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即run</w:t>
            </w:r>
            <w:r w:rsidR="007865AE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）</w:t>
            </w:r>
            <w:ins w:id="507" w:author="Decheng Fan" w:date="2014-06-22T22:10:00Z">
              <w:r w:rsidR="006005E8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的</w:t>
              </w:r>
              <w:r w:rsidR="002B2A4C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特性</w:t>
              </w:r>
            </w:ins>
            <w:del w:id="508" w:author="Decheng Fan" w:date="2014-06-22T22:16:00Z">
              <w:r w:rsidR="007865AE" w:rsidRPr="00993BE5" w:rsidDel="006005E8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delText>的</w:delText>
              </w:r>
              <w:r w:rsidR="007865AE" w:rsidRPr="00993BE5" w:rsidDel="006005E8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算法</w:delText>
              </w:r>
            </w:del>
            <w:r w:rsidR="007865AE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。</w:t>
            </w:r>
            <w:r w:rsidR="007865AE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首先</w:t>
            </w:r>
            <w:r w:rsidR="007865AE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，所有短小的run都会被手动扩展并排序（</w:t>
            </w:r>
            <w:r w:rsidR="007865AE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利用</w:t>
            </w:r>
            <w:ins w:id="509" w:author="Decheng Fan" w:date="2014-06-22T22:17:00Z">
              <w:r w:rsidR="00FF55F3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稳定的</w:t>
              </w:r>
            </w:ins>
            <w:r w:rsidR="007865AE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插入排序法）</w:t>
            </w:r>
            <w:r w:rsidR="00F33CAC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。</w:t>
            </w:r>
            <w:r w:rsidR="0020354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其次</w:t>
            </w:r>
            <w:r w:rsidR="0020354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，我们</w:t>
            </w:r>
            <w:r w:rsidR="0020354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针对</w:t>
            </w:r>
            <w:del w:id="510" w:author="Decheng Fan" w:date="2014-06-22T22:28:00Z">
              <w:r w:rsidR="0020354B" w:rsidRPr="00993BE5" w:rsidDel="00CE157F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堆</w:delText>
              </w:r>
            </w:del>
            <w:r w:rsidR="0020354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栈</w:t>
            </w:r>
            <w:ins w:id="511" w:author="Decheng Fan" w:date="2014-06-22T22:29:00Z">
              <w:r w:rsidR="00CE157F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上</w:t>
              </w:r>
            </w:ins>
            <w:r w:rsidR="0020354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的三个</w:t>
            </w:r>
            <w:r w:rsidR="0020354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顶层run</w:t>
            </w:r>
            <w:r w:rsidR="0020354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：</w:t>
            </w:r>
            <w:r w:rsidR="0020354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A、</w:t>
            </w:r>
            <w:ins w:id="512" w:author="Decheng Fan" w:date="2014-06-22T22:17:00Z">
              <w:r w:rsidR="00FF55F3">
                <w:rPr>
                  <w:rFonts w:ascii="宋体" w:eastAsia="宋体" w:hAnsi="宋体" w:hint="eastAsia"/>
                  <w:b/>
                  <w:bCs/>
                  <w:sz w:val="18"/>
                  <w:szCs w:val="18"/>
                </w:rPr>
                <w:t>B</w:t>
              </w:r>
            </w:ins>
            <w:del w:id="513" w:author="Decheng Fan" w:date="2014-06-22T22:17:00Z">
              <w:r w:rsidR="0020354B" w:rsidRPr="00993BE5" w:rsidDel="00FF55F3">
                <w:rPr>
                  <w:rFonts w:ascii="宋体" w:eastAsia="宋体" w:hAnsi="宋体"/>
                  <w:b/>
                  <w:bCs/>
                  <w:sz w:val="18"/>
                  <w:szCs w:val="18"/>
                </w:rPr>
                <w:delText>Ｂ</w:delText>
              </w:r>
            </w:del>
            <w:r w:rsidR="0020354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和C</w:t>
            </w:r>
            <w:r w:rsidR="0020354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（</w:t>
            </w:r>
            <w:r w:rsidR="0020354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其中</w:t>
            </w:r>
            <w:r w:rsidR="0020354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A在最顶层）</w:t>
            </w:r>
            <w:r w:rsidR="0020354B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设置</w:t>
            </w:r>
            <w:r w:rsidR="0020354B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下面两个不变式：len(A) &gt; len(B) + len(C)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、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 xml:space="preserve">len(B) 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 xml:space="preserve">&gt; 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len(C)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。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当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第一个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不变式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不成立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时，A和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C中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较小的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那一个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将会与B合并，并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用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结果替换掉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堆栈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中被合并的run</w:t>
            </w:r>
            <w:r w:rsidR="00F14116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。如果</w:t>
            </w:r>
            <w:r w:rsidR="00505A93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这时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第二个不变式也不成立，</w:t>
            </w:r>
            <w:r w:rsidR="008F0EC7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就</w:t>
            </w:r>
            <w:r w:rsidR="00F14116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继续合并，直至两个不变式都成立为止。</w:t>
            </w:r>
          </w:p>
          <w:p w14:paraId="056AE886" w14:textId="77777777" w:rsidR="001A65B1" w:rsidRPr="009E6648" w:rsidRDefault="003A715D" w:rsidP="003006C0">
            <w:pPr>
              <w:spacing w:after="156"/>
              <w:ind w:firstLine="390"/>
              <w:rPr>
                <w:rFonts w:eastAsia="宋体"/>
                <w:b/>
                <w:bCs/>
              </w:rPr>
              <w:pPrChange w:id="514" w:author="杰 凌" w:date="2014-07-17T01:57:00Z">
                <w:pPr>
                  <w:spacing w:after="156"/>
                  <w:ind w:firstLine="390"/>
                </w:pPr>
              </w:pPrChange>
            </w:pP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lastRenderedPageBreak/>
              <w:t>此外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，该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算法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中也用了一些其它方面的技巧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，以便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尽可能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多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地提升速度。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如果您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感兴趣的话，我推荐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您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去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找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一些源代码来看看</w:t>
            </w:r>
            <w:r w:rsidRPr="00993BE5">
              <w:rPr>
                <w:rStyle w:val="af0"/>
                <w:rFonts w:ascii="宋体" w:eastAsia="宋体" w:hAnsi="宋体"/>
                <w:b/>
                <w:bCs/>
                <w:sz w:val="18"/>
                <w:szCs w:val="18"/>
              </w:rPr>
              <w:footnoteReference w:id="12"/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。如果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不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想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看C代码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话，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在PyPy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项目</w:t>
            </w:r>
            <w:r w:rsidR="00133869" w:rsidRPr="00993BE5">
              <w:rPr>
                <w:rStyle w:val="af0"/>
                <w:rFonts w:ascii="宋体" w:eastAsia="宋体" w:hAnsi="宋体"/>
                <w:b/>
                <w:bCs/>
                <w:sz w:val="18"/>
                <w:szCs w:val="18"/>
              </w:rPr>
              <w:footnoteReference w:id="13"/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的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相关组件中，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您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也可以找一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版</w:t>
            </w:r>
            <w:r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用</w:t>
            </w:r>
            <w:r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纯Python实现的Timsort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算法。</w:t>
            </w:r>
            <w:r w:rsidR="00133869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该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版</w:t>
            </w:r>
            <w:r w:rsidR="00133869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实现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有详尽的</w:t>
            </w:r>
            <w:r w:rsidR="00133869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注释，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代码</w:t>
            </w:r>
            <w:r w:rsidR="00133869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也非常清晰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（关于</w:t>
            </w:r>
            <w:r w:rsidR="00133869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PyPy项目，您也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可以</w:t>
            </w:r>
            <w:r w:rsidR="00133869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参考附录A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中</w:t>
            </w:r>
            <w:r w:rsidR="00133869" w:rsidRPr="00993BE5">
              <w:rPr>
                <w:rFonts w:ascii="宋体" w:eastAsia="宋体" w:hAnsi="宋体"/>
                <w:b/>
                <w:bCs/>
                <w:sz w:val="18"/>
                <w:szCs w:val="18"/>
              </w:rPr>
              <w:t>的相关讨论</w:t>
            </w:r>
            <w:r w:rsidR="00133869" w:rsidRPr="00993BE5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）。</w:t>
            </w:r>
          </w:p>
        </w:tc>
      </w:tr>
    </w:tbl>
    <w:p w14:paraId="1B8FECF0" w14:textId="77777777" w:rsidR="001A65B1" w:rsidRPr="001A65B1" w:rsidRDefault="00133869" w:rsidP="00075768">
      <w:pPr>
        <w:pStyle w:val="4"/>
        <w:ind w:left="0"/>
      </w:pPr>
      <w:r>
        <w:rPr>
          <w:rFonts w:hint="eastAsia"/>
        </w:rPr>
        <w:lastRenderedPageBreak/>
        <w:t>排序</w:t>
      </w:r>
      <w:r>
        <w:t>操作究竟可以有多</w:t>
      </w:r>
      <w:r>
        <w:rPr>
          <w:rFonts w:hint="eastAsia"/>
        </w:rPr>
        <w:t>快</w:t>
      </w:r>
      <w:r>
        <w:t>？</w:t>
      </w:r>
      <w:r w:rsidR="001A65B1" w:rsidRPr="001A65B1">
        <w:t xml:space="preserve"> </w:t>
      </w:r>
    </w:p>
    <w:p w14:paraId="7B81660F" w14:textId="241F5F65" w:rsidR="00051E77" w:rsidRPr="00003517" w:rsidRDefault="0098342B" w:rsidP="00075768">
      <w:pPr>
        <w:spacing w:after="156"/>
        <w:ind w:firstLine="420"/>
        <w:rPr>
          <w:rFonts w:eastAsia="宋体"/>
        </w:rPr>
      </w:pPr>
      <w:r w:rsidRPr="00003517">
        <w:rPr>
          <w:rFonts w:eastAsia="宋体" w:hint="eastAsia"/>
        </w:rPr>
        <w:t>对于排序</w:t>
      </w:r>
      <w:r w:rsidRPr="00003517">
        <w:rPr>
          <w:rFonts w:eastAsia="宋体"/>
        </w:rPr>
        <w:t>来说，一个很重要的结论是归并排序这</w:t>
      </w:r>
      <w:r w:rsidRPr="00003517">
        <w:rPr>
          <w:rFonts w:eastAsia="宋体" w:hint="eastAsia"/>
        </w:rPr>
        <w:t>类分治</w:t>
      </w:r>
      <w:r w:rsidRPr="00003517">
        <w:rPr>
          <w:rFonts w:eastAsia="宋体"/>
        </w:rPr>
        <w:t>算法已经</w:t>
      </w:r>
      <w:r w:rsidR="00451B91" w:rsidRPr="00003517">
        <w:rPr>
          <w:rFonts w:eastAsia="宋体" w:hint="eastAsia"/>
        </w:rPr>
        <w:t>属于</w:t>
      </w:r>
      <w:r w:rsidRPr="00003517">
        <w:rPr>
          <w:rFonts w:eastAsia="宋体"/>
          <w:i/>
        </w:rPr>
        <w:t>最优</w:t>
      </w:r>
      <w:r w:rsidR="00451B91" w:rsidRPr="00003517">
        <w:rPr>
          <w:rFonts w:eastAsia="宋体" w:hint="eastAsia"/>
          <w:i/>
        </w:rPr>
        <w:t>状态</w:t>
      </w:r>
      <w:r w:rsidRPr="00003517">
        <w:rPr>
          <w:rFonts w:eastAsia="宋体"/>
        </w:rPr>
        <w:t>了</w:t>
      </w:r>
      <w:del w:id="515" w:author="Decheng Fan" w:date="2014-06-23T07:37:00Z">
        <w:r w:rsidRPr="00003517" w:rsidDel="00097098">
          <w:rPr>
            <w:rFonts w:eastAsia="宋体" w:hint="eastAsia"/>
          </w:rPr>
          <w:delText>，</w:delText>
        </w:r>
      </w:del>
      <w:ins w:id="516" w:author="Decheng Fan" w:date="2014-06-23T07:37:00Z">
        <w:r w:rsidR="00097098">
          <w:rPr>
            <w:rFonts w:eastAsia="宋体" w:hint="eastAsia"/>
          </w:rPr>
          <w:t>；</w:t>
        </w:r>
      </w:ins>
      <w:commentRangeStart w:id="517"/>
      <w:ins w:id="518" w:author="Decheng Fan" w:date="2014-06-23T07:35:00Z">
        <w:r w:rsidR="00097098">
          <w:rPr>
            <w:rFonts w:eastAsia="宋体" w:hint="eastAsia"/>
          </w:rPr>
          <w:t>一个</w:t>
        </w:r>
      </w:ins>
      <w:del w:id="519" w:author="Decheng Fan" w:date="2014-06-23T07:35:00Z">
        <w:r w:rsidRPr="00003517" w:rsidDel="00097098">
          <w:rPr>
            <w:rFonts w:eastAsia="宋体"/>
          </w:rPr>
          <w:delText>其</w:delText>
        </w:r>
      </w:del>
      <w:r w:rsidRPr="00003517">
        <w:rPr>
          <w:rFonts w:eastAsia="宋体"/>
        </w:rPr>
        <w:t>对于任何值</w:t>
      </w:r>
      <w:r w:rsidRPr="00003517">
        <w:rPr>
          <w:rFonts w:eastAsia="宋体" w:hint="eastAsia"/>
        </w:rPr>
        <w:t>都</w:t>
      </w:r>
      <w:del w:id="520" w:author="Decheng Fan" w:date="2014-06-23T07:39:00Z">
        <w:r w:rsidRPr="00003517" w:rsidDel="00CE1F80">
          <w:rPr>
            <w:rFonts w:eastAsia="宋体" w:hint="eastAsia"/>
          </w:rPr>
          <w:delText>是</w:delText>
        </w:r>
      </w:del>
      <w:r w:rsidRPr="00003517">
        <w:rPr>
          <w:rFonts w:eastAsia="宋体"/>
        </w:rPr>
        <w:t>可</w:t>
      </w:r>
      <w:r w:rsidRPr="00003517">
        <w:rPr>
          <w:rFonts w:eastAsia="宋体" w:hint="eastAsia"/>
        </w:rPr>
        <w:t>用</w:t>
      </w:r>
      <w:r w:rsidRPr="00003517">
        <w:rPr>
          <w:rFonts w:eastAsia="宋体"/>
        </w:rPr>
        <w:t>的</w:t>
      </w:r>
      <w:ins w:id="521" w:author="Decheng Fan" w:date="2014-06-23T07:36:00Z">
        <w:r w:rsidR="00097098">
          <w:rPr>
            <w:rFonts w:eastAsia="宋体" w:hint="eastAsia"/>
          </w:rPr>
          <w:t>算法</w:t>
        </w:r>
      </w:ins>
      <w:r w:rsidRPr="00003517">
        <w:rPr>
          <w:rFonts w:eastAsia="宋体"/>
        </w:rPr>
        <w:t>（</w:t>
      </w:r>
      <w:r w:rsidRPr="00003517">
        <w:rPr>
          <w:rFonts w:eastAsia="宋体" w:hint="eastAsia"/>
        </w:rPr>
        <w:t>当然</w:t>
      </w:r>
      <w:r w:rsidRPr="00003517">
        <w:rPr>
          <w:rFonts w:eastAsia="宋体"/>
        </w:rPr>
        <w:t>，</w:t>
      </w:r>
      <w:r w:rsidRPr="00003517">
        <w:rPr>
          <w:rFonts w:eastAsia="宋体" w:hint="eastAsia"/>
        </w:rPr>
        <w:t>前提是这些</w:t>
      </w:r>
      <w:r w:rsidRPr="00003517">
        <w:rPr>
          <w:rFonts w:eastAsia="宋体"/>
        </w:rPr>
        <w:t>值</w:t>
      </w:r>
      <w:r w:rsidRPr="00003517">
        <w:rPr>
          <w:rFonts w:eastAsia="宋体" w:hint="eastAsia"/>
        </w:rPr>
        <w:t>要</w:t>
      </w:r>
      <w:r w:rsidRPr="00003517">
        <w:rPr>
          <w:rFonts w:eastAsia="宋体"/>
        </w:rPr>
        <w:t>能比较大小）</w:t>
      </w:r>
      <w:r w:rsidRPr="00003517">
        <w:rPr>
          <w:rFonts w:eastAsia="宋体" w:hint="eastAsia"/>
        </w:rPr>
        <w:t>，</w:t>
      </w:r>
      <w:del w:id="522" w:author="Decheng Fan" w:date="2014-06-23T07:36:00Z">
        <w:r w:rsidRPr="00003517" w:rsidDel="00097098">
          <w:rPr>
            <w:rFonts w:eastAsia="宋体" w:hint="eastAsia"/>
          </w:rPr>
          <w:delText>而且</w:delText>
        </w:r>
      </w:del>
      <w:r w:rsidRPr="00003517">
        <w:rPr>
          <w:rFonts w:eastAsia="宋体"/>
        </w:rPr>
        <w:t>最</w:t>
      </w:r>
      <w:del w:id="523" w:author="Decheng Fan" w:date="2014-06-23T07:36:00Z">
        <w:r w:rsidRPr="00003517" w:rsidDel="00097098">
          <w:rPr>
            <w:rFonts w:eastAsia="宋体" w:hint="eastAsia"/>
          </w:rPr>
          <w:delText>糟</w:delText>
        </w:r>
      </w:del>
      <w:ins w:id="524" w:author="Decheng Fan" w:date="2014-06-23T07:36:00Z">
        <w:r w:rsidR="00097098">
          <w:rPr>
            <w:rFonts w:eastAsia="宋体" w:hint="eastAsia"/>
          </w:rPr>
          <w:t>坏</w:t>
        </w:r>
      </w:ins>
      <w:del w:id="525" w:author="Decheng Fan" w:date="2014-06-23T07:36:00Z">
        <w:r w:rsidRPr="00003517" w:rsidDel="00097098">
          <w:rPr>
            <w:rFonts w:eastAsia="宋体"/>
          </w:rPr>
          <w:delText>的</w:delText>
        </w:r>
      </w:del>
      <w:r w:rsidRPr="00003517">
        <w:rPr>
          <w:rFonts w:eastAsia="宋体"/>
        </w:rPr>
        <w:t>情况</w:t>
      </w:r>
      <w:ins w:id="526" w:author="Decheng Fan" w:date="2014-06-23T07:36:00Z">
        <w:r w:rsidR="00097098">
          <w:rPr>
            <w:rFonts w:eastAsia="宋体" w:hint="eastAsia"/>
          </w:rPr>
          <w:t>下</w:t>
        </w:r>
      </w:ins>
      <w:ins w:id="527" w:author="Decheng Fan" w:date="2014-06-23T07:37:00Z">
        <w:r w:rsidR="00097098">
          <w:rPr>
            <w:rFonts w:eastAsia="宋体" w:hint="eastAsia"/>
          </w:rPr>
          <w:t>至少需要</w:t>
        </w:r>
      </w:ins>
      <w:ins w:id="528" w:author="Decheng Fan" w:date="2014-06-23T07:36:00Z">
        <w:r w:rsidR="00097098">
          <w:rPr>
            <w:rFonts w:eastAsia="宋体" w:hint="eastAsia"/>
          </w:rPr>
          <w:t>消耗</w:t>
        </w:r>
      </w:ins>
      <w:del w:id="529" w:author="Decheng Fan" w:date="2014-06-23T07:36:00Z">
        <w:r w:rsidRPr="00003517" w:rsidDel="00097098">
          <w:rPr>
            <w:rFonts w:eastAsia="宋体"/>
          </w:rPr>
          <w:delText>也不会</w:delText>
        </w:r>
        <w:r w:rsidR="003A7B2F" w:rsidRPr="00003517" w:rsidDel="00097098">
          <w:rPr>
            <w:rFonts w:eastAsia="宋体" w:hint="eastAsia"/>
          </w:rPr>
          <w:delText>低于</w:delText>
        </w:r>
      </w:del>
      <w:r w:rsidRPr="001A65B1">
        <w:t>Ω(</w:t>
      </w:r>
      <w:r w:rsidRPr="001A65B1">
        <w:rPr>
          <w:i/>
        </w:rPr>
        <w:t>n</w:t>
      </w:r>
      <w:r w:rsidRPr="001A65B1">
        <w:t xml:space="preserve"> lg </w:t>
      </w:r>
      <w:r w:rsidRPr="001A65B1">
        <w:rPr>
          <w:i/>
        </w:rPr>
        <w:t>n</w:t>
      </w:r>
      <w:r w:rsidRPr="001A65B1">
        <w:t>)</w:t>
      </w:r>
      <w:ins w:id="530" w:author="Decheng Fan" w:date="2014-06-23T07:36:00Z">
        <w:r w:rsidR="00097098">
          <w:rPr>
            <w:rFonts w:eastAsia="宋体" w:hint="eastAsia"/>
          </w:rPr>
          <w:t>的时间</w:t>
        </w:r>
      </w:ins>
      <w:commentRangeEnd w:id="517"/>
      <w:ins w:id="531" w:author="Decheng Fan" w:date="2014-06-23T07:37:00Z">
        <w:r w:rsidR="00097098">
          <w:rPr>
            <w:rStyle w:val="af3"/>
          </w:rPr>
          <w:commentReference w:id="517"/>
        </w:r>
      </w:ins>
      <w:r w:rsidR="003A7B2F" w:rsidRPr="00003517">
        <w:rPr>
          <w:rFonts w:eastAsia="宋体" w:hint="eastAsia"/>
        </w:rPr>
        <w:t>。</w:t>
      </w:r>
      <w:r w:rsidR="00D46BAC" w:rsidRPr="00003517">
        <w:rPr>
          <w:rFonts w:eastAsia="宋体" w:hint="eastAsia"/>
        </w:rPr>
        <w:t>这之中</w:t>
      </w:r>
      <w:r w:rsidR="00D46BAC" w:rsidRPr="00003517">
        <w:rPr>
          <w:rFonts w:eastAsia="宋体"/>
        </w:rPr>
        <w:t>最重要的情况</w:t>
      </w:r>
      <w:r w:rsidR="00D46BAC" w:rsidRPr="00003517">
        <w:rPr>
          <w:rFonts w:eastAsia="宋体" w:hint="eastAsia"/>
        </w:rPr>
        <w:t>是，</w:t>
      </w:r>
      <w:r w:rsidR="00D46BAC" w:rsidRPr="00003517">
        <w:rPr>
          <w:rFonts w:eastAsia="宋体"/>
        </w:rPr>
        <w:t>该</w:t>
      </w:r>
      <w:r w:rsidRPr="00003517">
        <w:rPr>
          <w:rFonts w:eastAsia="宋体"/>
        </w:rPr>
        <w:t>算法</w:t>
      </w:r>
      <w:del w:id="532" w:author="Decheng Fan" w:date="2014-06-23T07:39:00Z">
        <w:r w:rsidRPr="00003517" w:rsidDel="00D11E67">
          <w:rPr>
            <w:rFonts w:eastAsia="宋体"/>
          </w:rPr>
          <w:delText>要</w:delText>
        </w:r>
      </w:del>
      <w:r w:rsidRPr="00003517">
        <w:rPr>
          <w:rFonts w:eastAsia="宋体"/>
        </w:rPr>
        <w:t>能支持</w:t>
      </w:r>
      <w:r w:rsidRPr="00003517">
        <w:rPr>
          <w:rFonts w:eastAsia="宋体" w:hint="eastAsia"/>
        </w:rPr>
        <w:t>我们</w:t>
      </w:r>
      <w:r w:rsidR="00D46BAC" w:rsidRPr="00003517">
        <w:rPr>
          <w:rFonts w:eastAsia="宋体"/>
        </w:rPr>
        <w:t>对于</w:t>
      </w:r>
      <w:r w:rsidR="00D46BAC" w:rsidRPr="00003517">
        <w:rPr>
          <w:rFonts w:eastAsia="宋体" w:hint="eastAsia"/>
        </w:rPr>
        <w:t>任意</w:t>
      </w:r>
      <w:r w:rsidRPr="00003517">
        <w:rPr>
          <w:rFonts w:eastAsia="宋体"/>
        </w:rPr>
        <w:t>实数的</w:t>
      </w:r>
      <w:r w:rsidRPr="00003517">
        <w:rPr>
          <w:rFonts w:eastAsia="宋体" w:hint="eastAsia"/>
        </w:rPr>
        <w:t>排序</w:t>
      </w:r>
      <w:r w:rsidRPr="00003517">
        <w:rPr>
          <w:rStyle w:val="af0"/>
          <w:rFonts w:eastAsia="宋体"/>
        </w:rPr>
        <w:footnoteReference w:id="14"/>
      </w:r>
      <w:r w:rsidRPr="00003517">
        <w:rPr>
          <w:rFonts w:eastAsia="宋体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51B91" w14:paraId="4FDC5B60" w14:textId="77777777" w:rsidTr="00003517">
        <w:tc>
          <w:tcPr>
            <w:tcW w:w="8522" w:type="dxa"/>
            <w:shd w:val="clear" w:color="auto" w:fill="auto"/>
          </w:tcPr>
          <w:p w14:paraId="2E355A77" w14:textId="77777777" w:rsidR="00451B91" w:rsidRPr="00003517" w:rsidRDefault="00451B91" w:rsidP="00075768">
            <w:pPr>
              <w:spacing w:after="156"/>
              <w:ind w:firstLineChars="0" w:firstLine="0"/>
              <w:rPr>
                <w:rFonts w:eastAsia="宋体"/>
                <w:sz w:val="18"/>
                <w:szCs w:val="18"/>
              </w:rPr>
            </w:pPr>
            <w:r w:rsidRPr="00003517">
              <w:rPr>
                <w:rFonts w:eastAsia="宋体" w:hint="eastAsia"/>
                <w:b/>
                <w:sz w:val="18"/>
                <w:szCs w:val="18"/>
              </w:rPr>
              <w:t>请注意</w:t>
            </w:r>
            <w:r w:rsidRPr="00003517">
              <w:rPr>
                <w:rFonts w:eastAsia="宋体"/>
                <w:b/>
                <w:sz w:val="18"/>
                <w:szCs w:val="18"/>
              </w:rPr>
              <w:t>：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计数</w:t>
            </w:r>
            <w:r w:rsidR="007F6342" w:rsidRPr="00003517">
              <w:rPr>
                <w:rFonts w:eastAsia="宋体"/>
                <w:sz w:val="18"/>
                <w:szCs w:val="18"/>
              </w:rPr>
              <w:t>排序法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及其</w:t>
            </w:r>
            <w:r w:rsidR="007F6342" w:rsidRPr="00003517">
              <w:rPr>
                <w:rFonts w:eastAsia="宋体"/>
                <w:sz w:val="18"/>
                <w:szCs w:val="18"/>
              </w:rPr>
              <w:t>相关算法（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我们</w:t>
            </w:r>
            <w:r w:rsidR="007F6342" w:rsidRPr="00003517">
              <w:rPr>
                <w:rFonts w:eastAsia="宋体"/>
                <w:sz w:val="18"/>
                <w:szCs w:val="18"/>
              </w:rPr>
              <w:t>在第</w:t>
            </w:r>
            <w:r w:rsidR="007F6342" w:rsidRPr="00003517">
              <w:rPr>
                <w:rFonts w:eastAsia="宋体"/>
                <w:sz w:val="18"/>
                <w:szCs w:val="18"/>
              </w:rPr>
              <w:t>4</w:t>
            </w:r>
            <w:r w:rsidR="007F6342" w:rsidRPr="00003517">
              <w:rPr>
                <w:rFonts w:eastAsia="宋体"/>
                <w:sz w:val="18"/>
                <w:szCs w:val="18"/>
              </w:rPr>
              <w:t>章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讨论过</w:t>
            </w:r>
            <w:r w:rsidR="007F6342" w:rsidRPr="00003517">
              <w:rPr>
                <w:rFonts w:eastAsia="宋体"/>
                <w:sz w:val="18"/>
                <w:szCs w:val="18"/>
              </w:rPr>
              <w:t>）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似乎</w:t>
            </w:r>
            <w:r w:rsidR="007F6342" w:rsidRPr="00003517">
              <w:rPr>
                <w:rFonts w:eastAsia="宋体"/>
                <w:sz w:val="18"/>
                <w:szCs w:val="18"/>
              </w:rPr>
              <w:t>不符合上面所说的结论。但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值得注意</w:t>
            </w:r>
            <w:r w:rsidR="007F6342" w:rsidRPr="00003517">
              <w:rPr>
                <w:rFonts w:eastAsia="宋体"/>
                <w:sz w:val="18"/>
                <w:szCs w:val="18"/>
              </w:rPr>
              <w:t>的是，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在该类</w:t>
            </w:r>
            <w:r w:rsidR="007F6342" w:rsidRPr="00003517">
              <w:rPr>
                <w:rFonts w:eastAsia="宋体"/>
                <w:sz w:val="18"/>
                <w:szCs w:val="18"/>
              </w:rPr>
              <w:t>算法中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我们无法</w:t>
            </w:r>
            <w:r w:rsidR="007F6342" w:rsidRPr="00003517">
              <w:rPr>
                <w:rFonts w:eastAsia="宋体"/>
                <w:sz w:val="18"/>
                <w:szCs w:val="18"/>
              </w:rPr>
              <w:t>对任意值进行排序</w:t>
            </w:r>
            <w:r w:rsidR="007F6342" w:rsidRPr="00003517">
              <w:rPr>
                <w:rFonts w:eastAsia="宋体"/>
                <w:sz w:val="18"/>
                <w:szCs w:val="18"/>
              </w:rPr>
              <w:t>——</w:t>
            </w:r>
            <w:r w:rsidR="007F6342" w:rsidRPr="00003517">
              <w:rPr>
                <w:rFonts w:eastAsia="宋体"/>
                <w:sz w:val="18"/>
                <w:szCs w:val="18"/>
              </w:rPr>
              <w:t>我们需要其能被计数，这意味着待排序的对象必须要能被散列处理，并且还需要在线性时间内完成整个值区间的遍历</w:t>
            </w:r>
            <w:r w:rsidR="007F6342" w:rsidRPr="00003517">
              <w:rPr>
                <w:rFonts w:eastAsia="宋体" w:hint="eastAsia"/>
                <w:sz w:val="18"/>
                <w:szCs w:val="18"/>
              </w:rPr>
              <w:t>。</w:t>
            </w:r>
          </w:p>
        </w:tc>
      </w:tr>
    </w:tbl>
    <w:p w14:paraId="53AA4B0A" w14:textId="2F752E71" w:rsidR="00CC3F40" w:rsidRPr="009A36FA" w:rsidRDefault="007F6342" w:rsidP="00075768">
      <w:pPr>
        <w:spacing w:after="156"/>
        <w:ind w:firstLine="420"/>
        <w:rPr>
          <w:rFonts w:eastAsia="宋体"/>
          <w:i/>
        </w:rPr>
      </w:pPr>
      <w:r w:rsidRPr="00003517">
        <w:rPr>
          <w:rFonts w:eastAsia="宋体" w:hint="eastAsia"/>
        </w:rPr>
        <w:t>那么</w:t>
      </w:r>
      <w:r w:rsidRPr="00003517">
        <w:rPr>
          <w:rFonts w:eastAsia="宋体"/>
        </w:rPr>
        <w:t>，我们是如何得出这一结论的呢？</w:t>
      </w:r>
      <w:r w:rsidRPr="00003517">
        <w:rPr>
          <w:rFonts w:eastAsia="宋体" w:hint="eastAsia"/>
        </w:rPr>
        <w:t>其实</w:t>
      </w:r>
      <w:r w:rsidR="00E504F7" w:rsidRPr="00003517">
        <w:rPr>
          <w:rFonts w:eastAsia="宋体"/>
        </w:rPr>
        <w:t>很简单。</w:t>
      </w:r>
      <w:r w:rsidR="00E504F7" w:rsidRPr="00003517">
        <w:rPr>
          <w:rFonts w:eastAsia="宋体" w:hint="eastAsia"/>
        </w:rPr>
        <w:t>第一个理由</w:t>
      </w:r>
      <w:r w:rsidR="00E504F7" w:rsidRPr="00003517">
        <w:rPr>
          <w:rFonts w:eastAsia="宋体"/>
        </w:rPr>
        <w:t>是</w:t>
      </w:r>
      <w:r w:rsidRPr="00003517">
        <w:rPr>
          <w:rFonts w:eastAsia="宋体"/>
        </w:rPr>
        <w:t>：由于</w:t>
      </w:r>
      <w:r w:rsidRPr="00003517">
        <w:rPr>
          <w:rFonts w:eastAsia="宋体" w:hint="eastAsia"/>
        </w:rPr>
        <w:t>我们</w:t>
      </w:r>
      <w:r w:rsidRPr="00003517">
        <w:rPr>
          <w:rFonts w:eastAsia="宋体"/>
        </w:rPr>
        <w:t>针对的是任意值，</w:t>
      </w:r>
      <w:r w:rsidR="00E504F7" w:rsidRPr="00003517">
        <w:rPr>
          <w:rFonts w:eastAsia="宋体" w:hint="eastAsia"/>
        </w:rPr>
        <w:t>而</w:t>
      </w:r>
      <w:r w:rsidRPr="00003517">
        <w:rPr>
          <w:rFonts w:eastAsia="宋体" w:hint="eastAsia"/>
        </w:rPr>
        <w:t>且这些</w:t>
      </w:r>
      <w:r w:rsidRPr="00003517">
        <w:rPr>
          <w:rFonts w:eastAsia="宋体"/>
        </w:rPr>
        <w:t>值是可以比较出大小的</w:t>
      </w:r>
      <w:r w:rsidR="00E504F7" w:rsidRPr="00003517">
        <w:rPr>
          <w:rFonts w:eastAsia="宋体" w:hint="eastAsia"/>
        </w:rPr>
        <w:t>，所以这里</w:t>
      </w:r>
      <w:r w:rsidR="00E504F7" w:rsidRPr="00003517">
        <w:rPr>
          <w:rFonts w:eastAsia="宋体"/>
        </w:rPr>
        <w:t>的每轮对象比较</w:t>
      </w:r>
      <w:r w:rsidR="00E504F7" w:rsidRPr="00003517">
        <w:rPr>
          <w:rFonts w:eastAsia="宋体" w:hint="eastAsia"/>
        </w:rPr>
        <w:t>归根结底</w:t>
      </w:r>
      <w:r w:rsidR="00E504F7" w:rsidRPr="00003517">
        <w:rPr>
          <w:rFonts w:eastAsia="宋体"/>
        </w:rPr>
        <w:t>都是一个</w:t>
      </w:r>
      <w:r w:rsidR="00E504F7" w:rsidRPr="00003517">
        <w:rPr>
          <w:rFonts w:eastAsia="宋体"/>
        </w:rPr>
        <w:t>yes/no</w:t>
      </w:r>
      <w:r w:rsidR="00E504F7" w:rsidRPr="00003517">
        <w:rPr>
          <w:rFonts w:eastAsia="宋体" w:hint="eastAsia"/>
        </w:rPr>
        <w:t>的</w:t>
      </w:r>
      <w:r w:rsidR="00E504F7" w:rsidRPr="00003517">
        <w:rPr>
          <w:rFonts w:eastAsia="宋体"/>
        </w:rPr>
        <w:t>问题。</w:t>
      </w:r>
      <w:r w:rsidR="00433594">
        <w:rPr>
          <w:rFonts w:eastAsia="宋体" w:hint="eastAsia"/>
        </w:rPr>
        <w:t>接下来</w:t>
      </w:r>
      <w:r w:rsidR="00433594">
        <w:rPr>
          <w:rFonts w:eastAsia="宋体"/>
        </w:rPr>
        <w:t>是</w:t>
      </w:r>
      <w:r w:rsidR="00E504F7" w:rsidRPr="00003517">
        <w:rPr>
          <w:rFonts w:eastAsia="宋体" w:hint="eastAsia"/>
        </w:rPr>
        <w:t>第二个</w:t>
      </w:r>
      <w:r w:rsidR="00E504F7" w:rsidRPr="00003517">
        <w:rPr>
          <w:rFonts w:eastAsia="宋体"/>
        </w:rPr>
        <w:t>理由</w:t>
      </w:r>
      <w:r w:rsidR="00E504F7" w:rsidRPr="00003517">
        <w:rPr>
          <w:rFonts w:eastAsia="宋体" w:hint="eastAsia"/>
        </w:rPr>
        <w:t>：</w:t>
      </w:r>
      <w:r w:rsidR="00CC3F40">
        <w:rPr>
          <w:rFonts w:eastAsia="宋体" w:hint="eastAsia"/>
        </w:rPr>
        <w:t>n</w:t>
      </w:r>
      <w:r w:rsidR="00CC3F40">
        <w:rPr>
          <w:rFonts w:eastAsia="宋体" w:hint="eastAsia"/>
        </w:rPr>
        <w:t>个</w:t>
      </w:r>
      <w:r w:rsidR="00CC3F40">
        <w:rPr>
          <w:rFonts w:eastAsia="宋体"/>
        </w:rPr>
        <w:t>数</w:t>
      </w:r>
      <w:r w:rsidR="00CC3F40">
        <w:rPr>
          <w:rFonts w:eastAsia="宋体" w:hint="eastAsia"/>
        </w:rPr>
        <w:t>应该有</w:t>
      </w:r>
      <w:r w:rsidR="00CC3F40">
        <w:rPr>
          <w:rFonts w:eastAsia="宋体"/>
        </w:rPr>
        <w:t>n</w:t>
      </w:r>
      <w:r w:rsidR="00CC3F40">
        <w:rPr>
          <w:rFonts w:eastAsia="宋体" w:hint="eastAsia"/>
        </w:rPr>
        <w:t>!</w:t>
      </w:r>
      <w:r w:rsidR="00CC3F40">
        <w:rPr>
          <w:rFonts w:eastAsia="宋体" w:hint="eastAsia"/>
        </w:rPr>
        <w:t>种</w:t>
      </w:r>
      <w:r w:rsidR="00CC3F40">
        <w:rPr>
          <w:rFonts w:eastAsia="宋体"/>
        </w:rPr>
        <w:t>排列，而</w:t>
      </w:r>
      <w:r w:rsidR="00433594">
        <w:rPr>
          <w:rFonts w:eastAsia="宋体" w:hint="eastAsia"/>
        </w:rPr>
        <w:t>（在</w:t>
      </w:r>
      <w:r w:rsidR="00433594">
        <w:rPr>
          <w:rFonts w:eastAsia="宋体"/>
        </w:rPr>
        <w:t>最</w:t>
      </w:r>
      <w:r w:rsidR="00433594">
        <w:rPr>
          <w:rFonts w:eastAsia="宋体" w:hint="eastAsia"/>
        </w:rPr>
        <w:t>糟糕的</w:t>
      </w:r>
      <w:r w:rsidR="00433594">
        <w:rPr>
          <w:rFonts w:eastAsia="宋体"/>
        </w:rPr>
        <w:t>情况下</w:t>
      </w:r>
      <w:r w:rsidR="00433594">
        <w:rPr>
          <w:rFonts w:eastAsia="宋体" w:hint="eastAsia"/>
        </w:rPr>
        <w:t>）</w:t>
      </w:r>
      <w:r w:rsidR="00CC3F40">
        <w:rPr>
          <w:rFonts w:eastAsia="宋体" w:hint="eastAsia"/>
        </w:rPr>
        <w:t>我们要</w:t>
      </w:r>
      <w:r w:rsidR="00CC3F40">
        <w:rPr>
          <w:rFonts w:eastAsia="宋体"/>
        </w:rPr>
        <w:t>找</w:t>
      </w:r>
      <w:r w:rsidR="00CC3F40">
        <w:rPr>
          <w:rFonts w:eastAsia="宋体" w:hint="eastAsia"/>
        </w:rPr>
        <w:t>的只是</w:t>
      </w:r>
      <w:r w:rsidR="00CC3F40">
        <w:rPr>
          <w:rFonts w:eastAsia="宋体"/>
        </w:rPr>
        <w:t>其中一种</w:t>
      </w:r>
      <w:r w:rsidR="00005B0B">
        <w:rPr>
          <w:rFonts w:eastAsia="宋体" w:hint="eastAsia"/>
        </w:rPr>
        <w:t>。</w:t>
      </w:r>
      <w:r w:rsidR="00005B0B">
        <w:rPr>
          <w:rFonts w:eastAsia="宋体"/>
        </w:rPr>
        <w:t>但</w:t>
      </w:r>
      <w:r w:rsidR="00005B0B">
        <w:rPr>
          <w:rFonts w:eastAsia="宋体" w:hint="eastAsia"/>
        </w:rPr>
        <w:t>这个理由又</w:t>
      </w:r>
      <w:ins w:id="541" w:author="Decheng Fan" w:date="2014-06-23T18:56:00Z">
        <w:r w:rsidR="008D5622">
          <w:rPr>
            <w:rFonts w:eastAsia="宋体" w:hint="eastAsia"/>
          </w:rPr>
          <w:t>能得出什么结果</w:t>
        </w:r>
      </w:ins>
      <w:del w:id="542" w:author="Decheng Fan" w:date="2014-06-23T18:56:00Z">
        <w:r w:rsidR="00005B0B" w:rsidDel="008D5622">
          <w:rPr>
            <w:rFonts w:eastAsia="宋体" w:hint="eastAsia"/>
          </w:rPr>
          <w:delText>是</w:delText>
        </w:r>
        <w:r w:rsidR="00433594" w:rsidDel="008D5622">
          <w:rPr>
            <w:rFonts w:eastAsia="宋体"/>
          </w:rPr>
          <w:delText>怎么</w:delText>
        </w:r>
        <w:r w:rsidR="00433594" w:rsidDel="008D5622">
          <w:rPr>
            <w:rFonts w:eastAsia="宋体" w:hint="eastAsia"/>
          </w:rPr>
          <w:delText>来</w:delText>
        </w:r>
        <w:r w:rsidR="00005B0B" w:rsidDel="008D5622">
          <w:rPr>
            <w:rFonts w:eastAsia="宋体"/>
          </w:rPr>
          <w:delText>的</w:delText>
        </w:r>
      </w:del>
      <w:r w:rsidR="00005B0B">
        <w:rPr>
          <w:rFonts w:eastAsia="宋体"/>
        </w:rPr>
        <w:t>呢？这时我们</w:t>
      </w:r>
      <w:r w:rsidR="00005B0B">
        <w:rPr>
          <w:rFonts w:eastAsia="宋体" w:hint="eastAsia"/>
        </w:rPr>
        <w:t>又</w:t>
      </w:r>
      <w:r w:rsidR="00005B0B">
        <w:rPr>
          <w:rFonts w:eastAsia="宋体"/>
        </w:rPr>
        <w:t>回到</w:t>
      </w:r>
      <w:r w:rsidR="00433594">
        <w:rPr>
          <w:rFonts w:eastAsia="宋体" w:hint="eastAsia"/>
        </w:rPr>
        <w:t>了之前</w:t>
      </w:r>
      <w:r w:rsidR="00433594">
        <w:rPr>
          <w:rFonts w:eastAsia="宋体"/>
        </w:rPr>
        <w:t>那个</w:t>
      </w:r>
      <w:r w:rsidR="00005B0B">
        <w:rPr>
          <w:rFonts w:eastAsia="宋体" w:hint="eastAsia"/>
        </w:rPr>
        <w:t>“</w:t>
      </w:r>
      <w:r w:rsidR="00433594">
        <w:rPr>
          <w:rFonts w:eastAsia="宋体" w:hint="eastAsia"/>
        </w:rPr>
        <w:t>猜粒子</w:t>
      </w:r>
      <w:r w:rsidR="00005B0B">
        <w:rPr>
          <w:rFonts w:eastAsia="宋体" w:hint="eastAsia"/>
        </w:rPr>
        <w:t>”</w:t>
      </w:r>
      <w:r w:rsidR="00433594">
        <w:rPr>
          <w:rFonts w:eastAsia="宋体" w:hint="eastAsia"/>
        </w:rPr>
        <w:t>的</w:t>
      </w:r>
      <w:r w:rsidR="00433594">
        <w:rPr>
          <w:rFonts w:eastAsia="宋体"/>
        </w:rPr>
        <w:t>问题上</w:t>
      </w:r>
      <w:r w:rsidR="00505B74">
        <w:rPr>
          <w:rFonts w:eastAsia="宋体" w:hint="eastAsia"/>
        </w:rPr>
        <w:t>，</w:t>
      </w:r>
      <w:r w:rsidR="00505B74">
        <w:rPr>
          <w:rFonts w:eastAsia="宋体"/>
        </w:rPr>
        <w:t>或者</w:t>
      </w:r>
      <w:r w:rsidR="00433594">
        <w:rPr>
          <w:rFonts w:eastAsia="宋体" w:hint="eastAsia"/>
        </w:rPr>
        <w:t>结合</w:t>
      </w:r>
      <w:r w:rsidR="00433594">
        <w:rPr>
          <w:rFonts w:eastAsia="宋体"/>
        </w:rPr>
        <w:t>当前情况</w:t>
      </w:r>
      <w:r w:rsidR="00433594">
        <w:rPr>
          <w:rFonts w:eastAsia="宋体" w:hint="eastAsia"/>
        </w:rPr>
        <w:t>来说，</w:t>
      </w:r>
      <w:r w:rsidR="00433594">
        <w:rPr>
          <w:rFonts w:eastAsia="宋体"/>
        </w:rPr>
        <w:t>我们现在</w:t>
      </w:r>
      <w:r w:rsidR="00433594">
        <w:rPr>
          <w:rFonts w:eastAsia="宋体" w:hint="eastAsia"/>
        </w:rPr>
        <w:t>是</w:t>
      </w:r>
      <w:r w:rsidR="00433594">
        <w:rPr>
          <w:rFonts w:eastAsia="宋体"/>
        </w:rPr>
        <w:t>要</w:t>
      </w:r>
      <w:r w:rsidR="009C2B17">
        <w:rPr>
          <w:rFonts w:eastAsia="宋体" w:hint="eastAsia"/>
        </w:rPr>
        <w:t>“</w:t>
      </w:r>
      <w:r w:rsidR="00433594">
        <w:rPr>
          <w:rFonts w:eastAsia="宋体" w:hint="eastAsia"/>
        </w:rPr>
        <w:t>猜出</w:t>
      </w:r>
      <w:r w:rsidR="00433594">
        <w:rPr>
          <w:rFonts w:eastAsia="宋体"/>
        </w:rPr>
        <w:t>一种</w:t>
      </w:r>
      <w:r w:rsidR="009C2B17">
        <w:rPr>
          <w:rFonts w:eastAsia="宋体" w:hint="eastAsia"/>
        </w:rPr>
        <w:t>排列”。</w:t>
      </w:r>
      <w:r w:rsidR="009C2B17">
        <w:rPr>
          <w:rFonts w:eastAsia="宋体"/>
        </w:rPr>
        <w:t>这意味着</w:t>
      </w:r>
      <w:r w:rsidR="009C2B17">
        <w:rPr>
          <w:rFonts w:eastAsia="宋体" w:hint="eastAsia"/>
        </w:rPr>
        <w:t>我们</w:t>
      </w:r>
      <w:r w:rsidR="009C2B17">
        <w:rPr>
          <w:rFonts w:eastAsia="宋体"/>
        </w:rPr>
        <w:t>能做到的最好情况是在</w:t>
      </w:r>
      <w:r w:rsidR="009C2B17" w:rsidRPr="001A65B1">
        <w:t xml:space="preserve">Ω(lg </w:t>
      </w:r>
      <w:r w:rsidR="009C2B17" w:rsidRPr="001A65B1">
        <w:rPr>
          <w:i/>
        </w:rPr>
        <w:t>n</w:t>
      </w:r>
      <w:r w:rsidR="009C2B17" w:rsidRPr="001A65B1">
        <w:t>!)</w:t>
      </w:r>
      <w:r w:rsidR="009C2B17" w:rsidRPr="009A36FA">
        <w:rPr>
          <w:rFonts w:eastAsia="宋体" w:hint="eastAsia"/>
        </w:rPr>
        <w:t>时间内根据</w:t>
      </w:r>
      <w:r w:rsidR="009C2B17" w:rsidRPr="009A36FA">
        <w:rPr>
          <w:rFonts w:eastAsia="宋体"/>
        </w:rPr>
        <w:t>这些</w:t>
      </w:r>
      <w:r w:rsidR="009C2B17" w:rsidRPr="009A36FA">
        <w:rPr>
          <w:rFonts w:eastAsia="宋体" w:hint="eastAsia"/>
        </w:rPr>
        <w:t>yes/no</w:t>
      </w:r>
      <w:r w:rsidR="009C2B17" w:rsidRPr="009A36FA">
        <w:rPr>
          <w:rFonts w:eastAsia="宋体" w:hint="eastAsia"/>
        </w:rPr>
        <w:t>的</w:t>
      </w:r>
      <w:r w:rsidR="009C2B17" w:rsidRPr="009A36FA">
        <w:rPr>
          <w:rFonts w:eastAsia="宋体"/>
        </w:rPr>
        <w:t>问题</w:t>
      </w:r>
      <w:r w:rsidR="009C2B17" w:rsidRPr="009A36FA">
        <w:rPr>
          <w:rFonts w:eastAsia="宋体" w:hint="eastAsia"/>
        </w:rPr>
        <w:t>（即</w:t>
      </w:r>
      <w:r w:rsidR="009C2B17" w:rsidRPr="009A36FA">
        <w:rPr>
          <w:rFonts w:eastAsia="宋体"/>
        </w:rPr>
        <w:t>比较操作</w:t>
      </w:r>
      <w:r w:rsidR="009C2B17" w:rsidRPr="009A36FA">
        <w:rPr>
          <w:rFonts w:eastAsia="宋体" w:hint="eastAsia"/>
        </w:rPr>
        <w:t>）来</w:t>
      </w:r>
      <w:r w:rsidR="009C2B17" w:rsidRPr="009A36FA">
        <w:rPr>
          <w:rFonts w:eastAsia="宋体"/>
        </w:rPr>
        <w:t>获取正确的排列（</w:t>
      </w:r>
      <w:r w:rsidR="009C2B17" w:rsidRPr="009A36FA">
        <w:rPr>
          <w:rFonts w:eastAsia="宋体" w:hint="eastAsia"/>
        </w:rPr>
        <w:t>即</w:t>
      </w:r>
      <w:r w:rsidR="00FE41B1" w:rsidRPr="009A36FA">
        <w:rPr>
          <w:rFonts w:eastAsia="宋体" w:hint="eastAsia"/>
        </w:rPr>
        <w:t>对</w:t>
      </w:r>
      <w:r w:rsidR="00FE41B1" w:rsidRPr="009A36FA">
        <w:rPr>
          <w:rFonts w:eastAsia="宋体"/>
        </w:rPr>
        <w:t>相关数字进行</w:t>
      </w:r>
      <w:r w:rsidR="00463D14" w:rsidRPr="009A36FA">
        <w:rPr>
          <w:rFonts w:eastAsia="宋体"/>
        </w:rPr>
        <w:t>排序</w:t>
      </w:r>
      <w:r w:rsidR="009C2B17" w:rsidRPr="009A36FA">
        <w:rPr>
          <w:rFonts w:eastAsia="宋体"/>
        </w:rPr>
        <w:t>）</w:t>
      </w:r>
      <w:r w:rsidR="00463D14" w:rsidRPr="009A36FA">
        <w:rPr>
          <w:rFonts w:eastAsia="宋体" w:hint="eastAsia"/>
        </w:rPr>
        <w:t>。而</w:t>
      </w:r>
      <w:r w:rsidR="00463D14" w:rsidRPr="009A36FA">
        <w:rPr>
          <w:rFonts w:eastAsia="宋体"/>
        </w:rPr>
        <w:t>碰巧的是</w:t>
      </w:r>
      <w:r w:rsidR="00463D14" w:rsidRPr="001A65B1">
        <w:t xml:space="preserve">lg </w:t>
      </w:r>
      <w:r w:rsidR="00463D14" w:rsidRPr="001A65B1">
        <w:rPr>
          <w:i/>
        </w:rPr>
        <w:t>n</w:t>
      </w:r>
      <w:r w:rsidR="00463D14" w:rsidRPr="001A65B1">
        <w:t>!</w:t>
      </w:r>
      <w:r w:rsidR="00463D14" w:rsidRPr="009A36FA">
        <w:rPr>
          <w:rFonts w:eastAsia="宋体" w:hint="eastAsia"/>
        </w:rPr>
        <w:t>在</w:t>
      </w:r>
      <w:r w:rsidR="00463D14" w:rsidRPr="009A36FA">
        <w:rPr>
          <w:rFonts w:eastAsia="宋体"/>
        </w:rPr>
        <w:t>渐进意义上</w:t>
      </w:r>
      <w:del w:id="543" w:author="Decheng Fan" w:date="2014-06-23T18:54:00Z">
        <w:r w:rsidR="00463D14" w:rsidRPr="009A36FA" w:rsidDel="00FB6572">
          <w:rPr>
            <w:rFonts w:eastAsia="宋体"/>
          </w:rPr>
          <w:delText>基本上</w:delText>
        </w:r>
      </w:del>
      <w:r w:rsidR="00463D14" w:rsidRPr="009A36FA">
        <w:rPr>
          <w:rFonts w:eastAsia="宋体"/>
        </w:rPr>
        <w:t>等效于</w:t>
      </w:r>
      <w:r w:rsidR="00463D14" w:rsidRPr="001A65B1">
        <w:rPr>
          <w:i/>
        </w:rPr>
        <w:t>n</w:t>
      </w:r>
      <w:r w:rsidR="00463D14" w:rsidRPr="001A65B1">
        <w:t xml:space="preserve"> lg </w:t>
      </w:r>
      <w:r w:rsidR="00463D14" w:rsidRPr="001A65B1">
        <w:rPr>
          <w:i/>
        </w:rPr>
        <w:t>n</w:t>
      </w:r>
      <w:r w:rsidR="00463D14">
        <w:rPr>
          <w:i/>
        </w:rPr>
        <w:t xml:space="preserve"> </w:t>
      </w:r>
      <w:r w:rsidR="00463D14" w:rsidRPr="00463D14">
        <w:rPr>
          <w:rStyle w:val="af0"/>
        </w:rPr>
        <w:footnoteReference w:id="15"/>
      </w:r>
      <w:r w:rsidR="00463D14" w:rsidRPr="009A36FA">
        <w:rPr>
          <w:rFonts w:eastAsia="宋体" w:hint="eastAsia"/>
        </w:rPr>
        <w:t>。换句话说</w:t>
      </w:r>
      <w:r w:rsidR="00463D14" w:rsidRPr="009A36FA">
        <w:rPr>
          <w:rFonts w:eastAsia="宋体"/>
        </w:rPr>
        <w:t>，</w:t>
      </w:r>
      <w:r w:rsidR="00463D14" w:rsidRPr="009A36FA">
        <w:rPr>
          <w:rFonts w:eastAsia="宋体" w:hint="eastAsia"/>
        </w:rPr>
        <w:t>其在</w:t>
      </w:r>
      <w:r w:rsidR="00463D14" w:rsidRPr="009A36FA">
        <w:rPr>
          <w:rFonts w:eastAsia="宋体"/>
        </w:rPr>
        <w:t>最糟糕的情况下</w:t>
      </w:r>
      <w:r w:rsidR="00463D14" w:rsidRPr="009A36FA">
        <w:rPr>
          <w:rFonts w:eastAsia="宋体" w:hint="eastAsia"/>
        </w:rPr>
        <w:t>的</w:t>
      </w:r>
      <w:r w:rsidR="00463D14" w:rsidRPr="009A36FA">
        <w:rPr>
          <w:rFonts w:eastAsia="宋体"/>
        </w:rPr>
        <w:t>运行时间应该是</w:t>
      </w:r>
      <w:r w:rsidR="00463D14" w:rsidRPr="001A65B1">
        <w:t xml:space="preserve">Ω(lg </w:t>
      </w:r>
      <w:r w:rsidR="00463D14" w:rsidRPr="001A65B1">
        <w:rPr>
          <w:i/>
        </w:rPr>
        <w:t>n</w:t>
      </w:r>
      <w:r w:rsidR="00463D14" w:rsidRPr="001A65B1">
        <w:t>!) = Ω(</w:t>
      </w:r>
      <w:r w:rsidR="00463D14" w:rsidRPr="001A65B1">
        <w:rPr>
          <w:i/>
        </w:rPr>
        <w:t>n</w:t>
      </w:r>
      <w:r w:rsidR="00463D14" w:rsidRPr="001A65B1">
        <w:t xml:space="preserve"> lg </w:t>
      </w:r>
      <w:r w:rsidR="00463D14" w:rsidRPr="001A65B1">
        <w:rPr>
          <w:i/>
        </w:rPr>
        <w:t>n</w:t>
      </w:r>
      <w:r w:rsidR="00463D14">
        <w:t>)</w:t>
      </w:r>
      <w:r w:rsidR="00463D14" w:rsidRPr="009A36FA">
        <w:rPr>
          <w:rFonts w:eastAsia="宋体" w:hint="eastAsia"/>
        </w:rPr>
        <w:t>。</w:t>
      </w:r>
    </w:p>
    <w:p w14:paraId="470D9E51" w14:textId="13ABC7BF" w:rsidR="00075768" w:rsidRDefault="00FE41B1" w:rsidP="00075768">
      <w:pPr>
        <w:spacing w:after="156"/>
        <w:ind w:firstLine="420"/>
        <w:rPr>
          <w:rFonts w:eastAsia="宋体"/>
        </w:rPr>
      </w:pPr>
      <w:r w:rsidRPr="009A36FA">
        <w:rPr>
          <w:rFonts w:eastAsia="宋体" w:hint="eastAsia"/>
        </w:rPr>
        <w:t>接下来</w:t>
      </w:r>
      <w:r w:rsidRPr="009A36FA">
        <w:rPr>
          <w:rFonts w:eastAsia="宋体"/>
        </w:rPr>
        <w:t>我们又会问：这个等</w:t>
      </w:r>
      <w:ins w:id="544" w:author="Decheng Fan" w:date="2014-06-23T18:58:00Z">
        <w:r w:rsidR="00F618AA">
          <w:rPr>
            <w:rFonts w:eastAsia="宋体" w:hint="eastAsia"/>
          </w:rPr>
          <w:t>效性</w:t>
        </w:r>
      </w:ins>
      <w:del w:id="545" w:author="Decheng Fan" w:date="2014-06-23T18:58:00Z">
        <w:r w:rsidRPr="009A36FA" w:rsidDel="00F618AA">
          <w:rPr>
            <w:rFonts w:eastAsia="宋体"/>
          </w:rPr>
          <w:delText>式</w:delText>
        </w:r>
      </w:del>
      <w:r w:rsidRPr="009A36FA">
        <w:rPr>
          <w:rFonts w:eastAsia="宋体"/>
        </w:rPr>
        <w:t>又是怎么</w:t>
      </w:r>
      <w:r w:rsidRPr="009A36FA">
        <w:rPr>
          <w:rFonts w:eastAsia="宋体" w:hint="eastAsia"/>
        </w:rPr>
        <w:t>来</w:t>
      </w:r>
      <w:r w:rsidRPr="009A36FA">
        <w:rPr>
          <w:rFonts w:eastAsia="宋体"/>
        </w:rPr>
        <w:t>的呢？</w:t>
      </w:r>
      <w:r w:rsidRPr="009A36FA">
        <w:rPr>
          <w:rFonts w:eastAsia="宋体" w:hint="eastAsia"/>
        </w:rPr>
        <w:t>这里</w:t>
      </w:r>
      <w:r w:rsidR="009E171E" w:rsidRPr="009A36FA">
        <w:rPr>
          <w:rFonts w:eastAsia="宋体"/>
        </w:rPr>
        <w:t>最简单</w:t>
      </w:r>
      <w:r w:rsidR="009E171E" w:rsidRPr="009A36FA">
        <w:rPr>
          <w:rFonts w:eastAsia="宋体" w:hint="eastAsia"/>
        </w:rPr>
        <w:t>的</w:t>
      </w:r>
      <w:r w:rsidR="009E171E" w:rsidRPr="009A36FA">
        <w:rPr>
          <w:rFonts w:eastAsia="宋体"/>
        </w:rPr>
        <w:t>解释</w:t>
      </w:r>
      <w:r w:rsidRPr="009A36FA">
        <w:rPr>
          <w:rFonts w:eastAsia="宋体"/>
        </w:rPr>
        <w:t>就是</w:t>
      </w:r>
      <w:r w:rsidR="008A1893" w:rsidRPr="009A36FA">
        <w:rPr>
          <w:rFonts w:eastAsia="宋体" w:hint="eastAsia"/>
          <w:i/>
        </w:rPr>
        <w:t>斯特林</w:t>
      </w:r>
      <w:r w:rsidR="009E171E" w:rsidRPr="009A36FA">
        <w:rPr>
          <w:rFonts w:eastAsia="宋体" w:hint="eastAsia"/>
          <w:i/>
        </w:rPr>
        <w:t>渐进</w:t>
      </w:r>
      <w:r w:rsidR="008A1893" w:rsidRPr="009A36FA">
        <w:rPr>
          <w:rFonts w:eastAsia="宋体"/>
          <w:i/>
        </w:rPr>
        <w:t>式</w:t>
      </w:r>
      <w:r w:rsidR="008A1893" w:rsidRPr="000C23CA">
        <w:rPr>
          <w:rFonts w:eastAsia="宋体" w:hint="eastAsia"/>
          <w:rPrChange w:id="546" w:author="Decheng Fan" w:date="2014-06-23T18:58:00Z">
            <w:rPr>
              <w:rFonts w:eastAsia="宋体" w:hint="eastAsia"/>
              <w:i/>
            </w:rPr>
          </w:rPrChange>
        </w:rPr>
        <w:t>（</w:t>
      </w:r>
      <w:r w:rsidR="008A1893" w:rsidRPr="00A04F6F">
        <w:rPr>
          <w:rFonts w:eastAsia="宋体"/>
          <w:i/>
        </w:rPr>
        <w:t>Stirling's approximation</w:t>
      </w:r>
      <w:r w:rsidR="008A1893" w:rsidRPr="000C23CA">
        <w:rPr>
          <w:rFonts w:eastAsia="宋体" w:hint="eastAsia"/>
          <w:rPrChange w:id="547" w:author="Decheng Fan" w:date="2014-06-23T18:58:00Z">
            <w:rPr>
              <w:rFonts w:eastAsia="宋体" w:hint="eastAsia"/>
              <w:i/>
            </w:rPr>
          </w:rPrChange>
        </w:rPr>
        <w:t>）</w:t>
      </w:r>
      <w:r w:rsidR="009E171E" w:rsidRPr="009A36FA">
        <w:rPr>
          <w:rStyle w:val="af0"/>
          <w:rFonts w:eastAsia="宋体"/>
        </w:rPr>
        <w:footnoteReference w:id="16"/>
      </w:r>
      <w:r w:rsidR="009E171E" w:rsidRPr="009A36FA">
        <w:rPr>
          <w:rFonts w:eastAsia="宋体" w:hint="eastAsia"/>
        </w:rPr>
        <w:t>，</w:t>
      </w:r>
      <w:r w:rsidR="009E171E" w:rsidRPr="009A36FA">
        <w:rPr>
          <w:rFonts w:eastAsia="宋体"/>
        </w:rPr>
        <w:t>该公</w:t>
      </w:r>
      <w:r w:rsidR="009E171E" w:rsidRPr="009A36FA">
        <w:rPr>
          <w:rFonts w:eastAsia="宋体" w:hint="eastAsia"/>
        </w:rPr>
        <w:t>式认为</w:t>
      </w:r>
      <w:r w:rsidR="009E171E" w:rsidRPr="001A65B1">
        <w:rPr>
          <w:i/>
        </w:rPr>
        <w:t>n</w:t>
      </w:r>
      <w:r w:rsidR="009E171E">
        <w:t>!</w:t>
      </w:r>
      <w:r w:rsidR="009E171E" w:rsidRPr="009A36FA">
        <w:rPr>
          <w:rFonts w:eastAsia="宋体"/>
        </w:rPr>
        <w:t>应该等效</w:t>
      </w:r>
      <w:r w:rsidR="009E171E" w:rsidRPr="009A36FA">
        <w:rPr>
          <w:rFonts w:eastAsia="宋体" w:hint="eastAsia"/>
        </w:rPr>
        <w:t>于</w:t>
      </w:r>
      <w:r w:rsidR="009E171E" w:rsidRPr="001A65B1">
        <w:t>Θ(</w:t>
      </w:r>
      <w:r w:rsidR="009E171E" w:rsidRPr="001A65B1">
        <w:rPr>
          <w:i/>
        </w:rPr>
        <w:t>n</w:t>
      </w:r>
      <w:r w:rsidR="009E171E" w:rsidRPr="001A65B1">
        <w:rPr>
          <w:i/>
          <w:vertAlign w:val="superscript"/>
        </w:rPr>
        <w:t>n</w:t>
      </w:r>
      <w:r w:rsidR="009E171E" w:rsidRPr="001A65B1">
        <w:t>)</w:t>
      </w:r>
      <w:r w:rsidR="00682259" w:rsidRPr="009A36FA">
        <w:rPr>
          <w:rFonts w:eastAsia="宋体" w:hint="eastAsia"/>
        </w:rPr>
        <w:t>。</w:t>
      </w:r>
      <w:r w:rsidR="00682259" w:rsidRPr="009A36FA">
        <w:rPr>
          <w:rFonts w:eastAsia="宋体"/>
        </w:rPr>
        <w:t>然后</w:t>
      </w:r>
      <w:r w:rsidR="003B61E5" w:rsidRPr="009A36FA">
        <w:rPr>
          <w:rFonts w:eastAsia="宋体" w:hint="eastAsia"/>
        </w:rPr>
        <w:t>只要</w:t>
      </w:r>
      <w:r w:rsidR="00682259" w:rsidRPr="009A36FA">
        <w:rPr>
          <w:rFonts w:eastAsia="宋体" w:hint="eastAsia"/>
        </w:rPr>
        <w:t>对</w:t>
      </w:r>
      <w:r w:rsidR="00682259" w:rsidRPr="009A36FA">
        <w:rPr>
          <w:rFonts w:eastAsia="宋体"/>
        </w:rPr>
        <w:t>双方</w:t>
      </w:r>
      <w:r w:rsidR="00682259" w:rsidRPr="009A36FA">
        <w:rPr>
          <w:rFonts w:eastAsia="宋体" w:hint="eastAsia"/>
        </w:rPr>
        <w:t>取对数，</w:t>
      </w:r>
      <w:r w:rsidR="003B61E5" w:rsidRPr="009A36FA">
        <w:rPr>
          <w:rFonts w:eastAsia="宋体" w:hint="eastAsia"/>
        </w:rPr>
        <w:t>该</w:t>
      </w:r>
      <w:r w:rsidR="003B61E5" w:rsidRPr="009A36FA">
        <w:rPr>
          <w:rFonts w:eastAsia="宋体"/>
        </w:rPr>
        <w:t>等式</w:t>
      </w:r>
      <w:r w:rsidR="00682259" w:rsidRPr="009A36FA">
        <w:rPr>
          <w:rFonts w:eastAsia="宋体"/>
        </w:rPr>
        <w:t>就显而易见了</w:t>
      </w:r>
      <w:r w:rsidR="00682259" w:rsidRPr="009A36FA">
        <w:rPr>
          <w:rStyle w:val="af0"/>
          <w:rFonts w:eastAsia="宋体"/>
        </w:rPr>
        <w:footnoteReference w:id="17"/>
      </w:r>
      <w:r w:rsidR="00682259" w:rsidRPr="009A36FA">
        <w:rPr>
          <w:rFonts w:eastAsia="宋体" w:hint="eastAsia"/>
        </w:rPr>
        <w:t>。</w:t>
      </w:r>
      <w:r w:rsidR="003B61E5" w:rsidRPr="009A36FA">
        <w:rPr>
          <w:rFonts w:eastAsia="宋体" w:hint="eastAsia"/>
        </w:rPr>
        <w:t>现在</w:t>
      </w:r>
      <w:r w:rsidR="003B61E5" w:rsidRPr="009A36FA">
        <w:rPr>
          <w:rFonts w:eastAsia="宋体"/>
        </w:rPr>
        <w:t>，我们得出了问题在</w:t>
      </w:r>
      <w:r w:rsidR="006038B6">
        <w:rPr>
          <w:rFonts w:eastAsia="宋体"/>
          <w:i/>
        </w:rPr>
        <w:t>最坏情况</w:t>
      </w:r>
      <w:r w:rsidR="003B61E5" w:rsidRPr="009A36FA">
        <w:rPr>
          <w:rFonts w:eastAsia="宋体"/>
        </w:rPr>
        <w:t>下的性能</w:t>
      </w:r>
      <w:r w:rsidR="003B61E5" w:rsidRPr="009A36FA">
        <w:rPr>
          <w:rFonts w:eastAsia="宋体" w:hint="eastAsia"/>
        </w:rPr>
        <w:t>边界</w:t>
      </w:r>
      <w:r w:rsidR="003B61E5" w:rsidRPr="009A36FA">
        <w:rPr>
          <w:rFonts w:eastAsia="宋体"/>
        </w:rPr>
        <w:t>。</w:t>
      </w:r>
      <w:r w:rsidR="00A04F6F" w:rsidRPr="009A36FA">
        <w:rPr>
          <w:rFonts w:eastAsia="宋体" w:hint="eastAsia"/>
        </w:rPr>
        <w:t>而且</w:t>
      </w:r>
      <w:r w:rsidR="00A04F6F" w:rsidRPr="009A36FA">
        <w:rPr>
          <w:rFonts w:eastAsia="宋体"/>
        </w:rPr>
        <w:t>，</w:t>
      </w:r>
      <w:r w:rsidR="003B61E5" w:rsidRPr="009A36FA">
        <w:rPr>
          <w:rFonts w:eastAsia="宋体"/>
        </w:rPr>
        <w:t>通过</w:t>
      </w:r>
      <w:r w:rsidR="003B61E5" w:rsidRPr="009A36FA">
        <w:rPr>
          <w:rFonts w:eastAsia="宋体" w:hint="eastAsia"/>
        </w:rPr>
        <w:t>信息</w:t>
      </w:r>
      <w:r w:rsidR="003B61E5" w:rsidRPr="009A36FA">
        <w:rPr>
          <w:rFonts w:eastAsia="宋体"/>
        </w:rPr>
        <w:t>理论</w:t>
      </w:r>
      <w:r w:rsidR="00A04F6F" w:rsidRPr="009A36FA">
        <w:rPr>
          <w:rFonts w:eastAsia="宋体" w:hint="eastAsia"/>
        </w:rPr>
        <w:t>（这里就不</w:t>
      </w:r>
      <w:r w:rsidR="00A04F6F" w:rsidRPr="009A36FA">
        <w:rPr>
          <w:rFonts w:eastAsia="宋体"/>
        </w:rPr>
        <w:t>深入阐述了</w:t>
      </w:r>
      <w:r w:rsidR="00A04F6F" w:rsidRPr="009A36FA">
        <w:rPr>
          <w:rFonts w:eastAsia="宋体" w:hint="eastAsia"/>
        </w:rPr>
        <w:t>）</w:t>
      </w:r>
      <w:r w:rsidR="003B61E5" w:rsidRPr="009A36FA">
        <w:rPr>
          <w:rFonts w:eastAsia="宋体"/>
        </w:rPr>
        <w:t>我们可以知道，这</w:t>
      </w:r>
      <w:r w:rsidR="00A04F6F" w:rsidRPr="009A36FA">
        <w:rPr>
          <w:rFonts w:eastAsia="宋体" w:hint="eastAsia"/>
        </w:rPr>
        <w:t>实际上</w:t>
      </w:r>
      <w:r w:rsidR="003B61E5" w:rsidRPr="009A36FA">
        <w:rPr>
          <w:rFonts w:eastAsia="宋体"/>
        </w:rPr>
        <w:t>也</w:t>
      </w:r>
      <w:r w:rsidR="00A04F6F" w:rsidRPr="009A36FA">
        <w:rPr>
          <w:rFonts w:eastAsia="宋体" w:hint="eastAsia"/>
        </w:rPr>
        <w:t>极有</w:t>
      </w:r>
      <w:r w:rsidR="003B61E5" w:rsidRPr="009A36FA">
        <w:rPr>
          <w:rFonts w:eastAsia="宋体" w:hint="eastAsia"/>
        </w:rPr>
        <w:t>可能</w:t>
      </w:r>
      <w:r w:rsidR="003B61E5" w:rsidRPr="009A36FA">
        <w:rPr>
          <w:rFonts w:eastAsia="宋体"/>
        </w:rPr>
        <w:t>是</w:t>
      </w:r>
      <w:r w:rsidR="003B61E5" w:rsidRPr="009A36FA">
        <w:rPr>
          <w:rFonts w:eastAsia="宋体" w:hint="eastAsia"/>
        </w:rPr>
        <w:t>该</w:t>
      </w:r>
      <w:r w:rsidR="003B61E5" w:rsidRPr="009A36FA">
        <w:rPr>
          <w:rFonts w:eastAsia="宋体"/>
        </w:rPr>
        <w:t>问题</w:t>
      </w:r>
      <w:r w:rsidR="00A04F6F" w:rsidRPr="009A36FA">
        <w:rPr>
          <w:rFonts w:eastAsia="宋体" w:hint="eastAsia"/>
        </w:rPr>
        <w:t>的</w:t>
      </w:r>
      <w:r w:rsidR="003B61E5" w:rsidRPr="009A36FA">
        <w:rPr>
          <w:rFonts w:eastAsia="宋体" w:hint="eastAsia"/>
          <w:i/>
        </w:rPr>
        <w:t>平均</w:t>
      </w:r>
      <w:r w:rsidR="003B61E5" w:rsidRPr="009A36FA">
        <w:rPr>
          <w:rFonts w:eastAsia="宋体"/>
        </w:rPr>
        <w:t>性能</w:t>
      </w:r>
      <w:r w:rsidR="00A04F6F" w:rsidRPr="009A36FA">
        <w:rPr>
          <w:rFonts w:eastAsia="宋体" w:hint="eastAsia"/>
        </w:rPr>
        <w:t>水平</w:t>
      </w:r>
      <w:r w:rsidR="003B61E5" w:rsidRPr="009A36FA">
        <w:rPr>
          <w:rFonts w:eastAsia="宋体"/>
        </w:rPr>
        <w:t>。</w:t>
      </w:r>
      <w:r w:rsidR="003B61E5" w:rsidRPr="009A36FA">
        <w:rPr>
          <w:rFonts w:eastAsia="宋体" w:hint="eastAsia"/>
        </w:rPr>
        <w:t>换而言之</w:t>
      </w:r>
      <w:r w:rsidR="003B61E5" w:rsidRPr="009A36FA">
        <w:rPr>
          <w:rFonts w:eastAsia="宋体"/>
        </w:rPr>
        <w:t>，</w:t>
      </w:r>
      <w:r w:rsidR="003B61E5" w:rsidRPr="009A36FA">
        <w:rPr>
          <w:rFonts w:eastAsia="宋体" w:hint="eastAsia"/>
        </w:rPr>
        <w:t>从</w:t>
      </w:r>
      <w:r w:rsidR="003B61E5" w:rsidRPr="009A36FA">
        <w:rPr>
          <w:rFonts w:eastAsia="宋体"/>
        </w:rPr>
        <w:t>非常</w:t>
      </w:r>
      <w:r w:rsidR="003B61E5" w:rsidRPr="009A36FA">
        <w:rPr>
          <w:rFonts w:eastAsia="宋体" w:hint="eastAsia"/>
        </w:rPr>
        <w:t>现实</w:t>
      </w:r>
      <w:r w:rsidR="003B61E5" w:rsidRPr="009A36FA">
        <w:rPr>
          <w:rFonts w:eastAsia="宋体"/>
        </w:rPr>
        <w:t>的意义上来说，除非</w:t>
      </w:r>
      <w:r w:rsidR="003B61E5" w:rsidRPr="009A36FA">
        <w:rPr>
          <w:rFonts w:eastAsia="宋体" w:hint="eastAsia"/>
        </w:rPr>
        <w:t>我们</w:t>
      </w:r>
      <w:r w:rsidR="003B61E5" w:rsidRPr="009A36FA">
        <w:rPr>
          <w:rFonts w:eastAsia="宋体"/>
        </w:rPr>
        <w:t>能确实了解相关数据的分布情况，或者</w:t>
      </w:r>
      <w:ins w:id="548" w:author="Decheng Fan" w:date="2014-06-23T19:02:00Z">
        <w:r w:rsidR="0065323E">
          <w:rPr>
            <w:rFonts w:eastAsia="宋体" w:hint="eastAsia"/>
          </w:rPr>
          <w:t>其</w:t>
        </w:r>
      </w:ins>
      <w:del w:id="549" w:author="Decheng Fan" w:date="2014-06-23T19:02:00Z">
        <w:r w:rsidR="003B61E5" w:rsidRPr="009A36FA" w:rsidDel="0065323E">
          <w:rPr>
            <w:rFonts w:eastAsia="宋体"/>
          </w:rPr>
          <w:delText>相关</w:delText>
        </w:r>
        <w:r w:rsidR="003B61E5" w:rsidRPr="009A36FA" w:rsidDel="005568C0">
          <w:rPr>
            <w:rFonts w:eastAsia="宋体"/>
          </w:rPr>
          <w:delText>对</w:delText>
        </w:r>
        <w:r w:rsidR="003B61E5" w:rsidRPr="009A36FA" w:rsidDel="0065323E">
          <w:rPr>
            <w:rFonts w:eastAsia="宋体"/>
          </w:rPr>
          <w:delText>数的</w:delText>
        </w:r>
      </w:del>
      <w:r w:rsidR="003B61E5" w:rsidRPr="009A36FA">
        <w:rPr>
          <w:rFonts w:eastAsia="宋体"/>
        </w:rPr>
        <w:t>取值范围，否则</w:t>
      </w:r>
      <w:r w:rsidR="00A41577">
        <w:rPr>
          <w:rFonts w:eastAsia="宋体" w:hint="eastAsia"/>
        </w:rPr>
        <w:t>线性对数</w:t>
      </w:r>
      <w:r w:rsidR="00D22369" w:rsidRPr="009A36FA">
        <w:rPr>
          <w:rFonts w:eastAsia="宋体"/>
        </w:rPr>
        <w:t>级就是我们所能</w:t>
      </w:r>
      <w:r w:rsidR="00A04F6F" w:rsidRPr="009A36FA">
        <w:rPr>
          <w:rFonts w:eastAsia="宋体" w:hint="eastAsia"/>
        </w:rPr>
        <w:t>达到</w:t>
      </w:r>
      <w:ins w:id="550" w:author="Decheng Fan" w:date="2014-06-23T19:03:00Z">
        <w:r w:rsidR="00806EF1">
          <w:rPr>
            <w:rFonts w:eastAsia="宋体" w:hint="eastAsia"/>
          </w:rPr>
          <w:t>的</w:t>
        </w:r>
      </w:ins>
      <w:r w:rsidR="00A04F6F" w:rsidRPr="009A36FA">
        <w:rPr>
          <w:rFonts w:eastAsia="宋体"/>
        </w:rPr>
        <w:t>最佳</w:t>
      </w:r>
      <w:r w:rsidR="00A04F6F" w:rsidRPr="009A36FA">
        <w:rPr>
          <w:rFonts w:eastAsia="宋体" w:hint="eastAsia"/>
        </w:rPr>
        <w:t>性能</w:t>
      </w:r>
      <w:r w:rsidR="00A04F6F" w:rsidRPr="009A36FA">
        <w:rPr>
          <w:rFonts w:eastAsia="宋体"/>
        </w:rPr>
        <w:t>。</w:t>
      </w:r>
    </w:p>
    <w:p w14:paraId="707F618A" w14:textId="77777777" w:rsidR="001A65B1" w:rsidRPr="001A65B1" w:rsidRDefault="00451B91" w:rsidP="0007576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三个额外实例</w:t>
      </w:r>
      <w:r w:rsidR="001A65B1" w:rsidRPr="001A65B1">
        <w:rPr>
          <w:lang w:eastAsia="zh-CN"/>
        </w:rPr>
        <w:t xml:space="preserve"> </w:t>
      </w:r>
    </w:p>
    <w:p w14:paraId="61CDDC59" w14:textId="7FEB074F" w:rsidR="00A04F6F" w:rsidRPr="009A36FA" w:rsidRDefault="00766F9F" w:rsidP="00075768">
      <w:pPr>
        <w:spacing w:after="156"/>
        <w:ind w:firstLine="420"/>
        <w:rPr>
          <w:rFonts w:eastAsia="宋体"/>
        </w:rPr>
      </w:pPr>
      <w:r w:rsidRPr="009A36FA">
        <w:rPr>
          <w:rFonts w:eastAsia="宋体" w:hint="eastAsia"/>
        </w:rPr>
        <w:t>在</w:t>
      </w:r>
      <w:r w:rsidRPr="009A36FA">
        <w:rPr>
          <w:rFonts w:eastAsia="宋体"/>
        </w:rPr>
        <w:t>本章结束之前。我</w:t>
      </w:r>
      <w:del w:id="551" w:author="Decheng Fan" w:date="2014-06-23T19:05:00Z">
        <w:r w:rsidRPr="009A36FA" w:rsidDel="00F11C01">
          <w:rPr>
            <w:rFonts w:eastAsia="宋体"/>
          </w:rPr>
          <w:delText>们</w:delText>
        </w:r>
      </w:del>
      <w:r w:rsidRPr="009A36FA">
        <w:rPr>
          <w:rFonts w:eastAsia="宋体"/>
        </w:rPr>
        <w:t>打算再带大家来看三个例子。</w:t>
      </w:r>
      <w:r w:rsidRPr="009A36FA">
        <w:rPr>
          <w:rFonts w:eastAsia="宋体" w:hint="eastAsia"/>
        </w:rPr>
        <w:t>其中前</w:t>
      </w:r>
      <w:r w:rsidRPr="009A36FA">
        <w:rPr>
          <w:rFonts w:eastAsia="宋体"/>
        </w:rPr>
        <w:t>两个</w:t>
      </w:r>
      <w:del w:id="552" w:author="Decheng Fan" w:date="2014-06-23T19:04:00Z">
        <w:r w:rsidRPr="009A36FA" w:rsidDel="009D529B">
          <w:rPr>
            <w:rFonts w:eastAsia="宋体"/>
          </w:rPr>
          <w:delText>是</w:delText>
        </w:r>
      </w:del>
      <w:r w:rsidRPr="009A36FA">
        <w:rPr>
          <w:rFonts w:eastAsia="宋体" w:hint="eastAsia"/>
        </w:rPr>
        <w:t>用于</w:t>
      </w:r>
      <w:r w:rsidRPr="009A36FA">
        <w:rPr>
          <w:rFonts w:eastAsia="宋体"/>
        </w:rPr>
        <w:t>处理几何计算</w:t>
      </w:r>
      <w:r w:rsidRPr="009A36FA">
        <w:rPr>
          <w:rFonts w:eastAsia="宋体" w:hint="eastAsia"/>
        </w:rPr>
        <w:t>（这类</w:t>
      </w:r>
      <w:r w:rsidRPr="009A36FA">
        <w:rPr>
          <w:rFonts w:eastAsia="宋体"/>
        </w:rPr>
        <w:t>问题非常适</w:t>
      </w:r>
      <w:ins w:id="553" w:author="Decheng Fan" w:date="2014-06-23T19:06:00Z">
        <w:r w:rsidR="00F11C01">
          <w:rPr>
            <w:rFonts w:eastAsia="宋体" w:hint="eastAsia"/>
          </w:rPr>
          <w:t>合用</w:t>
        </w:r>
      </w:ins>
      <w:del w:id="554" w:author="Decheng Fan" w:date="2014-06-23T19:06:00Z">
        <w:r w:rsidRPr="009A36FA" w:rsidDel="00F11C01">
          <w:rPr>
            <w:rFonts w:eastAsia="宋体"/>
          </w:rPr>
          <w:delText>用于</w:delText>
        </w:r>
      </w:del>
      <w:r w:rsidRPr="009A36FA">
        <w:rPr>
          <w:rFonts w:eastAsia="宋体"/>
        </w:rPr>
        <w:t>分治策略</w:t>
      </w:r>
      <w:r w:rsidRPr="009A36FA">
        <w:rPr>
          <w:rFonts w:eastAsia="宋体" w:hint="eastAsia"/>
        </w:rPr>
        <w:t>），</w:t>
      </w:r>
      <w:r w:rsidRPr="009A36FA">
        <w:rPr>
          <w:rFonts w:eastAsia="宋体"/>
        </w:rPr>
        <w:t>而最后则是一个相对</w:t>
      </w:r>
      <w:r w:rsidRPr="009A36FA">
        <w:rPr>
          <w:rFonts w:eastAsia="宋体" w:hint="eastAsia"/>
        </w:rPr>
        <w:t>简单</w:t>
      </w:r>
      <w:r w:rsidRPr="009A36FA">
        <w:rPr>
          <w:rFonts w:eastAsia="宋体"/>
        </w:rPr>
        <w:t>的数字序列问题</w:t>
      </w:r>
      <w:r w:rsidRPr="009A36FA">
        <w:rPr>
          <w:rFonts w:eastAsia="宋体" w:hint="eastAsia"/>
        </w:rPr>
        <w:t>（但</w:t>
      </w:r>
      <w:r w:rsidRPr="009A36FA">
        <w:rPr>
          <w:rFonts w:eastAsia="宋体"/>
        </w:rPr>
        <w:t>也会</w:t>
      </w:r>
      <w:r w:rsidRPr="009A36FA">
        <w:rPr>
          <w:rFonts w:eastAsia="宋体" w:hint="eastAsia"/>
        </w:rPr>
        <w:t>让我们</w:t>
      </w:r>
      <w:r w:rsidRPr="009A36FA">
        <w:rPr>
          <w:rFonts w:eastAsia="宋体"/>
        </w:rPr>
        <w:t>经历一些有趣的</w:t>
      </w:r>
      <w:r w:rsidRPr="009A36FA">
        <w:rPr>
          <w:rFonts w:eastAsia="宋体" w:hint="eastAsia"/>
        </w:rPr>
        <w:t>曲折）。当然</w:t>
      </w:r>
      <w:r w:rsidRPr="009A36FA">
        <w:rPr>
          <w:rFonts w:eastAsia="宋体"/>
        </w:rPr>
        <w:t>，这里只</w:t>
      </w:r>
      <w:r w:rsidRPr="009A36FA">
        <w:rPr>
          <w:rFonts w:eastAsia="宋体" w:hint="eastAsia"/>
        </w:rPr>
        <w:t>会</w:t>
      </w:r>
      <w:ins w:id="555" w:author="Decheng Fan" w:date="2014-06-23T19:05:00Z">
        <w:r w:rsidR="009D529B">
          <w:rPr>
            <w:rFonts w:eastAsia="宋体" w:hint="eastAsia"/>
          </w:rPr>
          <w:t>草拟</w:t>
        </w:r>
      </w:ins>
      <w:del w:id="556" w:author="Decheng Fan" w:date="2014-06-23T19:05:00Z">
        <w:r w:rsidRPr="009A36FA" w:rsidDel="009D529B">
          <w:rPr>
            <w:rFonts w:eastAsia="宋体"/>
          </w:rPr>
          <w:delText>针对</w:delText>
        </w:r>
      </w:del>
      <w:r w:rsidRPr="009A36FA">
        <w:rPr>
          <w:rFonts w:eastAsia="宋体"/>
        </w:rPr>
        <w:t>这些问题</w:t>
      </w:r>
      <w:del w:id="557" w:author="Decheng Fan" w:date="2014-06-23T19:05:00Z">
        <w:r w:rsidRPr="009A36FA" w:rsidDel="009D529B">
          <w:rPr>
            <w:rFonts w:eastAsia="宋体"/>
          </w:rPr>
          <w:delText>拟定</w:delText>
        </w:r>
        <w:r w:rsidRPr="009A36FA" w:rsidDel="009D529B">
          <w:rPr>
            <w:rFonts w:eastAsia="宋体" w:hint="eastAsia"/>
          </w:rPr>
          <w:delText>相关</w:delText>
        </w:r>
      </w:del>
      <w:r w:rsidRPr="009A36FA">
        <w:rPr>
          <w:rFonts w:eastAsia="宋体"/>
        </w:rPr>
        <w:t>的解决方案，因为</w:t>
      </w:r>
      <w:r w:rsidRPr="009A36FA">
        <w:rPr>
          <w:rFonts w:eastAsia="宋体" w:hint="eastAsia"/>
        </w:rPr>
        <w:t>阐述</w:t>
      </w:r>
      <w:r w:rsidRPr="009A36FA">
        <w:rPr>
          <w:rFonts w:eastAsia="宋体"/>
        </w:rPr>
        <w:t>其中的设计原则</w:t>
      </w:r>
      <w:r w:rsidRPr="009A36FA">
        <w:rPr>
          <w:rFonts w:eastAsia="宋体" w:hint="eastAsia"/>
        </w:rPr>
        <w:t>才是</w:t>
      </w:r>
      <w:r w:rsidRPr="009A36FA">
        <w:rPr>
          <w:rFonts w:eastAsia="宋体"/>
        </w:rPr>
        <w:t>我们的重点。</w:t>
      </w:r>
    </w:p>
    <w:p w14:paraId="318B2DDB" w14:textId="77777777" w:rsidR="001A65B1" w:rsidRDefault="00766F9F" w:rsidP="00075768">
      <w:pPr>
        <w:pStyle w:val="4"/>
      </w:pPr>
      <w:r>
        <w:rPr>
          <w:rFonts w:hint="eastAsia"/>
        </w:rPr>
        <w:t>最近点</w:t>
      </w:r>
      <w:r>
        <w:t>对问题</w:t>
      </w:r>
    </w:p>
    <w:p w14:paraId="436AF723" w14:textId="77777777" w:rsidR="000D183D" w:rsidRPr="00713BC7" w:rsidRDefault="00690D4C" w:rsidP="00075768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>问题是</w:t>
      </w:r>
      <w:r>
        <w:rPr>
          <w:rFonts w:eastAsia="宋体"/>
        </w:rPr>
        <w:t>这样的：</w:t>
      </w:r>
      <w:r w:rsidR="008333E4">
        <w:rPr>
          <w:rFonts w:eastAsia="宋体" w:hint="eastAsia"/>
        </w:rPr>
        <w:t>某</w:t>
      </w:r>
      <w:r w:rsidR="00FC35A5">
        <w:rPr>
          <w:rFonts w:eastAsia="宋体"/>
        </w:rPr>
        <w:t>平面</w:t>
      </w:r>
      <w:r w:rsidR="00FC35A5">
        <w:rPr>
          <w:rFonts w:eastAsia="宋体" w:hint="eastAsia"/>
        </w:rPr>
        <w:t>中</w:t>
      </w:r>
      <w:r w:rsidR="00FC35A5">
        <w:rPr>
          <w:rFonts w:eastAsia="宋体"/>
        </w:rPr>
        <w:t>存</w:t>
      </w:r>
      <w:r w:rsidR="00FC35A5">
        <w:rPr>
          <w:rFonts w:eastAsia="宋体" w:hint="eastAsia"/>
        </w:rPr>
        <w:t>在着</w:t>
      </w:r>
      <w:r w:rsidR="00AF1F41">
        <w:rPr>
          <w:rFonts w:eastAsia="宋体"/>
        </w:rPr>
        <w:t>一</w:t>
      </w:r>
      <w:r w:rsidR="00AF1F41">
        <w:rPr>
          <w:rFonts w:eastAsia="宋体" w:hint="eastAsia"/>
        </w:rPr>
        <w:t>些</w:t>
      </w:r>
      <w:r w:rsidR="00AF1F41">
        <w:rPr>
          <w:rFonts w:eastAsia="宋体"/>
        </w:rPr>
        <w:t>点</w:t>
      </w:r>
      <w:r>
        <w:rPr>
          <w:rFonts w:eastAsia="宋体"/>
        </w:rPr>
        <w:t>，</w:t>
      </w:r>
      <w:r w:rsidR="00AF1F41">
        <w:rPr>
          <w:rFonts w:eastAsia="宋体" w:hint="eastAsia"/>
        </w:rPr>
        <w:t>而</w:t>
      </w:r>
      <w:r>
        <w:rPr>
          <w:rFonts w:eastAsia="宋体"/>
        </w:rPr>
        <w:t>我们</w:t>
      </w:r>
      <w:r w:rsidR="00430CD7">
        <w:rPr>
          <w:rFonts w:eastAsia="宋体" w:hint="eastAsia"/>
        </w:rPr>
        <w:t>要</w:t>
      </w:r>
      <w:r w:rsidR="00FC35A5">
        <w:rPr>
          <w:rFonts w:eastAsia="宋体" w:hint="eastAsia"/>
        </w:rPr>
        <w:t>在</w:t>
      </w:r>
      <w:r w:rsidR="00FC35A5">
        <w:rPr>
          <w:rFonts w:eastAsia="宋体"/>
        </w:rPr>
        <w:t>其中</w:t>
      </w:r>
      <w:r>
        <w:rPr>
          <w:rFonts w:eastAsia="宋体"/>
        </w:rPr>
        <w:t>找出</w:t>
      </w:r>
      <w:r w:rsidR="00FC35A5">
        <w:rPr>
          <w:rFonts w:eastAsia="宋体" w:hint="eastAsia"/>
        </w:rPr>
        <w:t>距离</w:t>
      </w:r>
      <w:r w:rsidR="00FC35A5">
        <w:rPr>
          <w:rFonts w:eastAsia="宋体"/>
        </w:rPr>
        <w:t>最接近的一</w:t>
      </w:r>
      <w:r w:rsidR="00FC35A5">
        <w:rPr>
          <w:rFonts w:eastAsia="宋体" w:hint="eastAsia"/>
        </w:rPr>
        <w:t>对</w:t>
      </w:r>
      <w:r w:rsidR="00FC35A5">
        <w:rPr>
          <w:rFonts w:eastAsia="宋体"/>
        </w:rPr>
        <w:t>点</w:t>
      </w:r>
      <w:r w:rsidR="00430CD7">
        <w:rPr>
          <w:rFonts w:eastAsia="宋体"/>
        </w:rPr>
        <w:t>。对</w:t>
      </w:r>
      <w:r w:rsidR="00430CD7">
        <w:rPr>
          <w:rFonts w:eastAsia="宋体" w:hint="eastAsia"/>
        </w:rPr>
        <w:t>此</w:t>
      </w:r>
      <w:r>
        <w:rPr>
          <w:rFonts w:eastAsia="宋体"/>
        </w:rPr>
        <w:t>，</w:t>
      </w:r>
      <w:r>
        <w:rPr>
          <w:rFonts w:eastAsia="宋体" w:hint="eastAsia"/>
        </w:rPr>
        <w:t>人们</w:t>
      </w:r>
      <w:r>
        <w:rPr>
          <w:rFonts w:eastAsia="宋体"/>
        </w:rPr>
        <w:t>首先</w:t>
      </w:r>
      <w:r w:rsidR="00C545B7">
        <w:rPr>
          <w:rFonts w:eastAsia="宋体" w:hint="eastAsia"/>
        </w:rPr>
        <w:t>会</w:t>
      </w:r>
      <w:r>
        <w:rPr>
          <w:rFonts w:eastAsia="宋体"/>
        </w:rPr>
        <w:t>想到</w:t>
      </w:r>
      <w:r w:rsidR="00C545B7">
        <w:rPr>
          <w:rFonts w:eastAsia="宋体" w:hint="eastAsia"/>
        </w:rPr>
        <w:t>用</w:t>
      </w:r>
      <w:r w:rsidR="00C545B7">
        <w:rPr>
          <w:rFonts w:eastAsia="宋体"/>
        </w:rPr>
        <w:t>暴力破解法</w:t>
      </w:r>
      <w:r w:rsidR="00430CD7">
        <w:rPr>
          <w:rFonts w:eastAsia="宋体" w:hint="eastAsia"/>
        </w:rPr>
        <w:t>：即检查</w:t>
      </w:r>
      <w:r w:rsidR="00430CD7">
        <w:rPr>
          <w:rFonts w:eastAsia="宋体"/>
        </w:rPr>
        <w:t>每一点到其它点的距离</w:t>
      </w:r>
      <w:r w:rsidR="00430CD7">
        <w:rPr>
          <w:rFonts w:eastAsia="宋体" w:hint="eastAsia"/>
        </w:rPr>
        <w:t>（或者</w:t>
      </w:r>
      <w:r w:rsidR="00430CD7">
        <w:rPr>
          <w:rFonts w:eastAsia="宋体"/>
        </w:rPr>
        <w:t>至少要检查</w:t>
      </w:r>
      <w:r w:rsidR="00430CD7">
        <w:rPr>
          <w:rFonts w:eastAsia="宋体" w:hint="eastAsia"/>
        </w:rPr>
        <w:t>那些</w:t>
      </w:r>
      <w:r w:rsidR="00430CD7">
        <w:rPr>
          <w:rFonts w:eastAsia="宋体"/>
        </w:rPr>
        <w:t>还没有</w:t>
      </w:r>
      <w:r w:rsidR="00430CD7">
        <w:rPr>
          <w:rFonts w:eastAsia="宋体" w:hint="eastAsia"/>
        </w:rPr>
        <w:t>被</w:t>
      </w:r>
      <w:r w:rsidR="00C545B7">
        <w:rPr>
          <w:rFonts w:eastAsia="宋体" w:hint="eastAsia"/>
        </w:rPr>
        <w:t>检查</w:t>
      </w:r>
      <w:r w:rsidR="00C545B7">
        <w:rPr>
          <w:rFonts w:eastAsia="宋体"/>
        </w:rPr>
        <w:t>过</w:t>
      </w:r>
      <w:r w:rsidR="00430CD7">
        <w:rPr>
          <w:rFonts w:eastAsia="宋体"/>
        </w:rPr>
        <w:t>的点对</w:t>
      </w:r>
      <w:r w:rsidR="00430CD7">
        <w:rPr>
          <w:rFonts w:eastAsia="宋体" w:hint="eastAsia"/>
        </w:rPr>
        <w:t>）。显然</w:t>
      </w:r>
      <w:r w:rsidR="00430CD7">
        <w:rPr>
          <w:rFonts w:eastAsia="宋体"/>
        </w:rPr>
        <w:t>，</w:t>
      </w:r>
      <w:r w:rsidR="00430CD7">
        <w:rPr>
          <w:rFonts w:eastAsia="宋体" w:hint="eastAsia"/>
        </w:rPr>
        <w:t>（根据</w:t>
      </w:r>
      <w:r w:rsidR="00430CD7">
        <w:rPr>
          <w:rFonts w:eastAsia="宋体"/>
        </w:rPr>
        <w:t>握手问题的求和式</w:t>
      </w:r>
      <w:r w:rsidR="00430CD7">
        <w:rPr>
          <w:rFonts w:eastAsia="宋体" w:hint="eastAsia"/>
        </w:rPr>
        <w:t>来看）</w:t>
      </w:r>
      <w:r w:rsidR="00107C29">
        <w:rPr>
          <w:rFonts w:eastAsia="宋体" w:hint="eastAsia"/>
        </w:rPr>
        <w:t>这</w:t>
      </w:r>
      <w:r w:rsidR="00430CD7">
        <w:rPr>
          <w:rFonts w:eastAsia="宋体" w:hint="eastAsia"/>
        </w:rPr>
        <w:t>应该是</w:t>
      </w:r>
      <w:r w:rsidR="00430CD7">
        <w:rPr>
          <w:rFonts w:eastAsia="宋体"/>
        </w:rPr>
        <w:t>个平方级算法。</w:t>
      </w:r>
      <w:r w:rsidR="00430CD7">
        <w:rPr>
          <w:rFonts w:eastAsia="宋体" w:hint="eastAsia"/>
        </w:rPr>
        <w:t>但</w:t>
      </w:r>
      <w:r w:rsidR="00430CD7">
        <w:rPr>
          <w:rFonts w:eastAsia="宋体"/>
        </w:rPr>
        <w:t>通过分治法，我们可以将其</w:t>
      </w:r>
      <w:r w:rsidR="004604ED">
        <w:rPr>
          <w:rFonts w:eastAsia="宋体" w:hint="eastAsia"/>
        </w:rPr>
        <w:t>运行时间</w:t>
      </w:r>
      <w:r w:rsidR="00430CD7">
        <w:rPr>
          <w:rFonts w:eastAsia="宋体"/>
        </w:rPr>
        <w:t>降为</w:t>
      </w:r>
      <w:r w:rsidR="00A41577">
        <w:rPr>
          <w:rFonts w:eastAsia="宋体"/>
        </w:rPr>
        <w:t>线性对数</w:t>
      </w:r>
      <w:r w:rsidR="00430CD7">
        <w:rPr>
          <w:rFonts w:eastAsia="宋体"/>
        </w:rPr>
        <w:t>级。</w:t>
      </w:r>
    </w:p>
    <w:p w14:paraId="7997C59D" w14:textId="77777777" w:rsidR="00430CD7" w:rsidRPr="00966048" w:rsidRDefault="00E526AA" w:rsidP="00075768">
      <w:pPr>
        <w:spacing w:after="156"/>
        <w:ind w:firstLine="420"/>
        <w:rPr>
          <w:rFonts w:eastAsia="宋体"/>
        </w:rPr>
      </w:pPr>
      <w:r w:rsidRPr="00966048">
        <w:rPr>
          <w:rFonts w:eastAsia="宋体" w:hint="eastAsia"/>
        </w:rPr>
        <w:t>这是</w:t>
      </w:r>
      <w:r w:rsidRPr="00966048">
        <w:rPr>
          <w:rFonts w:eastAsia="宋体"/>
        </w:rPr>
        <w:t>一个相当有吸引力的问题，所以</w:t>
      </w:r>
      <w:r w:rsidRPr="00966048">
        <w:rPr>
          <w:rFonts w:eastAsia="宋体" w:hint="eastAsia"/>
        </w:rPr>
        <w:t>如果</w:t>
      </w:r>
      <w:r w:rsidRPr="00966048">
        <w:rPr>
          <w:rFonts w:eastAsia="宋体"/>
        </w:rPr>
        <w:t>您</w:t>
      </w:r>
      <w:r w:rsidR="00A44AC6">
        <w:rPr>
          <w:rFonts w:eastAsia="宋体" w:hint="eastAsia"/>
        </w:rPr>
        <w:t>对</w:t>
      </w:r>
      <w:r w:rsidRPr="00966048">
        <w:rPr>
          <w:rFonts w:eastAsia="宋体"/>
        </w:rPr>
        <w:t>解谜感兴趣的话，也可以在继续阅读我们</w:t>
      </w:r>
      <w:r w:rsidRPr="00966048">
        <w:rPr>
          <w:rFonts w:eastAsia="宋体" w:hint="eastAsia"/>
        </w:rPr>
        <w:t>相关</w:t>
      </w:r>
      <w:r w:rsidRPr="00966048">
        <w:rPr>
          <w:rFonts w:eastAsia="宋体"/>
        </w:rPr>
        <w:t>解说</w:t>
      </w:r>
      <w:r w:rsidRPr="00966048">
        <w:rPr>
          <w:rFonts w:eastAsia="宋体" w:hint="eastAsia"/>
        </w:rPr>
        <w:t>之前先</w:t>
      </w:r>
      <w:r w:rsidRPr="00966048">
        <w:rPr>
          <w:rFonts w:eastAsia="宋体"/>
        </w:rPr>
        <w:t>试试看是否能</w:t>
      </w:r>
      <w:r w:rsidRPr="00966048">
        <w:rPr>
          <w:rFonts w:eastAsia="宋体" w:hint="eastAsia"/>
        </w:rPr>
        <w:t>自己</w:t>
      </w:r>
      <w:r w:rsidRPr="00966048">
        <w:rPr>
          <w:rFonts w:eastAsia="宋体"/>
        </w:rPr>
        <w:t>解决</w:t>
      </w:r>
      <w:r w:rsidRPr="00966048">
        <w:rPr>
          <w:rFonts w:eastAsia="宋体" w:hint="eastAsia"/>
        </w:rPr>
        <w:t>掉</w:t>
      </w:r>
      <w:r w:rsidRPr="00966048">
        <w:rPr>
          <w:rFonts w:eastAsia="宋体"/>
        </w:rPr>
        <w:t>它。</w:t>
      </w:r>
      <w:r w:rsidR="00107C29" w:rsidRPr="00966048">
        <w:rPr>
          <w:rFonts w:eastAsia="宋体" w:hint="eastAsia"/>
        </w:rPr>
        <w:t>尽管在</w:t>
      </w:r>
      <w:r w:rsidRPr="00966048">
        <w:rPr>
          <w:rFonts w:eastAsia="宋体" w:hint="eastAsia"/>
        </w:rPr>
        <w:t>这里</w:t>
      </w:r>
      <w:r w:rsidR="00107C29" w:rsidRPr="00966048">
        <w:rPr>
          <w:rFonts w:eastAsia="宋体" w:hint="eastAsia"/>
        </w:rPr>
        <w:t>我们</w:t>
      </w:r>
      <w:r w:rsidR="00107C29" w:rsidRPr="00966048">
        <w:rPr>
          <w:rFonts w:eastAsia="宋体"/>
        </w:rPr>
        <w:t>已经给了</w:t>
      </w:r>
      <w:r w:rsidR="00107C29" w:rsidRPr="00966048">
        <w:rPr>
          <w:rFonts w:eastAsia="宋体" w:hint="eastAsia"/>
        </w:rPr>
        <w:t>您</w:t>
      </w:r>
      <w:r w:rsidRPr="00966048">
        <w:rPr>
          <w:rFonts w:eastAsia="宋体"/>
        </w:rPr>
        <w:t>一个强烈的暗示，即我们应该用</w:t>
      </w:r>
      <w:r w:rsidRPr="00966048">
        <w:rPr>
          <w:rFonts w:eastAsia="宋体" w:hint="eastAsia"/>
        </w:rPr>
        <w:t>分治法</w:t>
      </w:r>
      <w:r w:rsidRPr="00966048">
        <w:rPr>
          <w:rFonts w:eastAsia="宋体"/>
        </w:rPr>
        <w:t>（设计</w:t>
      </w:r>
      <w:r w:rsidR="00D572A3">
        <w:rPr>
          <w:rFonts w:eastAsia="宋体" w:hint="eastAsia"/>
        </w:rPr>
        <w:t>一个</w:t>
      </w:r>
      <w:r w:rsidR="00A41577">
        <w:rPr>
          <w:rFonts w:eastAsia="宋体"/>
        </w:rPr>
        <w:t>线性对数</w:t>
      </w:r>
      <w:r w:rsidRPr="00966048">
        <w:rPr>
          <w:rFonts w:eastAsia="宋体"/>
        </w:rPr>
        <w:t>级算法）</w:t>
      </w:r>
      <w:r w:rsidR="00BF66F7" w:rsidRPr="00966048">
        <w:rPr>
          <w:rFonts w:eastAsia="宋体" w:hint="eastAsia"/>
        </w:rPr>
        <w:t>，</w:t>
      </w:r>
      <w:r w:rsidR="00D572A3">
        <w:rPr>
          <w:rFonts w:eastAsia="宋体"/>
        </w:rPr>
        <w:t>但这并</w:t>
      </w:r>
      <w:r w:rsidR="00D572A3">
        <w:rPr>
          <w:rFonts w:eastAsia="宋体" w:hint="eastAsia"/>
        </w:rPr>
        <w:t>不意味着</w:t>
      </w:r>
      <w:r w:rsidR="00BF66F7" w:rsidRPr="00966048">
        <w:rPr>
          <w:rFonts w:eastAsia="宋体"/>
        </w:rPr>
        <w:t>解决方案</w:t>
      </w:r>
      <w:r w:rsidR="00107C29" w:rsidRPr="00966048">
        <w:rPr>
          <w:rFonts w:eastAsia="宋体" w:hint="eastAsia"/>
        </w:rPr>
        <w:t>就</w:t>
      </w:r>
      <w:r w:rsidR="00D572A3">
        <w:rPr>
          <w:rFonts w:eastAsia="宋体"/>
        </w:rPr>
        <w:t>显而易见</w:t>
      </w:r>
      <w:r w:rsidR="00D572A3">
        <w:rPr>
          <w:rFonts w:eastAsia="宋体" w:hint="eastAsia"/>
        </w:rPr>
        <w:t>了</w:t>
      </w:r>
      <w:r w:rsidR="00107C29" w:rsidRPr="00966048">
        <w:rPr>
          <w:rFonts w:eastAsia="宋体" w:hint="eastAsia"/>
        </w:rPr>
        <w:t>。</w:t>
      </w:r>
    </w:p>
    <w:p w14:paraId="4E851850" w14:textId="77777777" w:rsidR="00CD4AA2" w:rsidRPr="00823C0A" w:rsidRDefault="00AF1F41" w:rsidP="00075768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>从</w:t>
      </w:r>
      <w:r>
        <w:rPr>
          <w:rFonts w:eastAsia="宋体"/>
        </w:rPr>
        <w:t>结构上来说，</w:t>
      </w:r>
      <w:r w:rsidR="0029770B" w:rsidRPr="00823C0A">
        <w:rPr>
          <w:rFonts w:eastAsia="宋体" w:hint="eastAsia"/>
        </w:rPr>
        <w:t>该</w:t>
      </w:r>
      <w:r w:rsidR="005D57B8" w:rsidRPr="00823C0A">
        <w:rPr>
          <w:rFonts w:eastAsia="宋体"/>
        </w:rPr>
        <w:t>算法</w:t>
      </w:r>
      <w:r w:rsidR="00D572A3">
        <w:rPr>
          <w:rFonts w:eastAsia="宋体" w:hint="eastAsia"/>
        </w:rPr>
        <w:t>与</w:t>
      </w:r>
      <w:r>
        <w:rPr>
          <w:rFonts w:eastAsia="宋体" w:hint="eastAsia"/>
        </w:rPr>
        <w:t>我们</w:t>
      </w:r>
      <w:r w:rsidR="00D572A3">
        <w:rPr>
          <w:rFonts w:eastAsia="宋体"/>
        </w:rPr>
        <w:t>之前</w:t>
      </w:r>
      <w:r>
        <w:rPr>
          <w:rFonts w:eastAsia="宋体" w:hint="eastAsia"/>
        </w:rPr>
        <w:t>用</w:t>
      </w:r>
      <w:r w:rsidR="005D57B8" w:rsidRPr="00823C0A">
        <w:rPr>
          <w:rFonts w:eastAsia="宋体"/>
        </w:rPr>
        <w:t>分治法</w:t>
      </w:r>
      <w:r>
        <w:rPr>
          <w:rFonts w:eastAsia="宋体" w:hint="eastAsia"/>
        </w:rPr>
        <w:t>所</w:t>
      </w:r>
      <w:r w:rsidR="005D57B8" w:rsidRPr="00823C0A">
        <w:rPr>
          <w:rFonts w:eastAsia="宋体"/>
        </w:rPr>
        <w:t>设计的</w:t>
      </w:r>
      <w:r w:rsidR="00A41577">
        <w:rPr>
          <w:rFonts w:eastAsia="宋体" w:hint="eastAsia"/>
        </w:rPr>
        <w:t>线性对数</w:t>
      </w:r>
      <w:r>
        <w:rPr>
          <w:rFonts w:eastAsia="宋体" w:hint="eastAsia"/>
        </w:rPr>
        <w:t>级</w:t>
      </w:r>
      <w:r w:rsidR="005D57B8" w:rsidRPr="00823C0A">
        <w:rPr>
          <w:rFonts w:eastAsia="宋体" w:hint="eastAsia"/>
        </w:rPr>
        <w:t>算法</w:t>
      </w:r>
      <w:r w:rsidR="005D57B8" w:rsidRPr="00823C0A">
        <w:rPr>
          <w:rFonts w:eastAsia="宋体"/>
        </w:rPr>
        <w:t>（</w:t>
      </w:r>
      <w:r w:rsidR="005D57B8" w:rsidRPr="00823C0A">
        <w:rPr>
          <w:rFonts w:eastAsia="宋体" w:hint="eastAsia"/>
        </w:rPr>
        <w:t>譬如</w:t>
      </w:r>
      <w:r w:rsidR="005D57B8" w:rsidRPr="00823C0A">
        <w:rPr>
          <w:rFonts w:eastAsia="宋体"/>
        </w:rPr>
        <w:t>归并排序）</w:t>
      </w:r>
      <w:r w:rsidR="00D572A3">
        <w:rPr>
          <w:rFonts w:eastAsia="宋体" w:hint="eastAsia"/>
        </w:rPr>
        <w:t>相差无几</w:t>
      </w:r>
      <w:r w:rsidR="005D57B8" w:rsidRPr="00823C0A">
        <w:rPr>
          <w:rFonts w:eastAsia="宋体" w:hint="eastAsia"/>
        </w:rPr>
        <w:t>：</w:t>
      </w:r>
      <w:r w:rsidR="00D572A3">
        <w:rPr>
          <w:rFonts w:eastAsia="宋体" w:hint="eastAsia"/>
        </w:rPr>
        <w:t>我们</w:t>
      </w:r>
      <w:r w:rsidR="00D572A3">
        <w:rPr>
          <w:rFonts w:eastAsia="宋体"/>
        </w:rPr>
        <w:t>依然</w:t>
      </w:r>
      <w:r w:rsidR="005D57B8" w:rsidRPr="00823C0A">
        <w:rPr>
          <w:rFonts w:eastAsia="宋体"/>
        </w:rPr>
        <w:t>会</w:t>
      </w:r>
      <w:r w:rsidR="00D572A3">
        <w:rPr>
          <w:rFonts w:eastAsia="宋体" w:hint="eastAsia"/>
        </w:rPr>
        <w:t>将</w:t>
      </w:r>
      <w:r w:rsidR="005D57B8" w:rsidRPr="00823C0A">
        <w:rPr>
          <w:rFonts w:eastAsia="宋体"/>
        </w:rPr>
        <w:t>这</w:t>
      </w:r>
      <w:r w:rsidR="005D57B8" w:rsidRPr="00823C0A">
        <w:rPr>
          <w:rFonts w:eastAsia="宋体" w:hint="eastAsia"/>
        </w:rPr>
        <w:t>些</w:t>
      </w:r>
      <w:r w:rsidR="005D57B8" w:rsidRPr="00823C0A">
        <w:rPr>
          <w:rFonts w:eastAsia="宋体"/>
        </w:rPr>
        <w:t>点分成两个</w:t>
      </w:r>
      <w:r w:rsidR="005D57B8" w:rsidRPr="00823C0A">
        <w:rPr>
          <w:rFonts w:eastAsia="宋体" w:hint="eastAsia"/>
        </w:rPr>
        <w:t>子集，</w:t>
      </w:r>
      <w:r>
        <w:rPr>
          <w:rFonts w:eastAsia="宋体" w:hint="eastAsia"/>
        </w:rPr>
        <w:t>然后</w:t>
      </w:r>
      <w:r>
        <w:rPr>
          <w:rFonts w:eastAsia="宋体"/>
        </w:rPr>
        <w:t>递归性地找出</w:t>
      </w:r>
      <w:r>
        <w:rPr>
          <w:rFonts w:eastAsia="宋体" w:hint="eastAsia"/>
        </w:rPr>
        <w:t>每个子集</w:t>
      </w:r>
      <w:r>
        <w:rPr>
          <w:rFonts w:eastAsia="宋体"/>
        </w:rPr>
        <w:t>中</w:t>
      </w:r>
      <w:r w:rsidR="005D57B8" w:rsidRPr="00823C0A">
        <w:rPr>
          <w:rFonts w:eastAsia="宋体"/>
        </w:rPr>
        <w:t>距离最接近的</w:t>
      </w:r>
      <w:r w:rsidR="005D57B8" w:rsidRPr="00823C0A">
        <w:rPr>
          <w:rFonts w:eastAsia="宋体" w:hint="eastAsia"/>
        </w:rPr>
        <w:t>那对</w:t>
      </w:r>
      <w:r w:rsidR="00D572A3">
        <w:rPr>
          <w:rFonts w:eastAsia="宋体" w:hint="eastAsia"/>
        </w:rPr>
        <w:t>点</w:t>
      </w:r>
      <w:r w:rsidR="005D57B8" w:rsidRPr="00823C0A">
        <w:rPr>
          <w:rFonts w:eastAsia="宋体" w:hint="eastAsia"/>
        </w:rPr>
        <w:t>，</w:t>
      </w:r>
      <w:r>
        <w:rPr>
          <w:rFonts w:eastAsia="宋体" w:hint="eastAsia"/>
        </w:rPr>
        <w:t>并</w:t>
      </w:r>
      <w:r w:rsidR="005D57B8" w:rsidRPr="00823C0A">
        <w:rPr>
          <w:rFonts w:eastAsia="宋体"/>
        </w:rPr>
        <w:t>在线性时间内</w:t>
      </w:r>
      <w:r w:rsidR="005D57B8" w:rsidRPr="00823C0A">
        <w:rPr>
          <w:rFonts w:eastAsia="宋体" w:hint="eastAsia"/>
        </w:rPr>
        <w:t>合并</w:t>
      </w:r>
      <w:r w:rsidR="005D57B8" w:rsidRPr="00823C0A">
        <w:rPr>
          <w:rFonts w:eastAsia="宋体"/>
        </w:rPr>
        <w:t>出</w:t>
      </w:r>
      <w:r>
        <w:rPr>
          <w:rFonts w:eastAsia="宋体" w:hint="eastAsia"/>
        </w:rPr>
        <w:t>最终</w:t>
      </w:r>
      <w:r w:rsidR="005D57B8" w:rsidRPr="00823C0A">
        <w:rPr>
          <w:rFonts w:eastAsia="宋体"/>
        </w:rPr>
        <w:t>结果。</w:t>
      </w:r>
      <w:r w:rsidR="00D572A3">
        <w:rPr>
          <w:rFonts w:eastAsia="宋体" w:hint="eastAsia"/>
        </w:rPr>
        <w:t>然而，尽管</w:t>
      </w:r>
      <w:r>
        <w:rPr>
          <w:rFonts w:eastAsia="宋体"/>
        </w:rPr>
        <w:t>我们</w:t>
      </w:r>
      <w:r>
        <w:rPr>
          <w:rFonts w:eastAsia="宋体" w:hint="eastAsia"/>
        </w:rPr>
        <w:t>可以用</w:t>
      </w:r>
      <w:r w:rsidR="005D57B8" w:rsidRPr="00823C0A">
        <w:rPr>
          <w:rFonts w:eastAsia="宋体" w:hint="eastAsia"/>
        </w:rPr>
        <w:t>归纳法</w:t>
      </w:r>
      <w:r w:rsidR="005D57B8" w:rsidRPr="00823C0A">
        <w:rPr>
          <w:rFonts w:eastAsia="宋体" w:hint="eastAsia"/>
        </w:rPr>
        <w:t>/</w:t>
      </w:r>
      <w:r w:rsidR="005D57B8" w:rsidRPr="00823C0A">
        <w:rPr>
          <w:rFonts w:eastAsia="宋体" w:hint="eastAsia"/>
        </w:rPr>
        <w:t>递归</w:t>
      </w:r>
      <w:r w:rsidR="005D57B8" w:rsidRPr="00823C0A">
        <w:rPr>
          <w:rFonts w:eastAsia="宋体"/>
        </w:rPr>
        <w:t>法</w:t>
      </w:r>
      <w:r w:rsidR="009A125E" w:rsidRPr="00823C0A">
        <w:rPr>
          <w:rFonts w:eastAsia="宋体" w:hint="eastAsia"/>
        </w:rPr>
        <w:t>（以及</w:t>
      </w:r>
      <w:r w:rsidR="009A125E" w:rsidRPr="00823C0A">
        <w:rPr>
          <w:rFonts w:eastAsia="宋体"/>
        </w:rPr>
        <w:t>分治模式</w:t>
      </w:r>
      <w:r w:rsidR="009A125E" w:rsidRPr="00823C0A">
        <w:rPr>
          <w:rFonts w:eastAsia="宋体" w:hint="eastAsia"/>
        </w:rPr>
        <w:t>）将问题</w:t>
      </w:r>
      <w:r w:rsidR="009A125E" w:rsidRPr="00823C0A">
        <w:rPr>
          <w:rFonts w:eastAsia="宋体"/>
        </w:rPr>
        <w:t>简化成</w:t>
      </w:r>
      <w:r w:rsidR="00B84116">
        <w:rPr>
          <w:rFonts w:eastAsia="宋体" w:hint="eastAsia"/>
        </w:rPr>
        <w:t>一般性</w:t>
      </w:r>
      <w:r w:rsidR="00B84116">
        <w:rPr>
          <w:rFonts w:eastAsia="宋体"/>
        </w:rPr>
        <w:t>的归并操作</w:t>
      </w:r>
      <w:r w:rsidR="009A125E" w:rsidRPr="00823C0A">
        <w:rPr>
          <w:rFonts w:eastAsia="宋体"/>
        </w:rPr>
        <w:t>，但</w:t>
      </w:r>
      <w:r w:rsidR="009A125E" w:rsidRPr="00823C0A">
        <w:rPr>
          <w:rFonts w:eastAsia="宋体" w:hint="eastAsia"/>
        </w:rPr>
        <w:t>在</w:t>
      </w:r>
      <w:r w:rsidR="00D572A3">
        <w:rPr>
          <w:rFonts w:eastAsia="宋体" w:hint="eastAsia"/>
        </w:rPr>
        <w:t>进一步</w:t>
      </w:r>
      <w:r w:rsidR="009A125E" w:rsidRPr="00823C0A">
        <w:rPr>
          <w:rFonts w:eastAsia="宋体"/>
        </w:rPr>
        <w:t>发挥创意之前，</w:t>
      </w:r>
      <w:r w:rsidR="00D572A3">
        <w:rPr>
          <w:rFonts w:eastAsia="宋体" w:hint="eastAsia"/>
        </w:rPr>
        <w:t>我们</w:t>
      </w:r>
      <w:r w:rsidR="00D572A3">
        <w:rPr>
          <w:rFonts w:eastAsia="宋体"/>
        </w:rPr>
        <w:t>可能</w:t>
      </w:r>
      <w:r w:rsidR="00D572A3">
        <w:rPr>
          <w:rFonts w:eastAsia="宋体" w:hint="eastAsia"/>
        </w:rPr>
        <w:t>还需要</w:t>
      </w:r>
      <w:r w:rsidR="009A125E" w:rsidRPr="00823C0A">
        <w:rPr>
          <w:rFonts w:eastAsia="宋体"/>
        </w:rPr>
        <w:t>再剥离掉一些东西</w:t>
      </w:r>
      <w:r w:rsidR="00B84116">
        <w:rPr>
          <w:rFonts w:eastAsia="宋体" w:hint="eastAsia"/>
        </w:rPr>
        <w:t>：即在</w:t>
      </w:r>
      <w:r w:rsidR="00B84116">
        <w:rPr>
          <w:rFonts w:eastAsia="宋体"/>
        </w:rPr>
        <w:t>我们</w:t>
      </w:r>
      <w:r w:rsidR="00B84116">
        <w:rPr>
          <w:rFonts w:eastAsia="宋体" w:hint="eastAsia"/>
        </w:rPr>
        <w:t>的</w:t>
      </w:r>
      <w:r w:rsidR="009A125E" w:rsidRPr="00823C0A">
        <w:rPr>
          <w:rFonts w:eastAsia="宋体"/>
        </w:rPr>
        <w:t>合并结果</w:t>
      </w:r>
      <w:r w:rsidR="00B84116">
        <w:rPr>
          <w:rFonts w:eastAsia="宋体" w:hint="eastAsia"/>
        </w:rPr>
        <w:t>中</w:t>
      </w:r>
      <w:r w:rsidR="00B84116">
        <w:rPr>
          <w:rFonts w:eastAsia="宋体"/>
        </w:rPr>
        <w:t>，</w:t>
      </w:r>
      <w:r w:rsidR="00B84116">
        <w:rPr>
          <w:rFonts w:eastAsia="宋体" w:hint="eastAsia"/>
        </w:rPr>
        <w:t>最近点对</w:t>
      </w:r>
      <w:r w:rsidR="00B84116">
        <w:rPr>
          <w:rFonts w:eastAsia="宋体"/>
        </w:rPr>
        <w:t>必须要么</w:t>
      </w:r>
      <w:r w:rsidR="009A125E" w:rsidRPr="00823C0A">
        <w:rPr>
          <w:rFonts w:eastAsia="宋体" w:hint="eastAsia"/>
        </w:rPr>
        <w:t>（</w:t>
      </w:r>
      <w:r w:rsidR="009A125E" w:rsidRPr="00823C0A">
        <w:rPr>
          <w:rFonts w:eastAsia="宋体" w:hint="eastAsia"/>
        </w:rPr>
        <w:t>1</w:t>
      </w:r>
      <w:r w:rsidR="009A125E" w:rsidRPr="00823C0A">
        <w:rPr>
          <w:rFonts w:eastAsia="宋体" w:hint="eastAsia"/>
        </w:rPr>
        <w:t>）</w:t>
      </w:r>
      <w:r w:rsidR="00B84116">
        <w:rPr>
          <w:rFonts w:eastAsia="宋体"/>
        </w:rPr>
        <w:t>来自</w:t>
      </w:r>
      <w:r w:rsidR="009A125E" w:rsidRPr="00823C0A">
        <w:rPr>
          <w:rFonts w:eastAsia="宋体"/>
        </w:rPr>
        <w:t>左侧</w:t>
      </w:r>
      <w:r w:rsidR="00B84116">
        <w:rPr>
          <w:rFonts w:eastAsia="宋体" w:hint="eastAsia"/>
        </w:rPr>
        <w:t>，要么</w:t>
      </w:r>
      <w:r w:rsidR="009A125E" w:rsidRPr="00823C0A">
        <w:rPr>
          <w:rFonts w:eastAsia="宋体"/>
        </w:rPr>
        <w:t>（</w:t>
      </w:r>
      <w:r w:rsidR="009A125E" w:rsidRPr="00823C0A">
        <w:rPr>
          <w:rFonts w:eastAsia="宋体" w:hint="eastAsia"/>
        </w:rPr>
        <w:t>2</w:t>
      </w:r>
      <w:r w:rsidR="009A125E" w:rsidRPr="00823C0A">
        <w:rPr>
          <w:rFonts w:eastAsia="宋体"/>
        </w:rPr>
        <w:t>）</w:t>
      </w:r>
      <w:r w:rsidR="00B84116">
        <w:rPr>
          <w:rFonts w:eastAsia="宋体" w:hint="eastAsia"/>
        </w:rPr>
        <w:t>存在于</w:t>
      </w:r>
      <w:r w:rsidR="009A125E" w:rsidRPr="00823C0A">
        <w:rPr>
          <w:rFonts w:eastAsia="宋体"/>
        </w:rPr>
        <w:t>右侧</w:t>
      </w:r>
      <w:r w:rsidR="009A125E" w:rsidRPr="00823C0A">
        <w:rPr>
          <w:rFonts w:eastAsia="宋体" w:hint="eastAsia"/>
        </w:rPr>
        <w:t>，</w:t>
      </w:r>
      <w:r w:rsidR="00C14087" w:rsidRPr="00823C0A">
        <w:rPr>
          <w:rFonts w:eastAsia="宋体" w:hint="eastAsia"/>
        </w:rPr>
        <w:t>或</w:t>
      </w:r>
      <w:r w:rsidR="00B84116">
        <w:rPr>
          <w:rFonts w:eastAsia="宋体" w:hint="eastAsia"/>
        </w:rPr>
        <w:t>是</w:t>
      </w:r>
      <w:r w:rsidR="008D1165" w:rsidRPr="00823C0A">
        <w:rPr>
          <w:rFonts w:eastAsia="宋体" w:hint="eastAsia"/>
        </w:rPr>
        <w:t>（</w:t>
      </w:r>
      <w:r w:rsidR="00C14087" w:rsidRPr="00823C0A">
        <w:rPr>
          <w:rFonts w:eastAsia="宋体" w:hint="eastAsia"/>
        </w:rPr>
        <w:t>3</w:t>
      </w:r>
      <w:r w:rsidR="008D1165" w:rsidRPr="00823C0A">
        <w:rPr>
          <w:rFonts w:eastAsia="宋体" w:hint="eastAsia"/>
        </w:rPr>
        <w:t>）</w:t>
      </w:r>
      <w:r w:rsidR="00B84116">
        <w:rPr>
          <w:rFonts w:ascii="宋体" w:eastAsia="宋体" w:hAnsi="宋体" w:hint="eastAsia"/>
          <w:i/>
        </w:rPr>
        <w:t>同时</w:t>
      </w:r>
      <w:r w:rsidR="00D51709">
        <w:rPr>
          <w:rFonts w:ascii="宋体" w:eastAsia="宋体" w:hAnsi="宋体" w:hint="eastAsia"/>
          <w:i/>
        </w:rPr>
        <w:t>来自</w:t>
      </w:r>
      <w:r w:rsidR="00B84116">
        <w:rPr>
          <w:rFonts w:ascii="宋体" w:eastAsia="宋体" w:hAnsi="宋体"/>
          <w:i/>
        </w:rPr>
        <w:t>两侧</w:t>
      </w:r>
      <w:r w:rsidR="00B84116">
        <w:rPr>
          <w:rFonts w:ascii="宋体" w:eastAsia="宋体" w:hAnsi="宋体" w:hint="eastAsia"/>
          <w:i/>
        </w:rPr>
        <w:t>。</w:t>
      </w:r>
      <w:r w:rsidR="008D1165" w:rsidRPr="00823C0A">
        <w:rPr>
          <w:rFonts w:eastAsia="宋体" w:hint="eastAsia"/>
        </w:rPr>
        <w:t>也</w:t>
      </w:r>
      <w:r w:rsidR="008D1165" w:rsidRPr="00823C0A">
        <w:rPr>
          <w:rFonts w:eastAsia="宋体"/>
        </w:rPr>
        <w:t>就是说，我们</w:t>
      </w:r>
      <w:r w:rsidR="00D51709">
        <w:rPr>
          <w:rFonts w:eastAsia="宋体" w:hint="eastAsia"/>
        </w:rPr>
        <w:t>对</w:t>
      </w:r>
      <w:r w:rsidR="008D1165" w:rsidRPr="00823C0A">
        <w:rPr>
          <w:rFonts w:eastAsia="宋体"/>
        </w:rPr>
        <w:t>最近点对</w:t>
      </w:r>
      <w:r w:rsidR="00D51709">
        <w:rPr>
          <w:rFonts w:eastAsia="宋体" w:hint="eastAsia"/>
        </w:rPr>
        <w:t>的查找也</w:t>
      </w:r>
      <w:r w:rsidR="008D1165" w:rsidRPr="00823C0A">
        <w:rPr>
          <w:rFonts w:eastAsia="宋体" w:hint="eastAsia"/>
        </w:rPr>
        <w:t>应该</w:t>
      </w:r>
      <w:r w:rsidR="0029770B" w:rsidRPr="00823C0A">
        <w:rPr>
          <w:rFonts w:eastAsia="宋体" w:hint="eastAsia"/>
        </w:rPr>
        <w:t>要</w:t>
      </w:r>
      <w:r w:rsidR="008D1165" w:rsidRPr="00823C0A">
        <w:rPr>
          <w:rFonts w:eastAsia="宋体" w:hint="eastAsia"/>
        </w:rPr>
        <w:t>“横跨”</w:t>
      </w:r>
      <w:r w:rsidR="008D1165" w:rsidRPr="00823C0A">
        <w:rPr>
          <w:rFonts w:eastAsia="宋体"/>
        </w:rPr>
        <w:t>分割线</w:t>
      </w:r>
      <w:r w:rsidR="00D51709">
        <w:rPr>
          <w:rFonts w:eastAsia="宋体" w:hint="eastAsia"/>
        </w:rPr>
        <w:t>两侧</w:t>
      </w:r>
      <w:r w:rsidR="00583145">
        <w:rPr>
          <w:rFonts w:eastAsia="宋体"/>
        </w:rPr>
        <w:t>。</w:t>
      </w:r>
      <w:r w:rsidR="00583145">
        <w:rPr>
          <w:rFonts w:eastAsia="宋体" w:hint="eastAsia"/>
        </w:rPr>
        <w:t>尽管每当我们</w:t>
      </w:r>
      <w:r w:rsidR="00583145">
        <w:rPr>
          <w:rFonts w:eastAsia="宋体"/>
        </w:rPr>
        <w:t>这样做</w:t>
      </w:r>
      <w:r w:rsidR="00583145">
        <w:rPr>
          <w:rFonts w:eastAsia="宋体" w:hint="eastAsia"/>
        </w:rPr>
        <w:t>的</w:t>
      </w:r>
      <w:r w:rsidR="00583145">
        <w:rPr>
          <w:rFonts w:eastAsia="宋体"/>
        </w:rPr>
        <w:t>时候</w:t>
      </w:r>
      <w:r w:rsidR="0029770B" w:rsidRPr="00823C0A">
        <w:rPr>
          <w:rFonts w:eastAsia="宋体"/>
        </w:rPr>
        <w:t>，</w:t>
      </w:r>
      <w:r w:rsidR="00583145">
        <w:rPr>
          <w:rFonts w:eastAsia="宋体" w:hint="eastAsia"/>
        </w:rPr>
        <w:t>通常</w:t>
      </w:r>
      <w:r w:rsidR="00583145">
        <w:rPr>
          <w:rFonts w:eastAsia="宋体"/>
        </w:rPr>
        <w:t>会</w:t>
      </w:r>
      <w:r w:rsidR="00583145">
        <w:rPr>
          <w:rFonts w:eastAsia="宋体" w:hint="eastAsia"/>
        </w:rPr>
        <w:t>为</w:t>
      </w:r>
      <w:r w:rsidR="00583145">
        <w:rPr>
          <w:rFonts w:eastAsia="宋体"/>
        </w:rPr>
        <w:t>这</w:t>
      </w:r>
      <w:r w:rsidR="008D1165" w:rsidRPr="00823C0A">
        <w:rPr>
          <w:rFonts w:eastAsia="宋体" w:hint="eastAsia"/>
        </w:rPr>
        <w:t>种</w:t>
      </w:r>
      <w:r w:rsidR="008D1165" w:rsidRPr="00823C0A">
        <w:rPr>
          <w:rFonts w:eastAsia="宋体"/>
        </w:rPr>
        <w:t>距离</w:t>
      </w:r>
      <w:r w:rsidR="0029770B" w:rsidRPr="00823C0A">
        <w:rPr>
          <w:rFonts w:eastAsia="宋体" w:hint="eastAsia"/>
        </w:rPr>
        <w:t>设置一</w:t>
      </w:r>
      <w:r w:rsidR="008D1165" w:rsidRPr="00823C0A">
        <w:rPr>
          <w:rFonts w:eastAsia="宋体"/>
        </w:rPr>
        <w:t>个上限</w:t>
      </w:r>
      <w:r w:rsidR="008D1165" w:rsidRPr="00823C0A">
        <w:rPr>
          <w:rFonts w:eastAsia="宋体" w:hint="eastAsia"/>
        </w:rPr>
        <w:t>（</w:t>
      </w:r>
      <w:r w:rsidR="00993DFB">
        <w:rPr>
          <w:rFonts w:eastAsia="宋体" w:hint="eastAsia"/>
        </w:rPr>
        <w:t>来自</w:t>
      </w:r>
      <w:r w:rsidR="00993DFB">
        <w:rPr>
          <w:rFonts w:eastAsia="宋体"/>
        </w:rPr>
        <w:t>左右两侧的</w:t>
      </w:r>
      <w:r w:rsidR="008D1165" w:rsidRPr="00823C0A">
        <w:rPr>
          <w:rFonts w:eastAsia="宋体" w:hint="eastAsia"/>
        </w:rPr>
        <w:t>最近</w:t>
      </w:r>
      <w:r w:rsidR="008D1165" w:rsidRPr="00823C0A">
        <w:rPr>
          <w:rFonts w:eastAsia="宋体"/>
        </w:rPr>
        <w:t>点</w:t>
      </w:r>
      <w:r w:rsidR="00257740" w:rsidRPr="00823C0A">
        <w:rPr>
          <w:rFonts w:eastAsia="宋体" w:hint="eastAsia"/>
        </w:rPr>
        <w:t>对</w:t>
      </w:r>
      <w:r w:rsidR="00FF46EE">
        <w:rPr>
          <w:rFonts w:eastAsia="宋体" w:hint="eastAsia"/>
        </w:rPr>
        <w:t>中</w:t>
      </w:r>
      <w:r w:rsidR="008D1165" w:rsidRPr="00823C0A">
        <w:rPr>
          <w:rFonts w:eastAsia="宋体"/>
        </w:rPr>
        <w:t>的</w:t>
      </w:r>
      <w:r w:rsidR="00257740" w:rsidRPr="00823C0A">
        <w:rPr>
          <w:rFonts w:eastAsia="宋体" w:hint="eastAsia"/>
        </w:rPr>
        <w:t>最小值</w:t>
      </w:r>
      <w:r w:rsidR="008D1165" w:rsidRPr="00823C0A">
        <w:rPr>
          <w:rFonts w:eastAsia="宋体" w:hint="eastAsia"/>
        </w:rPr>
        <w:t>）。</w:t>
      </w:r>
    </w:p>
    <w:p w14:paraId="63028DB3" w14:textId="638EE8B9" w:rsidR="0029770B" w:rsidRPr="00823C0A" w:rsidRDefault="00E15A74" w:rsidP="00075768">
      <w:pPr>
        <w:spacing w:after="156"/>
        <w:ind w:firstLine="420"/>
        <w:rPr>
          <w:rFonts w:eastAsia="宋体"/>
        </w:rPr>
      </w:pPr>
      <w:r w:rsidRPr="00823C0A">
        <w:rPr>
          <w:rFonts w:eastAsia="宋体" w:hint="eastAsia"/>
        </w:rPr>
        <w:t>现在</w:t>
      </w:r>
      <w:r w:rsidR="00A541D7">
        <w:rPr>
          <w:rFonts w:eastAsia="宋体" w:hint="eastAsia"/>
        </w:rPr>
        <w:t>开始</w:t>
      </w:r>
      <w:r w:rsidR="00A541D7">
        <w:rPr>
          <w:rFonts w:eastAsia="宋体"/>
        </w:rPr>
        <w:t>要深入</w:t>
      </w:r>
      <w:r w:rsidRPr="00823C0A">
        <w:rPr>
          <w:rFonts w:eastAsia="宋体"/>
        </w:rPr>
        <w:t>问题的本质</w:t>
      </w:r>
      <w:r w:rsidR="00A541D7">
        <w:rPr>
          <w:rFonts w:eastAsia="宋体" w:hint="eastAsia"/>
        </w:rPr>
        <w:t>了</w:t>
      </w:r>
      <w:r w:rsidR="00A541D7">
        <w:rPr>
          <w:rFonts w:eastAsia="宋体"/>
        </w:rPr>
        <w:t>，让我们来看看</w:t>
      </w:r>
      <w:r w:rsidR="00A541D7">
        <w:rPr>
          <w:rFonts w:eastAsia="宋体" w:hint="eastAsia"/>
        </w:rPr>
        <w:t>这</w:t>
      </w:r>
      <w:r w:rsidR="00A541D7">
        <w:rPr>
          <w:rFonts w:eastAsia="宋体"/>
        </w:rPr>
        <w:t>里</w:t>
      </w:r>
      <w:r w:rsidRPr="00823C0A">
        <w:rPr>
          <w:rFonts w:eastAsia="宋体" w:hint="eastAsia"/>
        </w:rPr>
        <w:t>究竟</w:t>
      </w:r>
      <w:r w:rsidRPr="00823C0A">
        <w:rPr>
          <w:rFonts w:eastAsia="宋体"/>
        </w:rPr>
        <w:t>有多</w:t>
      </w:r>
      <w:r w:rsidR="00A541D7">
        <w:rPr>
          <w:rFonts w:eastAsia="宋体" w:hint="eastAsia"/>
        </w:rPr>
        <w:t>少</w:t>
      </w:r>
      <w:r w:rsidRPr="00823C0A">
        <w:rPr>
          <w:rFonts w:eastAsia="宋体"/>
        </w:rPr>
        <w:t>麻烦。</w:t>
      </w:r>
      <w:r w:rsidR="00E25866">
        <w:rPr>
          <w:rFonts w:eastAsia="宋体" w:hint="eastAsia"/>
        </w:rPr>
        <w:t>先</w:t>
      </w:r>
      <w:r w:rsidRPr="00823C0A">
        <w:rPr>
          <w:rFonts w:eastAsia="宋体" w:hint="eastAsia"/>
        </w:rPr>
        <w:t>假设</w:t>
      </w:r>
      <w:r w:rsidRPr="00823C0A">
        <w:rPr>
          <w:rFonts w:eastAsia="宋体"/>
        </w:rPr>
        <w:t>中间区域</w:t>
      </w:r>
      <w:r w:rsidRPr="00823C0A">
        <w:rPr>
          <w:rFonts w:eastAsia="宋体" w:hint="eastAsia"/>
        </w:rPr>
        <w:t>中</w:t>
      </w:r>
      <w:r w:rsidR="00E25866" w:rsidRPr="00E15A74">
        <w:rPr>
          <w:rFonts w:eastAsia="宋体"/>
        </w:rPr>
        <w:t>（宽度为</w:t>
      </w:r>
      <w:r w:rsidR="00E25866" w:rsidRPr="00E15A74">
        <w:rPr>
          <w:rFonts w:eastAsia="宋体" w:hint="eastAsia"/>
        </w:rPr>
        <w:t>2</w:t>
      </w:r>
      <w:r w:rsidR="00E25866" w:rsidRPr="00E15A74">
        <w:rPr>
          <w:rFonts w:eastAsia="宋体"/>
          <w:i/>
        </w:rPr>
        <w:t>d</w:t>
      </w:r>
      <w:r w:rsidR="00E25866" w:rsidRPr="00E15A74">
        <w:rPr>
          <w:rFonts w:eastAsia="宋体" w:hint="eastAsia"/>
        </w:rPr>
        <w:t>的</w:t>
      </w:r>
      <w:r w:rsidR="00E25866" w:rsidRPr="00E15A74">
        <w:rPr>
          <w:rFonts w:eastAsia="宋体"/>
        </w:rPr>
        <w:t>）</w:t>
      </w:r>
      <w:r w:rsidRPr="00823C0A">
        <w:rPr>
          <w:rFonts w:eastAsia="宋体"/>
        </w:rPr>
        <w:t>所有</w:t>
      </w:r>
      <w:r w:rsidR="00E25866">
        <w:rPr>
          <w:rFonts w:eastAsia="宋体" w:hint="eastAsia"/>
        </w:rPr>
        <w:t>的</w:t>
      </w:r>
      <w:r w:rsidRPr="00823C0A">
        <w:rPr>
          <w:rFonts w:eastAsia="宋体"/>
        </w:rPr>
        <w:t>点</w:t>
      </w:r>
      <w:r w:rsidR="00E25866">
        <w:rPr>
          <w:rFonts w:eastAsia="宋体" w:hint="eastAsia"/>
        </w:rPr>
        <w:t>都已经</w:t>
      </w:r>
      <w:r w:rsidRPr="00823C0A">
        <w:rPr>
          <w:rFonts w:eastAsia="宋体" w:hint="eastAsia"/>
        </w:rPr>
        <w:t>按</w:t>
      </w:r>
      <w:r w:rsidRPr="00E15A74">
        <w:rPr>
          <w:rFonts w:eastAsia="宋体"/>
        </w:rPr>
        <w:t>y</w:t>
      </w:r>
      <w:r w:rsidRPr="00E15A74">
        <w:rPr>
          <w:rFonts w:eastAsia="宋体"/>
        </w:rPr>
        <w:t>坐标</w:t>
      </w:r>
      <w:r w:rsidRPr="00823C0A">
        <w:rPr>
          <w:rFonts w:eastAsia="宋体"/>
        </w:rPr>
        <w:t>排</w:t>
      </w:r>
      <w:r w:rsidR="00E25866">
        <w:rPr>
          <w:rFonts w:eastAsia="宋体" w:hint="eastAsia"/>
        </w:rPr>
        <w:t>好了</w:t>
      </w:r>
      <w:r w:rsidRPr="00823C0A">
        <w:rPr>
          <w:rFonts w:eastAsia="宋体"/>
        </w:rPr>
        <w:t>序</w:t>
      </w:r>
      <w:r w:rsidRPr="00823C0A">
        <w:rPr>
          <w:rFonts w:eastAsia="宋体" w:hint="eastAsia"/>
        </w:rPr>
        <w:t>。</w:t>
      </w:r>
      <w:r w:rsidRPr="00823C0A">
        <w:rPr>
          <w:rFonts w:eastAsia="宋体"/>
        </w:rPr>
        <w:t>然后</w:t>
      </w:r>
      <w:r w:rsidRPr="00823C0A">
        <w:rPr>
          <w:rFonts w:eastAsia="宋体" w:hint="eastAsia"/>
        </w:rPr>
        <w:t>我们</w:t>
      </w:r>
      <w:r w:rsidR="00E25866">
        <w:rPr>
          <w:rFonts w:eastAsia="宋体" w:hint="eastAsia"/>
        </w:rPr>
        <w:t>要</w:t>
      </w:r>
      <w:r w:rsidR="00D928F6">
        <w:rPr>
          <w:rFonts w:eastAsia="宋体"/>
        </w:rPr>
        <w:t>按顺序</w:t>
      </w:r>
      <w:r w:rsidR="00E25866">
        <w:rPr>
          <w:rFonts w:eastAsia="宋体" w:hint="eastAsia"/>
        </w:rPr>
        <w:t>逐步考察各</w:t>
      </w:r>
      <w:r w:rsidRPr="00823C0A">
        <w:rPr>
          <w:rFonts w:eastAsia="宋体" w:hint="eastAsia"/>
        </w:rPr>
        <w:t>点</w:t>
      </w:r>
      <w:r w:rsidR="00E25866">
        <w:rPr>
          <w:rFonts w:eastAsia="宋体" w:hint="eastAsia"/>
        </w:rPr>
        <w:t>到</w:t>
      </w:r>
      <w:r w:rsidRPr="00823C0A">
        <w:rPr>
          <w:rFonts w:eastAsia="宋体"/>
        </w:rPr>
        <w:t>其它点的距离，找出所有距离小于</w:t>
      </w:r>
      <w:r w:rsidRPr="00823C0A">
        <w:rPr>
          <w:rFonts w:eastAsia="宋体"/>
          <w:i/>
        </w:rPr>
        <w:t>d</w:t>
      </w:r>
      <w:r w:rsidRPr="00823C0A">
        <w:rPr>
          <w:rFonts w:eastAsia="宋体"/>
        </w:rPr>
        <w:t>的点</w:t>
      </w:r>
      <w:r w:rsidR="00E25866">
        <w:rPr>
          <w:rFonts w:eastAsia="宋体" w:hint="eastAsia"/>
        </w:rPr>
        <w:t>对</w:t>
      </w:r>
      <w:r w:rsidRPr="00823C0A">
        <w:rPr>
          <w:rFonts w:eastAsia="宋体" w:hint="eastAsia"/>
        </w:rPr>
        <w:t>（</w:t>
      </w:r>
      <w:r w:rsidR="00D928F6">
        <w:rPr>
          <w:rFonts w:eastAsia="宋体" w:hint="eastAsia"/>
        </w:rPr>
        <w:t>以作为</w:t>
      </w:r>
      <w:r w:rsidRPr="00823C0A">
        <w:rPr>
          <w:rFonts w:eastAsia="宋体"/>
        </w:rPr>
        <w:t>目前为止</w:t>
      </w:r>
      <w:r w:rsidR="00D928F6">
        <w:rPr>
          <w:rFonts w:eastAsia="宋体" w:hint="eastAsia"/>
        </w:rPr>
        <w:t>找到</w:t>
      </w:r>
      <w:r w:rsidR="00D928F6">
        <w:rPr>
          <w:rFonts w:eastAsia="宋体"/>
        </w:rPr>
        <w:t>的</w:t>
      </w:r>
      <w:r w:rsidR="00D928F6">
        <w:rPr>
          <w:rFonts w:eastAsia="宋体" w:hint="eastAsia"/>
        </w:rPr>
        <w:t>最近</w:t>
      </w:r>
      <w:r w:rsidRPr="00823C0A">
        <w:rPr>
          <w:rFonts w:eastAsia="宋体"/>
        </w:rPr>
        <w:t>点对</w:t>
      </w:r>
      <w:r w:rsidRPr="00823C0A">
        <w:rPr>
          <w:rFonts w:eastAsia="宋体" w:hint="eastAsia"/>
        </w:rPr>
        <w:t>）</w:t>
      </w:r>
      <w:r w:rsidR="00D928F6">
        <w:rPr>
          <w:rFonts w:eastAsia="宋体" w:hint="eastAsia"/>
        </w:rPr>
        <w:t>。但问题是</w:t>
      </w:r>
      <w:r w:rsidR="00D928F6">
        <w:rPr>
          <w:rFonts w:eastAsia="宋体"/>
        </w:rPr>
        <w:t>，</w:t>
      </w:r>
      <w:r w:rsidR="00D928F6">
        <w:rPr>
          <w:rFonts w:eastAsia="宋体" w:hint="eastAsia"/>
        </w:rPr>
        <w:t>我们</w:t>
      </w:r>
      <w:ins w:id="558" w:author="Decheng Fan" w:date="2014-06-26T20:05:00Z">
        <w:r w:rsidR="00371BA9">
          <w:rPr>
            <w:rFonts w:eastAsia="宋体" w:hint="eastAsia"/>
          </w:rPr>
          <w:t>需要考察多少</w:t>
        </w:r>
      </w:ins>
      <w:del w:id="559" w:author="Decheng Fan" w:date="2014-06-26T20:05:00Z">
        <w:r w:rsidR="00D928F6" w:rsidDel="00371BA9">
          <w:rPr>
            <w:rFonts w:eastAsia="宋体"/>
          </w:rPr>
          <w:delText>应该将各</w:delText>
        </w:r>
        <w:r w:rsidR="00D928F6" w:rsidDel="00371BA9">
          <w:rPr>
            <w:rFonts w:eastAsia="宋体" w:hint="eastAsia"/>
          </w:rPr>
          <w:delText>点的</w:delText>
        </w:r>
      </w:del>
      <w:r w:rsidR="00D928F6">
        <w:rPr>
          <w:rFonts w:eastAsia="宋体" w:hint="eastAsia"/>
        </w:rPr>
        <w:t>“</w:t>
      </w:r>
      <w:r w:rsidR="00835DE8">
        <w:rPr>
          <w:rFonts w:eastAsia="宋体" w:hint="eastAsia"/>
        </w:rPr>
        <w:t>相</w:t>
      </w:r>
      <w:r w:rsidR="00D928F6">
        <w:rPr>
          <w:rFonts w:eastAsia="宋体" w:hint="eastAsia"/>
        </w:rPr>
        <w:t>邻</w:t>
      </w:r>
      <w:r w:rsidR="008D2792" w:rsidRPr="00823C0A">
        <w:rPr>
          <w:rFonts w:eastAsia="宋体"/>
        </w:rPr>
        <w:t>点</w:t>
      </w:r>
      <w:r w:rsidR="00E25866">
        <w:rPr>
          <w:rFonts w:eastAsia="宋体" w:hint="eastAsia"/>
        </w:rPr>
        <w:t>”</w:t>
      </w:r>
      <w:ins w:id="560" w:author="Decheng Fan" w:date="2014-06-26T20:05:00Z">
        <w:r w:rsidR="00371BA9">
          <w:rPr>
            <w:rFonts w:eastAsia="宋体" w:hint="eastAsia"/>
          </w:rPr>
          <w:t>呢</w:t>
        </w:r>
      </w:ins>
      <w:del w:id="561" w:author="Decheng Fan" w:date="2014-06-26T20:05:00Z">
        <w:r w:rsidR="00E25866" w:rsidDel="00371BA9">
          <w:rPr>
            <w:rFonts w:eastAsia="宋体" w:hint="eastAsia"/>
          </w:rPr>
          <w:delText>也纳入考察</w:delText>
        </w:r>
        <w:r w:rsidR="00E25866" w:rsidDel="00371BA9">
          <w:rPr>
            <w:rFonts w:eastAsia="宋体"/>
          </w:rPr>
          <w:delText>范围</w:delText>
        </w:r>
        <w:r w:rsidR="008D2792" w:rsidRPr="00823C0A" w:rsidDel="00371BA9">
          <w:rPr>
            <w:rFonts w:eastAsia="宋体"/>
          </w:rPr>
          <w:delText>吗</w:delText>
        </w:r>
      </w:del>
      <w:r w:rsidR="008D2792" w:rsidRPr="00823C0A">
        <w:rPr>
          <w:rFonts w:eastAsia="宋体"/>
        </w:rPr>
        <w:t>？</w:t>
      </w:r>
    </w:p>
    <w:p w14:paraId="740307A8" w14:textId="0C4073F2" w:rsidR="008D2792" w:rsidRPr="00823C0A" w:rsidRDefault="008D2792" w:rsidP="00075768">
      <w:pPr>
        <w:spacing w:after="156"/>
        <w:ind w:firstLine="420"/>
        <w:rPr>
          <w:rFonts w:eastAsia="宋体"/>
        </w:rPr>
      </w:pPr>
      <w:r w:rsidRPr="00823C0A">
        <w:rPr>
          <w:rFonts w:eastAsia="宋体" w:hint="eastAsia"/>
        </w:rPr>
        <w:t>这</w:t>
      </w:r>
      <w:r w:rsidR="00E25866">
        <w:rPr>
          <w:rFonts w:eastAsia="宋体" w:hint="eastAsia"/>
        </w:rPr>
        <w:t>正</w:t>
      </w:r>
      <w:r w:rsidRPr="00823C0A">
        <w:rPr>
          <w:rFonts w:eastAsia="宋体" w:hint="eastAsia"/>
        </w:rPr>
        <w:t>是</w:t>
      </w:r>
      <w:r w:rsidRPr="00823C0A">
        <w:rPr>
          <w:rFonts w:eastAsia="宋体"/>
        </w:rPr>
        <w:t>该解决方案的关键所在：我们都知道</w:t>
      </w:r>
      <w:r w:rsidRPr="00823C0A">
        <w:rPr>
          <w:rFonts w:eastAsia="宋体" w:hint="eastAsia"/>
        </w:rPr>
        <w:t>，</w:t>
      </w:r>
      <w:r w:rsidRPr="00823C0A">
        <w:rPr>
          <w:rFonts w:eastAsia="宋体"/>
        </w:rPr>
        <w:t>中间线</w:t>
      </w:r>
      <w:r w:rsidR="00970D93" w:rsidRPr="00823C0A">
        <w:rPr>
          <w:rFonts w:eastAsia="宋体" w:hint="eastAsia"/>
        </w:rPr>
        <w:t>两</w:t>
      </w:r>
      <w:r w:rsidRPr="00823C0A">
        <w:rPr>
          <w:rFonts w:eastAsia="宋体"/>
        </w:rPr>
        <w:t>侧</w:t>
      </w:r>
      <w:r w:rsidRPr="00823C0A">
        <w:rPr>
          <w:rFonts w:eastAsia="宋体" w:hint="eastAsia"/>
        </w:rPr>
        <w:t>的</w:t>
      </w:r>
      <w:r w:rsidR="00970D93" w:rsidRPr="00823C0A">
        <w:rPr>
          <w:rFonts w:eastAsia="宋体"/>
        </w:rPr>
        <w:t>所有点之间</w:t>
      </w:r>
      <w:r w:rsidR="00970D93" w:rsidRPr="00823C0A">
        <w:rPr>
          <w:rFonts w:eastAsia="宋体" w:hint="eastAsia"/>
        </w:rPr>
        <w:t>都</w:t>
      </w:r>
      <w:r w:rsidR="00970D93" w:rsidRPr="00823C0A">
        <w:rPr>
          <w:rFonts w:eastAsia="宋体"/>
        </w:rPr>
        <w:t>至少有一个</w:t>
      </w:r>
      <w:r w:rsidRPr="00823C0A">
        <w:rPr>
          <w:rFonts w:eastAsia="宋体"/>
          <w:i/>
        </w:rPr>
        <w:t>d</w:t>
      </w:r>
      <w:r w:rsidR="00970D93" w:rsidRPr="00823C0A">
        <w:rPr>
          <w:rFonts w:eastAsia="宋体" w:hint="eastAsia"/>
        </w:rPr>
        <w:t>距离。</w:t>
      </w:r>
      <w:r w:rsidR="00F155BB">
        <w:rPr>
          <w:rFonts w:eastAsia="宋体" w:hint="eastAsia"/>
        </w:rPr>
        <w:t>因为</w:t>
      </w:r>
      <w:r w:rsidR="00970D93" w:rsidRPr="00823C0A">
        <w:rPr>
          <w:rFonts w:eastAsia="宋体" w:hint="eastAsia"/>
        </w:rPr>
        <w:t>我们</w:t>
      </w:r>
      <w:r w:rsidR="00E25866">
        <w:rPr>
          <w:rFonts w:eastAsia="宋体" w:hint="eastAsia"/>
        </w:rPr>
        <w:t>要</w:t>
      </w:r>
      <w:r w:rsidR="003508CF" w:rsidRPr="00823C0A">
        <w:rPr>
          <w:rFonts w:eastAsia="宋体"/>
        </w:rPr>
        <w:t>找</w:t>
      </w:r>
      <w:r w:rsidR="00E25866">
        <w:rPr>
          <w:rFonts w:eastAsia="宋体" w:hint="eastAsia"/>
        </w:rPr>
        <w:t>的</w:t>
      </w:r>
      <w:r w:rsidR="003508CF" w:rsidRPr="00823C0A">
        <w:rPr>
          <w:rFonts w:eastAsia="宋体" w:hint="eastAsia"/>
        </w:rPr>
        <w:t>是一</w:t>
      </w:r>
      <w:r w:rsidR="00970D93" w:rsidRPr="00823C0A">
        <w:rPr>
          <w:rFonts w:eastAsia="宋体" w:hint="eastAsia"/>
        </w:rPr>
        <w:t>对</w:t>
      </w:r>
      <w:r w:rsidR="00970D93" w:rsidRPr="00823C0A">
        <w:rPr>
          <w:rFonts w:eastAsia="宋体"/>
        </w:rPr>
        <w:t>距离</w:t>
      </w:r>
      <w:commentRangeStart w:id="562"/>
      <w:r w:rsidR="003508CF" w:rsidRPr="005E70E8">
        <w:rPr>
          <w:rFonts w:eastAsia="宋体" w:hint="eastAsia"/>
          <w:i/>
        </w:rPr>
        <w:t>最远</w:t>
      </w:r>
      <w:ins w:id="563" w:author="Decheng Fan" w:date="2014-06-26T20:14:00Z">
        <w:r w:rsidR="000E6C25">
          <w:rPr>
            <w:rFonts w:eastAsia="宋体" w:hint="eastAsia"/>
          </w:rPr>
          <w:t>不超过</w:t>
        </w:r>
        <w:r w:rsidR="000E6C25">
          <w:rPr>
            <w:rFonts w:eastAsia="宋体" w:hint="eastAsia"/>
          </w:rPr>
          <w:t>d</w:t>
        </w:r>
      </w:ins>
      <w:commentRangeEnd w:id="562"/>
      <w:ins w:id="564" w:author="Decheng Fan" w:date="2014-06-26T20:15:00Z">
        <w:r w:rsidR="000E6C25">
          <w:rPr>
            <w:rStyle w:val="af3"/>
          </w:rPr>
          <w:commentReference w:id="562"/>
        </w:r>
      </w:ins>
      <w:r w:rsidR="003508CF" w:rsidRPr="00823C0A">
        <w:rPr>
          <w:rFonts w:eastAsia="宋体" w:hint="eastAsia"/>
        </w:rPr>
        <w:t>且</w:t>
      </w:r>
      <w:r w:rsidR="003508CF" w:rsidRPr="00823C0A">
        <w:rPr>
          <w:rFonts w:eastAsia="宋体"/>
        </w:rPr>
        <w:t>横跨中间线的点</w:t>
      </w:r>
      <w:r w:rsidR="00970D93" w:rsidRPr="00823C0A">
        <w:rPr>
          <w:rFonts w:eastAsia="宋体"/>
        </w:rPr>
        <w:t>，</w:t>
      </w:r>
      <w:r w:rsidR="003508CF" w:rsidRPr="00823C0A">
        <w:rPr>
          <w:rFonts w:eastAsia="宋体" w:hint="eastAsia"/>
        </w:rPr>
        <w:t>所以</w:t>
      </w:r>
      <w:r w:rsidR="005E70E8">
        <w:rPr>
          <w:rFonts w:eastAsia="宋体" w:hint="eastAsia"/>
        </w:rPr>
        <w:t>我们每次</w:t>
      </w:r>
      <w:r w:rsidR="005E70E8">
        <w:rPr>
          <w:rFonts w:eastAsia="宋体"/>
        </w:rPr>
        <w:t>都</w:t>
      </w:r>
      <w:r w:rsidR="005E70E8">
        <w:rPr>
          <w:rFonts w:eastAsia="宋体" w:hint="eastAsia"/>
        </w:rPr>
        <w:t>只需要考虑</w:t>
      </w:r>
      <w:commentRangeStart w:id="565"/>
      <w:r w:rsidR="005E70E8">
        <w:rPr>
          <w:rFonts w:eastAsia="宋体"/>
        </w:rPr>
        <w:t>一块</w:t>
      </w:r>
      <w:r w:rsidR="00970D93" w:rsidRPr="00823C0A">
        <w:rPr>
          <w:rFonts w:eastAsia="宋体"/>
        </w:rPr>
        <w:t>高度为</w:t>
      </w:r>
      <w:r w:rsidR="00970D93" w:rsidRPr="00823C0A">
        <w:rPr>
          <w:rFonts w:eastAsia="宋体"/>
          <w:i/>
        </w:rPr>
        <w:t>d</w:t>
      </w:r>
      <w:r w:rsidR="00970D93" w:rsidRPr="00823C0A">
        <w:rPr>
          <w:rFonts w:eastAsia="宋体"/>
        </w:rPr>
        <w:t>（</w:t>
      </w:r>
      <w:r w:rsidR="00970D93" w:rsidRPr="00823C0A">
        <w:rPr>
          <w:rFonts w:eastAsia="宋体" w:hint="eastAsia"/>
        </w:rPr>
        <w:t>且</w:t>
      </w:r>
      <w:r w:rsidR="00970D93" w:rsidRPr="00823C0A">
        <w:rPr>
          <w:rFonts w:eastAsia="宋体"/>
        </w:rPr>
        <w:t>宽度</w:t>
      </w:r>
      <w:r w:rsidR="003508CF" w:rsidRPr="00823C0A">
        <w:rPr>
          <w:rFonts w:eastAsia="宋体" w:hint="eastAsia"/>
        </w:rPr>
        <w:t>为</w:t>
      </w:r>
      <w:r w:rsidR="003508CF" w:rsidRPr="00823C0A">
        <w:rPr>
          <w:rFonts w:eastAsia="宋体" w:hint="eastAsia"/>
        </w:rPr>
        <w:t>2</w:t>
      </w:r>
      <w:r w:rsidR="003508CF" w:rsidRPr="00823C0A">
        <w:rPr>
          <w:rFonts w:eastAsia="宋体"/>
          <w:i/>
        </w:rPr>
        <w:t>d</w:t>
      </w:r>
      <w:r w:rsidR="00970D93" w:rsidRPr="00823C0A">
        <w:rPr>
          <w:rFonts w:eastAsia="宋体"/>
        </w:rPr>
        <w:t>）</w:t>
      </w:r>
      <w:commentRangeEnd w:id="565"/>
      <w:r w:rsidR="004934BB">
        <w:rPr>
          <w:rStyle w:val="af3"/>
        </w:rPr>
        <w:commentReference w:id="565"/>
      </w:r>
      <w:r w:rsidR="00D237F7" w:rsidRPr="00823C0A">
        <w:rPr>
          <w:rFonts w:eastAsia="宋体" w:hint="eastAsia"/>
        </w:rPr>
        <w:t>的</w:t>
      </w:r>
      <w:r w:rsidR="003508CF" w:rsidRPr="00823C0A">
        <w:rPr>
          <w:rFonts w:eastAsia="宋体" w:hint="eastAsia"/>
        </w:rPr>
        <w:t>垂直</w:t>
      </w:r>
      <w:r w:rsidR="00D237F7" w:rsidRPr="00823C0A">
        <w:rPr>
          <w:rFonts w:eastAsia="宋体" w:hint="eastAsia"/>
        </w:rPr>
        <w:t>切片。</w:t>
      </w:r>
      <w:r w:rsidR="00F90125">
        <w:rPr>
          <w:rFonts w:eastAsia="宋体" w:hint="eastAsia"/>
        </w:rPr>
        <w:t>那么究竟</w:t>
      </w:r>
      <w:r w:rsidR="00D237F7" w:rsidRPr="00823C0A">
        <w:rPr>
          <w:rFonts w:eastAsia="宋体"/>
        </w:rPr>
        <w:t>会</w:t>
      </w:r>
      <w:r w:rsidR="00F90125">
        <w:rPr>
          <w:rFonts w:eastAsia="宋体" w:hint="eastAsia"/>
        </w:rPr>
        <w:t>有</w:t>
      </w:r>
      <w:r w:rsidR="003508CF" w:rsidRPr="00823C0A">
        <w:rPr>
          <w:rFonts w:eastAsia="宋体"/>
        </w:rPr>
        <w:t>多少</w:t>
      </w:r>
      <w:r w:rsidR="00F90125">
        <w:rPr>
          <w:rFonts w:eastAsia="宋体" w:hint="eastAsia"/>
        </w:rPr>
        <w:t>个</w:t>
      </w:r>
      <w:r w:rsidR="003508CF" w:rsidRPr="00823C0A">
        <w:rPr>
          <w:rFonts w:eastAsia="宋体"/>
        </w:rPr>
        <w:t>点</w:t>
      </w:r>
      <w:r w:rsidR="00F90125">
        <w:rPr>
          <w:rFonts w:eastAsia="宋体" w:hint="eastAsia"/>
        </w:rPr>
        <w:t>落</w:t>
      </w:r>
      <w:r w:rsidR="003508CF" w:rsidRPr="00823C0A">
        <w:rPr>
          <w:rFonts w:eastAsia="宋体"/>
        </w:rPr>
        <w:t>在</w:t>
      </w:r>
      <w:r w:rsidR="00075768">
        <w:rPr>
          <w:rFonts w:eastAsia="宋体" w:hint="eastAsia"/>
        </w:rPr>
        <w:t>该</w:t>
      </w:r>
      <w:r w:rsidR="003508CF" w:rsidRPr="00823C0A">
        <w:rPr>
          <w:rFonts w:eastAsia="宋体"/>
        </w:rPr>
        <w:t>区域</w:t>
      </w:r>
      <w:r w:rsidR="00F90125">
        <w:rPr>
          <w:rFonts w:eastAsia="宋体" w:hint="eastAsia"/>
        </w:rPr>
        <w:t>内</w:t>
      </w:r>
      <w:r w:rsidR="00D237F7" w:rsidRPr="00823C0A">
        <w:rPr>
          <w:rFonts w:eastAsia="宋体" w:hint="eastAsia"/>
        </w:rPr>
        <w:t>呢</w:t>
      </w:r>
      <w:r w:rsidR="00D237F7" w:rsidRPr="00823C0A">
        <w:rPr>
          <w:rFonts w:eastAsia="宋体"/>
        </w:rPr>
        <w:t>？</w:t>
      </w:r>
    </w:p>
    <w:p w14:paraId="3349ACFF" w14:textId="661832F5" w:rsidR="00D237F7" w:rsidRPr="00823C0A" w:rsidRDefault="00D237F7" w:rsidP="00075768">
      <w:pPr>
        <w:spacing w:after="156"/>
        <w:ind w:firstLine="420"/>
        <w:rPr>
          <w:rFonts w:eastAsia="宋体"/>
        </w:rPr>
      </w:pPr>
      <w:r w:rsidRPr="00823C0A">
        <w:rPr>
          <w:rFonts w:eastAsia="宋体" w:hint="eastAsia"/>
        </w:rPr>
        <w:t>下面</w:t>
      </w:r>
      <w:r w:rsidRPr="00823C0A">
        <w:rPr>
          <w:rFonts w:eastAsia="宋体"/>
        </w:rPr>
        <w:t>，我们用</w:t>
      </w:r>
      <w:r w:rsidRPr="00823C0A">
        <w:rPr>
          <w:rFonts w:eastAsia="宋体" w:hint="eastAsia"/>
        </w:rPr>
        <w:t>图</w:t>
      </w:r>
      <w:r w:rsidRPr="00823C0A">
        <w:rPr>
          <w:rFonts w:eastAsia="宋体" w:hint="eastAsia"/>
        </w:rPr>
        <w:t>6</w:t>
      </w:r>
      <w:r w:rsidRPr="00823C0A">
        <w:rPr>
          <w:rFonts w:eastAsia="宋体"/>
        </w:rPr>
        <w:t>-7</w:t>
      </w:r>
      <w:r w:rsidRPr="00823C0A">
        <w:rPr>
          <w:rFonts w:eastAsia="宋体" w:hint="eastAsia"/>
        </w:rPr>
        <w:t>来</w:t>
      </w:r>
      <w:r w:rsidR="00415716">
        <w:rPr>
          <w:rFonts w:eastAsia="宋体" w:hint="eastAsia"/>
        </w:rPr>
        <w:t>做个</w:t>
      </w:r>
      <w:r w:rsidR="00415716">
        <w:rPr>
          <w:rFonts w:eastAsia="宋体"/>
        </w:rPr>
        <w:t>说明</w:t>
      </w:r>
      <w:r w:rsidRPr="00823C0A">
        <w:rPr>
          <w:rFonts w:eastAsia="宋体" w:hint="eastAsia"/>
        </w:rPr>
        <w:t>。</w:t>
      </w:r>
      <w:r w:rsidR="00E60584">
        <w:rPr>
          <w:rFonts w:eastAsia="宋体" w:hint="eastAsia"/>
        </w:rPr>
        <w:t>由于</w:t>
      </w:r>
      <w:r w:rsidR="00E60584">
        <w:rPr>
          <w:rFonts w:eastAsia="宋体"/>
        </w:rPr>
        <w:t>我们没有为左右之间的距离设置下界，所以在最坏的情况下，</w:t>
      </w:r>
      <w:del w:id="566" w:author="Decheng Fan" w:date="2014-07-08T08:10:00Z">
        <w:r w:rsidR="00E60584" w:rsidDel="00BF252F">
          <w:rPr>
            <w:rFonts w:eastAsia="宋体"/>
          </w:rPr>
          <w:delText>这两点</w:delText>
        </w:r>
      </w:del>
      <w:r w:rsidR="00E60584">
        <w:rPr>
          <w:rFonts w:eastAsia="宋体"/>
        </w:rPr>
        <w:t>有可能会</w:t>
      </w:r>
      <w:ins w:id="567" w:author="Decheng Fan" w:date="2014-07-08T08:10:00Z">
        <w:r w:rsidR="00BF252F">
          <w:rPr>
            <w:rFonts w:eastAsia="宋体" w:hint="eastAsia"/>
          </w:rPr>
          <w:t>有</w:t>
        </w:r>
        <w:r w:rsidR="00BF252F">
          <w:rPr>
            <w:rFonts w:eastAsia="宋体"/>
          </w:rPr>
          <w:t>两</w:t>
        </w:r>
        <w:r w:rsidR="00BF252F">
          <w:rPr>
            <w:rFonts w:eastAsia="宋体" w:hint="eastAsia"/>
          </w:rPr>
          <w:t>个</w:t>
        </w:r>
        <w:r w:rsidR="00BF252F">
          <w:rPr>
            <w:rFonts w:eastAsia="宋体"/>
          </w:rPr>
          <w:t>点</w:t>
        </w:r>
      </w:ins>
      <w:ins w:id="568" w:author="Decheng Fan" w:date="2014-07-08T08:13:00Z">
        <w:r w:rsidR="0068754B">
          <w:rPr>
            <w:rFonts w:eastAsia="宋体" w:hint="eastAsia"/>
          </w:rPr>
          <w:t>正好</w:t>
        </w:r>
      </w:ins>
      <w:r w:rsidR="00E60584">
        <w:rPr>
          <w:rFonts w:eastAsia="宋体"/>
        </w:rPr>
        <w:t>重合在中间</w:t>
      </w:r>
      <w:r w:rsidR="00E60584">
        <w:rPr>
          <w:rFonts w:eastAsia="宋体" w:hint="eastAsia"/>
        </w:rPr>
        <w:t>线</w:t>
      </w:r>
      <w:r w:rsidR="00E60584">
        <w:rPr>
          <w:rFonts w:eastAsia="宋体"/>
        </w:rPr>
        <w:t>上</w:t>
      </w:r>
      <w:r w:rsidR="00E60584">
        <w:rPr>
          <w:rFonts w:eastAsia="宋体" w:hint="eastAsia"/>
        </w:rPr>
        <w:t>（</w:t>
      </w:r>
      <w:r w:rsidR="00075768">
        <w:rPr>
          <w:rFonts w:eastAsia="宋体"/>
        </w:rPr>
        <w:t>图中高</w:t>
      </w:r>
      <w:r w:rsidR="00075768">
        <w:rPr>
          <w:rFonts w:eastAsia="宋体" w:hint="eastAsia"/>
        </w:rPr>
        <w:t>亮</w:t>
      </w:r>
      <w:r w:rsidR="00E60584">
        <w:rPr>
          <w:rFonts w:eastAsia="宋体"/>
        </w:rPr>
        <w:t>部分</w:t>
      </w:r>
      <w:r w:rsidR="00E60584">
        <w:rPr>
          <w:rFonts w:eastAsia="宋体" w:hint="eastAsia"/>
        </w:rPr>
        <w:t>）</w:t>
      </w:r>
      <w:r w:rsidR="00E60584">
        <w:rPr>
          <w:rFonts w:eastAsia="宋体"/>
        </w:rPr>
        <w:t>。但</w:t>
      </w:r>
      <w:r w:rsidR="00E60584">
        <w:rPr>
          <w:rFonts w:eastAsia="宋体" w:hint="eastAsia"/>
        </w:rPr>
        <w:t>除此之外</w:t>
      </w:r>
      <w:r w:rsidR="00075768">
        <w:rPr>
          <w:rFonts w:eastAsia="宋体"/>
        </w:rPr>
        <w:t>，我们</w:t>
      </w:r>
      <w:r w:rsidR="00075768">
        <w:rPr>
          <w:rFonts w:eastAsia="宋体" w:hint="eastAsia"/>
        </w:rPr>
        <w:t>可以</w:t>
      </w:r>
      <w:r w:rsidR="00075768">
        <w:rPr>
          <w:rFonts w:eastAsia="宋体"/>
        </w:rPr>
        <w:t>轻而易举地</w:t>
      </w:r>
      <w:r w:rsidR="00E60584">
        <w:rPr>
          <w:rFonts w:eastAsia="宋体"/>
        </w:rPr>
        <w:t>证明在一个</w:t>
      </w:r>
      <w:r w:rsidR="00E60584">
        <w:rPr>
          <w:rFonts w:eastAsia="宋体" w:hint="eastAsia"/>
        </w:rPr>
        <w:t>最短</w:t>
      </w:r>
      <w:r w:rsidR="00E60584">
        <w:rPr>
          <w:rFonts w:eastAsia="宋体"/>
        </w:rPr>
        <w:t>距离为</w:t>
      </w:r>
      <w:r w:rsidR="00E60584" w:rsidRPr="00E60584">
        <w:rPr>
          <w:rFonts w:eastAsia="宋体"/>
          <w:i/>
        </w:rPr>
        <w:t>d</w:t>
      </w:r>
      <w:r w:rsidR="00E60584">
        <w:rPr>
          <w:rFonts w:eastAsia="宋体" w:hint="eastAsia"/>
        </w:rPr>
        <w:t>的</w:t>
      </w:r>
      <w:r w:rsidR="00E60584" w:rsidRPr="001A65B1">
        <w:rPr>
          <w:i/>
        </w:rPr>
        <w:t xml:space="preserve">d </w:t>
      </w:r>
      <w:r w:rsidR="00E60584" w:rsidRPr="001A65B1">
        <w:t>×</w:t>
      </w:r>
      <w:r w:rsidR="00E60584" w:rsidRPr="001A65B1">
        <w:rPr>
          <w:i/>
        </w:rPr>
        <w:t>d</w:t>
      </w:r>
      <w:r w:rsidR="00E60584">
        <w:rPr>
          <w:rFonts w:eastAsia="宋体" w:hint="eastAsia"/>
        </w:rPr>
        <w:t>正方形</w:t>
      </w:r>
      <w:r w:rsidR="00E60584">
        <w:rPr>
          <w:rFonts w:eastAsia="宋体"/>
        </w:rPr>
        <w:t>区域内最多只能</w:t>
      </w:r>
      <w:r w:rsidR="00E60584">
        <w:rPr>
          <w:rFonts w:eastAsia="宋体" w:hint="eastAsia"/>
        </w:rPr>
        <w:t>容纳四个点，</w:t>
      </w:r>
      <w:r w:rsidR="00E60584">
        <w:rPr>
          <w:rFonts w:eastAsia="宋体"/>
        </w:rPr>
        <w:t>中间</w:t>
      </w:r>
      <w:r w:rsidR="00E60584">
        <w:rPr>
          <w:rFonts w:eastAsia="宋体" w:hint="eastAsia"/>
        </w:rPr>
        <w:t>线</w:t>
      </w:r>
      <w:r w:rsidR="00E60584">
        <w:rPr>
          <w:rFonts w:eastAsia="宋体"/>
        </w:rPr>
        <w:t>两侧都是如此</w:t>
      </w:r>
      <w:r w:rsidR="00E60584">
        <w:rPr>
          <w:rFonts w:eastAsia="宋体" w:hint="eastAsia"/>
        </w:rPr>
        <w:t>（详见习题</w:t>
      </w:r>
      <w:r w:rsidR="00E60584">
        <w:rPr>
          <w:rFonts w:eastAsia="宋体" w:hint="eastAsia"/>
        </w:rPr>
        <w:t>6</w:t>
      </w:r>
      <w:r w:rsidR="00E60584">
        <w:rPr>
          <w:rFonts w:eastAsia="宋体"/>
        </w:rPr>
        <w:t>-15</w:t>
      </w:r>
      <w:r w:rsidR="00E60584">
        <w:rPr>
          <w:rFonts w:eastAsia="宋体" w:hint="eastAsia"/>
        </w:rPr>
        <w:t>）</w:t>
      </w:r>
      <w:r w:rsidR="00E60584">
        <w:rPr>
          <w:rFonts w:eastAsia="宋体"/>
        </w:rPr>
        <w:t>。</w:t>
      </w:r>
      <w:r w:rsidR="00415716">
        <w:rPr>
          <w:rFonts w:eastAsia="宋体" w:hint="eastAsia"/>
        </w:rPr>
        <w:t>也就是</w:t>
      </w:r>
      <w:r w:rsidR="00415716">
        <w:rPr>
          <w:rFonts w:eastAsia="宋体"/>
        </w:rPr>
        <w:t>说，我们</w:t>
      </w:r>
      <w:commentRangeStart w:id="569"/>
      <w:del w:id="570" w:author="Decheng Fan" w:date="2014-07-08T08:15:00Z">
        <w:r w:rsidR="00415716" w:rsidDel="009A6C5E">
          <w:rPr>
            <w:rFonts w:eastAsia="宋体"/>
          </w:rPr>
          <w:delText>总数上</w:delText>
        </w:r>
      </w:del>
      <w:r w:rsidR="00415716">
        <w:rPr>
          <w:rFonts w:eastAsia="宋体"/>
        </w:rPr>
        <w:t>最多只</w:t>
      </w:r>
      <w:ins w:id="571" w:author="Decheng Fan" w:date="2014-07-08T08:15:00Z">
        <w:r w:rsidR="009A6C5E">
          <w:rPr>
            <w:rFonts w:eastAsia="宋体" w:hint="eastAsia"/>
          </w:rPr>
          <w:t>须</w:t>
        </w:r>
      </w:ins>
      <w:del w:id="572" w:author="Decheng Fan" w:date="2014-07-08T08:14:00Z">
        <w:r w:rsidR="00415716" w:rsidDel="009A6C5E">
          <w:rPr>
            <w:rFonts w:eastAsia="宋体"/>
          </w:rPr>
          <w:delText>能</w:delText>
        </w:r>
      </w:del>
      <w:r w:rsidR="00415716">
        <w:rPr>
          <w:rFonts w:eastAsia="宋体"/>
        </w:rPr>
        <w:t>考虑</w:t>
      </w:r>
      <w:ins w:id="573" w:author="Decheng Fan" w:date="2014-07-08T08:15:00Z">
        <w:r w:rsidR="009A6C5E">
          <w:rPr>
            <w:rFonts w:eastAsia="宋体" w:hint="eastAsia"/>
          </w:rPr>
          <w:t>切片中</w:t>
        </w:r>
      </w:ins>
      <w:r w:rsidR="00415716">
        <w:rPr>
          <w:rFonts w:eastAsia="宋体"/>
        </w:rPr>
        <w:t>8</w:t>
      </w:r>
      <w:r w:rsidR="00415716">
        <w:rPr>
          <w:rFonts w:eastAsia="宋体" w:hint="eastAsia"/>
        </w:rPr>
        <w:t>个这样</w:t>
      </w:r>
      <w:r w:rsidR="00415716">
        <w:rPr>
          <w:rFonts w:eastAsia="宋体"/>
        </w:rPr>
        <w:t>的</w:t>
      </w:r>
      <w:ins w:id="574" w:author="Decheng Fan" w:date="2014-07-08T08:14:00Z">
        <w:r w:rsidR="009A6C5E">
          <w:rPr>
            <w:rFonts w:eastAsia="宋体" w:hint="eastAsia"/>
          </w:rPr>
          <w:t>点</w:t>
        </w:r>
      </w:ins>
      <w:commentRangeEnd w:id="569"/>
      <w:ins w:id="575" w:author="Decheng Fan" w:date="2014-07-08T08:16:00Z">
        <w:r w:rsidR="009A6C5E">
          <w:rPr>
            <w:rStyle w:val="af3"/>
          </w:rPr>
          <w:commentReference w:id="569"/>
        </w:r>
      </w:ins>
      <w:del w:id="576" w:author="Decheng Fan" w:date="2014-07-08T08:14:00Z">
        <w:r w:rsidR="00415716" w:rsidDel="009A6C5E">
          <w:rPr>
            <w:rFonts w:eastAsia="宋体"/>
          </w:rPr>
          <w:delText>切片</w:delText>
        </w:r>
      </w:del>
      <w:r w:rsidR="00415716">
        <w:rPr>
          <w:rFonts w:eastAsia="宋体" w:hint="eastAsia"/>
        </w:rPr>
        <w:t>，</w:t>
      </w:r>
      <w:r w:rsidR="00415716">
        <w:rPr>
          <w:rFonts w:eastAsia="宋体"/>
        </w:rPr>
        <w:t>这意味着每个点</w:t>
      </w:r>
      <w:r w:rsidR="00415716">
        <w:rPr>
          <w:rFonts w:eastAsia="宋体" w:hint="eastAsia"/>
        </w:rPr>
        <w:t>最多</w:t>
      </w:r>
      <w:r w:rsidR="00075768">
        <w:rPr>
          <w:rFonts w:eastAsia="宋体" w:hint="eastAsia"/>
        </w:rPr>
        <w:t>只能</w:t>
      </w:r>
      <w:r w:rsidR="00415716">
        <w:rPr>
          <w:rFonts w:eastAsia="宋体"/>
        </w:rPr>
        <w:t>与</w:t>
      </w:r>
      <w:r w:rsidR="00415716">
        <w:rPr>
          <w:rFonts w:eastAsia="宋体" w:hint="eastAsia"/>
        </w:rPr>
        <w:t>其</w:t>
      </w:r>
      <w:r w:rsidR="00415716">
        <w:rPr>
          <w:rFonts w:eastAsia="宋体"/>
        </w:rPr>
        <w:t>下面的</w:t>
      </w:r>
      <w:r w:rsidR="00415716">
        <w:rPr>
          <w:rFonts w:eastAsia="宋体" w:hint="eastAsia"/>
        </w:rPr>
        <w:t>7</w:t>
      </w:r>
      <w:r w:rsidR="00075768">
        <w:rPr>
          <w:rFonts w:eastAsia="宋体"/>
        </w:rPr>
        <w:t>个</w:t>
      </w:r>
      <w:r w:rsidR="00075768">
        <w:rPr>
          <w:rFonts w:eastAsia="宋体" w:hint="eastAsia"/>
        </w:rPr>
        <w:t>相邻</w:t>
      </w:r>
      <w:r w:rsidR="00415716">
        <w:rPr>
          <w:rFonts w:eastAsia="宋体"/>
        </w:rPr>
        <w:t>点进行比较（</w:t>
      </w:r>
      <w:r w:rsidR="00415716">
        <w:rPr>
          <w:rFonts w:eastAsia="宋体" w:hint="eastAsia"/>
        </w:rPr>
        <w:t>其实</w:t>
      </w:r>
      <w:r w:rsidR="00075768">
        <w:rPr>
          <w:rFonts w:eastAsia="宋体" w:hint="eastAsia"/>
        </w:rPr>
        <w:t>比较</w:t>
      </w:r>
      <w:r w:rsidR="00415716" w:rsidRPr="00415716">
        <w:rPr>
          <w:rFonts w:eastAsia="宋体" w:hint="eastAsia"/>
          <w:i/>
        </w:rPr>
        <w:t>5</w:t>
      </w:r>
      <w:r w:rsidR="00415716" w:rsidRPr="00415716">
        <w:rPr>
          <w:rFonts w:eastAsia="宋体" w:hint="eastAsia"/>
          <w:i/>
        </w:rPr>
        <w:t>个</w:t>
      </w:r>
      <w:r w:rsidR="00075768">
        <w:rPr>
          <w:rFonts w:eastAsia="宋体" w:hint="eastAsia"/>
        </w:rPr>
        <w:t>相邻</w:t>
      </w:r>
      <w:r w:rsidR="00415716">
        <w:rPr>
          <w:rFonts w:eastAsia="宋体"/>
        </w:rPr>
        <w:t>点就够了，请参考习题</w:t>
      </w:r>
      <w:r w:rsidR="00415716">
        <w:rPr>
          <w:rFonts w:eastAsia="宋体" w:hint="eastAsia"/>
        </w:rPr>
        <w:t>6</w:t>
      </w:r>
      <w:r w:rsidR="00415716">
        <w:rPr>
          <w:rFonts w:eastAsia="宋体"/>
        </w:rPr>
        <w:t>-16</w:t>
      </w:r>
      <w:r w:rsidR="00415716">
        <w:rPr>
          <w:rFonts w:eastAsia="宋体"/>
        </w:rPr>
        <w:t>）</w:t>
      </w:r>
      <w:r w:rsidR="00415716">
        <w:rPr>
          <w:rFonts w:eastAsia="宋体" w:hint="eastAsia"/>
        </w:rPr>
        <w:t>。</w:t>
      </w:r>
    </w:p>
    <w:p w14:paraId="2C7E7AF2" w14:textId="5930217B" w:rsidR="00415716" w:rsidRPr="003A4A3E" w:rsidRDefault="00C33695" w:rsidP="00075768">
      <w:pPr>
        <w:spacing w:after="156"/>
        <w:ind w:firstLine="420"/>
        <w:rPr>
          <w:rFonts w:eastAsia="宋体"/>
        </w:rPr>
      </w:pPr>
      <w:r w:rsidRPr="003A4A3E">
        <w:rPr>
          <w:rFonts w:eastAsia="宋体" w:hint="eastAsia"/>
        </w:rPr>
        <w:lastRenderedPageBreak/>
        <w:t>现在</w:t>
      </w:r>
      <w:r w:rsidRPr="003A4A3E">
        <w:rPr>
          <w:rFonts w:eastAsia="宋体"/>
        </w:rPr>
        <w:t>，</w:t>
      </w:r>
      <w:r w:rsidRPr="003A4A3E">
        <w:rPr>
          <w:rFonts w:eastAsia="宋体" w:hint="eastAsia"/>
        </w:rPr>
        <w:t>该做</w:t>
      </w:r>
      <w:r w:rsidRPr="003A4A3E">
        <w:rPr>
          <w:rFonts w:eastAsia="宋体"/>
        </w:rPr>
        <w:t>的</w:t>
      </w:r>
      <w:r w:rsidR="00C10044" w:rsidRPr="003A4A3E">
        <w:rPr>
          <w:rFonts w:eastAsia="宋体" w:hint="eastAsia"/>
        </w:rPr>
        <w:t>都</w:t>
      </w:r>
      <w:r w:rsidR="00C10044" w:rsidRPr="003A4A3E">
        <w:rPr>
          <w:rFonts w:eastAsia="宋体" w:hint="eastAsia"/>
          <w:i/>
        </w:rPr>
        <w:t>差不多</w:t>
      </w:r>
      <w:r w:rsidRPr="003A4A3E">
        <w:rPr>
          <w:rFonts w:eastAsia="宋体"/>
        </w:rPr>
        <w:t>已经做完</w:t>
      </w:r>
      <w:r w:rsidR="00C10044" w:rsidRPr="003A4A3E">
        <w:rPr>
          <w:rFonts w:eastAsia="宋体" w:hint="eastAsia"/>
        </w:rPr>
        <w:t>，</w:t>
      </w:r>
      <w:r w:rsidRPr="003A4A3E">
        <w:rPr>
          <w:rFonts w:eastAsia="宋体"/>
        </w:rPr>
        <w:t>剩下</w:t>
      </w:r>
      <w:r w:rsidRPr="003A4A3E">
        <w:rPr>
          <w:rFonts w:eastAsia="宋体" w:hint="eastAsia"/>
        </w:rPr>
        <w:t>的</w:t>
      </w:r>
      <w:r w:rsidRPr="003A4A3E">
        <w:rPr>
          <w:rFonts w:eastAsia="宋体"/>
        </w:rPr>
        <w:t>就</w:t>
      </w:r>
      <w:r w:rsidR="00AC7931" w:rsidRPr="003A4A3E">
        <w:rPr>
          <w:rFonts w:eastAsia="宋体" w:hint="eastAsia"/>
        </w:rPr>
        <w:t>只有其</w:t>
      </w:r>
      <w:r w:rsidRPr="003A4A3E">
        <w:rPr>
          <w:rFonts w:eastAsia="宋体"/>
        </w:rPr>
        <w:t>x</w:t>
      </w:r>
      <w:r w:rsidRPr="003A4A3E">
        <w:rPr>
          <w:rFonts w:eastAsia="宋体" w:hint="eastAsia"/>
        </w:rPr>
        <w:t>、</w:t>
      </w:r>
      <w:r w:rsidRPr="003A4A3E">
        <w:rPr>
          <w:rFonts w:eastAsia="宋体" w:hint="eastAsia"/>
        </w:rPr>
        <w:t>y</w:t>
      </w:r>
      <w:r w:rsidRPr="003A4A3E">
        <w:rPr>
          <w:rFonts w:eastAsia="宋体"/>
        </w:rPr>
        <w:t>坐标</w:t>
      </w:r>
      <w:r w:rsidR="00AC7931" w:rsidRPr="003A4A3E">
        <w:rPr>
          <w:rFonts w:eastAsia="宋体" w:hint="eastAsia"/>
        </w:rPr>
        <w:t>的</w:t>
      </w:r>
      <w:r w:rsidRPr="003A4A3E">
        <w:rPr>
          <w:rFonts w:eastAsia="宋体"/>
        </w:rPr>
        <w:t>排序</w:t>
      </w:r>
      <w:r w:rsidR="00C10044" w:rsidRPr="003A4A3E">
        <w:rPr>
          <w:rFonts w:eastAsia="宋体" w:hint="eastAsia"/>
        </w:rPr>
        <w:t>问题</w:t>
      </w:r>
      <w:r w:rsidR="00C10044" w:rsidRPr="003A4A3E">
        <w:rPr>
          <w:rFonts w:eastAsia="宋体"/>
        </w:rPr>
        <w:t>了</w:t>
      </w:r>
      <w:r w:rsidR="00AC7931" w:rsidRPr="003A4A3E">
        <w:rPr>
          <w:rFonts w:eastAsia="宋体" w:hint="eastAsia"/>
        </w:rPr>
        <w:t>。</w:t>
      </w:r>
      <w:r w:rsidR="00AC7931" w:rsidRPr="003A4A3E">
        <w:rPr>
          <w:rFonts w:eastAsia="宋体"/>
        </w:rPr>
        <w:t>对此</w:t>
      </w:r>
      <w:r w:rsidR="00AC7931" w:rsidRPr="003A4A3E">
        <w:rPr>
          <w:rFonts w:eastAsia="宋体" w:hint="eastAsia"/>
        </w:rPr>
        <w:t>，</w:t>
      </w:r>
      <w:r w:rsidR="00AC7931" w:rsidRPr="003A4A3E">
        <w:rPr>
          <w:rFonts w:eastAsia="宋体"/>
        </w:rPr>
        <w:t>我们</w:t>
      </w:r>
      <w:r w:rsidR="00AC7931" w:rsidRPr="003A4A3E">
        <w:rPr>
          <w:rFonts w:eastAsia="宋体" w:hint="eastAsia"/>
        </w:rPr>
        <w:t>要</w:t>
      </w:r>
      <w:commentRangeStart w:id="577"/>
      <w:ins w:id="578" w:author="Decheng Fan" w:date="2014-07-08T08:24:00Z">
        <w:r w:rsidR="00EA5131" w:rsidRPr="003A4A3E">
          <w:rPr>
            <w:rFonts w:eastAsia="宋体" w:hint="eastAsia"/>
          </w:rPr>
          <w:t>对</w:t>
        </w:r>
        <w:r w:rsidR="00EA5131" w:rsidRPr="003A4A3E">
          <w:rPr>
            <w:rFonts w:eastAsia="宋体"/>
          </w:rPr>
          <w:t>x</w:t>
        </w:r>
        <w:r w:rsidR="00EA5131" w:rsidRPr="003A4A3E">
          <w:rPr>
            <w:rFonts w:eastAsia="宋体" w:hint="eastAsia"/>
          </w:rPr>
          <w:t>坐标进行</w:t>
        </w:r>
        <w:r w:rsidR="00EA5131" w:rsidRPr="003A4A3E">
          <w:rPr>
            <w:rFonts w:eastAsia="宋体"/>
          </w:rPr>
          <w:t>排序</w:t>
        </w:r>
      </w:ins>
      <w:del w:id="579" w:author="Decheng Fan" w:date="2014-07-08T08:24:00Z">
        <w:r w:rsidR="00AC7931" w:rsidRPr="003A4A3E" w:rsidDel="00EA5131">
          <w:rPr>
            <w:rFonts w:eastAsia="宋体" w:hint="eastAsia"/>
          </w:rPr>
          <w:delText>用</w:delText>
        </w:r>
        <w:r w:rsidR="009871B2" w:rsidRPr="003A4A3E" w:rsidDel="00EA5131">
          <w:rPr>
            <w:rFonts w:eastAsia="宋体" w:hint="eastAsia"/>
          </w:rPr>
          <w:delText>逐步</w:delText>
        </w:r>
        <w:r w:rsidR="00AC7931" w:rsidRPr="003A4A3E" w:rsidDel="00EA5131">
          <w:rPr>
            <w:rFonts w:eastAsia="宋体" w:hint="eastAsia"/>
          </w:rPr>
          <w:delText>将</w:delText>
        </w:r>
        <w:r w:rsidR="00AC7931" w:rsidRPr="003A4A3E" w:rsidDel="00EA5131">
          <w:rPr>
            <w:rFonts w:eastAsia="宋体"/>
          </w:rPr>
          <w:delText>问题</w:delText>
        </w:r>
        <w:r w:rsidR="009871B2" w:rsidRPr="003A4A3E" w:rsidDel="00EA5131">
          <w:rPr>
            <w:rFonts w:eastAsia="宋体" w:hint="eastAsia"/>
          </w:rPr>
          <w:delText>对半</w:delText>
        </w:r>
        <w:r w:rsidR="00AC7931" w:rsidRPr="003A4A3E" w:rsidDel="00EA5131">
          <w:rPr>
            <w:rFonts w:eastAsia="宋体"/>
          </w:rPr>
          <w:delText>分</w:delText>
        </w:r>
        <w:r w:rsidR="00AC7931" w:rsidRPr="003A4A3E" w:rsidDel="00EA5131">
          <w:rPr>
            <w:rFonts w:eastAsia="宋体" w:hint="eastAsia"/>
          </w:rPr>
          <w:delText>的方式</w:delText>
        </w:r>
      </w:del>
      <w:ins w:id="580" w:author="Decheng Fan" w:date="2014-07-08T08:24:00Z">
        <w:r w:rsidR="00EA5131">
          <w:rPr>
            <w:rFonts w:eastAsia="宋体" w:hint="eastAsia"/>
          </w:rPr>
          <w:t>，</w:t>
        </w:r>
      </w:ins>
      <w:ins w:id="581" w:author="Decheng Fan" w:date="2014-07-08T08:25:00Z">
        <w:r w:rsidR="00EA5131">
          <w:rPr>
            <w:rFonts w:eastAsia="宋体" w:hint="eastAsia"/>
          </w:rPr>
          <w:t>以便</w:t>
        </w:r>
      </w:ins>
      <w:commentRangeEnd w:id="577"/>
      <w:ins w:id="582" w:author="Decheng Fan" w:date="2014-07-08T08:42:00Z">
        <w:r w:rsidR="004478E0">
          <w:rPr>
            <w:rStyle w:val="af3"/>
          </w:rPr>
          <w:commentReference w:id="577"/>
        </w:r>
      </w:ins>
      <w:del w:id="583" w:author="Decheng Fan" w:date="2014-07-08T08:24:00Z">
        <w:r w:rsidR="00AC7931" w:rsidRPr="003A4A3E" w:rsidDel="00EA5131">
          <w:rPr>
            <w:rFonts w:eastAsia="宋体" w:hint="eastAsia"/>
          </w:rPr>
          <w:delText>来</w:delText>
        </w:r>
      </w:del>
      <w:ins w:id="584" w:author="Decheng Fan" w:date="2014-07-08T08:24:00Z">
        <w:r w:rsidR="00EA5131" w:rsidRPr="003A4A3E">
          <w:rPr>
            <w:rFonts w:eastAsia="宋体" w:hint="eastAsia"/>
          </w:rPr>
          <w:t>逐步将</w:t>
        </w:r>
        <w:r w:rsidR="00EA5131" w:rsidRPr="003A4A3E">
          <w:rPr>
            <w:rFonts w:eastAsia="宋体"/>
          </w:rPr>
          <w:t>问题</w:t>
        </w:r>
        <w:r w:rsidR="00EA5131" w:rsidRPr="003A4A3E">
          <w:rPr>
            <w:rFonts w:eastAsia="宋体" w:hint="eastAsia"/>
          </w:rPr>
          <w:t>对半</w:t>
        </w:r>
        <w:r w:rsidR="00EA5131" w:rsidRPr="003A4A3E">
          <w:rPr>
            <w:rFonts w:eastAsia="宋体"/>
          </w:rPr>
          <w:t>分</w:t>
        </w:r>
      </w:ins>
      <w:del w:id="585" w:author="Decheng Fan" w:date="2014-07-08T08:24:00Z">
        <w:r w:rsidR="00AC7931" w:rsidRPr="003A4A3E" w:rsidDel="00EA5131">
          <w:rPr>
            <w:rFonts w:eastAsia="宋体" w:hint="eastAsia"/>
          </w:rPr>
          <w:delText>对</w:delText>
        </w:r>
        <w:r w:rsidR="00AC7931" w:rsidRPr="003A4A3E" w:rsidDel="00EA5131">
          <w:rPr>
            <w:rFonts w:eastAsia="宋体"/>
          </w:rPr>
          <w:delText>x</w:delText>
        </w:r>
        <w:r w:rsidR="00AC7931" w:rsidRPr="003A4A3E" w:rsidDel="00EA5131">
          <w:rPr>
            <w:rFonts w:eastAsia="宋体" w:hint="eastAsia"/>
          </w:rPr>
          <w:delText>坐标进行</w:delText>
        </w:r>
        <w:r w:rsidR="00AC7931" w:rsidRPr="003A4A3E" w:rsidDel="00EA5131">
          <w:rPr>
            <w:rFonts w:eastAsia="宋体"/>
          </w:rPr>
          <w:delText>排序</w:delText>
        </w:r>
      </w:del>
      <w:r w:rsidR="009871B2" w:rsidRPr="003A4A3E">
        <w:rPr>
          <w:rFonts w:eastAsia="宋体" w:hint="eastAsia"/>
        </w:rPr>
        <w:t>；</w:t>
      </w:r>
      <w:r w:rsidR="00AC7931" w:rsidRPr="003A4A3E">
        <w:rPr>
          <w:rFonts w:eastAsia="宋体"/>
        </w:rPr>
        <w:t>然后在合并时</w:t>
      </w:r>
      <w:r w:rsidR="009871B2" w:rsidRPr="003A4A3E">
        <w:rPr>
          <w:rFonts w:eastAsia="宋体" w:hint="eastAsia"/>
        </w:rPr>
        <w:t>，</w:t>
      </w:r>
      <w:r w:rsidR="00075768">
        <w:rPr>
          <w:rFonts w:eastAsia="宋体" w:hint="eastAsia"/>
        </w:rPr>
        <w:t>则</w:t>
      </w:r>
      <w:r w:rsidR="00AC7931" w:rsidRPr="003A4A3E">
        <w:rPr>
          <w:rFonts w:eastAsia="宋体" w:hint="eastAsia"/>
        </w:rPr>
        <w:t>用</w:t>
      </w:r>
      <w:ins w:id="586" w:author="Decheng Fan" w:date="2014-07-08T08:41:00Z">
        <w:r w:rsidR="00F34390" w:rsidRPr="003A4A3E">
          <w:rPr>
            <w:rFonts w:eastAsia="宋体"/>
          </w:rPr>
          <w:t>y</w:t>
        </w:r>
        <w:r w:rsidR="00F34390" w:rsidRPr="003A4A3E">
          <w:rPr>
            <w:rFonts w:eastAsia="宋体"/>
          </w:rPr>
          <w:t>坐标的排序</w:t>
        </w:r>
      </w:ins>
      <w:del w:id="587" w:author="Decheng Fan" w:date="2014-07-08T08:41:00Z">
        <w:r w:rsidR="00AC7931" w:rsidRPr="003A4A3E" w:rsidDel="00F34390">
          <w:rPr>
            <w:rFonts w:eastAsia="宋体"/>
          </w:rPr>
          <w:delText>线性遍历</w:delText>
        </w:r>
        <w:r w:rsidR="00AC7931" w:rsidRPr="003A4A3E" w:rsidDel="00F34390">
          <w:rPr>
            <w:rFonts w:eastAsia="宋体" w:hint="eastAsia"/>
          </w:rPr>
          <w:delText>的</w:delText>
        </w:r>
        <w:r w:rsidR="00AC7931" w:rsidRPr="003A4A3E" w:rsidDel="00F34390">
          <w:rPr>
            <w:rFonts w:eastAsia="宋体"/>
          </w:rPr>
          <w:delText>方式</w:delText>
        </w:r>
      </w:del>
      <w:r w:rsidR="00AC7931" w:rsidRPr="003A4A3E">
        <w:rPr>
          <w:rFonts w:eastAsia="宋体"/>
        </w:rPr>
        <w:t>来</w:t>
      </w:r>
      <w:r w:rsidR="00C10044" w:rsidRPr="003A4A3E">
        <w:rPr>
          <w:rFonts w:eastAsia="宋体" w:hint="eastAsia"/>
        </w:rPr>
        <w:t>完成</w:t>
      </w:r>
      <w:ins w:id="588" w:author="Decheng Fan" w:date="2014-07-08T08:41:00Z">
        <w:r w:rsidR="00F34390" w:rsidRPr="003A4A3E">
          <w:rPr>
            <w:rFonts w:eastAsia="宋体"/>
          </w:rPr>
          <w:t>线性遍历</w:t>
        </w:r>
      </w:ins>
      <w:del w:id="589" w:author="Decheng Fan" w:date="2014-07-08T08:41:00Z">
        <w:r w:rsidR="00AC7931" w:rsidRPr="003A4A3E" w:rsidDel="00F34390">
          <w:rPr>
            <w:rFonts w:eastAsia="宋体"/>
          </w:rPr>
          <w:delText>y</w:delText>
        </w:r>
        <w:r w:rsidR="00AC7931" w:rsidRPr="003A4A3E" w:rsidDel="00F34390">
          <w:rPr>
            <w:rFonts w:eastAsia="宋体"/>
          </w:rPr>
          <w:delText>坐标的排序</w:delText>
        </w:r>
      </w:del>
      <w:r w:rsidR="00AC7931" w:rsidRPr="003A4A3E">
        <w:rPr>
          <w:rFonts w:eastAsia="宋体"/>
        </w:rPr>
        <w:t>。</w:t>
      </w:r>
      <w:r w:rsidR="00075768">
        <w:rPr>
          <w:rFonts w:eastAsia="宋体" w:hint="eastAsia"/>
        </w:rPr>
        <w:t>期间</w:t>
      </w:r>
      <w:r w:rsidR="00075768">
        <w:rPr>
          <w:rFonts w:eastAsia="宋体"/>
        </w:rPr>
        <w:t>，</w:t>
      </w:r>
      <w:r w:rsidR="00C10044" w:rsidRPr="003A4A3E">
        <w:rPr>
          <w:rFonts w:eastAsia="宋体" w:hint="eastAsia"/>
        </w:rPr>
        <w:t>我们</w:t>
      </w:r>
      <w:r w:rsidR="009871B2" w:rsidRPr="003A4A3E">
        <w:rPr>
          <w:rFonts w:eastAsia="宋体" w:hint="eastAsia"/>
        </w:rPr>
        <w:t>会分别用</w:t>
      </w:r>
      <w:r w:rsidR="00C10044" w:rsidRPr="003A4A3E">
        <w:rPr>
          <w:rFonts w:eastAsia="宋体"/>
        </w:rPr>
        <w:t>两个数组</w:t>
      </w:r>
      <w:r w:rsidR="009871B2" w:rsidRPr="003A4A3E">
        <w:rPr>
          <w:rFonts w:eastAsia="宋体" w:hint="eastAsia"/>
        </w:rPr>
        <w:t>来</w:t>
      </w:r>
      <w:r w:rsidR="009871B2" w:rsidRPr="003A4A3E">
        <w:rPr>
          <w:rFonts w:eastAsia="宋体"/>
        </w:rPr>
        <w:t>进行</w:t>
      </w:r>
      <w:r w:rsidR="00075768">
        <w:rPr>
          <w:rFonts w:eastAsia="宋体" w:hint="eastAsia"/>
        </w:rPr>
        <w:t>：</w:t>
      </w:r>
      <w:r w:rsidR="00C10044" w:rsidRPr="003A4A3E">
        <w:rPr>
          <w:rFonts w:eastAsia="宋体" w:hint="eastAsia"/>
        </w:rPr>
        <w:t>在</w:t>
      </w:r>
      <w:r w:rsidR="009871B2" w:rsidRPr="003A4A3E">
        <w:rPr>
          <w:rFonts w:eastAsia="宋体" w:hint="eastAsia"/>
        </w:rPr>
        <w:t>面向</w:t>
      </w:r>
      <w:r w:rsidR="00C10044" w:rsidRPr="003A4A3E">
        <w:rPr>
          <w:rFonts w:eastAsia="宋体"/>
        </w:rPr>
        <w:t>x</w:t>
      </w:r>
      <w:r w:rsidR="00C10044" w:rsidRPr="003A4A3E">
        <w:rPr>
          <w:rFonts w:eastAsia="宋体" w:hint="eastAsia"/>
        </w:rPr>
        <w:t>坐标</w:t>
      </w:r>
      <w:r w:rsidR="00C10044" w:rsidRPr="003A4A3E">
        <w:rPr>
          <w:rFonts w:eastAsia="宋体"/>
        </w:rPr>
        <w:t>的数组</w:t>
      </w:r>
      <w:r w:rsidR="009E0E25" w:rsidRPr="003A4A3E">
        <w:rPr>
          <w:rFonts w:eastAsia="宋体" w:hint="eastAsia"/>
        </w:rPr>
        <w:t>中</w:t>
      </w:r>
      <w:r w:rsidR="009E0E25" w:rsidRPr="003A4A3E">
        <w:rPr>
          <w:rFonts w:eastAsia="宋体"/>
        </w:rPr>
        <w:t>，我们</w:t>
      </w:r>
      <w:r w:rsidR="009871B2" w:rsidRPr="003A4A3E">
        <w:rPr>
          <w:rFonts w:eastAsia="宋体" w:hint="eastAsia"/>
        </w:rPr>
        <w:t>进行</w:t>
      </w:r>
      <w:r w:rsidR="009E0E25" w:rsidRPr="003A4A3E">
        <w:rPr>
          <w:rFonts w:eastAsia="宋体"/>
        </w:rPr>
        <w:t>的是递归</w:t>
      </w:r>
      <w:r w:rsidR="009871B2" w:rsidRPr="003A4A3E">
        <w:rPr>
          <w:rFonts w:eastAsia="宋体" w:hint="eastAsia"/>
        </w:rPr>
        <w:t>划分</w:t>
      </w:r>
      <w:r w:rsidR="00075768">
        <w:rPr>
          <w:rFonts w:eastAsia="宋体" w:hint="eastAsia"/>
        </w:rPr>
        <w:t>操作</w:t>
      </w:r>
      <w:r w:rsidR="009E0E25" w:rsidRPr="003A4A3E">
        <w:rPr>
          <w:rFonts w:eastAsia="宋体" w:hint="eastAsia"/>
        </w:rPr>
        <w:t>，</w:t>
      </w:r>
      <w:r w:rsidR="009871B2" w:rsidRPr="003A4A3E">
        <w:rPr>
          <w:rFonts w:eastAsia="宋体"/>
        </w:rPr>
        <w:t>这</w:t>
      </w:r>
      <w:r w:rsidR="009871B2" w:rsidRPr="003A4A3E">
        <w:rPr>
          <w:rFonts w:eastAsia="宋体" w:hint="eastAsia"/>
        </w:rPr>
        <w:t>显然相当</w:t>
      </w:r>
      <w:r w:rsidR="009E0E25" w:rsidRPr="003A4A3E">
        <w:rPr>
          <w:rFonts w:eastAsia="宋体" w:hint="eastAsia"/>
        </w:rPr>
        <w:t>简单</w:t>
      </w:r>
      <w:r w:rsidR="009E0E25" w:rsidRPr="003A4A3E">
        <w:rPr>
          <w:rFonts w:eastAsia="宋体"/>
        </w:rPr>
        <w:t>。而</w:t>
      </w:r>
      <w:r w:rsidR="009E0E25" w:rsidRPr="003A4A3E">
        <w:rPr>
          <w:rFonts w:eastAsia="宋体" w:hint="eastAsia"/>
        </w:rPr>
        <w:t>y</w:t>
      </w:r>
      <w:r w:rsidR="009E0E25" w:rsidRPr="003A4A3E">
        <w:rPr>
          <w:rFonts w:eastAsia="宋体"/>
        </w:rPr>
        <w:t>坐标的处理虽然没有那么</w:t>
      </w:r>
      <w:r w:rsidR="009871B2" w:rsidRPr="003A4A3E">
        <w:rPr>
          <w:rFonts w:eastAsia="宋体" w:hint="eastAsia"/>
        </w:rPr>
        <w:t>直截了当</w:t>
      </w:r>
      <w:r w:rsidR="009E0E25" w:rsidRPr="003A4A3E">
        <w:rPr>
          <w:rFonts w:eastAsia="宋体"/>
        </w:rPr>
        <w:t>，但也依然</w:t>
      </w:r>
      <w:r w:rsidR="009871B2" w:rsidRPr="003A4A3E">
        <w:rPr>
          <w:rFonts w:eastAsia="宋体" w:hint="eastAsia"/>
        </w:rPr>
        <w:t>很</w:t>
      </w:r>
      <w:r w:rsidR="009E0E25" w:rsidRPr="003A4A3E">
        <w:rPr>
          <w:rFonts w:eastAsia="宋体"/>
        </w:rPr>
        <w:t>简单</w:t>
      </w:r>
      <w:r w:rsidR="009871B2" w:rsidRPr="003A4A3E">
        <w:rPr>
          <w:rFonts w:eastAsia="宋体" w:hint="eastAsia"/>
        </w:rPr>
        <w:t>：</w:t>
      </w:r>
      <w:del w:id="590" w:author="Decheng Fan" w:date="2014-07-08T08:45:00Z">
        <w:r w:rsidR="009871B2" w:rsidRPr="003A4A3E" w:rsidDel="005D33F6">
          <w:rPr>
            <w:rFonts w:eastAsia="宋体" w:hint="eastAsia"/>
          </w:rPr>
          <w:delText>因为</w:delText>
        </w:r>
      </w:del>
      <w:r w:rsidR="009871B2" w:rsidRPr="003A4A3E">
        <w:rPr>
          <w:rFonts w:eastAsia="宋体"/>
        </w:rPr>
        <w:t>我们</w:t>
      </w:r>
      <w:r w:rsidR="009871B2" w:rsidRPr="003A4A3E">
        <w:rPr>
          <w:rFonts w:eastAsia="宋体" w:hint="eastAsia"/>
        </w:rPr>
        <w:t>在划分</w:t>
      </w:r>
      <w:r w:rsidR="009871B2" w:rsidRPr="003A4A3E">
        <w:rPr>
          <w:rFonts w:eastAsia="宋体"/>
        </w:rPr>
        <w:t>x</w:t>
      </w:r>
      <w:r w:rsidR="00075768">
        <w:rPr>
          <w:rFonts w:eastAsia="宋体" w:hint="eastAsia"/>
        </w:rPr>
        <w:t>数组</w:t>
      </w:r>
      <w:r w:rsidR="009871B2" w:rsidRPr="003A4A3E">
        <w:rPr>
          <w:rFonts w:eastAsia="宋体"/>
        </w:rPr>
        <w:t>数据</w:t>
      </w:r>
      <w:r w:rsidR="009871B2" w:rsidRPr="003A4A3E">
        <w:rPr>
          <w:rFonts w:eastAsia="宋体" w:hint="eastAsia"/>
        </w:rPr>
        <w:t>的同时</w:t>
      </w:r>
      <w:r w:rsidR="009871B2" w:rsidRPr="003A4A3E">
        <w:rPr>
          <w:rFonts w:eastAsia="宋体"/>
        </w:rPr>
        <w:t>也基于</w:t>
      </w:r>
      <w:r w:rsidR="009871B2" w:rsidRPr="003A4A3E">
        <w:rPr>
          <w:rFonts w:eastAsia="宋体"/>
        </w:rPr>
        <w:t>x</w:t>
      </w:r>
      <w:r w:rsidR="009871B2" w:rsidRPr="003A4A3E">
        <w:rPr>
          <w:rFonts w:eastAsia="宋体"/>
        </w:rPr>
        <w:t>坐标</w:t>
      </w:r>
      <w:r w:rsidR="009871B2" w:rsidRPr="003A4A3E">
        <w:rPr>
          <w:rFonts w:eastAsia="宋体" w:hint="eastAsia"/>
        </w:rPr>
        <w:t>替</w:t>
      </w:r>
      <w:r w:rsidR="009871B2" w:rsidRPr="003A4A3E">
        <w:rPr>
          <w:rFonts w:eastAsia="宋体" w:hint="eastAsia"/>
        </w:rPr>
        <w:t>y</w:t>
      </w:r>
      <w:r w:rsidR="009871B2" w:rsidRPr="003A4A3E">
        <w:rPr>
          <w:rFonts w:eastAsia="宋体"/>
        </w:rPr>
        <w:t>数组</w:t>
      </w:r>
      <w:ins w:id="591" w:author="Decheng Fan" w:date="2014-07-08T08:45:00Z">
        <w:r w:rsidR="005D33F6">
          <w:rPr>
            <w:rFonts w:eastAsia="宋体" w:hint="eastAsia"/>
          </w:rPr>
          <w:t>做了</w:t>
        </w:r>
      </w:ins>
      <w:r w:rsidR="009871B2" w:rsidRPr="003A4A3E">
        <w:rPr>
          <w:rFonts w:eastAsia="宋体"/>
        </w:rPr>
        <w:t>分</w:t>
      </w:r>
      <w:del w:id="592" w:author="Decheng Fan" w:date="2014-07-08T08:45:00Z">
        <w:r w:rsidR="009871B2" w:rsidRPr="003A4A3E" w:rsidDel="005D33F6">
          <w:rPr>
            <w:rFonts w:eastAsia="宋体"/>
          </w:rPr>
          <w:delText>好了</w:delText>
        </w:r>
      </w:del>
      <w:r w:rsidR="009871B2" w:rsidRPr="003A4A3E">
        <w:rPr>
          <w:rFonts w:eastAsia="宋体"/>
        </w:rPr>
        <w:t>区</w:t>
      </w:r>
      <w:r w:rsidR="009871B2" w:rsidRPr="003A4A3E">
        <w:rPr>
          <w:rFonts w:eastAsia="宋体" w:hint="eastAsia"/>
        </w:rPr>
        <w:t>。</w:t>
      </w:r>
      <w:r w:rsidR="00075768">
        <w:rPr>
          <w:rFonts w:eastAsia="宋体" w:hint="eastAsia"/>
        </w:rPr>
        <w:t>所以</w:t>
      </w:r>
      <w:r w:rsidR="009871B2" w:rsidRPr="003A4A3E">
        <w:rPr>
          <w:rFonts w:eastAsia="宋体" w:hint="eastAsia"/>
        </w:rPr>
        <w:t>当</w:t>
      </w:r>
      <w:r w:rsidR="009871B2" w:rsidRPr="003A4A3E">
        <w:rPr>
          <w:rFonts w:eastAsia="宋体"/>
        </w:rPr>
        <w:t>我们</w:t>
      </w:r>
      <w:r w:rsidR="009871B2" w:rsidRPr="003A4A3E">
        <w:rPr>
          <w:rFonts w:eastAsia="宋体" w:hint="eastAsia"/>
        </w:rPr>
        <w:t>进行</w:t>
      </w:r>
      <w:r w:rsidR="009871B2" w:rsidRPr="003A4A3E">
        <w:rPr>
          <w:rFonts w:eastAsia="宋体"/>
        </w:rPr>
        <w:t>数据合并</w:t>
      </w:r>
      <w:r w:rsidR="009871B2" w:rsidRPr="003A4A3E">
        <w:rPr>
          <w:rFonts w:eastAsia="宋体" w:hint="eastAsia"/>
        </w:rPr>
        <w:t>时</w:t>
      </w:r>
      <w:r w:rsidR="009871B2" w:rsidRPr="003A4A3E">
        <w:rPr>
          <w:rFonts w:eastAsia="宋体"/>
        </w:rPr>
        <w:t>，</w:t>
      </w:r>
      <w:r w:rsidR="00075768">
        <w:rPr>
          <w:rFonts w:eastAsia="宋体" w:hint="eastAsia"/>
        </w:rPr>
        <w:t>这</w:t>
      </w:r>
      <w:r w:rsidR="009871B2" w:rsidRPr="003A4A3E">
        <w:rPr>
          <w:rFonts w:eastAsia="宋体"/>
        </w:rPr>
        <w:t>两个</w:t>
      </w:r>
      <w:r w:rsidR="009871B2" w:rsidRPr="003A4A3E">
        <w:rPr>
          <w:rFonts w:eastAsia="宋体" w:hint="eastAsia"/>
        </w:rPr>
        <w:t>数组也就</w:t>
      </w:r>
      <w:r w:rsidR="00075768">
        <w:rPr>
          <w:rFonts w:eastAsia="宋体" w:hint="eastAsia"/>
        </w:rPr>
        <w:t>自然</w:t>
      </w:r>
      <w:r w:rsidR="009871B2" w:rsidRPr="003A4A3E">
        <w:rPr>
          <w:rFonts w:eastAsia="宋体"/>
        </w:rPr>
        <w:t>被合并起来了</w:t>
      </w:r>
      <w:r w:rsidR="009871B2" w:rsidRPr="003A4A3E">
        <w:rPr>
          <w:rFonts w:eastAsia="宋体" w:hint="eastAsia"/>
        </w:rPr>
        <w:t>。与归并排序一样，我们在</w:t>
      </w:r>
      <w:r w:rsidR="009871B2" w:rsidRPr="003A4A3E">
        <w:rPr>
          <w:rFonts w:eastAsia="宋体"/>
        </w:rPr>
        <w:t>维持</w:t>
      </w:r>
      <w:ins w:id="593" w:author="Decheng Fan" w:date="2014-07-08T08:44:00Z">
        <w:r w:rsidR="00F37E08">
          <w:rPr>
            <w:rFonts w:eastAsia="宋体" w:hint="eastAsia"/>
          </w:rPr>
          <w:t>顺</w:t>
        </w:r>
      </w:ins>
      <w:del w:id="594" w:author="Decheng Fan" w:date="2014-07-08T08:44:00Z">
        <w:r w:rsidR="009871B2" w:rsidRPr="003A4A3E" w:rsidDel="00F37E08">
          <w:rPr>
            <w:rFonts w:eastAsia="宋体"/>
          </w:rPr>
          <w:delText>排</w:delText>
        </w:r>
      </w:del>
      <w:r w:rsidR="009871B2" w:rsidRPr="003A4A3E">
        <w:rPr>
          <w:rFonts w:eastAsia="宋体"/>
        </w:rPr>
        <w:t>序</w:t>
      </w:r>
      <w:del w:id="595" w:author="Decheng Fan" w:date="2014-07-08T08:43:00Z">
        <w:r w:rsidR="009871B2" w:rsidRPr="003A4A3E" w:rsidDel="00F37E08">
          <w:rPr>
            <w:rFonts w:eastAsia="宋体"/>
          </w:rPr>
          <w:delText>作业</w:delText>
        </w:r>
      </w:del>
      <w:r w:rsidR="009871B2" w:rsidRPr="003A4A3E">
        <w:rPr>
          <w:rFonts w:eastAsia="宋体"/>
        </w:rPr>
        <w:t>的同时确保</w:t>
      </w:r>
      <w:r w:rsidR="009871B2" w:rsidRPr="003A4A3E">
        <w:rPr>
          <w:rFonts w:eastAsia="宋体" w:hint="eastAsia"/>
        </w:rPr>
        <w:t>了算法</w:t>
      </w:r>
      <w:r w:rsidR="009871B2" w:rsidRPr="003A4A3E">
        <w:rPr>
          <w:rFonts w:eastAsia="宋体"/>
        </w:rPr>
        <w:t>的线性</w:t>
      </w:r>
      <w:r w:rsidR="009871B2" w:rsidRPr="003A4A3E">
        <w:rPr>
          <w:rFonts w:eastAsia="宋体" w:hint="eastAsia"/>
        </w:rPr>
        <w:t>级运行时间</w:t>
      </w:r>
      <w:r w:rsidR="009871B2" w:rsidRPr="003A4A3E">
        <w:rPr>
          <w:rFonts w:eastAsia="宋体"/>
        </w:rPr>
        <w:t>。</w:t>
      </w:r>
    </w:p>
    <w:p w14:paraId="0B3F5442" w14:textId="77777777" w:rsidR="002B0141" w:rsidRPr="00107FD9" w:rsidRDefault="00612EB7" w:rsidP="00075768">
      <w:pPr>
        <w:spacing w:after="156"/>
        <w:ind w:firstLineChars="250" w:firstLine="450"/>
        <w:rPr>
          <w:rFonts w:eastAsia="宋体"/>
          <w:color w:val="C00000"/>
          <w:sz w:val="18"/>
          <w:szCs w:val="18"/>
        </w:rPr>
      </w:pPr>
      <w:r w:rsidRPr="00107FD9">
        <w:rPr>
          <w:rFonts w:eastAsia="宋体" w:hint="eastAsia"/>
          <w:color w:val="C00000"/>
          <w:sz w:val="18"/>
          <w:szCs w:val="18"/>
        </w:rPr>
        <w:t>（图）</w:t>
      </w:r>
    </w:p>
    <w:p w14:paraId="17902040" w14:textId="68C90863" w:rsidR="001A65B1" w:rsidRPr="003A4A3E" w:rsidRDefault="00A05F95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3A4A3E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3A4A3E">
        <w:rPr>
          <w:rFonts w:ascii="宋体" w:eastAsia="宋体" w:hAnsi="宋体"/>
          <w:b/>
          <w:i/>
          <w:sz w:val="18"/>
          <w:szCs w:val="18"/>
        </w:rPr>
        <w:t>6-7.</w:t>
      </w:r>
      <w:r w:rsidR="00932993" w:rsidRPr="003A4A3E">
        <w:rPr>
          <w:rFonts w:ascii="宋体" w:eastAsia="宋体" w:hAnsi="宋体"/>
          <w:b/>
          <w:i/>
          <w:sz w:val="18"/>
          <w:szCs w:val="18"/>
        </w:rPr>
        <w:t xml:space="preserve"> </w:t>
      </w:r>
      <w:r w:rsidRPr="003A4A3E">
        <w:rPr>
          <w:rFonts w:ascii="宋体" w:eastAsia="宋体" w:hAnsi="宋体" w:hint="eastAsia"/>
          <w:i/>
          <w:sz w:val="18"/>
          <w:szCs w:val="18"/>
        </w:rPr>
        <w:t>最坏的</w:t>
      </w:r>
      <w:r w:rsidRPr="003A4A3E">
        <w:rPr>
          <w:rFonts w:ascii="宋体" w:eastAsia="宋体" w:hAnsi="宋体"/>
          <w:i/>
          <w:sz w:val="18"/>
          <w:szCs w:val="18"/>
        </w:rPr>
        <w:t>情况：在</w:t>
      </w:r>
      <w:r w:rsidRPr="003A4A3E">
        <w:rPr>
          <w:rFonts w:ascii="宋体" w:eastAsia="宋体" w:hAnsi="宋体" w:hint="eastAsia"/>
          <w:i/>
          <w:sz w:val="18"/>
          <w:szCs w:val="18"/>
        </w:rPr>
        <w:t>中间区域</w:t>
      </w:r>
      <w:r w:rsidRPr="003A4A3E">
        <w:rPr>
          <w:rFonts w:ascii="宋体" w:eastAsia="宋体" w:hAnsi="宋体"/>
          <w:i/>
          <w:sz w:val="18"/>
          <w:szCs w:val="18"/>
        </w:rPr>
        <w:t>，</w:t>
      </w:r>
      <w:r w:rsidRPr="003A4A3E">
        <w:rPr>
          <w:rFonts w:ascii="宋体" w:eastAsia="宋体" w:hAnsi="宋体" w:hint="eastAsia"/>
          <w:i/>
          <w:sz w:val="18"/>
          <w:szCs w:val="18"/>
        </w:rPr>
        <w:t>某大小</w:t>
      </w:r>
      <w:r w:rsidRPr="003A4A3E">
        <w:rPr>
          <w:rFonts w:ascii="宋体" w:eastAsia="宋体" w:hAnsi="宋体"/>
          <w:i/>
          <w:sz w:val="18"/>
          <w:szCs w:val="18"/>
        </w:rPr>
        <w:t>为d × 2d</w:t>
      </w:r>
      <w:r w:rsidRPr="003A4A3E">
        <w:rPr>
          <w:rFonts w:ascii="宋体" w:eastAsia="宋体" w:hAnsi="宋体" w:hint="eastAsia"/>
          <w:i/>
          <w:sz w:val="18"/>
          <w:szCs w:val="18"/>
        </w:rPr>
        <w:t>的</w:t>
      </w:r>
      <w:r w:rsidRPr="003A4A3E">
        <w:rPr>
          <w:rFonts w:ascii="宋体" w:eastAsia="宋体" w:hAnsi="宋体"/>
          <w:i/>
          <w:sz w:val="18"/>
          <w:szCs w:val="18"/>
        </w:rPr>
        <w:t>垂直切片</w:t>
      </w:r>
      <w:r w:rsidRPr="003A4A3E">
        <w:rPr>
          <w:rFonts w:ascii="宋体" w:eastAsia="宋体" w:hAnsi="宋体" w:hint="eastAsia"/>
          <w:i/>
          <w:sz w:val="18"/>
          <w:szCs w:val="18"/>
        </w:rPr>
        <w:t>中存在着</w:t>
      </w:r>
      <w:r w:rsidRPr="003A4A3E">
        <w:rPr>
          <w:rFonts w:ascii="宋体" w:eastAsia="宋体" w:hAnsi="宋体"/>
          <w:i/>
          <w:sz w:val="18"/>
          <w:szCs w:val="18"/>
        </w:rPr>
        <w:t>八个点，</w:t>
      </w:r>
      <w:r w:rsidR="00075768">
        <w:rPr>
          <w:rFonts w:ascii="宋体" w:eastAsia="宋体" w:hAnsi="宋体" w:hint="eastAsia"/>
          <w:i/>
          <w:sz w:val="18"/>
          <w:szCs w:val="18"/>
        </w:rPr>
        <w:t>其中</w:t>
      </w:r>
      <w:r w:rsidRPr="003A4A3E">
        <w:rPr>
          <w:rFonts w:ascii="宋体" w:eastAsia="宋体" w:hAnsi="宋体" w:hint="eastAsia"/>
          <w:i/>
          <w:sz w:val="18"/>
          <w:szCs w:val="18"/>
        </w:rPr>
        <w:t>（高亮部分</w:t>
      </w:r>
      <w:r w:rsidR="00075768">
        <w:rPr>
          <w:rFonts w:ascii="宋体" w:eastAsia="宋体" w:hAnsi="宋体" w:hint="eastAsia"/>
          <w:i/>
          <w:sz w:val="18"/>
          <w:szCs w:val="18"/>
        </w:rPr>
        <w:t>的</w:t>
      </w:r>
      <w:r w:rsidRPr="003A4A3E">
        <w:rPr>
          <w:rFonts w:ascii="宋体" w:eastAsia="宋体" w:hAnsi="宋体" w:hint="eastAsia"/>
          <w:i/>
          <w:sz w:val="18"/>
          <w:szCs w:val="18"/>
        </w:rPr>
        <w:t>）</w:t>
      </w:r>
      <w:r w:rsidR="00075768">
        <w:rPr>
          <w:rFonts w:ascii="宋体" w:eastAsia="宋体" w:hAnsi="宋体"/>
          <w:i/>
          <w:sz w:val="18"/>
          <w:szCs w:val="18"/>
        </w:rPr>
        <w:t>两个中间点</w:t>
      </w:r>
      <w:ins w:id="596" w:author="Decheng Fan" w:date="2014-07-08T18:38:00Z">
        <w:r w:rsidR="005933D7">
          <w:rPr>
            <w:rFonts w:ascii="宋体" w:eastAsia="宋体" w:hAnsi="宋体" w:hint="eastAsia"/>
            <w:i/>
            <w:sz w:val="18"/>
            <w:szCs w:val="18"/>
          </w:rPr>
          <w:t>各</w:t>
        </w:r>
      </w:ins>
      <w:r w:rsidR="00075768">
        <w:rPr>
          <w:rFonts w:ascii="宋体" w:eastAsia="宋体" w:hAnsi="宋体" w:hint="eastAsia"/>
          <w:i/>
          <w:sz w:val="18"/>
          <w:szCs w:val="18"/>
        </w:rPr>
        <w:t>表示</w:t>
      </w:r>
      <w:del w:id="597" w:author="Decheng Fan" w:date="2014-07-08T18:38:00Z">
        <w:r w:rsidR="00075768" w:rsidDel="005933D7">
          <w:rPr>
            <w:rFonts w:ascii="宋体" w:eastAsia="宋体" w:hAnsi="宋体"/>
            <w:i/>
            <w:sz w:val="18"/>
            <w:szCs w:val="18"/>
          </w:rPr>
          <w:delText>的是</w:delText>
        </w:r>
      </w:del>
      <w:r w:rsidRPr="003A4A3E">
        <w:rPr>
          <w:rFonts w:ascii="宋体" w:eastAsia="宋体" w:hAnsi="宋体"/>
          <w:i/>
          <w:sz w:val="18"/>
          <w:szCs w:val="18"/>
        </w:rPr>
        <w:t>一对</w:t>
      </w:r>
      <w:r w:rsidRPr="003A4A3E">
        <w:rPr>
          <w:rFonts w:ascii="宋体" w:eastAsia="宋体" w:hAnsi="宋体" w:hint="eastAsia"/>
          <w:i/>
          <w:sz w:val="18"/>
          <w:szCs w:val="18"/>
        </w:rPr>
        <w:t>重合点。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237F7" w14:paraId="0B6537F5" w14:textId="77777777" w:rsidTr="00823C0A">
        <w:tc>
          <w:tcPr>
            <w:tcW w:w="8522" w:type="dxa"/>
            <w:shd w:val="clear" w:color="auto" w:fill="auto"/>
          </w:tcPr>
          <w:p w14:paraId="0F31FA8A" w14:textId="1EC27962" w:rsidR="00D237F7" w:rsidRPr="003A4A3E" w:rsidRDefault="00932993" w:rsidP="00075768">
            <w:pPr>
              <w:spacing w:after="156"/>
              <w:ind w:firstLineChars="0" w:firstLine="0"/>
              <w:rPr>
                <w:rFonts w:eastAsia="宋体"/>
                <w:sz w:val="18"/>
                <w:szCs w:val="18"/>
              </w:rPr>
            </w:pPr>
            <w:r w:rsidRPr="003A4A3E">
              <w:rPr>
                <w:rFonts w:eastAsia="宋体" w:hint="eastAsia"/>
                <w:b/>
                <w:sz w:val="18"/>
                <w:szCs w:val="18"/>
              </w:rPr>
              <w:t>请注意</w:t>
            </w:r>
            <w:r w:rsidRPr="003A4A3E">
              <w:rPr>
                <w:rFonts w:eastAsia="宋体"/>
                <w:b/>
                <w:sz w:val="18"/>
                <w:szCs w:val="18"/>
              </w:rPr>
              <w:t>：</w:t>
            </w:r>
            <w:r w:rsidR="007517B4" w:rsidRPr="003A4A3E">
              <w:rPr>
                <w:rFonts w:eastAsia="宋体" w:hint="eastAsia"/>
                <w:sz w:val="18"/>
                <w:szCs w:val="18"/>
              </w:rPr>
              <w:t>对于</w:t>
            </w:r>
            <w:r w:rsidR="007517B4" w:rsidRPr="003A4A3E">
              <w:rPr>
                <w:rFonts w:eastAsia="宋体"/>
                <w:sz w:val="18"/>
                <w:szCs w:val="18"/>
              </w:rPr>
              <w:t>该算法操作来说，我们会</w:t>
            </w:r>
            <w:r w:rsidR="007517B4" w:rsidRPr="003A4A3E">
              <w:rPr>
                <w:rFonts w:eastAsia="宋体" w:hint="eastAsia"/>
                <w:sz w:val="18"/>
                <w:szCs w:val="18"/>
              </w:rPr>
              <w:t>在</w:t>
            </w:r>
            <w:r w:rsidR="007517B4" w:rsidRPr="003A4A3E">
              <w:rPr>
                <w:rFonts w:eastAsia="宋体"/>
                <w:sz w:val="18"/>
                <w:szCs w:val="18"/>
              </w:rPr>
              <w:t>各轮递归调用中</w:t>
            </w:r>
            <w:del w:id="598" w:author="Decheng Fan" w:date="2014-07-08T18:43:00Z">
              <w:r w:rsidR="007517B4" w:rsidRPr="003A4A3E" w:rsidDel="00561CC9">
                <w:rPr>
                  <w:rFonts w:eastAsia="宋体"/>
                  <w:sz w:val="18"/>
                  <w:szCs w:val="18"/>
                </w:rPr>
                <w:delText>多次</w:delText>
              </w:r>
            </w:del>
            <w:r w:rsidR="007517B4" w:rsidRPr="003A4A3E">
              <w:rPr>
                <w:rFonts w:eastAsia="宋体"/>
                <w:sz w:val="18"/>
                <w:szCs w:val="18"/>
              </w:rPr>
              <w:t>返回</w:t>
            </w:r>
            <w:del w:id="599" w:author="Decheng Fan" w:date="2014-07-08T18:43:00Z">
              <w:r w:rsidR="007517B4" w:rsidRPr="003A4A3E" w:rsidDel="00561CC9">
                <w:rPr>
                  <w:rFonts w:eastAsia="宋体"/>
                  <w:sz w:val="18"/>
                  <w:szCs w:val="18"/>
                </w:rPr>
                <w:delText>这些</w:delText>
              </w:r>
            </w:del>
            <w:del w:id="600" w:author="Decheng Fan" w:date="2014-07-08T18:42:00Z">
              <w:r w:rsidR="007517B4" w:rsidRPr="003A4A3E" w:rsidDel="00561CC9">
                <w:rPr>
                  <w:rFonts w:eastAsia="宋体"/>
                  <w:sz w:val="18"/>
                  <w:szCs w:val="18"/>
                </w:rPr>
                <w:delText>点</w:delText>
              </w:r>
            </w:del>
            <w:ins w:id="601" w:author="Decheng Fan" w:date="2014-07-08T18:43:00Z">
              <w:r w:rsidR="00561CC9">
                <w:rPr>
                  <w:rFonts w:eastAsia="宋体" w:hint="eastAsia"/>
                  <w:sz w:val="18"/>
                  <w:szCs w:val="18"/>
                </w:rPr>
                <w:t>针对</w:t>
              </w:r>
            </w:ins>
            <w:ins w:id="602" w:author="Decheng Fan" w:date="2014-07-08T18:42:00Z">
              <w:r w:rsidR="00561CC9">
                <w:rPr>
                  <w:rFonts w:eastAsia="宋体" w:hint="eastAsia"/>
                  <w:sz w:val="18"/>
                  <w:szCs w:val="18"/>
                </w:rPr>
                <w:t>每次递归调用来</w:t>
              </w:r>
            </w:ins>
            <w:ins w:id="603" w:author="Decheng Fan" w:date="2014-07-08T18:43:00Z">
              <w:r w:rsidR="00561CC9">
                <w:rPr>
                  <w:rFonts w:eastAsia="宋体" w:hint="eastAsia"/>
                  <w:sz w:val="18"/>
                  <w:szCs w:val="18"/>
                </w:rPr>
                <w:t>排序</w:t>
              </w:r>
            </w:ins>
            <w:ins w:id="604" w:author="Decheng Fan" w:date="2014-07-08T18:42:00Z">
              <w:r w:rsidR="00561CC9">
                <w:rPr>
                  <w:rFonts w:eastAsia="宋体" w:hint="eastAsia"/>
                  <w:sz w:val="18"/>
                  <w:szCs w:val="18"/>
                </w:rPr>
                <w:t>的</w:t>
              </w:r>
            </w:ins>
            <w:del w:id="605" w:author="Decheng Fan" w:date="2014-07-08T18:42:00Z">
              <w:r w:rsidR="007517B4" w:rsidRPr="003A4A3E" w:rsidDel="00561CC9">
                <w:rPr>
                  <w:rFonts w:eastAsia="宋体"/>
                  <w:sz w:val="18"/>
                  <w:szCs w:val="18"/>
                </w:rPr>
                <w:delText>的</w:delText>
              </w:r>
            </w:del>
            <w:r w:rsidR="007517B4" w:rsidRPr="003A4A3E">
              <w:rPr>
                <w:rFonts w:eastAsia="宋体"/>
                <w:sz w:val="18"/>
                <w:szCs w:val="18"/>
              </w:rPr>
              <w:t>全体子集</w:t>
            </w:r>
            <w:r w:rsidR="007517B4" w:rsidRPr="003A4A3E">
              <w:rPr>
                <w:rFonts w:eastAsia="宋体" w:hint="eastAsia"/>
                <w:sz w:val="18"/>
                <w:szCs w:val="18"/>
              </w:rPr>
              <w:t>。所以</w:t>
            </w:r>
            <w:r w:rsidR="007517B4" w:rsidRPr="003A4A3E">
              <w:rPr>
                <w:rFonts w:eastAsia="宋体"/>
                <w:sz w:val="18"/>
                <w:szCs w:val="18"/>
              </w:rPr>
              <w:t>对离</w:t>
            </w:r>
            <w:r w:rsidR="007517B4" w:rsidRPr="003A4A3E">
              <w:rPr>
                <w:rFonts w:eastAsia="宋体" w:hint="eastAsia"/>
                <w:sz w:val="18"/>
                <w:szCs w:val="18"/>
              </w:rPr>
              <w:t>中间线</w:t>
            </w:r>
            <w:r w:rsidR="007517B4" w:rsidRPr="003A4A3E">
              <w:rPr>
                <w:rFonts w:eastAsia="宋体"/>
                <w:sz w:val="18"/>
                <w:szCs w:val="18"/>
              </w:rPr>
              <w:t>过远的点的过滤工作</w:t>
            </w:r>
            <w:r w:rsidR="007517B4" w:rsidRPr="003A4A3E">
              <w:rPr>
                <w:rFonts w:eastAsia="宋体" w:hint="eastAsia"/>
                <w:sz w:val="18"/>
                <w:szCs w:val="18"/>
              </w:rPr>
              <w:t>就</w:t>
            </w:r>
            <w:r w:rsidR="007517B4" w:rsidRPr="003A4A3E">
              <w:rPr>
                <w:rFonts w:eastAsia="宋体"/>
                <w:sz w:val="18"/>
                <w:szCs w:val="18"/>
              </w:rPr>
              <w:t>必须在其副</w:t>
            </w:r>
            <w:r w:rsidR="007517B4" w:rsidRPr="003A4A3E">
              <w:rPr>
                <w:rFonts w:eastAsia="宋体" w:hint="eastAsia"/>
                <w:sz w:val="18"/>
                <w:szCs w:val="18"/>
              </w:rPr>
              <w:t>本</w:t>
            </w:r>
            <w:r w:rsidR="007517B4" w:rsidRPr="003A4A3E">
              <w:rPr>
                <w:rFonts w:eastAsia="宋体"/>
                <w:sz w:val="18"/>
                <w:szCs w:val="18"/>
              </w:rPr>
              <w:t>中完成。</w:t>
            </w:r>
          </w:p>
        </w:tc>
      </w:tr>
    </w:tbl>
    <w:p w14:paraId="452071D8" w14:textId="541D1D83" w:rsidR="007517B4" w:rsidRPr="003A4A3E" w:rsidRDefault="00075768" w:rsidP="00075768">
      <w:pPr>
        <w:spacing w:after="156"/>
        <w:ind w:firstLine="420"/>
        <w:rPr>
          <w:rFonts w:eastAsia="宋体"/>
        </w:rPr>
      </w:pPr>
      <w:r>
        <w:rPr>
          <w:rFonts w:eastAsia="宋体" w:hint="eastAsia"/>
        </w:rPr>
        <w:t>另外</w:t>
      </w:r>
      <w:r>
        <w:rPr>
          <w:rFonts w:eastAsia="宋体"/>
        </w:rPr>
        <w:t>，</w:t>
      </w:r>
      <w:r w:rsidR="007517B4" w:rsidRPr="003A4A3E">
        <w:rPr>
          <w:rFonts w:eastAsia="宋体" w:hint="eastAsia"/>
        </w:rPr>
        <w:t>为了</w:t>
      </w:r>
      <w:r w:rsidR="007517B4" w:rsidRPr="003A4A3E">
        <w:rPr>
          <w:rFonts w:eastAsia="宋体"/>
        </w:rPr>
        <w:t>得出一个</w:t>
      </w:r>
      <w:commentRangeStart w:id="606"/>
      <w:ins w:id="607" w:author="Decheng Fan" w:date="2014-07-08T18:45:00Z">
        <w:r w:rsidR="00DA7338">
          <w:rPr>
            <w:rFonts w:eastAsia="宋体" w:hint="eastAsia"/>
          </w:rPr>
          <w:t>期望</w:t>
        </w:r>
      </w:ins>
      <w:del w:id="608" w:author="Decheng Fan" w:date="2014-07-08T18:45:00Z">
        <w:r w:rsidR="007517B4" w:rsidRPr="003A4A3E" w:rsidDel="00DA7338">
          <w:rPr>
            <w:rFonts w:eastAsia="宋体"/>
          </w:rPr>
          <w:delText>可讨论</w:delText>
        </w:r>
      </w:del>
      <w:r w:rsidR="007517B4" w:rsidRPr="003A4A3E">
        <w:rPr>
          <w:rFonts w:eastAsia="宋体"/>
        </w:rPr>
        <w:t>的</w:t>
      </w:r>
      <w:commentRangeEnd w:id="606"/>
      <w:r w:rsidR="00DA7338">
        <w:rPr>
          <w:rStyle w:val="af3"/>
        </w:rPr>
        <w:commentReference w:id="606"/>
      </w:r>
      <w:r w:rsidR="007517B4" w:rsidRPr="003A4A3E">
        <w:rPr>
          <w:rFonts w:eastAsia="宋体"/>
        </w:rPr>
        <w:t>运行时间，</w:t>
      </w:r>
      <w:r w:rsidR="007517B4" w:rsidRPr="003A4A3E">
        <w:rPr>
          <w:rFonts w:eastAsia="宋体" w:hint="eastAsia"/>
        </w:rPr>
        <w:t>我们</w:t>
      </w:r>
      <w:r w:rsidR="002B0141" w:rsidRPr="003A4A3E">
        <w:rPr>
          <w:rFonts w:eastAsia="宋体"/>
        </w:rPr>
        <w:t>可以将</w:t>
      </w:r>
      <w:r w:rsidR="002B0141" w:rsidRPr="003A4A3E">
        <w:rPr>
          <w:rFonts w:eastAsia="宋体" w:hint="eastAsia"/>
        </w:rPr>
        <w:t>该算法</w:t>
      </w:r>
      <w:r w:rsidR="007517B4" w:rsidRPr="003A4A3E">
        <w:rPr>
          <w:rFonts w:eastAsia="宋体"/>
        </w:rPr>
        <w:t>看作是一种</w:t>
      </w:r>
      <w:r>
        <w:rPr>
          <w:rFonts w:eastAsia="宋体" w:hint="eastAsia"/>
        </w:rPr>
        <w:t>加强</w:t>
      </w:r>
      <w:r>
        <w:rPr>
          <w:rFonts w:eastAsia="宋体"/>
        </w:rPr>
        <w:t>版的</w:t>
      </w:r>
      <w:r w:rsidR="007517B4" w:rsidRPr="003A4A3E">
        <w:rPr>
          <w:rFonts w:eastAsia="宋体"/>
        </w:rPr>
        <w:t>归纳前提</w:t>
      </w:r>
      <w:r>
        <w:rPr>
          <w:rFonts w:eastAsia="宋体" w:hint="eastAsia"/>
        </w:rPr>
        <w:t>法</w:t>
      </w:r>
      <w:r w:rsidR="007517B4" w:rsidRPr="003A4A3E">
        <w:rPr>
          <w:rFonts w:eastAsia="宋体"/>
        </w:rPr>
        <w:t>（</w:t>
      </w:r>
      <w:r w:rsidR="007517B4" w:rsidRPr="003A4A3E">
        <w:rPr>
          <w:rFonts w:eastAsia="宋体" w:hint="eastAsia"/>
        </w:rPr>
        <w:t>相关</w:t>
      </w:r>
      <w:r w:rsidR="007517B4" w:rsidRPr="003A4A3E">
        <w:rPr>
          <w:rFonts w:eastAsia="宋体"/>
        </w:rPr>
        <w:t>讨论</w:t>
      </w:r>
      <w:r w:rsidR="007517B4" w:rsidRPr="003A4A3E">
        <w:rPr>
          <w:rFonts w:eastAsia="宋体" w:hint="eastAsia"/>
        </w:rPr>
        <w:t>请</w:t>
      </w:r>
      <w:r w:rsidR="007517B4" w:rsidRPr="003A4A3E">
        <w:rPr>
          <w:rFonts w:eastAsia="宋体"/>
        </w:rPr>
        <w:t>参考第</w:t>
      </w:r>
      <w:r w:rsidR="007517B4" w:rsidRPr="003A4A3E">
        <w:rPr>
          <w:rFonts w:eastAsia="宋体"/>
        </w:rPr>
        <w:t>4</w:t>
      </w:r>
      <w:r w:rsidR="007517B4" w:rsidRPr="003A4A3E">
        <w:rPr>
          <w:rFonts w:eastAsia="宋体"/>
        </w:rPr>
        <w:t>章）</w:t>
      </w:r>
      <w:r w:rsidR="007517B4" w:rsidRPr="003A4A3E">
        <w:rPr>
          <w:rFonts w:eastAsia="宋体" w:hint="eastAsia"/>
        </w:rPr>
        <w:t>：</w:t>
      </w:r>
      <w:r w:rsidR="007517B4" w:rsidRPr="003A4A3E">
        <w:rPr>
          <w:rFonts w:eastAsia="宋体"/>
        </w:rPr>
        <w:t>只不过这里</w:t>
      </w:r>
      <w:r w:rsidR="007517B4" w:rsidRPr="003A4A3E">
        <w:rPr>
          <w:rFonts w:eastAsia="宋体" w:hint="eastAsia"/>
        </w:rPr>
        <w:t>不止</w:t>
      </w:r>
      <w:r w:rsidR="007517B4" w:rsidRPr="003A4A3E">
        <w:rPr>
          <w:rFonts w:eastAsia="宋体"/>
        </w:rPr>
        <w:t>假设</w:t>
      </w:r>
      <w:r w:rsidR="007517B4" w:rsidRPr="003A4A3E">
        <w:rPr>
          <w:rFonts w:eastAsia="宋体" w:hint="eastAsia"/>
        </w:rPr>
        <w:t>了我们</w:t>
      </w:r>
      <w:r w:rsidR="007517B4" w:rsidRPr="003A4A3E">
        <w:rPr>
          <w:rFonts w:eastAsia="宋体"/>
        </w:rPr>
        <w:t>能在</w:t>
      </w:r>
      <w:r w:rsidR="007517B4" w:rsidRPr="003A4A3E">
        <w:rPr>
          <w:rFonts w:eastAsia="宋体" w:hint="eastAsia"/>
        </w:rPr>
        <w:t>某个</w:t>
      </w:r>
      <w:r w:rsidR="007517B4" w:rsidRPr="003A4A3E">
        <w:rPr>
          <w:rFonts w:eastAsia="宋体"/>
        </w:rPr>
        <w:t>较小点集</w:t>
      </w:r>
      <w:r w:rsidR="007517B4" w:rsidRPr="003A4A3E">
        <w:rPr>
          <w:rFonts w:eastAsia="宋体" w:hint="eastAsia"/>
        </w:rPr>
        <w:t>中找到</w:t>
      </w:r>
      <w:r w:rsidR="007517B4" w:rsidRPr="003A4A3E">
        <w:rPr>
          <w:rFonts w:eastAsia="宋体"/>
        </w:rPr>
        <w:t>最近点对，</w:t>
      </w:r>
      <w:r w:rsidR="007517B4" w:rsidRPr="003A4A3E">
        <w:rPr>
          <w:rFonts w:eastAsia="宋体"/>
          <w:i/>
        </w:rPr>
        <w:t>也</w:t>
      </w:r>
      <w:r w:rsidR="007517B4" w:rsidRPr="003A4A3E">
        <w:rPr>
          <w:rFonts w:eastAsia="宋体"/>
        </w:rPr>
        <w:t>假设了</w:t>
      </w:r>
      <w:r w:rsidR="007517B4" w:rsidRPr="003A4A3E">
        <w:rPr>
          <w:rFonts w:eastAsia="宋体" w:hint="eastAsia"/>
        </w:rPr>
        <w:t>自己</w:t>
      </w:r>
      <w:r w:rsidR="007517B4" w:rsidRPr="003A4A3E">
        <w:rPr>
          <w:rFonts w:eastAsia="宋体"/>
        </w:rPr>
        <w:t>得到的将是重新</w:t>
      </w:r>
      <w:r w:rsidR="007517B4" w:rsidRPr="003A4A3E">
        <w:rPr>
          <w:rFonts w:eastAsia="宋体"/>
          <w:i/>
        </w:rPr>
        <w:t>排序过</w:t>
      </w:r>
      <w:r w:rsidR="007517B4" w:rsidRPr="003A4A3E">
        <w:rPr>
          <w:rFonts w:eastAsia="宋体"/>
        </w:rPr>
        <w:t>的点</w:t>
      </w:r>
      <w:r w:rsidR="007517B4" w:rsidRPr="003A4A3E">
        <w:rPr>
          <w:rFonts w:eastAsia="宋体" w:hint="eastAsia"/>
        </w:rPr>
        <w:t>集</w:t>
      </w:r>
      <w:r w:rsidR="007517B4" w:rsidRPr="003A4A3E">
        <w:rPr>
          <w:rFonts w:eastAsia="宋体"/>
        </w:rPr>
        <w:t>。</w:t>
      </w:r>
    </w:p>
    <w:p w14:paraId="08BC3C05" w14:textId="77777777" w:rsidR="001A65B1" w:rsidRPr="001A65B1" w:rsidRDefault="00191D32" w:rsidP="00075768">
      <w:pPr>
        <w:pStyle w:val="4"/>
      </w:pPr>
      <w:r>
        <w:rPr>
          <w:rFonts w:hint="eastAsia"/>
        </w:rPr>
        <w:t>凸包问题</w:t>
      </w:r>
    </w:p>
    <w:p w14:paraId="38574969" w14:textId="45D763C4" w:rsidR="00B33830" w:rsidRPr="00583AC8" w:rsidRDefault="00B33830" w:rsidP="00075768">
      <w:pPr>
        <w:spacing w:after="156"/>
        <w:ind w:firstLine="420"/>
        <w:rPr>
          <w:rFonts w:eastAsia="宋体"/>
        </w:rPr>
      </w:pPr>
      <w:r w:rsidRPr="00583AC8">
        <w:rPr>
          <w:rFonts w:eastAsia="宋体" w:hint="eastAsia"/>
        </w:rPr>
        <w:t>这是</w:t>
      </w:r>
      <w:r w:rsidRPr="00583AC8">
        <w:rPr>
          <w:rFonts w:eastAsia="宋体"/>
        </w:rPr>
        <w:t>另一个几何学问题</w:t>
      </w:r>
      <w:r w:rsidR="00D66FA9" w:rsidRPr="00583AC8">
        <w:rPr>
          <w:rFonts w:eastAsia="宋体" w:hint="eastAsia"/>
        </w:rPr>
        <w:t>。试想</w:t>
      </w:r>
      <w:r w:rsidR="00D66FA9" w:rsidRPr="00583AC8">
        <w:rPr>
          <w:rFonts w:eastAsia="宋体"/>
        </w:rPr>
        <w:t>一下，如果我们在一块板上</w:t>
      </w:r>
      <w:r w:rsidR="00D66FA9" w:rsidRPr="00583AC8">
        <w:rPr>
          <w:rFonts w:eastAsia="宋体" w:hint="eastAsia"/>
        </w:rPr>
        <w:t>钉了</w:t>
      </w:r>
      <w:r w:rsidR="00D66FA9" w:rsidRPr="00583AC8">
        <w:rPr>
          <w:rFonts w:eastAsia="宋体"/>
        </w:rPr>
        <w:t>n</w:t>
      </w:r>
      <w:r w:rsidR="00D66FA9" w:rsidRPr="00583AC8">
        <w:rPr>
          <w:rFonts w:eastAsia="宋体"/>
        </w:rPr>
        <w:t>个</w:t>
      </w:r>
      <w:r w:rsidR="00D66FA9" w:rsidRPr="00583AC8">
        <w:rPr>
          <w:rFonts w:eastAsia="宋体" w:hint="eastAsia"/>
        </w:rPr>
        <w:t>钉子</w:t>
      </w:r>
      <w:r w:rsidR="00D66FA9" w:rsidRPr="00583AC8">
        <w:rPr>
          <w:rFonts w:eastAsia="宋体"/>
        </w:rPr>
        <w:t>，然后用一个橡皮圈将其围了起来</w:t>
      </w:r>
      <w:r w:rsidR="00057B7C" w:rsidRPr="00583AC8">
        <w:rPr>
          <w:rFonts w:eastAsia="宋体" w:hint="eastAsia"/>
        </w:rPr>
        <w:t>。</w:t>
      </w:r>
      <w:r w:rsidR="00E254D3" w:rsidRPr="00583AC8">
        <w:rPr>
          <w:rFonts w:eastAsia="宋体" w:hint="eastAsia"/>
        </w:rPr>
        <w:t>那么被</w:t>
      </w:r>
      <w:r w:rsidR="00057B7C" w:rsidRPr="00583AC8">
        <w:rPr>
          <w:rFonts w:eastAsia="宋体" w:hint="eastAsia"/>
        </w:rPr>
        <w:t>橡皮圈</w:t>
      </w:r>
      <w:r w:rsidR="00E254D3" w:rsidRPr="00583AC8">
        <w:rPr>
          <w:rFonts w:eastAsia="宋体"/>
        </w:rPr>
        <w:t>围起来的这个形状</w:t>
      </w:r>
      <w:r w:rsidR="00E254D3" w:rsidRPr="00583AC8">
        <w:rPr>
          <w:rFonts w:eastAsia="宋体" w:hint="eastAsia"/>
        </w:rPr>
        <w:t>就</w:t>
      </w:r>
      <w:r w:rsidR="00E254D3" w:rsidRPr="00583AC8">
        <w:rPr>
          <w:rFonts w:eastAsia="宋体"/>
        </w:rPr>
        <w:t>被叫做这些点</w:t>
      </w:r>
      <w:r w:rsidR="000A7787" w:rsidRPr="00583AC8">
        <w:rPr>
          <w:rFonts w:eastAsia="宋体" w:hint="eastAsia"/>
        </w:rPr>
        <w:t>（</w:t>
      </w:r>
      <w:r w:rsidR="000A7787" w:rsidRPr="00583AC8">
        <w:rPr>
          <w:rFonts w:eastAsia="宋体"/>
        </w:rPr>
        <w:t>钉子</w:t>
      </w:r>
      <w:r w:rsidR="000A7787" w:rsidRPr="00583AC8">
        <w:rPr>
          <w:rFonts w:eastAsia="宋体" w:hint="eastAsia"/>
        </w:rPr>
        <w:t>）</w:t>
      </w:r>
      <w:r w:rsidR="00E254D3" w:rsidRPr="00583AC8">
        <w:rPr>
          <w:rFonts w:eastAsia="宋体"/>
        </w:rPr>
        <w:t>的</w:t>
      </w:r>
      <w:r w:rsidR="00057B7C" w:rsidRPr="00583AC8">
        <w:rPr>
          <w:rFonts w:eastAsia="宋体" w:hint="eastAsia"/>
        </w:rPr>
        <w:t>凸包</w:t>
      </w:r>
      <w:r w:rsidR="00E254D3" w:rsidRPr="00583AC8">
        <w:rPr>
          <w:rFonts w:eastAsia="宋体" w:hint="eastAsia"/>
        </w:rPr>
        <w:t>（</w:t>
      </w:r>
      <w:r w:rsidR="00E254D3" w:rsidRPr="001A65B1">
        <w:t>convex hull</w:t>
      </w:r>
      <w:r w:rsidR="00E254D3" w:rsidRPr="00583AC8">
        <w:rPr>
          <w:rFonts w:eastAsia="宋体" w:hint="eastAsia"/>
        </w:rPr>
        <w:t>）</w:t>
      </w:r>
      <w:r w:rsidR="00057B7C" w:rsidRPr="00583AC8">
        <w:rPr>
          <w:rFonts w:eastAsia="宋体"/>
        </w:rPr>
        <w:t>。</w:t>
      </w:r>
      <w:ins w:id="609" w:author="Decheng Fan" w:date="2014-07-08T18:50:00Z">
        <w:r w:rsidR="003A75B4">
          <w:rPr>
            <w:rFonts w:eastAsia="宋体" w:hint="eastAsia"/>
          </w:rPr>
          <w:t>要</w:t>
        </w:r>
      </w:ins>
      <w:ins w:id="610" w:author="Decheng Fan" w:date="2014-07-08T18:51:00Z">
        <w:r w:rsidR="003A75B4">
          <w:rPr>
            <w:rFonts w:eastAsia="宋体" w:hint="eastAsia"/>
          </w:rPr>
          <w:t>计算</w:t>
        </w:r>
      </w:ins>
      <w:del w:id="611" w:author="Decheng Fan" w:date="2014-07-08T18:50:00Z">
        <w:r w:rsidR="00057B7C" w:rsidRPr="00583AC8" w:rsidDel="003A75B4">
          <w:rPr>
            <w:rFonts w:eastAsia="宋体" w:hint="eastAsia"/>
          </w:rPr>
          <w:delText>它</w:delText>
        </w:r>
        <w:r w:rsidR="00057B7C" w:rsidRPr="00583AC8" w:rsidDel="003A75B4">
          <w:rPr>
            <w:rFonts w:eastAsia="宋体"/>
          </w:rPr>
          <w:delText>其实</w:delText>
        </w:r>
        <w:r w:rsidR="00E254D3" w:rsidRPr="00583AC8" w:rsidDel="003A75B4">
          <w:rPr>
            <w:rFonts w:eastAsia="宋体" w:hint="eastAsia"/>
          </w:rPr>
          <w:delText>指</w:delText>
        </w:r>
      </w:del>
      <w:r w:rsidR="00E254D3" w:rsidRPr="00583AC8">
        <w:rPr>
          <w:rFonts w:eastAsia="宋体" w:hint="eastAsia"/>
        </w:rPr>
        <w:t>的是</w:t>
      </w:r>
      <w:r w:rsidR="00057B7C" w:rsidRPr="00583AC8">
        <w:rPr>
          <w:rFonts w:eastAsia="宋体" w:hint="eastAsia"/>
        </w:rPr>
        <w:t>能</w:t>
      </w:r>
      <w:r w:rsidR="00057B7C" w:rsidRPr="00583AC8">
        <w:rPr>
          <w:rFonts w:eastAsia="宋体"/>
        </w:rPr>
        <w:t>容纳这些</w:t>
      </w:r>
      <w:r w:rsidR="00057B7C" w:rsidRPr="00583AC8">
        <w:rPr>
          <w:rFonts w:eastAsia="宋体" w:hint="eastAsia"/>
        </w:rPr>
        <w:t>点的</w:t>
      </w:r>
      <w:r w:rsidR="00057B7C" w:rsidRPr="00583AC8">
        <w:rPr>
          <w:rFonts w:eastAsia="宋体"/>
        </w:rPr>
        <w:t>最小凸形</w:t>
      </w:r>
      <w:r w:rsidR="001A52F8" w:rsidRPr="00583AC8">
        <w:rPr>
          <w:rStyle w:val="af0"/>
          <w:rFonts w:eastAsia="宋体"/>
        </w:rPr>
        <w:footnoteReference w:id="18"/>
      </w:r>
      <w:r w:rsidR="00057B7C" w:rsidRPr="00583AC8">
        <w:rPr>
          <w:rFonts w:eastAsia="宋体"/>
        </w:rPr>
        <w:t>区域</w:t>
      </w:r>
      <w:r w:rsidR="00E254D3" w:rsidRPr="00583AC8">
        <w:rPr>
          <w:rFonts w:eastAsia="宋体" w:hint="eastAsia"/>
        </w:rPr>
        <w:t>，</w:t>
      </w:r>
      <w:r w:rsidR="00E254D3" w:rsidRPr="00583AC8">
        <w:rPr>
          <w:rFonts w:eastAsia="宋体"/>
        </w:rPr>
        <w:t>也就是</w:t>
      </w:r>
      <w:r w:rsidR="000A7787" w:rsidRPr="00583AC8">
        <w:rPr>
          <w:rFonts w:eastAsia="宋体" w:hint="eastAsia"/>
        </w:rPr>
        <w:t>说</w:t>
      </w:r>
      <w:r w:rsidR="000A7787" w:rsidRPr="00583AC8">
        <w:rPr>
          <w:rFonts w:eastAsia="宋体"/>
        </w:rPr>
        <w:t>，这是</w:t>
      </w:r>
      <w:r w:rsidR="00E254D3" w:rsidRPr="00583AC8">
        <w:rPr>
          <w:rFonts w:eastAsia="宋体"/>
        </w:rPr>
        <w:t>一个由这些点</w:t>
      </w:r>
      <w:r w:rsidR="00E254D3" w:rsidRPr="00583AC8">
        <w:rPr>
          <w:rFonts w:eastAsia="宋体" w:hint="eastAsia"/>
        </w:rPr>
        <w:t>的“最外层”</w:t>
      </w:r>
      <w:r w:rsidR="00E254D3" w:rsidRPr="00583AC8">
        <w:rPr>
          <w:rFonts w:eastAsia="宋体"/>
        </w:rPr>
        <w:t>所连成的凸</w:t>
      </w:r>
      <w:r w:rsidR="00E254D3" w:rsidRPr="00583AC8">
        <w:rPr>
          <w:rFonts w:eastAsia="宋体" w:hint="eastAsia"/>
        </w:rPr>
        <w:t>多边形</w:t>
      </w:r>
      <w:r w:rsidR="000A7787" w:rsidRPr="00583AC8">
        <w:rPr>
          <w:rFonts w:eastAsia="宋体" w:hint="eastAsia"/>
        </w:rPr>
        <w:t>。其具体实例</w:t>
      </w:r>
      <w:r w:rsidR="000A7787" w:rsidRPr="00583AC8">
        <w:rPr>
          <w:rFonts w:eastAsia="宋体"/>
        </w:rPr>
        <w:t>如</w:t>
      </w:r>
      <w:r w:rsidR="000A7787" w:rsidRPr="00583AC8">
        <w:rPr>
          <w:rFonts w:eastAsia="宋体" w:hint="eastAsia"/>
        </w:rPr>
        <w:t>图</w:t>
      </w:r>
      <w:r w:rsidR="000A7787" w:rsidRPr="00583AC8">
        <w:rPr>
          <w:rFonts w:eastAsia="宋体" w:hint="eastAsia"/>
        </w:rPr>
        <w:t>6</w:t>
      </w:r>
      <w:r w:rsidR="000A7787" w:rsidRPr="00583AC8">
        <w:rPr>
          <w:rFonts w:eastAsia="宋体"/>
        </w:rPr>
        <w:t>-8</w:t>
      </w:r>
      <w:r w:rsidR="000A7787" w:rsidRPr="00583AC8">
        <w:rPr>
          <w:rFonts w:eastAsia="宋体" w:hint="eastAsia"/>
        </w:rPr>
        <w:t>所示</w:t>
      </w:r>
      <w:r w:rsidR="000A7787" w:rsidRPr="00583AC8">
        <w:rPr>
          <w:rFonts w:eastAsia="宋体"/>
        </w:rPr>
        <w:t>。</w:t>
      </w:r>
    </w:p>
    <w:p w14:paraId="07A80076" w14:textId="7D3FAE99" w:rsidR="000A7787" w:rsidRPr="00583AC8" w:rsidRDefault="002159A3" w:rsidP="00075768">
      <w:pPr>
        <w:spacing w:after="156"/>
        <w:ind w:firstLine="420"/>
        <w:rPr>
          <w:rFonts w:eastAsia="宋体"/>
        </w:rPr>
      </w:pPr>
      <w:r w:rsidRPr="00583AC8">
        <w:rPr>
          <w:rFonts w:eastAsia="宋体" w:hint="eastAsia"/>
        </w:rPr>
        <w:t>现在</w:t>
      </w:r>
      <w:r w:rsidRPr="00583AC8">
        <w:rPr>
          <w:rFonts w:eastAsia="宋体"/>
        </w:rPr>
        <w:t>，我肯定</w:t>
      </w:r>
      <w:r w:rsidRPr="00583AC8">
        <w:rPr>
          <w:rFonts w:eastAsia="宋体" w:hint="eastAsia"/>
        </w:rPr>
        <w:t>您一定</w:t>
      </w:r>
      <w:r w:rsidR="00751681" w:rsidRPr="00583AC8">
        <w:rPr>
          <w:rFonts w:eastAsia="宋体" w:hint="eastAsia"/>
        </w:rPr>
        <w:t>在</w:t>
      </w:r>
      <w:r w:rsidRPr="00583AC8">
        <w:rPr>
          <w:rFonts w:eastAsia="宋体"/>
        </w:rPr>
        <w:t>怀疑我们是否还能</w:t>
      </w:r>
      <w:r w:rsidR="004B25B1" w:rsidRPr="00583AC8">
        <w:rPr>
          <w:rFonts w:eastAsia="宋体" w:hint="eastAsia"/>
        </w:rPr>
        <w:t>采用</w:t>
      </w:r>
      <w:r w:rsidRPr="00583AC8">
        <w:rPr>
          <w:rFonts w:eastAsia="宋体"/>
        </w:rPr>
        <w:t>之前那</w:t>
      </w:r>
      <w:r w:rsidR="004B25B1" w:rsidRPr="00583AC8">
        <w:rPr>
          <w:rFonts w:eastAsia="宋体" w:hint="eastAsia"/>
        </w:rPr>
        <w:t>种</w:t>
      </w:r>
      <w:r w:rsidR="004B25B1" w:rsidRPr="00583AC8">
        <w:rPr>
          <w:rFonts w:eastAsia="宋体"/>
        </w:rPr>
        <w:t>解决</w:t>
      </w:r>
      <w:r w:rsidR="004B25B1" w:rsidRPr="00583AC8">
        <w:rPr>
          <w:rFonts w:eastAsia="宋体" w:hint="eastAsia"/>
        </w:rPr>
        <w:t>方式</w:t>
      </w:r>
      <w:r w:rsidRPr="00583AC8">
        <w:rPr>
          <w:rFonts w:eastAsia="宋体" w:hint="eastAsia"/>
        </w:rPr>
        <w:t>：</w:t>
      </w:r>
      <w:r w:rsidRPr="00583AC8">
        <w:rPr>
          <w:rFonts w:eastAsia="宋体"/>
        </w:rPr>
        <w:t>先将这些点</w:t>
      </w:r>
      <w:r w:rsidRPr="00583AC8">
        <w:rPr>
          <w:rFonts w:eastAsia="宋体" w:hint="eastAsia"/>
        </w:rPr>
        <w:t>平均</w:t>
      </w:r>
      <w:r w:rsidRPr="00583AC8">
        <w:rPr>
          <w:rFonts w:eastAsia="宋体"/>
        </w:rPr>
        <w:t>分成两半，然后</w:t>
      </w:r>
      <w:r w:rsidRPr="00583AC8">
        <w:rPr>
          <w:rFonts w:eastAsia="宋体" w:hint="eastAsia"/>
        </w:rPr>
        <w:t>分别</w:t>
      </w:r>
      <w:r w:rsidRPr="00583AC8">
        <w:rPr>
          <w:rFonts w:eastAsia="宋体"/>
        </w:rPr>
        <w:t>递归</w:t>
      </w:r>
      <w:r w:rsidRPr="00583AC8">
        <w:rPr>
          <w:rFonts w:eastAsia="宋体" w:hint="eastAsia"/>
        </w:rPr>
        <w:t>解决</w:t>
      </w:r>
      <w:r w:rsidRPr="00583AC8">
        <w:rPr>
          <w:rFonts w:eastAsia="宋体"/>
        </w:rPr>
        <w:t>它们，最后</w:t>
      </w:r>
      <w:r w:rsidRPr="00583AC8">
        <w:rPr>
          <w:rFonts w:eastAsia="宋体" w:hint="eastAsia"/>
        </w:rPr>
        <w:t>再用一个</w:t>
      </w:r>
      <w:r w:rsidRPr="00583AC8">
        <w:rPr>
          <w:rFonts w:eastAsia="宋体"/>
        </w:rPr>
        <w:t>线性</w:t>
      </w:r>
      <w:r w:rsidRPr="00583AC8">
        <w:rPr>
          <w:rFonts w:eastAsia="宋体" w:hint="eastAsia"/>
        </w:rPr>
        <w:t>操作合并</w:t>
      </w:r>
      <w:r w:rsidRPr="00583AC8">
        <w:rPr>
          <w:rFonts w:eastAsia="宋体"/>
        </w:rPr>
        <w:t>这两个解决方案</w:t>
      </w:r>
      <w:r w:rsidRPr="00583AC8">
        <w:rPr>
          <w:rFonts w:eastAsia="宋体" w:hint="eastAsia"/>
        </w:rPr>
        <w:t>。对此</w:t>
      </w:r>
      <w:r w:rsidRPr="00583AC8">
        <w:rPr>
          <w:rFonts w:eastAsia="宋体"/>
        </w:rPr>
        <w:t>，</w:t>
      </w:r>
      <w:r w:rsidRPr="00583AC8">
        <w:rPr>
          <w:rFonts w:eastAsia="宋体" w:hint="eastAsia"/>
        </w:rPr>
        <w:t>图</w:t>
      </w:r>
      <w:r w:rsidRPr="00583AC8">
        <w:rPr>
          <w:rFonts w:eastAsia="宋体" w:hint="eastAsia"/>
        </w:rPr>
        <w:t>6</w:t>
      </w:r>
      <w:r w:rsidRPr="00583AC8">
        <w:rPr>
          <w:rFonts w:eastAsia="宋体"/>
        </w:rPr>
        <w:t>-9</w:t>
      </w:r>
      <w:r w:rsidRPr="00583AC8">
        <w:rPr>
          <w:rFonts w:eastAsia="宋体"/>
        </w:rPr>
        <w:t>给了</w:t>
      </w:r>
      <w:r w:rsidR="004B25B1" w:rsidRPr="00583AC8">
        <w:rPr>
          <w:rFonts w:eastAsia="宋体" w:hint="eastAsia"/>
        </w:rPr>
        <w:t>我们</w:t>
      </w:r>
      <w:r w:rsidRPr="00583AC8">
        <w:rPr>
          <w:rFonts w:eastAsia="宋体"/>
        </w:rPr>
        <w:t>相关的提示：</w:t>
      </w:r>
      <w:r w:rsidR="004B25B1" w:rsidRPr="00583AC8">
        <w:rPr>
          <w:rFonts w:eastAsia="宋体" w:hint="eastAsia"/>
        </w:rPr>
        <w:t>即</w:t>
      </w:r>
      <w:r w:rsidR="00751681" w:rsidRPr="00583AC8">
        <w:rPr>
          <w:rFonts w:eastAsia="宋体" w:hint="eastAsia"/>
        </w:rPr>
        <w:t>关键</w:t>
      </w:r>
      <w:r w:rsidR="00751681" w:rsidRPr="00583AC8">
        <w:rPr>
          <w:rFonts w:eastAsia="宋体"/>
        </w:rPr>
        <w:t>是</w:t>
      </w:r>
      <w:r w:rsidR="004B25B1" w:rsidRPr="00583AC8">
        <w:rPr>
          <w:rFonts w:eastAsia="宋体" w:hint="eastAsia"/>
        </w:rPr>
        <w:t>要</w:t>
      </w:r>
      <w:r w:rsidR="00751681" w:rsidRPr="00583AC8">
        <w:rPr>
          <w:rFonts w:eastAsia="宋体" w:hint="eastAsia"/>
        </w:rPr>
        <w:t>找出</w:t>
      </w:r>
      <w:r w:rsidRPr="00583AC8">
        <w:rPr>
          <w:rFonts w:eastAsia="宋体"/>
        </w:rPr>
        <w:t>这些点</w:t>
      </w:r>
      <w:r w:rsidR="004B25B1" w:rsidRPr="00583AC8">
        <w:rPr>
          <w:rFonts w:eastAsia="宋体" w:hint="eastAsia"/>
        </w:rPr>
        <w:t>上下</w:t>
      </w:r>
      <w:r w:rsidR="004B25B1" w:rsidRPr="00583AC8">
        <w:rPr>
          <w:rFonts w:eastAsia="宋体"/>
        </w:rPr>
        <w:t>边界的</w:t>
      </w:r>
      <w:r w:rsidRPr="00583AC8">
        <w:rPr>
          <w:rFonts w:eastAsia="宋体"/>
          <w:i/>
        </w:rPr>
        <w:t>共同切线</w:t>
      </w:r>
      <w:r w:rsidRPr="00583AC8">
        <w:rPr>
          <w:rFonts w:eastAsia="宋体" w:hint="eastAsia"/>
        </w:rPr>
        <w:t>。（</w:t>
      </w:r>
      <w:r w:rsidR="004B25B1" w:rsidRPr="00583AC8">
        <w:rPr>
          <w:rFonts w:eastAsia="宋体" w:hint="eastAsia"/>
        </w:rPr>
        <w:t>既然</w:t>
      </w:r>
      <w:r w:rsidR="004B25B1" w:rsidRPr="00583AC8">
        <w:rPr>
          <w:rFonts w:eastAsia="宋体"/>
        </w:rPr>
        <w:t>是切线，那</w:t>
      </w:r>
      <w:ins w:id="612" w:author="Decheng Fan" w:date="2014-07-08T19:28:00Z">
        <w:r w:rsidR="001D70BC">
          <w:rPr>
            <w:rFonts w:eastAsia="宋体" w:hint="eastAsia"/>
          </w:rPr>
          <w:t>简单地说</w:t>
        </w:r>
      </w:ins>
      <w:del w:id="613" w:author="Decheng Fan" w:date="2014-07-08T19:28:00Z">
        <w:r w:rsidR="004B25B1" w:rsidRPr="00583AC8" w:rsidDel="001D70BC">
          <w:rPr>
            <w:rFonts w:eastAsia="宋体" w:hint="eastAsia"/>
          </w:rPr>
          <w:delText>基本上</w:delText>
        </w:r>
      </w:del>
      <w:r w:rsidR="004B25B1" w:rsidRPr="00583AC8">
        <w:rPr>
          <w:rFonts w:eastAsia="宋体"/>
        </w:rPr>
        <w:t>就意味着</w:t>
      </w:r>
      <w:r w:rsidR="004B25B1" w:rsidRPr="00583AC8">
        <w:rPr>
          <w:rFonts w:eastAsia="宋体" w:hint="eastAsia"/>
        </w:rPr>
        <w:t>其</w:t>
      </w:r>
      <w:r w:rsidR="004B25B1" w:rsidRPr="00583AC8">
        <w:rPr>
          <w:rFonts w:eastAsia="宋体"/>
        </w:rPr>
        <w:t>经过这些点之前和</w:t>
      </w:r>
      <w:r w:rsidR="004B25B1" w:rsidRPr="00583AC8">
        <w:rPr>
          <w:rFonts w:eastAsia="宋体" w:hint="eastAsia"/>
        </w:rPr>
        <w:t>之后</w:t>
      </w:r>
      <w:r w:rsidR="004B25B1" w:rsidRPr="00583AC8">
        <w:rPr>
          <w:rFonts w:eastAsia="宋体"/>
        </w:rPr>
        <w:t>的角度都应该是向内</w:t>
      </w:r>
      <w:r w:rsidR="004B25B1" w:rsidRPr="00583AC8">
        <w:rPr>
          <w:rFonts w:eastAsia="宋体" w:hint="eastAsia"/>
        </w:rPr>
        <w:t>曲折</w:t>
      </w:r>
      <w:r w:rsidR="004B25B1" w:rsidRPr="00583AC8">
        <w:rPr>
          <w:rFonts w:eastAsia="宋体"/>
        </w:rPr>
        <w:t>的</w:t>
      </w:r>
      <w:r w:rsidRPr="00583AC8">
        <w:rPr>
          <w:rFonts w:eastAsia="宋体" w:hint="eastAsia"/>
        </w:rPr>
        <w:t>）</w:t>
      </w:r>
      <w:del w:id="614" w:author="Decheng Fan" w:date="2014-07-08T19:27:00Z">
        <w:r w:rsidRPr="00583AC8" w:rsidDel="00236FD5">
          <w:rPr>
            <w:rFonts w:eastAsia="宋体" w:hint="eastAsia"/>
          </w:rPr>
          <w:delText xml:space="preserve"> </w:delText>
        </w:r>
      </w:del>
    </w:p>
    <w:p w14:paraId="53267500" w14:textId="77777777" w:rsidR="00612EB7" w:rsidRPr="00107FD9" w:rsidRDefault="00612EB7" w:rsidP="00075768">
      <w:pPr>
        <w:spacing w:after="156"/>
        <w:ind w:firstLine="360"/>
        <w:rPr>
          <w:rFonts w:eastAsia="宋体"/>
          <w:color w:val="C00000"/>
          <w:sz w:val="18"/>
          <w:szCs w:val="18"/>
        </w:rPr>
      </w:pPr>
      <w:r w:rsidRPr="00107FD9">
        <w:rPr>
          <w:rFonts w:eastAsia="宋体" w:hint="eastAsia"/>
          <w:color w:val="C00000"/>
          <w:sz w:val="18"/>
          <w:szCs w:val="18"/>
        </w:rPr>
        <w:t>（图）</w:t>
      </w:r>
    </w:p>
    <w:p w14:paraId="05635B71" w14:textId="77777777" w:rsidR="001A65B1" w:rsidRPr="00107FD9" w:rsidRDefault="004B25B1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107FD9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107FD9">
        <w:rPr>
          <w:rFonts w:ascii="宋体" w:eastAsia="宋体" w:hAnsi="宋体"/>
          <w:b/>
          <w:i/>
          <w:sz w:val="18"/>
          <w:szCs w:val="18"/>
        </w:rPr>
        <w:t>6-8.</w:t>
      </w:r>
      <w:r w:rsidRPr="00107FD9">
        <w:rPr>
          <w:rFonts w:ascii="宋体" w:eastAsia="宋体" w:hAnsi="宋体"/>
          <w:i/>
          <w:sz w:val="18"/>
          <w:szCs w:val="18"/>
        </w:rPr>
        <w:t xml:space="preserve"> </w:t>
      </w:r>
      <w:r w:rsidRPr="00107FD9">
        <w:rPr>
          <w:rFonts w:ascii="宋体" w:eastAsia="宋体" w:hAnsi="宋体" w:hint="eastAsia"/>
          <w:i/>
          <w:sz w:val="18"/>
          <w:szCs w:val="18"/>
        </w:rPr>
        <w:t>一组</w:t>
      </w:r>
      <w:r w:rsidRPr="00107FD9">
        <w:rPr>
          <w:rFonts w:ascii="宋体" w:eastAsia="宋体" w:hAnsi="宋体"/>
          <w:i/>
          <w:sz w:val="18"/>
          <w:szCs w:val="18"/>
        </w:rPr>
        <w:t>点元素将其组成的凸包</w:t>
      </w:r>
    </w:p>
    <w:p w14:paraId="4FB7BABE" w14:textId="77777777" w:rsidR="001A65B1" w:rsidRPr="00107FD9" w:rsidRDefault="00612EB7" w:rsidP="00075768">
      <w:pPr>
        <w:spacing w:after="156"/>
        <w:ind w:firstLine="360"/>
        <w:rPr>
          <w:sz w:val="18"/>
          <w:szCs w:val="18"/>
        </w:rPr>
      </w:pPr>
      <w:r w:rsidRPr="00107FD9">
        <w:rPr>
          <w:rFonts w:eastAsia="宋体" w:hint="eastAsia"/>
          <w:color w:val="C00000"/>
          <w:sz w:val="18"/>
          <w:szCs w:val="18"/>
        </w:rPr>
        <w:t>（图）</w:t>
      </w:r>
    </w:p>
    <w:p w14:paraId="5683E9CF" w14:textId="77777777" w:rsidR="001A65B1" w:rsidRPr="00107FD9" w:rsidRDefault="00751681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107FD9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107FD9">
        <w:rPr>
          <w:rFonts w:ascii="宋体" w:eastAsia="宋体" w:hAnsi="宋体"/>
          <w:b/>
          <w:i/>
          <w:sz w:val="18"/>
          <w:szCs w:val="18"/>
        </w:rPr>
        <w:t>6-9.</w:t>
      </w:r>
      <w:r w:rsidR="001A65B1" w:rsidRPr="00107FD9">
        <w:rPr>
          <w:rFonts w:ascii="宋体" w:eastAsia="宋体" w:hAnsi="宋体"/>
          <w:i/>
          <w:sz w:val="18"/>
          <w:szCs w:val="18"/>
        </w:rPr>
        <w:t xml:space="preserve"> </w:t>
      </w:r>
      <w:r w:rsidRPr="00107FD9">
        <w:rPr>
          <w:rFonts w:ascii="宋体" w:eastAsia="宋体" w:hAnsi="宋体" w:hint="eastAsia"/>
          <w:i/>
          <w:sz w:val="18"/>
          <w:szCs w:val="18"/>
        </w:rPr>
        <w:t>通过寻找</w:t>
      </w:r>
      <w:r w:rsidRPr="00107FD9">
        <w:rPr>
          <w:rFonts w:ascii="宋体" w:eastAsia="宋体" w:hAnsi="宋体"/>
          <w:i/>
          <w:sz w:val="18"/>
          <w:szCs w:val="18"/>
        </w:rPr>
        <w:t>相关点元素的上下共同切线</w:t>
      </w:r>
      <w:r w:rsidRPr="00107FD9">
        <w:rPr>
          <w:rFonts w:ascii="宋体" w:eastAsia="宋体" w:hAnsi="宋体" w:hint="eastAsia"/>
          <w:i/>
          <w:sz w:val="18"/>
          <w:szCs w:val="18"/>
        </w:rPr>
        <w:t>（虚线</w:t>
      </w:r>
      <w:r w:rsidRPr="00107FD9">
        <w:rPr>
          <w:rFonts w:ascii="宋体" w:eastAsia="宋体" w:hAnsi="宋体"/>
          <w:i/>
          <w:sz w:val="18"/>
          <w:szCs w:val="18"/>
        </w:rPr>
        <w:t>部分</w:t>
      </w:r>
      <w:r w:rsidRPr="00107FD9">
        <w:rPr>
          <w:rFonts w:ascii="宋体" w:eastAsia="宋体" w:hAnsi="宋体" w:hint="eastAsia"/>
          <w:i/>
          <w:sz w:val="18"/>
          <w:szCs w:val="18"/>
        </w:rPr>
        <w:t>）</w:t>
      </w:r>
      <w:r w:rsidRPr="00107FD9">
        <w:rPr>
          <w:rFonts w:ascii="宋体" w:eastAsia="宋体" w:hAnsi="宋体"/>
          <w:i/>
          <w:sz w:val="18"/>
          <w:szCs w:val="18"/>
        </w:rPr>
        <w:t>来合并两个</w:t>
      </w:r>
      <w:r w:rsidRPr="00107FD9">
        <w:rPr>
          <w:rFonts w:ascii="宋体" w:eastAsia="宋体" w:hAnsi="宋体" w:hint="eastAsia"/>
          <w:i/>
          <w:sz w:val="18"/>
          <w:szCs w:val="18"/>
        </w:rPr>
        <w:t>小型</w:t>
      </w:r>
      <w:r w:rsidRPr="00107FD9">
        <w:rPr>
          <w:rFonts w:ascii="宋体" w:eastAsia="宋体" w:hAnsi="宋体"/>
          <w:i/>
          <w:sz w:val="18"/>
          <w:szCs w:val="18"/>
        </w:rPr>
        <w:t>凸包</w:t>
      </w:r>
      <w:r w:rsidR="001A65B1" w:rsidRPr="00107FD9">
        <w:rPr>
          <w:rFonts w:ascii="宋体" w:eastAsia="宋体" w:hAnsi="宋体"/>
          <w:i/>
          <w:sz w:val="18"/>
          <w:szCs w:val="18"/>
        </w:rPr>
        <w:t xml:space="preserve"> </w:t>
      </w:r>
    </w:p>
    <w:p w14:paraId="1DAD7B6D" w14:textId="42AB3F65" w:rsidR="00C054B4" w:rsidRPr="00583AC8" w:rsidRDefault="0020023A" w:rsidP="00C054B4">
      <w:pPr>
        <w:spacing w:after="156"/>
        <w:ind w:firstLine="420"/>
        <w:rPr>
          <w:rFonts w:eastAsia="宋体"/>
        </w:rPr>
      </w:pPr>
      <w:r w:rsidRPr="00583AC8">
        <w:rPr>
          <w:rFonts w:eastAsia="宋体" w:hint="eastAsia"/>
        </w:rPr>
        <w:t>下面我们来</w:t>
      </w:r>
      <w:r w:rsidRPr="00583AC8">
        <w:rPr>
          <w:rFonts w:eastAsia="宋体"/>
        </w:rPr>
        <w:t>谈谈</w:t>
      </w:r>
      <w:r w:rsidRPr="00583AC8">
        <w:rPr>
          <w:rFonts w:eastAsia="宋体" w:hint="eastAsia"/>
        </w:rPr>
        <w:t>除具体</w:t>
      </w:r>
      <w:r w:rsidRPr="00583AC8">
        <w:rPr>
          <w:rFonts w:eastAsia="宋体"/>
        </w:rPr>
        <w:t>实现</w:t>
      </w:r>
      <w:del w:id="615" w:author="Decheng Fan" w:date="2014-07-08T20:12:00Z">
        <w:r w:rsidRPr="00583AC8" w:rsidDel="005E3F02">
          <w:rPr>
            <w:rFonts w:eastAsia="宋体"/>
          </w:rPr>
          <w:delText>以外的</w:delText>
        </w:r>
      </w:del>
      <w:r w:rsidRPr="00583AC8">
        <w:rPr>
          <w:rFonts w:eastAsia="宋体"/>
        </w:rPr>
        <w:t>细节</w:t>
      </w:r>
      <w:ins w:id="616" w:author="Decheng Fan" w:date="2014-07-08T20:12:00Z">
        <w:r w:rsidR="005E3F02" w:rsidRPr="00583AC8">
          <w:rPr>
            <w:rFonts w:eastAsia="宋体"/>
          </w:rPr>
          <w:t>以外的</w:t>
        </w:r>
        <w:r w:rsidR="005E3F02">
          <w:rPr>
            <w:rFonts w:eastAsia="宋体" w:hint="eastAsia"/>
          </w:rPr>
          <w:t>东西</w:t>
        </w:r>
      </w:ins>
      <w:r w:rsidRPr="00583AC8">
        <w:rPr>
          <w:rFonts w:eastAsia="宋体" w:hint="eastAsia"/>
        </w:rPr>
        <w:t>：</w:t>
      </w:r>
      <w:r w:rsidR="00C054B4" w:rsidRPr="00583AC8">
        <w:rPr>
          <w:rFonts w:eastAsia="宋体"/>
        </w:rPr>
        <w:t>假设</w:t>
      </w:r>
      <w:r w:rsidR="00C054B4" w:rsidRPr="00583AC8">
        <w:rPr>
          <w:rFonts w:eastAsia="宋体" w:hint="eastAsia"/>
        </w:rPr>
        <w:t>我们</w:t>
      </w:r>
      <w:r w:rsidRPr="00583AC8">
        <w:rPr>
          <w:rFonts w:eastAsia="宋体" w:hint="eastAsia"/>
        </w:rPr>
        <w:t>可以</w:t>
      </w:r>
      <w:r w:rsidR="00C054B4" w:rsidRPr="00583AC8">
        <w:rPr>
          <w:rFonts w:eastAsia="宋体"/>
        </w:rPr>
        <w:t>检查某条</w:t>
      </w:r>
      <w:r w:rsidR="00C054B4" w:rsidRPr="00583AC8">
        <w:rPr>
          <w:rFonts w:eastAsia="宋体" w:hint="eastAsia"/>
        </w:rPr>
        <w:t>线</w:t>
      </w:r>
      <w:r w:rsidR="00C054B4" w:rsidRPr="00583AC8">
        <w:rPr>
          <w:rFonts w:eastAsia="宋体"/>
        </w:rPr>
        <w:t>是否</w:t>
      </w:r>
      <w:r w:rsidRPr="00583AC8">
        <w:rPr>
          <w:rFonts w:eastAsia="宋体" w:hint="eastAsia"/>
        </w:rPr>
        <w:t>为其左右</w:t>
      </w:r>
      <w:r w:rsidR="00C054B4" w:rsidRPr="00583AC8">
        <w:rPr>
          <w:rFonts w:eastAsia="宋体" w:hint="eastAsia"/>
        </w:rPr>
        <w:t>两部分</w:t>
      </w:r>
      <w:r w:rsidR="00C054B4" w:rsidRPr="00583AC8">
        <w:rPr>
          <w:rFonts w:eastAsia="宋体"/>
        </w:rPr>
        <w:t>的</w:t>
      </w:r>
      <w:ins w:id="617" w:author="Decheng Fan" w:date="2014-07-08T20:13:00Z">
        <w:r w:rsidR="00031CF7">
          <w:rPr>
            <w:rFonts w:eastAsia="宋体" w:hint="eastAsia"/>
          </w:rPr>
          <w:t>任意</w:t>
        </w:r>
      </w:ins>
      <w:ins w:id="618" w:author="Decheng Fan" w:date="2014-07-08T20:14:00Z">
        <w:r w:rsidR="00031CF7">
          <w:rPr>
            <w:rFonts w:eastAsia="宋体" w:hint="eastAsia"/>
          </w:rPr>
          <w:t>一部分的</w:t>
        </w:r>
      </w:ins>
      <w:del w:id="619" w:author="Decheng Fan" w:date="2014-07-08T20:13:00Z">
        <w:r w:rsidRPr="00583AC8" w:rsidDel="00031CF7">
          <w:rPr>
            <w:rFonts w:eastAsia="宋体" w:hint="eastAsia"/>
          </w:rPr>
          <w:delText>共同</w:delText>
        </w:r>
      </w:del>
      <w:r w:rsidR="00C054B4" w:rsidRPr="00583AC8">
        <w:rPr>
          <w:rFonts w:eastAsia="宋体"/>
        </w:rPr>
        <w:t>上切线</w:t>
      </w:r>
      <w:r w:rsidR="00C054B4" w:rsidRPr="00583AC8">
        <w:rPr>
          <w:rFonts w:eastAsia="宋体" w:hint="eastAsia"/>
        </w:rPr>
        <w:t>的</w:t>
      </w:r>
      <w:r w:rsidR="00C054B4" w:rsidRPr="00583AC8">
        <w:rPr>
          <w:rFonts w:eastAsia="宋体"/>
        </w:rPr>
        <w:t>话（</w:t>
      </w:r>
      <w:r w:rsidR="00C054B4" w:rsidRPr="00583AC8">
        <w:rPr>
          <w:rFonts w:eastAsia="宋体" w:hint="eastAsia"/>
        </w:rPr>
        <w:t>下切线</w:t>
      </w:r>
      <w:r w:rsidR="00C054B4" w:rsidRPr="00583AC8">
        <w:rPr>
          <w:rFonts w:eastAsia="宋体"/>
        </w:rPr>
        <w:t>的情况完全类似）</w:t>
      </w:r>
      <w:r w:rsidR="00C054B4" w:rsidRPr="00583AC8">
        <w:rPr>
          <w:rFonts w:eastAsia="宋体" w:hint="eastAsia"/>
        </w:rPr>
        <w:t>，</w:t>
      </w:r>
      <w:r w:rsidR="00C054B4" w:rsidRPr="00583AC8">
        <w:rPr>
          <w:rFonts w:eastAsia="宋体"/>
        </w:rPr>
        <w:t>那么我们就</w:t>
      </w:r>
      <w:r w:rsidR="00C054B4" w:rsidRPr="00583AC8">
        <w:rPr>
          <w:rFonts w:eastAsia="宋体" w:hint="eastAsia"/>
        </w:rPr>
        <w:t>可以</w:t>
      </w:r>
      <w:r w:rsidR="00C054B4" w:rsidRPr="00583AC8">
        <w:rPr>
          <w:rFonts w:eastAsia="宋体"/>
        </w:rPr>
        <w:t>从</w:t>
      </w:r>
      <w:r w:rsidR="00C054B4" w:rsidRPr="00583AC8">
        <w:rPr>
          <w:rFonts w:eastAsia="宋体"/>
          <w:i/>
        </w:rPr>
        <w:t>左</w:t>
      </w:r>
      <w:r w:rsidR="00C054B4" w:rsidRPr="00583AC8">
        <w:rPr>
          <w:rFonts w:eastAsia="宋体" w:hint="eastAsia"/>
          <w:i/>
        </w:rPr>
        <w:t>半部分</w:t>
      </w:r>
      <w:r w:rsidR="00C054B4" w:rsidRPr="00583AC8">
        <w:rPr>
          <w:rFonts w:eastAsia="宋体"/>
          <w:i/>
        </w:rPr>
        <w:t>最</w:t>
      </w:r>
      <w:r w:rsidR="005F5113" w:rsidRPr="00583AC8">
        <w:rPr>
          <w:rFonts w:eastAsia="宋体" w:hint="eastAsia"/>
          <w:i/>
        </w:rPr>
        <w:t>右</w:t>
      </w:r>
      <w:r w:rsidR="00C054B4" w:rsidRPr="00583AC8">
        <w:rPr>
          <w:rFonts w:eastAsia="宋体"/>
          <w:i/>
        </w:rPr>
        <w:t>边</w:t>
      </w:r>
      <w:r w:rsidR="00C054B4" w:rsidRPr="00583AC8">
        <w:rPr>
          <w:rFonts w:eastAsia="宋体"/>
        </w:rPr>
        <w:t>的</w:t>
      </w:r>
      <w:r w:rsidR="00C054B4" w:rsidRPr="00583AC8">
        <w:rPr>
          <w:rFonts w:eastAsia="宋体" w:hint="eastAsia"/>
        </w:rPr>
        <w:t>点</w:t>
      </w:r>
      <w:r w:rsidR="00C054B4" w:rsidRPr="00583AC8">
        <w:rPr>
          <w:rFonts w:eastAsia="宋体"/>
        </w:rPr>
        <w:t>开始</w:t>
      </w:r>
      <w:r w:rsidR="005F5113" w:rsidRPr="00583AC8">
        <w:rPr>
          <w:rFonts w:eastAsia="宋体" w:hint="eastAsia"/>
        </w:rPr>
        <w:t>，画一条</w:t>
      </w:r>
      <w:r w:rsidR="005F5113" w:rsidRPr="00583AC8">
        <w:rPr>
          <w:rFonts w:eastAsia="宋体"/>
        </w:rPr>
        <w:t>线到</w:t>
      </w:r>
      <w:r w:rsidR="005F5113" w:rsidRPr="00583AC8">
        <w:rPr>
          <w:rFonts w:eastAsia="宋体"/>
          <w:i/>
        </w:rPr>
        <w:t>右半部分最左边</w:t>
      </w:r>
      <w:r w:rsidR="005F5113" w:rsidRPr="00583AC8">
        <w:rPr>
          <w:rFonts w:eastAsia="宋体"/>
        </w:rPr>
        <w:t>的点</w:t>
      </w:r>
      <w:r w:rsidR="005F5113" w:rsidRPr="00583AC8">
        <w:rPr>
          <w:rFonts w:eastAsia="宋体" w:hint="eastAsia"/>
        </w:rPr>
        <w:t>。</w:t>
      </w:r>
      <w:r w:rsidR="005F5113" w:rsidRPr="00583AC8">
        <w:rPr>
          <w:rFonts w:eastAsia="宋体"/>
        </w:rPr>
        <w:t>只要这条线不是</w:t>
      </w:r>
      <w:r w:rsidR="005F5113" w:rsidRPr="00583AC8">
        <w:rPr>
          <w:rFonts w:eastAsia="宋体" w:hint="eastAsia"/>
        </w:rPr>
        <w:t>左半部分</w:t>
      </w:r>
      <w:r w:rsidR="005F5113" w:rsidRPr="00583AC8">
        <w:rPr>
          <w:rFonts w:eastAsia="宋体"/>
        </w:rPr>
        <w:t>的上切线，我们就可以</w:t>
      </w:r>
      <w:r w:rsidR="005F5113" w:rsidRPr="00583AC8">
        <w:rPr>
          <w:rFonts w:eastAsia="宋体" w:hint="eastAsia"/>
        </w:rPr>
        <w:t>沿着</w:t>
      </w:r>
      <w:r w:rsidR="005F5113" w:rsidRPr="00583AC8">
        <w:rPr>
          <w:rFonts w:eastAsia="宋体"/>
        </w:rPr>
        <w:t>该</w:t>
      </w:r>
      <w:r w:rsidR="005F5113" w:rsidRPr="00583AC8">
        <w:rPr>
          <w:rFonts w:eastAsia="宋体" w:hint="eastAsia"/>
        </w:rPr>
        <w:t>子</w:t>
      </w:r>
      <w:r w:rsidR="005F5113" w:rsidRPr="00583AC8">
        <w:rPr>
          <w:rFonts w:eastAsia="宋体"/>
        </w:rPr>
        <w:t>凸包</w:t>
      </w:r>
      <w:r w:rsidR="005F5113" w:rsidRPr="00583AC8">
        <w:rPr>
          <w:rFonts w:eastAsia="宋体" w:hint="eastAsia"/>
        </w:rPr>
        <w:t>逆时针</w:t>
      </w:r>
      <w:r w:rsidR="005F5113" w:rsidRPr="00583AC8">
        <w:rPr>
          <w:rFonts w:eastAsia="宋体"/>
        </w:rPr>
        <w:t>移动</w:t>
      </w:r>
      <w:r w:rsidR="005F5113" w:rsidRPr="00583AC8">
        <w:rPr>
          <w:rFonts w:eastAsia="宋体" w:hint="eastAsia"/>
        </w:rPr>
        <w:t>到</w:t>
      </w:r>
      <w:r w:rsidR="005F5113" w:rsidRPr="00583AC8">
        <w:rPr>
          <w:rFonts w:eastAsia="宋体"/>
        </w:rPr>
        <w:t>下一</w:t>
      </w:r>
      <w:r w:rsidR="005F5113" w:rsidRPr="00583AC8">
        <w:rPr>
          <w:rFonts w:eastAsia="宋体" w:hint="eastAsia"/>
        </w:rPr>
        <w:t>个</w:t>
      </w:r>
      <w:r w:rsidR="005F5113" w:rsidRPr="00583AC8">
        <w:rPr>
          <w:rFonts w:eastAsia="宋体"/>
        </w:rPr>
        <w:t>点继续画线</w:t>
      </w:r>
      <w:r w:rsidR="005F5113" w:rsidRPr="00583AC8">
        <w:rPr>
          <w:rFonts w:eastAsia="宋体" w:hint="eastAsia"/>
        </w:rPr>
        <w:t>，</w:t>
      </w:r>
      <w:r w:rsidRPr="00583AC8">
        <w:rPr>
          <w:rFonts w:eastAsia="宋体" w:hint="eastAsia"/>
        </w:rPr>
        <w:t>然后</w:t>
      </w:r>
      <w:r w:rsidRPr="00583AC8">
        <w:rPr>
          <w:rFonts w:eastAsia="宋体"/>
        </w:rPr>
        <w:t>对</w:t>
      </w:r>
      <w:r w:rsidR="005F5113" w:rsidRPr="00583AC8">
        <w:rPr>
          <w:rFonts w:eastAsia="宋体"/>
        </w:rPr>
        <w:t>右半部分</w:t>
      </w:r>
      <w:r w:rsidR="005F5113" w:rsidRPr="00583AC8">
        <w:rPr>
          <w:rFonts w:eastAsia="宋体" w:hint="eastAsia"/>
        </w:rPr>
        <w:t>也</w:t>
      </w:r>
      <w:r w:rsidRPr="00583AC8">
        <w:rPr>
          <w:rFonts w:eastAsia="宋体" w:hint="eastAsia"/>
        </w:rPr>
        <w:t>进行</w:t>
      </w:r>
      <w:r w:rsidRPr="00583AC8">
        <w:rPr>
          <w:rFonts w:eastAsia="宋体"/>
        </w:rPr>
        <w:t>一样的操作</w:t>
      </w:r>
      <w:r w:rsidR="005F5113" w:rsidRPr="00583AC8">
        <w:rPr>
          <w:rFonts w:eastAsia="宋体" w:hint="eastAsia"/>
        </w:rPr>
        <w:t>，</w:t>
      </w:r>
      <w:r w:rsidRPr="00583AC8">
        <w:rPr>
          <w:rFonts w:eastAsia="宋体" w:hint="eastAsia"/>
        </w:rPr>
        <w:t>这个</w:t>
      </w:r>
      <w:r w:rsidRPr="00583AC8">
        <w:rPr>
          <w:rFonts w:eastAsia="宋体"/>
        </w:rPr>
        <w:t>过程</w:t>
      </w:r>
      <w:r w:rsidR="005F5113" w:rsidRPr="00583AC8">
        <w:rPr>
          <w:rFonts w:eastAsia="宋体"/>
        </w:rPr>
        <w:t>可能需要重复</w:t>
      </w:r>
      <w:r w:rsidRPr="00583AC8">
        <w:rPr>
          <w:rFonts w:eastAsia="宋体" w:hint="eastAsia"/>
        </w:rPr>
        <w:t>很</w:t>
      </w:r>
      <w:r w:rsidR="005F5113" w:rsidRPr="00583AC8">
        <w:rPr>
          <w:rFonts w:eastAsia="宋体"/>
        </w:rPr>
        <w:t>多次</w:t>
      </w:r>
      <w:r w:rsidR="005F5113" w:rsidRPr="00583AC8">
        <w:rPr>
          <w:rFonts w:eastAsia="宋体" w:hint="eastAsia"/>
        </w:rPr>
        <w:t>。一旦</w:t>
      </w:r>
      <w:r w:rsidR="005F5113" w:rsidRPr="00583AC8">
        <w:rPr>
          <w:rFonts w:eastAsia="宋体"/>
        </w:rPr>
        <w:t>两个顶点被确定了，我们就</w:t>
      </w:r>
      <w:r w:rsidR="005F5113" w:rsidRPr="00583AC8">
        <w:rPr>
          <w:rFonts w:eastAsia="宋体" w:hint="eastAsia"/>
        </w:rPr>
        <w:t>可以</w:t>
      </w:r>
      <w:r w:rsidR="005F5113" w:rsidRPr="00583AC8">
        <w:rPr>
          <w:rFonts w:eastAsia="宋体"/>
        </w:rPr>
        <w:t>用同样的方式找出其下切</w:t>
      </w:r>
      <w:r w:rsidR="005F5113" w:rsidRPr="00583AC8">
        <w:rPr>
          <w:rFonts w:eastAsia="宋体" w:hint="eastAsia"/>
        </w:rPr>
        <w:t>线</w:t>
      </w:r>
      <w:r w:rsidRPr="00583AC8">
        <w:rPr>
          <w:rFonts w:eastAsia="宋体" w:hint="eastAsia"/>
        </w:rPr>
        <w:t>。最后</w:t>
      </w:r>
      <w:r w:rsidRPr="00583AC8">
        <w:rPr>
          <w:rFonts w:eastAsia="宋体"/>
        </w:rPr>
        <w:t>，</w:t>
      </w:r>
      <w:r w:rsidRPr="00583AC8">
        <w:rPr>
          <w:rFonts w:eastAsia="宋体" w:hint="eastAsia"/>
        </w:rPr>
        <w:t>我们只需要</w:t>
      </w:r>
      <w:r w:rsidRPr="00583AC8">
        <w:rPr>
          <w:rFonts w:eastAsia="宋体"/>
        </w:rPr>
        <w:t>移除这两条</w:t>
      </w:r>
      <w:r w:rsidRPr="00583AC8">
        <w:rPr>
          <w:rFonts w:eastAsia="宋体" w:hint="eastAsia"/>
        </w:rPr>
        <w:t>切线</w:t>
      </w:r>
      <w:ins w:id="620" w:author="Decheng Fan" w:date="2014-07-08T20:18:00Z">
        <w:r w:rsidR="00403021">
          <w:rPr>
            <w:rFonts w:eastAsia="宋体" w:hint="eastAsia"/>
          </w:rPr>
          <w:t>包围着</w:t>
        </w:r>
      </w:ins>
      <w:del w:id="621" w:author="Decheng Fan" w:date="2014-07-08T20:18:00Z">
        <w:r w:rsidRPr="00583AC8" w:rsidDel="00403021">
          <w:rPr>
            <w:rFonts w:eastAsia="宋体"/>
          </w:rPr>
          <w:delText>之间</w:delText>
        </w:r>
      </w:del>
      <w:r w:rsidRPr="00583AC8">
        <w:rPr>
          <w:rFonts w:eastAsia="宋体"/>
        </w:rPr>
        <w:t>的所有线段，就大功告成了。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522"/>
      </w:tblGrid>
      <w:tr w:rsidR="00F66C8E" w14:paraId="6961094C" w14:textId="77777777" w:rsidTr="005B67F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364B42E" w14:textId="77777777" w:rsidR="00F66C8E" w:rsidRPr="00583AC8" w:rsidRDefault="001A52F8" w:rsidP="00075768">
            <w:pPr>
              <w:spacing w:after="156"/>
              <w:ind w:firstLineChars="0" w:firstLine="0"/>
              <w:rPr>
                <w:rFonts w:eastAsia="宋体"/>
                <w:b/>
                <w:bCs/>
                <w:color w:val="FFFFFF"/>
              </w:rPr>
            </w:pPr>
            <w:r w:rsidRPr="00583AC8">
              <w:rPr>
                <w:rFonts w:eastAsia="宋体" w:hint="eastAsia"/>
                <w:b/>
                <w:bCs/>
                <w:color w:val="FFFFFF"/>
              </w:rPr>
              <w:lastRenderedPageBreak/>
              <w:t>寻找凸包</w:t>
            </w:r>
            <w:r w:rsidRPr="00583AC8">
              <w:rPr>
                <w:rFonts w:eastAsia="宋体"/>
                <w:b/>
                <w:bCs/>
                <w:color w:val="FFFFFF"/>
              </w:rPr>
              <w:t>的速度究竟能有</w:t>
            </w:r>
            <w:r w:rsidRPr="00583AC8">
              <w:rPr>
                <w:rFonts w:eastAsia="宋体" w:hint="eastAsia"/>
                <w:b/>
                <w:bCs/>
                <w:color w:val="FFFFFF"/>
              </w:rPr>
              <w:t>多快</w:t>
            </w:r>
            <w:r w:rsidRPr="00583AC8">
              <w:rPr>
                <w:rFonts w:eastAsia="宋体"/>
                <w:b/>
                <w:bCs/>
                <w:color w:val="FFFFFF"/>
              </w:rPr>
              <w:t>？</w:t>
            </w:r>
          </w:p>
        </w:tc>
      </w:tr>
      <w:tr w:rsidR="00F66C8E" w14:paraId="3BE06A12" w14:textId="77777777" w:rsidTr="005B67FC">
        <w:tc>
          <w:tcPr>
            <w:tcW w:w="8522" w:type="dxa"/>
            <w:shd w:val="clear" w:color="auto" w:fill="CCCCCC"/>
          </w:tcPr>
          <w:p w14:paraId="4AAE987A" w14:textId="5A0FED29" w:rsidR="00F32F67" w:rsidRPr="00EA04DC" w:rsidRDefault="00656567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通常</w:t>
            </w:r>
            <w:r w:rsidR="000F0683" w:rsidRPr="00EA04DC">
              <w:rPr>
                <w:rFonts w:eastAsia="宋体"/>
                <w:b/>
                <w:bCs/>
                <w:sz w:val="18"/>
                <w:szCs w:val="18"/>
              </w:rPr>
              <w:t>情况下，分治类算法都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具有</w:t>
            </w:r>
            <w:r w:rsidR="00E94CA3" w:rsidRPr="00A04F6F">
              <w:rPr>
                <w:b/>
                <w:bCs/>
                <w:i/>
                <w:sz w:val="18"/>
                <w:szCs w:val="18"/>
              </w:rPr>
              <w:t>O</w:t>
            </w:r>
            <w:r w:rsidR="00E94CA3" w:rsidRPr="00A04F6F">
              <w:rPr>
                <w:b/>
                <w:bCs/>
                <w:sz w:val="18"/>
                <w:szCs w:val="18"/>
              </w:rPr>
              <w:t>(</w:t>
            </w:r>
            <w:r w:rsidR="00E94CA3" w:rsidRPr="00A04F6F">
              <w:rPr>
                <w:b/>
                <w:bCs/>
                <w:i/>
                <w:sz w:val="18"/>
                <w:szCs w:val="18"/>
              </w:rPr>
              <w:t>n</w:t>
            </w:r>
            <w:r w:rsidR="00E94CA3" w:rsidRPr="00A04F6F">
              <w:rPr>
                <w:b/>
                <w:bCs/>
                <w:sz w:val="18"/>
                <w:szCs w:val="18"/>
              </w:rPr>
              <w:t xml:space="preserve"> lg</w:t>
            </w:r>
            <w:r w:rsidR="00E94CA3" w:rsidRPr="00A04F6F">
              <w:rPr>
                <w:b/>
                <w:bCs/>
                <w:i/>
                <w:sz w:val="18"/>
                <w:szCs w:val="18"/>
              </w:rPr>
              <w:t>n</w:t>
            </w:r>
            <w:r w:rsidR="00E94CA3">
              <w:rPr>
                <w:b/>
                <w:bCs/>
                <w:sz w:val="18"/>
                <w:szCs w:val="18"/>
              </w:rPr>
              <w:t>)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级运行时间</w:t>
            </w:r>
            <w:ins w:id="622" w:author="Decheng Fan" w:date="2014-07-08T20:22:00Z">
              <w:r w:rsidR="00752966">
                <w:rPr>
                  <w:rFonts w:eastAsia="宋体" w:hint="eastAsia"/>
                  <w:b/>
                  <w:bCs/>
                  <w:sz w:val="18"/>
                  <w:szCs w:val="18"/>
                </w:rPr>
                <w:t>，</w:t>
              </w:r>
            </w:ins>
            <w:del w:id="623" w:author="Decheng Fan" w:date="2014-07-08T20:22:00Z">
              <w:r w:rsidR="00E94CA3" w:rsidRPr="00EA04DC" w:rsidDel="00752966">
                <w:rPr>
                  <w:rFonts w:eastAsia="宋体" w:hint="eastAsia"/>
                  <w:b/>
                  <w:bCs/>
                  <w:sz w:val="18"/>
                  <w:szCs w:val="18"/>
                </w:rPr>
                <w:delText>。</w:delText>
              </w:r>
            </w:del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尽管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也</w:t>
            </w:r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有些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极个别</w:t>
            </w:r>
            <w:r w:rsidR="000F0683" w:rsidRPr="00EA04DC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E94CA3" w:rsidRPr="00EA04DC">
              <w:rPr>
                <w:rFonts w:eastAsia="宋体" w:hint="eastAsia"/>
                <w:b/>
                <w:bCs/>
                <w:sz w:val="18"/>
                <w:szCs w:val="18"/>
              </w:rPr>
              <w:t>凸包</w:t>
            </w:r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算法会</w:t>
            </w:r>
            <w:r w:rsidR="00E94CA3" w:rsidRPr="00EA04DC">
              <w:rPr>
                <w:rFonts w:eastAsia="宋体" w:hint="eastAsia"/>
                <w:b/>
                <w:bCs/>
                <w:sz w:val="18"/>
                <w:szCs w:val="18"/>
              </w:rPr>
              <w:t>略快</w:t>
            </w:r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一些，</w:t>
            </w:r>
            <w:r w:rsidR="00E94CA3" w:rsidRPr="00EA04DC">
              <w:rPr>
                <w:rFonts w:eastAsia="宋体" w:hint="eastAsia"/>
                <w:b/>
                <w:bCs/>
                <w:sz w:val="18"/>
                <w:szCs w:val="18"/>
              </w:rPr>
              <w:t>其</w:t>
            </w:r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时间</w:t>
            </w:r>
            <w:r w:rsidR="006442B9">
              <w:rPr>
                <w:rFonts w:eastAsia="宋体" w:hint="eastAsia"/>
                <w:b/>
                <w:bCs/>
                <w:sz w:val="18"/>
                <w:szCs w:val="18"/>
              </w:rPr>
              <w:t>复杂度</w:t>
            </w:r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可达到</w:t>
            </w:r>
            <w:r w:rsidR="00E94CA3" w:rsidRPr="00A04F6F">
              <w:rPr>
                <w:b/>
                <w:bCs/>
                <w:i/>
                <w:sz w:val="18"/>
                <w:szCs w:val="18"/>
              </w:rPr>
              <w:t>O</w:t>
            </w:r>
            <w:r w:rsidR="00E94CA3" w:rsidRPr="00A04F6F">
              <w:rPr>
                <w:b/>
                <w:bCs/>
                <w:sz w:val="18"/>
                <w:szCs w:val="18"/>
              </w:rPr>
              <w:t>(</w:t>
            </w:r>
            <w:r w:rsidR="00E94CA3" w:rsidRPr="00A04F6F">
              <w:rPr>
                <w:b/>
                <w:bCs/>
                <w:i/>
                <w:sz w:val="18"/>
                <w:szCs w:val="18"/>
              </w:rPr>
              <w:t>n</w:t>
            </w:r>
            <w:r w:rsidR="00E94CA3" w:rsidRPr="00A04F6F">
              <w:rPr>
                <w:b/>
                <w:bCs/>
                <w:sz w:val="18"/>
                <w:szCs w:val="18"/>
              </w:rPr>
              <w:t xml:space="preserve"> lg</w:t>
            </w:r>
            <w:r w:rsidR="00E94CA3" w:rsidRPr="00EA04DC">
              <w:rPr>
                <w:rFonts w:eastAsia="宋体" w:hint="eastAsia"/>
                <w:b/>
                <w:bCs/>
                <w:i/>
                <w:sz w:val="18"/>
                <w:szCs w:val="18"/>
              </w:rPr>
              <w:t>h</w:t>
            </w:r>
            <w:r w:rsidR="00E94CA3" w:rsidRPr="00A04F6F">
              <w:rPr>
                <w:b/>
                <w:bCs/>
                <w:sz w:val="18"/>
                <w:szCs w:val="18"/>
              </w:rPr>
              <w:t>)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级</w:t>
            </w:r>
            <w:r w:rsidR="00547220" w:rsidRPr="00EA04DC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h</w:t>
            </w:r>
            <w:r w:rsidR="00E94CA3" w:rsidRPr="00EA04DC">
              <w:rPr>
                <w:rFonts w:eastAsia="宋体" w:hint="eastAsia"/>
                <w:b/>
                <w:bCs/>
                <w:sz w:val="18"/>
                <w:szCs w:val="18"/>
              </w:rPr>
              <w:t>指的是</w:t>
            </w:r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落在凸包边缘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线</w:t>
            </w:r>
            <w:r w:rsidR="00E94CA3" w:rsidRPr="00EA04DC">
              <w:rPr>
                <w:rFonts w:eastAsia="宋体"/>
                <w:b/>
                <w:bCs/>
                <w:sz w:val="18"/>
                <w:szCs w:val="18"/>
              </w:rPr>
              <w:t>上的点元素数目</w:t>
            </w:r>
            <w:r w:rsidR="00E94CA3" w:rsidRPr="00EA04DC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547220" w:rsidRPr="00EA04DC">
              <w:rPr>
                <w:rFonts w:eastAsia="宋体" w:hint="eastAsia"/>
                <w:b/>
                <w:bCs/>
                <w:sz w:val="18"/>
                <w:szCs w:val="18"/>
              </w:rPr>
              <w:t>当然，</w:t>
            </w:r>
            <w:r w:rsidR="00547220" w:rsidRPr="00EA04DC">
              <w:rPr>
                <w:rFonts w:eastAsia="宋体"/>
                <w:b/>
                <w:bCs/>
                <w:sz w:val="18"/>
                <w:szCs w:val="18"/>
              </w:rPr>
              <w:t>在最坏的情况下，所有的点元素都会落在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其</w:t>
            </w:r>
            <w:r w:rsidR="000F0683" w:rsidRPr="00EA04DC">
              <w:rPr>
                <w:rFonts w:eastAsia="宋体"/>
                <w:b/>
                <w:bCs/>
                <w:sz w:val="18"/>
                <w:szCs w:val="18"/>
              </w:rPr>
              <w:t>边缘线上，这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时候</w:t>
            </w:r>
            <w:r w:rsidR="00547220" w:rsidRPr="00EA04DC">
              <w:rPr>
                <w:rFonts w:eastAsia="宋体"/>
                <w:b/>
                <w:bCs/>
                <w:sz w:val="18"/>
                <w:szCs w:val="18"/>
              </w:rPr>
              <w:t>算法的</w:t>
            </w:r>
            <w:r w:rsidR="00547220" w:rsidRPr="00EA04DC">
              <w:rPr>
                <w:rFonts w:eastAsia="宋体" w:hint="eastAsia"/>
                <w:b/>
                <w:bCs/>
                <w:sz w:val="18"/>
                <w:szCs w:val="18"/>
              </w:rPr>
              <w:t>运行时间</w:t>
            </w:r>
            <w:r w:rsidR="00547220" w:rsidRPr="00EA04DC">
              <w:rPr>
                <w:rFonts w:eastAsia="宋体"/>
                <w:b/>
                <w:bCs/>
                <w:sz w:val="18"/>
                <w:szCs w:val="18"/>
              </w:rPr>
              <w:t>又会变回</w:t>
            </w:r>
            <w:r w:rsidR="00547220" w:rsidRPr="00A04F6F">
              <w:rPr>
                <w:b/>
                <w:bCs/>
                <w:i/>
                <w:sz w:val="18"/>
                <w:szCs w:val="18"/>
              </w:rPr>
              <w:t>O</w:t>
            </w:r>
            <w:r w:rsidR="00547220" w:rsidRPr="00A04F6F">
              <w:rPr>
                <w:b/>
                <w:bCs/>
                <w:sz w:val="18"/>
                <w:szCs w:val="18"/>
              </w:rPr>
              <w:t>(</w:t>
            </w:r>
            <w:r w:rsidR="00547220" w:rsidRPr="00A04F6F">
              <w:rPr>
                <w:b/>
                <w:bCs/>
                <w:i/>
                <w:sz w:val="18"/>
                <w:szCs w:val="18"/>
              </w:rPr>
              <w:t>n</w:t>
            </w:r>
            <w:r w:rsidR="00547220" w:rsidRPr="00A04F6F">
              <w:rPr>
                <w:b/>
                <w:bCs/>
                <w:sz w:val="18"/>
                <w:szCs w:val="18"/>
              </w:rPr>
              <w:t xml:space="preserve"> lg</w:t>
            </w:r>
            <w:r w:rsidR="00547220" w:rsidRPr="00A04F6F">
              <w:rPr>
                <w:b/>
                <w:bCs/>
                <w:i/>
                <w:sz w:val="18"/>
                <w:szCs w:val="18"/>
              </w:rPr>
              <w:t>n</w:t>
            </w:r>
            <w:r w:rsidR="00547220">
              <w:rPr>
                <w:b/>
                <w:bCs/>
                <w:sz w:val="18"/>
                <w:szCs w:val="18"/>
              </w:rPr>
              <w:t>)</w:t>
            </w:r>
            <w:r w:rsidR="00547220" w:rsidRPr="00EA04DC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547220" w:rsidRPr="00EA04DC">
              <w:rPr>
                <w:rFonts w:eastAsia="宋体"/>
                <w:b/>
                <w:bCs/>
                <w:sz w:val="18"/>
                <w:szCs w:val="18"/>
              </w:rPr>
              <w:t>而且</w:t>
            </w:r>
            <w:r w:rsidR="00547220" w:rsidRPr="00EA04DC">
              <w:rPr>
                <w:rFonts w:eastAsia="宋体" w:hint="eastAsia"/>
                <w:b/>
                <w:bCs/>
                <w:sz w:val="18"/>
                <w:szCs w:val="18"/>
              </w:rPr>
              <w:t>事实上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547220" w:rsidRPr="00EA04DC">
              <w:rPr>
                <w:rFonts w:eastAsia="宋体" w:hint="eastAsia"/>
                <w:b/>
                <w:bCs/>
                <w:sz w:val="18"/>
                <w:szCs w:val="18"/>
              </w:rPr>
              <w:t>最坏</w:t>
            </w:r>
            <w:r w:rsidR="00547220" w:rsidRPr="00EA04DC">
              <w:rPr>
                <w:rFonts w:eastAsia="宋体"/>
                <w:b/>
                <w:bCs/>
                <w:sz w:val="18"/>
                <w:szCs w:val="18"/>
              </w:rPr>
              <w:t>的情况</w:t>
            </w:r>
            <w:ins w:id="624" w:author="Decheng Fan" w:date="2014-07-08T20:20:00Z">
              <w:r w:rsidR="00363E9A">
                <w:rPr>
                  <w:rFonts w:eastAsia="宋体" w:hint="eastAsia"/>
                  <w:b/>
                  <w:bCs/>
                  <w:sz w:val="18"/>
                  <w:szCs w:val="18"/>
                </w:rPr>
                <w:t>下，</w:t>
              </w:r>
              <w:r w:rsidR="00363E9A" w:rsidRPr="00A04F6F">
                <w:rPr>
                  <w:b/>
                  <w:bCs/>
                  <w:i/>
                  <w:sz w:val="18"/>
                  <w:szCs w:val="18"/>
                </w:rPr>
                <w:t>O</w:t>
              </w:r>
              <w:r w:rsidR="00363E9A" w:rsidRPr="00A04F6F">
                <w:rPr>
                  <w:b/>
                  <w:bCs/>
                  <w:sz w:val="18"/>
                  <w:szCs w:val="18"/>
                </w:rPr>
                <w:t>(</w:t>
              </w:r>
              <w:r w:rsidR="00363E9A" w:rsidRPr="00A04F6F">
                <w:rPr>
                  <w:b/>
                  <w:bCs/>
                  <w:i/>
                  <w:sz w:val="18"/>
                  <w:szCs w:val="18"/>
                </w:rPr>
                <w:t>n</w:t>
              </w:r>
              <w:r w:rsidR="00363E9A" w:rsidRPr="00A04F6F">
                <w:rPr>
                  <w:b/>
                  <w:bCs/>
                  <w:sz w:val="18"/>
                  <w:szCs w:val="18"/>
                </w:rPr>
                <w:t xml:space="preserve"> lg</w:t>
              </w:r>
              <w:r w:rsidR="00363E9A" w:rsidRPr="00A04F6F">
                <w:rPr>
                  <w:b/>
                  <w:bCs/>
                  <w:i/>
                  <w:sz w:val="18"/>
                  <w:szCs w:val="18"/>
                </w:rPr>
                <w:t>n</w:t>
              </w:r>
              <w:r w:rsidR="00363E9A">
                <w:rPr>
                  <w:b/>
                  <w:bCs/>
                  <w:sz w:val="18"/>
                  <w:szCs w:val="18"/>
                </w:rPr>
                <w:t>)</w:t>
              </w:r>
            </w:ins>
            <w:del w:id="625" w:author="Decheng Fan" w:date="2014-07-08T20:21:00Z">
              <w:r w:rsidR="00547220" w:rsidRPr="00EA04DC" w:rsidDel="00363E9A">
                <w:rPr>
                  <w:rFonts w:eastAsia="宋体"/>
                  <w:b/>
                  <w:bCs/>
                  <w:sz w:val="18"/>
                  <w:szCs w:val="18"/>
                </w:rPr>
                <w:delText>也</w:delText>
              </w:r>
              <w:r w:rsidR="000F0683" w:rsidRPr="00EA04DC" w:rsidDel="00363E9A">
                <w:rPr>
                  <w:rFonts w:eastAsia="宋体" w:hint="eastAsia"/>
                  <w:b/>
                  <w:bCs/>
                  <w:sz w:val="18"/>
                  <w:szCs w:val="18"/>
                </w:rPr>
                <w:delText>很</w:delText>
              </w:r>
              <w:r w:rsidR="00547220" w:rsidRPr="00EA04DC" w:rsidDel="00363E9A">
                <w:rPr>
                  <w:rFonts w:eastAsia="宋体"/>
                  <w:b/>
                  <w:bCs/>
                  <w:sz w:val="18"/>
                  <w:szCs w:val="18"/>
                </w:rPr>
                <w:delText>有</w:delText>
              </w:r>
              <w:r w:rsidR="00547220" w:rsidRPr="00EA04DC" w:rsidDel="00363E9A">
                <w:rPr>
                  <w:rFonts w:eastAsia="宋体" w:hint="eastAsia"/>
                  <w:b/>
                  <w:bCs/>
                  <w:sz w:val="18"/>
                  <w:szCs w:val="18"/>
                </w:rPr>
                <w:delText>可能</w:delText>
              </w:r>
              <w:r w:rsidR="000F0683" w:rsidRPr="00EA04DC" w:rsidDel="00363E9A">
                <w:rPr>
                  <w:rFonts w:eastAsia="宋体" w:hint="eastAsia"/>
                  <w:b/>
                  <w:bCs/>
                  <w:sz w:val="18"/>
                  <w:szCs w:val="18"/>
                </w:rPr>
                <w:delText>就</w:delText>
              </w:r>
            </w:del>
            <w:r w:rsidR="00547220" w:rsidRPr="00EA04DC">
              <w:rPr>
                <w:rFonts w:eastAsia="宋体"/>
                <w:b/>
                <w:bCs/>
                <w:sz w:val="18"/>
                <w:szCs w:val="18"/>
              </w:rPr>
              <w:t>是</w:t>
            </w:r>
            <w:ins w:id="626" w:author="Decheng Fan" w:date="2014-07-08T20:21:00Z">
              <w:r w:rsidR="00F92B45">
                <w:rPr>
                  <w:rFonts w:eastAsia="宋体" w:hint="eastAsia"/>
                  <w:b/>
                  <w:bCs/>
                  <w:sz w:val="18"/>
                  <w:szCs w:val="18"/>
                </w:rPr>
                <w:t>所有</w:t>
              </w:r>
            </w:ins>
            <w:ins w:id="627" w:author="Decheng Fan" w:date="2014-07-08T20:22:00Z">
              <w:r w:rsidR="00F92B45">
                <w:rPr>
                  <w:rFonts w:eastAsia="宋体" w:hint="eastAsia"/>
                  <w:b/>
                  <w:bCs/>
                  <w:sz w:val="18"/>
                  <w:szCs w:val="18"/>
                </w:rPr>
                <w:t>可能的算法里面</w:t>
              </w:r>
            </w:ins>
            <w:r w:rsidR="00547220" w:rsidRPr="00EA04DC">
              <w:rPr>
                <w:rFonts w:eastAsia="宋体"/>
                <w:b/>
                <w:bCs/>
                <w:sz w:val="18"/>
                <w:szCs w:val="18"/>
              </w:rPr>
              <w:t>最好的</w:t>
            </w:r>
            <w:ins w:id="628" w:author="Decheng Fan" w:date="2014-07-08T20:22:00Z">
              <w:r w:rsidR="00F92B45">
                <w:rPr>
                  <w:rFonts w:eastAsia="宋体" w:hint="eastAsia"/>
                  <w:b/>
                  <w:bCs/>
                  <w:sz w:val="18"/>
                  <w:szCs w:val="18"/>
                </w:rPr>
                <w:t>了</w:t>
              </w:r>
            </w:ins>
            <w:del w:id="629" w:author="Decheng Fan" w:date="2014-07-08T20:21:00Z">
              <w:r w:rsidR="00547220" w:rsidRPr="00EA04DC" w:rsidDel="00363E9A">
                <w:rPr>
                  <w:rFonts w:eastAsia="宋体" w:hint="eastAsia"/>
                  <w:b/>
                  <w:bCs/>
                  <w:sz w:val="18"/>
                  <w:szCs w:val="18"/>
                </w:rPr>
                <w:delText>时候</w:delText>
              </w:r>
            </w:del>
            <w:r w:rsidR="00547220" w:rsidRPr="00EA04DC">
              <w:rPr>
                <w:rFonts w:eastAsia="宋体"/>
                <w:b/>
                <w:bCs/>
                <w:sz w:val="18"/>
                <w:szCs w:val="18"/>
              </w:rPr>
              <w:t>——</w:t>
            </w:r>
            <w:r w:rsidR="000F0683" w:rsidRPr="00EA04DC">
              <w:rPr>
                <w:rFonts w:eastAsia="宋体"/>
                <w:b/>
                <w:bCs/>
                <w:sz w:val="18"/>
                <w:szCs w:val="18"/>
              </w:rPr>
              <w:t>但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这个</w:t>
            </w:r>
            <w:r w:rsidR="000F0683" w:rsidRPr="00EA04DC">
              <w:rPr>
                <w:rFonts w:eastAsia="宋体"/>
                <w:b/>
                <w:bCs/>
                <w:sz w:val="18"/>
                <w:szCs w:val="18"/>
              </w:rPr>
              <w:t>结论又是如何得出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0F0683" w:rsidRPr="00EA04DC">
              <w:rPr>
                <w:rFonts w:eastAsia="宋体"/>
                <w:b/>
                <w:bCs/>
                <w:sz w:val="18"/>
                <w:szCs w:val="18"/>
              </w:rPr>
              <w:t>呢</w:t>
            </w:r>
            <w:r w:rsidR="000F0683" w:rsidRPr="00EA04DC">
              <w:rPr>
                <w:rFonts w:eastAsia="宋体" w:hint="eastAsia"/>
                <w:b/>
                <w:bCs/>
                <w:sz w:val="18"/>
                <w:szCs w:val="18"/>
              </w:rPr>
              <w:t>？</w:t>
            </w:r>
          </w:p>
          <w:p w14:paraId="271C616E" w14:textId="05CF67F7" w:rsidR="000F0683" w:rsidRPr="00EA04DC" w:rsidRDefault="000F0683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630" w:author="杰 凌" w:date="2014-07-17T01:57:00Z">
                <w:pPr>
                  <w:spacing w:after="156"/>
                  <w:ind w:firstLine="390"/>
                </w:pPr>
              </w:pPrChange>
            </w:pP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对此，我们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可以用</w:t>
            </w: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第</w:t>
            </w: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4</w:t>
            </w: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章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中的</w:t>
            </w:r>
            <w:r w:rsidRPr="00EA04DC">
              <w:rPr>
                <w:rFonts w:eastAsia="宋体"/>
                <w:b/>
                <w:bCs/>
                <w:i/>
                <w:sz w:val="18"/>
                <w:szCs w:val="18"/>
              </w:rPr>
              <w:t>归简思维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来</w:t>
            </w:r>
            <w:ins w:id="631" w:author="Decheng Fan" w:date="2014-07-08T20:27:00Z">
              <w:r w:rsidR="0048546A">
                <w:rPr>
                  <w:rFonts w:eastAsia="宋体" w:hint="eastAsia"/>
                  <w:b/>
                  <w:bCs/>
                  <w:sz w:val="18"/>
                  <w:szCs w:val="18"/>
                </w:rPr>
                <w:t>证明</w:t>
              </w:r>
            </w:ins>
            <w:ins w:id="632" w:author="Decheng Fan" w:date="2014-07-08T22:31:00Z">
              <w:r w:rsidR="00E32132">
                <w:rPr>
                  <w:rFonts w:eastAsia="宋体" w:hint="eastAsia"/>
                  <w:b/>
                  <w:bCs/>
                  <w:sz w:val="18"/>
                  <w:szCs w:val="18"/>
                </w:rPr>
                <w:t>它的</w:t>
              </w:r>
            </w:ins>
            <w:ins w:id="633" w:author="Decheng Fan" w:date="2014-07-08T20:26:00Z">
              <w:r w:rsidR="00F862F9">
                <w:rPr>
                  <w:rFonts w:eastAsia="宋体" w:hint="eastAsia"/>
                  <w:b/>
                  <w:bCs/>
                  <w:sz w:val="18"/>
                  <w:szCs w:val="18"/>
                </w:rPr>
                <w:t>“</w:t>
              </w:r>
            </w:ins>
            <w:ins w:id="634" w:author="Decheng Fan" w:date="2014-07-08T20:24:00Z">
              <w:r w:rsidR="006A21E0">
                <w:rPr>
                  <w:rFonts w:eastAsia="宋体" w:hint="eastAsia"/>
                  <w:b/>
                  <w:bCs/>
                  <w:sz w:val="18"/>
                  <w:szCs w:val="18"/>
                </w:rPr>
                <w:t>硬度</w:t>
              </w:r>
            </w:ins>
            <w:ins w:id="635" w:author="Decheng Fan" w:date="2014-07-08T20:26:00Z">
              <w:r w:rsidR="00F862F9">
                <w:rPr>
                  <w:rFonts w:eastAsia="宋体" w:hint="eastAsia"/>
                  <w:b/>
                  <w:bCs/>
                  <w:sz w:val="18"/>
                  <w:szCs w:val="18"/>
                </w:rPr>
                <w:t>”</w:t>
              </w:r>
            </w:ins>
            <w:del w:id="636" w:author="Decheng Fan" w:date="2014-07-08T20:24:00Z">
              <w:r w:rsidRPr="00EA04DC" w:rsidDel="006A21E0">
                <w:rPr>
                  <w:rFonts w:eastAsia="宋体" w:hint="eastAsia"/>
                  <w:b/>
                  <w:bCs/>
                  <w:sz w:val="18"/>
                  <w:szCs w:val="18"/>
                </w:rPr>
                <w:delText>化解难题</w:delText>
              </w:r>
            </w:del>
            <w:r w:rsidRPr="00EA04DC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如本章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之</w:t>
            </w: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前所述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，实数排序</w:t>
            </w: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最坏情况下</w:t>
            </w: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个</w:t>
            </w:r>
            <w:r w:rsidRPr="00A04F6F">
              <w:rPr>
                <w:b/>
                <w:bCs/>
                <w:sz w:val="18"/>
                <w:szCs w:val="18"/>
              </w:rPr>
              <w:t>Ω(</w:t>
            </w:r>
            <w:r w:rsidRPr="00A04F6F">
              <w:rPr>
                <w:b/>
                <w:bCs/>
                <w:i/>
                <w:sz w:val="18"/>
                <w:szCs w:val="18"/>
              </w:rPr>
              <w:t>n</w:t>
            </w:r>
            <w:r w:rsidRPr="00A04F6F">
              <w:rPr>
                <w:b/>
                <w:bCs/>
                <w:sz w:val="18"/>
                <w:szCs w:val="18"/>
              </w:rPr>
              <w:t xml:space="preserve"> lg</w:t>
            </w:r>
            <w:r w:rsidRPr="00A04F6F">
              <w:rPr>
                <w:b/>
                <w:bCs/>
                <w:i/>
                <w:sz w:val="18"/>
                <w:szCs w:val="18"/>
              </w:rPr>
              <w:t>n</w:t>
            </w:r>
            <w:r w:rsidRPr="00A04F6F">
              <w:rPr>
                <w:b/>
                <w:bCs/>
                <w:sz w:val="18"/>
                <w:szCs w:val="18"/>
              </w:rPr>
              <w:t>)</w:t>
            </w:r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级操作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。这</w:t>
            </w:r>
            <w:ins w:id="637" w:author="Decheng Fan" w:date="2014-07-09T18:29:00Z">
              <w:r w:rsidR="0013206F">
                <w:rPr>
                  <w:rFonts w:eastAsia="宋体" w:hint="eastAsia"/>
                  <w:b/>
                  <w:bCs/>
                  <w:sz w:val="18"/>
                  <w:szCs w:val="18"/>
                </w:rPr>
                <w:t>不</w:t>
              </w:r>
            </w:ins>
            <w:r w:rsidRPr="00EA04DC">
              <w:rPr>
                <w:rFonts w:eastAsia="宋体"/>
                <w:b/>
                <w:bCs/>
                <w:sz w:val="18"/>
                <w:szCs w:val="18"/>
              </w:rPr>
              <w:t>是</w:t>
            </w:r>
            <w:del w:id="638" w:author="Decheng Fan" w:date="2014-07-09T18:30:00Z">
              <w:r w:rsidRPr="00EA04DC" w:rsidDel="0013206F">
                <w:rPr>
                  <w:rFonts w:eastAsia="宋体" w:hint="eastAsia"/>
                  <w:b/>
                  <w:bCs/>
                  <w:sz w:val="18"/>
                  <w:szCs w:val="18"/>
                </w:rPr>
                <w:delText>由</w:delText>
              </w:r>
            </w:del>
            <w:r w:rsidRPr="00EA04DC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Pr="00EA04DC">
              <w:rPr>
                <w:rFonts w:eastAsia="宋体"/>
                <w:b/>
                <w:bCs/>
                <w:sz w:val="18"/>
                <w:szCs w:val="18"/>
              </w:rPr>
              <w:t>所采用的算法</w:t>
            </w:r>
            <w:ins w:id="639" w:author="Decheng Fan" w:date="2014-07-09T18:30:00Z">
              <w:r w:rsidR="0013206F">
                <w:rPr>
                  <w:rFonts w:eastAsia="宋体" w:hint="eastAsia"/>
                  <w:b/>
                  <w:bCs/>
                  <w:sz w:val="18"/>
                  <w:szCs w:val="18"/>
                </w:rPr>
                <w:t>能</w:t>
              </w:r>
            </w:ins>
            <w:r w:rsidRPr="00EA04DC">
              <w:rPr>
                <w:rFonts w:eastAsia="宋体"/>
                <w:b/>
                <w:bCs/>
                <w:sz w:val="18"/>
                <w:szCs w:val="18"/>
              </w:rPr>
              <w:t>决定的，我们</w:t>
            </w:r>
            <w:ins w:id="640" w:author="Decheng Fan" w:date="2014-07-09T18:29:00Z">
              <w:r w:rsidR="0013206F">
                <w:rPr>
                  <w:rFonts w:eastAsia="宋体" w:hint="eastAsia"/>
                  <w:b/>
                  <w:bCs/>
                  <w:sz w:val="18"/>
                  <w:szCs w:val="18"/>
                </w:rPr>
                <w:t>就是</w:t>
              </w:r>
            </w:ins>
            <w:del w:id="641" w:author="Decheng Fan" w:date="2014-07-09T18:29:00Z">
              <w:r w:rsidRPr="00EA04DC" w:rsidDel="0013206F">
                <w:rPr>
                  <w:rFonts w:eastAsia="宋体"/>
                  <w:b/>
                  <w:bCs/>
                  <w:sz w:val="18"/>
                  <w:szCs w:val="18"/>
                </w:rPr>
                <w:delText>已经</w:delText>
              </w:r>
            </w:del>
            <w:r w:rsidRPr="00EA04DC">
              <w:rPr>
                <w:rFonts w:eastAsia="宋体"/>
                <w:b/>
                <w:bCs/>
                <w:sz w:val="18"/>
                <w:szCs w:val="18"/>
              </w:rPr>
              <w:t>不可能做得比这更好了。</w:t>
            </w:r>
          </w:p>
          <w:p w14:paraId="06D27C07" w14:textId="1C1D6C0E" w:rsidR="00A1031B" w:rsidRPr="00EA04DC" w:rsidRDefault="000B3CC6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642" w:author="杰 凌" w:date="2014-07-17T01:57:00Z">
                <w:pPr>
                  <w:spacing w:after="156"/>
                  <w:ind w:firstLine="390"/>
                </w:pPr>
              </w:pPrChange>
            </w:pPr>
            <w:ins w:id="643" w:author="Decheng Fan" w:date="2014-07-09T07:16:00Z">
              <w:r>
                <w:rPr>
                  <w:rFonts w:eastAsia="宋体" w:hint="eastAsia"/>
                  <w:b/>
                  <w:bCs/>
                  <w:sz w:val="18"/>
                  <w:szCs w:val="18"/>
                </w:rPr>
                <w:t>现在</w:t>
              </w:r>
            </w:ins>
            <w:del w:id="644" w:author="Decheng Fan" w:date="2014-07-09T07:16:00Z">
              <w:r w:rsidR="00A1031B" w:rsidRPr="00EA04DC" w:rsidDel="000B3CC6">
                <w:rPr>
                  <w:rFonts w:eastAsia="宋体" w:hint="eastAsia"/>
                  <w:b/>
                  <w:bCs/>
                  <w:sz w:val="18"/>
                  <w:szCs w:val="18"/>
                </w:rPr>
                <w:delText>下面</w:delText>
              </w:r>
            </w:del>
            <w:r w:rsidR="00A1031B" w:rsidRPr="00EA04DC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A1031B" w:rsidRPr="00EA04DC">
              <w:rPr>
                <w:rFonts w:eastAsia="宋体"/>
                <w:b/>
                <w:bCs/>
                <w:sz w:val="18"/>
                <w:szCs w:val="18"/>
              </w:rPr>
              <w:t>我们</w:t>
            </w:r>
            <w:ins w:id="645" w:author="Decheng Fan" w:date="2014-07-09T07:16:00Z">
              <w:r>
                <w:rPr>
                  <w:rFonts w:eastAsia="宋体" w:hint="eastAsia"/>
                  <w:b/>
                  <w:bCs/>
                  <w:sz w:val="18"/>
                  <w:szCs w:val="18"/>
                </w:rPr>
                <w:t>观察到</w:t>
              </w:r>
            </w:ins>
            <w:commentRangeStart w:id="646"/>
            <w:del w:id="647" w:author="Decheng Fan" w:date="2014-07-09T07:16:00Z">
              <w:r w:rsidR="00A1031B" w:rsidRPr="00EA04DC" w:rsidDel="000B3CC6">
                <w:rPr>
                  <w:rFonts w:eastAsia="宋体" w:hint="eastAsia"/>
                  <w:b/>
                  <w:bCs/>
                  <w:sz w:val="18"/>
                  <w:szCs w:val="18"/>
                </w:rPr>
                <w:delText>来</w:delText>
              </w:r>
              <w:r w:rsidR="00A1031B" w:rsidRPr="00EA04DC" w:rsidDel="000B3CC6">
                <w:rPr>
                  <w:rFonts w:eastAsia="宋体"/>
                  <w:b/>
                  <w:bCs/>
                  <w:sz w:val="18"/>
                  <w:szCs w:val="18"/>
                </w:rPr>
                <w:delText>看看</w:delText>
              </w:r>
            </w:del>
            <w:r w:rsidR="00A1031B" w:rsidRPr="00EA04DC">
              <w:rPr>
                <w:rFonts w:eastAsia="宋体"/>
                <w:b/>
                <w:bCs/>
                <w:sz w:val="18"/>
                <w:szCs w:val="18"/>
              </w:rPr>
              <w:t>排序</w:t>
            </w:r>
            <w:r w:rsidR="00A1031B" w:rsidRPr="00EA04DC">
              <w:rPr>
                <w:rFonts w:eastAsia="宋体" w:hint="eastAsia"/>
                <w:b/>
                <w:bCs/>
                <w:sz w:val="18"/>
                <w:szCs w:val="18"/>
              </w:rPr>
              <w:t>操作</w:t>
            </w:r>
            <w:ins w:id="648" w:author="Decheng Fan" w:date="2014-07-09T07:17:00Z">
              <w:r>
                <w:rPr>
                  <w:rFonts w:eastAsia="宋体" w:hint="eastAsia"/>
                  <w:b/>
                  <w:bCs/>
                  <w:sz w:val="18"/>
                  <w:szCs w:val="18"/>
                </w:rPr>
                <w:t>可以被</w:t>
              </w:r>
            </w:ins>
            <w:del w:id="649" w:author="Decheng Fan" w:date="2014-07-09T07:16:00Z">
              <w:r w:rsidR="00A1031B" w:rsidRPr="00EA04DC" w:rsidDel="000B3CC6">
                <w:rPr>
                  <w:rFonts w:eastAsia="宋体" w:hint="eastAsia"/>
                  <w:b/>
                  <w:bCs/>
                  <w:sz w:val="18"/>
                  <w:szCs w:val="18"/>
                </w:rPr>
                <w:delText>能否</w:delText>
              </w:r>
              <w:r w:rsidR="00A1031B" w:rsidRPr="00EA04DC" w:rsidDel="000B3CC6">
                <w:rPr>
                  <w:rFonts w:eastAsia="宋体"/>
                  <w:b/>
                  <w:bCs/>
                  <w:sz w:val="18"/>
                  <w:szCs w:val="18"/>
                </w:rPr>
                <w:delText>用来</w:delText>
              </w:r>
            </w:del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化简</w:t>
            </w:r>
            <w:ins w:id="650" w:author="Decheng Fan" w:date="2014-07-09T07:17:00Z">
              <w:r>
                <w:rPr>
                  <w:rFonts w:eastAsia="宋体" w:hint="eastAsia"/>
                  <w:b/>
                  <w:bCs/>
                  <w:sz w:val="18"/>
                  <w:szCs w:val="18"/>
                </w:rPr>
                <w:t>为</w:t>
              </w:r>
            </w:ins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凸包问题</w:t>
            </w:r>
            <w:commentRangeEnd w:id="646"/>
            <w:r>
              <w:rPr>
                <w:rStyle w:val="af3"/>
              </w:rPr>
              <w:commentReference w:id="646"/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在对</w:t>
            </w:r>
            <w:r w:rsidR="00A1031B" w:rsidRPr="00EA04DC">
              <w:rPr>
                <w:rFonts w:eastAsia="宋体"/>
                <w:b/>
                <w:bCs/>
                <w:i/>
                <w:sz w:val="18"/>
                <w:szCs w:val="18"/>
              </w:rPr>
              <w:t>n</w:t>
            </w:r>
            <w:r w:rsidR="00A1031B" w:rsidRPr="00EA04DC">
              <w:rPr>
                <w:rFonts w:eastAsia="宋体" w:hint="eastAsia"/>
                <w:b/>
                <w:bCs/>
                <w:sz w:val="18"/>
                <w:szCs w:val="18"/>
              </w:rPr>
              <w:t>个</w:t>
            </w:r>
            <w:r w:rsidR="00A1031B" w:rsidRPr="00EA04DC">
              <w:rPr>
                <w:rFonts w:eastAsia="宋体"/>
                <w:b/>
                <w:bCs/>
                <w:sz w:val="18"/>
                <w:szCs w:val="18"/>
              </w:rPr>
              <w:t>实数进行排序</w:t>
            </w:r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时</w:t>
            </w:r>
            <w:r w:rsidR="00A1031B" w:rsidRPr="00EA04DC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会直接</w:t>
            </w:r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以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该数</w:t>
            </w:r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为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x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坐标</w:t>
            </w:r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并</w:t>
            </w:r>
            <w:r w:rsidR="001A367D" w:rsidRPr="00EA04DC">
              <w:rPr>
                <w:rFonts w:eastAsia="宋体" w:hint="eastAsia"/>
                <w:b/>
                <w:bCs/>
                <w:sz w:val="18"/>
                <w:szCs w:val="18"/>
              </w:rPr>
              <w:t>为其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添加</w:t>
            </w:r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相应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y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坐标</w:t>
            </w:r>
            <w:del w:id="651" w:author="Decheng Fan" w:date="2014-07-09T07:15:00Z">
              <w:r w:rsidR="001A367D" w:rsidRPr="00EA04DC" w:rsidDel="000B3CC6">
                <w:rPr>
                  <w:rFonts w:eastAsia="宋体" w:hint="eastAsia"/>
                  <w:b/>
                  <w:bCs/>
                  <w:sz w:val="18"/>
                  <w:szCs w:val="18"/>
                </w:rPr>
                <w:delText>（</w:delText>
              </w:r>
              <w:r w:rsidR="001A367D" w:rsidRPr="001A367D" w:rsidDel="000B3CC6">
                <w:rPr>
                  <w:rFonts w:eastAsia="宋体"/>
                  <w:b/>
                  <w:bCs/>
                  <w:sz w:val="18"/>
                  <w:szCs w:val="18"/>
                </w:rPr>
                <w:delText>例如设</w:delText>
              </w:r>
              <w:r w:rsidR="001A367D" w:rsidRPr="00A04F6F" w:rsidDel="000B3CC6">
                <w:rPr>
                  <w:b/>
                  <w:bCs/>
                  <w:i/>
                  <w:sz w:val="18"/>
                  <w:szCs w:val="18"/>
                </w:rPr>
                <w:delText>y</w:delText>
              </w:r>
              <w:r w:rsidR="001A367D" w:rsidRPr="00A04F6F" w:rsidDel="000B3CC6">
                <w:rPr>
                  <w:b/>
                  <w:bCs/>
                  <w:sz w:val="18"/>
                  <w:szCs w:val="18"/>
                </w:rPr>
                <w:delText xml:space="preserve"> = </w:delText>
              </w:r>
              <w:r w:rsidR="001A367D" w:rsidRPr="00A04F6F" w:rsidDel="000B3CC6">
                <w:rPr>
                  <w:b/>
                  <w:bCs/>
                  <w:i/>
                  <w:sz w:val="18"/>
                  <w:szCs w:val="18"/>
                </w:rPr>
                <w:delText xml:space="preserve">x </w:delText>
              </w:r>
              <w:r w:rsidR="001A367D" w:rsidRPr="00A04F6F" w:rsidDel="000B3CC6">
                <w:rPr>
                  <w:b/>
                  <w:bCs/>
                  <w:sz w:val="18"/>
                  <w:szCs w:val="18"/>
                  <w:vertAlign w:val="superscript"/>
                </w:rPr>
                <w:delText>2</w:delText>
              </w:r>
              <w:r w:rsidR="001A367D" w:rsidRPr="00EA04DC" w:rsidDel="000B3CC6">
                <w:rPr>
                  <w:rFonts w:eastAsia="宋体" w:hint="eastAsia"/>
                  <w:b/>
                  <w:bCs/>
                  <w:sz w:val="18"/>
                  <w:szCs w:val="18"/>
                </w:rPr>
                <w:delText>）</w:delText>
              </w:r>
            </w:del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ins w:id="652" w:author="Decheng Fan" w:date="2014-07-09T07:17:00Z">
              <w:r>
                <w:rPr>
                  <w:rFonts w:eastAsia="宋体" w:hint="eastAsia"/>
                  <w:b/>
                  <w:bCs/>
                  <w:sz w:val="18"/>
                  <w:szCs w:val="18"/>
                </w:rPr>
                <w:t>以便</w:t>
              </w:r>
            </w:ins>
            <w:del w:id="653" w:author="Decheng Fan" w:date="2014-07-09T07:17:00Z">
              <w:r w:rsidR="00D76426" w:rsidRPr="00EA04DC" w:rsidDel="000B3CC6">
                <w:rPr>
                  <w:rFonts w:eastAsia="宋体"/>
                  <w:b/>
                  <w:bCs/>
                  <w:sz w:val="18"/>
                  <w:szCs w:val="18"/>
                </w:rPr>
                <w:delText>然后</w:delText>
              </w:r>
            </w:del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将它们置于</w:t>
            </w:r>
            <w:r w:rsidR="00D76426" w:rsidRPr="00EA04DC">
              <w:rPr>
                <w:rFonts w:eastAsia="宋体"/>
                <w:b/>
                <w:bCs/>
                <w:sz w:val="18"/>
                <w:szCs w:val="18"/>
              </w:rPr>
              <w:t>一个柔和曲线上</w:t>
            </w:r>
            <w:r w:rsidR="00D76426" w:rsidRPr="00EA04DC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ins w:id="654" w:author="Decheng Fan" w:date="2014-07-09T07:15:00Z">
              <w:r w:rsidRPr="001A367D">
                <w:rPr>
                  <w:rFonts w:eastAsia="宋体"/>
                  <w:b/>
                  <w:bCs/>
                  <w:sz w:val="18"/>
                  <w:szCs w:val="18"/>
                </w:rPr>
                <w:t>例如</w:t>
              </w:r>
              <w:r>
                <w:rPr>
                  <w:rFonts w:eastAsia="宋体" w:hint="eastAsia"/>
                  <w:b/>
                  <w:bCs/>
                  <w:sz w:val="18"/>
                  <w:szCs w:val="18"/>
                </w:rPr>
                <w:t>，</w:t>
              </w:r>
              <w:r w:rsidRPr="001A367D">
                <w:rPr>
                  <w:rFonts w:eastAsia="宋体"/>
                  <w:b/>
                  <w:bCs/>
                  <w:sz w:val="18"/>
                  <w:szCs w:val="18"/>
                </w:rPr>
                <w:t>设</w:t>
              </w:r>
              <w:r w:rsidRPr="00A04F6F">
                <w:rPr>
                  <w:b/>
                  <w:bCs/>
                  <w:i/>
                  <w:sz w:val="18"/>
                  <w:szCs w:val="18"/>
                </w:rPr>
                <w:t>y</w:t>
              </w:r>
              <w:r w:rsidRPr="00A04F6F">
                <w:rPr>
                  <w:b/>
                  <w:bCs/>
                  <w:sz w:val="18"/>
                  <w:szCs w:val="18"/>
                </w:rPr>
                <w:t xml:space="preserve"> = </w:t>
              </w:r>
              <w:r w:rsidRPr="00A04F6F">
                <w:rPr>
                  <w:b/>
                  <w:bCs/>
                  <w:i/>
                  <w:sz w:val="18"/>
                  <w:szCs w:val="18"/>
                </w:rPr>
                <w:t xml:space="preserve">x </w:t>
              </w:r>
              <w:r w:rsidRPr="00A04F6F">
                <w:rPr>
                  <w:b/>
                  <w:bCs/>
                  <w:sz w:val="18"/>
                  <w:szCs w:val="18"/>
                  <w:vertAlign w:val="superscript"/>
                </w:rPr>
                <w:t>2</w:t>
              </w:r>
              <w:r>
                <w:rPr>
                  <w:rFonts w:eastAsia="宋体" w:hint="eastAsia"/>
                  <w:b/>
                  <w:bCs/>
                  <w:sz w:val="18"/>
                  <w:szCs w:val="18"/>
                </w:rPr>
                <w:t>，</w:t>
              </w:r>
            </w:ins>
            <w:r w:rsidR="001A367D" w:rsidRPr="00EA04DC">
              <w:rPr>
                <w:rFonts w:eastAsia="宋体" w:hint="eastAsia"/>
                <w:b/>
                <w:bCs/>
                <w:sz w:val="18"/>
                <w:szCs w:val="18"/>
              </w:rPr>
              <w:t>而当我们</w:t>
            </w:r>
            <w:r w:rsidR="000672C2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r w:rsidR="000672C2">
              <w:rPr>
                <w:rFonts w:eastAsia="宋体"/>
                <w:b/>
                <w:bCs/>
                <w:sz w:val="18"/>
                <w:szCs w:val="18"/>
              </w:rPr>
              <w:t>查找</w:t>
            </w:r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一些点元素的凸包时</w:t>
            </w:r>
            <w:r w:rsidR="001A367D" w:rsidRPr="00EA04DC">
              <w:rPr>
                <w:rFonts w:eastAsia="宋体" w:hint="eastAsia"/>
                <w:b/>
                <w:bCs/>
                <w:sz w:val="18"/>
                <w:szCs w:val="18"/>
              </w:rPr>
              <w:t>，这些</w:t>
            </w:r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值</w:t>
            </w:r>
            <w:r w:rsidR="000672C2">
              <w:rPr>
                <w:rFonts w:eastAsia="宋体" w:hint="eastAsia"/>
                <w:b/>
                <w:bCs/>
                <w:sz w:val="18"/>
                <w:szCs w:val="18"/>
              </w:rPr>
              <w:t>最终</w:t>
            </w:r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也</w:t>
            </w:r>
            <w:r w:rsidR="000672C2">
              <w:rPr>
                <w:rFonts w:eastAsia="宋体" w:hint="eastAsia"/>
                <w:b/>
                <w:bCs/>
                <w:sz w:val="18"/>
                <w:szCs w:val="18"/>
              </w:rPr>
              <w:t>需要</w:t>
            </w:r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按照</w:t>
            </w:r>
            <w:r w:rsidR="000672C2">
              <w:rPr>
                <w:rFonts w:eastAsia="宋体" w:hint="eastAsia"/>
                <w:b/>
                <w:bCs/>
                <w:sz w:val="18"/>
                <w:szCs w:val="18"/>
              </w:rPr>
              <w:t>一定</w:t>
            </w:r>
            <w:r w:rsidR="000672C2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顺序排列。所以</w:t>
            </w:r>
            <w:r w:rsidR="001A367D" w:rsidRPr="00EA04DC">
              <w:rPr>
                <w:rFonts w:eastAsia="宋体" w:hint="eastAsia"/>
                <w:b/>
                <w:bCs/>
                <w:sz w:val="18"/>
                <w:szCs w:val="18"/>
              </w:rPr>
              <w:t>，我们</w:t>
            </w:r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可以通过遍历</w:t>
            </w:r>
            <w:r w:rsidR="001A367D" w:rsidRPr="00EA04DC">
              <w:rPr>
                <w:rFonts w:eastAsia="宋体" w:hint="eastAsia"/>
                <w:b/>
                <w:bCs/>
                <w:sz w:val="18"/>
                <w:szCs w:val="18"/>
              </w:rPr>
              <w:t>这些</w:t>
            </w:r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点之间的边来</w:t>
            </w:r>
            <w:r w:rsidR="000672C2">
              <w:rPr>
                <w:rFonts w:eastAsia="宋体" w:hint="eastAsia"/>
                <w:b/>
                <w:bCs/>
                <w:sz w:val="18"/>
                <w:szCs w:val="18"/>
              </w:rPr>
              <w:t>对其</w:t>
            </w:r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进行排序，</w:t>
            </w:r>
            <w:ins w:id="655" w:author="Decheng Fan" w:date="2014-07-09T08:45:00Z">
              <w:r w:rsidR="00C97194">
                <w:rPr>
                  <w:rFonts w:eastAsia="宋体" w:hint="eastAsia"/>
                  <w:b/>
                  <w:bCs/>
                  <w:sz w:val="18"/>
                  <w:szCs w:val="18"/>
                </w:rPr>
                <w:t>这里</w:t>
              </w:r>
            </w:ins>
            <w:del w:id="656" w:author="Decheng Fan" w:date="2014-07-09T08:45:00Z">
              <w:r w:rsidR="001A367D" w:rsidRPr="00EA04DC" w:rsidDel="00C97194">
                <w:rPr>
                  <w:rFonts w:eastAsia="宋体"/>
                  <w:b/>
                  <w:bCs/>
                  <w:sz w:val="18"/>
                  <w:szCs w:val="18"/>
                </w:rPr>
                <w:delText>这样</w:delText>
              </w:r>
            </w:del>
            <w:r w:rsidR="000672C2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del w:id="657" w:author="Decheng Fan" w:date="2014-07-09T08:46:00Z">
              <w:r w:rsidR="000672C2" w:rsidDel="00C97194">
                <w:rPr>
                  <w:rFonts w:eastAsia="宋体"/>
                  <w:b/>
                  <w:bCs/>
                  <w:sz w:val="18"/>
                  <w:szCs w:val="18"/>
                </w:rPr>
                <w:delText>我们就将问题</w:delText>
              </w:r>
              <w:r w:rsidR="000672C2" w:rsidDel="00C97194">
                <w:rPr>
                  <w:rFonts w:eastAsia="宋体" w:hint="eastAsia"/>
                  <w:b/>
                  <w:bCs/>
                  <w:sz w:val="18"/>
                  <w:szCs w:val="18"/>
                </w:rPr>
                <w:delText>的时间</w:delText>
              </w:r>
              <w:r w:rsidR="000672C2" w:rsidDel="00C97194">
                <w:rPr>
                  <w:rFonts w:eastAsia="宋体"/>
                  <w:b/>
                  <w:bCs/>
                  <w:sz w:val="18"/>
                  <w:szCs w:val="18"/>
                </w:rPr>
                <w:delText>复杂度</w:delText>
              </w:r>
            </w:del>
            <w:r w:rsidR="000672C2">
              <w:rPr>
                <w:rFonts w:eastAsia="宋体" w:hint="eastAsia"/>
                <w:b/>
                <w:bCs/>
                <w:sz w:val="18"/>
                <w:szCs w:val="18"/>
              </w:rPr>
              <w:t>化简</w:t>
            </w:r>
            <w:ins w:id="658" w:author="Decheng Fan" w:date="2014-07-09T08:46:00Z">
              <w:r w:rsidR="00C97194">
                <w:rPr>
                  <w:rFonts w:eastAsia="宋体" w:hint="eastAsia"/>
                  <w:b/>
                  <w:bCs/>
                  <w:sz w:val="18"/>
                  <w:szCs w:val="18"/>
                </w:rPr>
                <w:t>步骤的时间</w:t>
              </w:r>
              <w:r w:rsidR="00C97194">
                <w:rPr>
                  <w:rFonts w:eastAsia="宋体"/>
                  <w:b/>
                  <w:bCs/>
                  <w:sz w:val="18"/>
                  <w:szCs w:val="18"/>
                </w:rPr>
                <w:t>复杂度</w:t>
              </w:r>
              <w:r w:rsidR="00C97194">
                <w:rPr>
                  <w:rFonts w:eastAsia="宋体" w:hint="eastAsia"/>
                  <w:b/>
                  <w:bCs/>
                  <w:sz w:val="18"/>
                  <w:szCs w:val="18"/>
                </w:rPr>
                <w:t>只是</w:t>
              </w:r>
            </w:ins>
            <w:del w:id="659" w:author="Decheng Fan" w:date="2014-07-09T08:46:00Z">
              <w:r w:rsidR="000672C2" w:rsidDel="00C97194">
                <w:rPr>
                  <w:rFonts w:eastAsia="宋体"/>
                  <w:b/>
                  <w:bCs/>
                  <w:sz w:val="18"/>
                  <w:szCs w:val="18"/>
                </w:rPr>
                <w:delText>到</w:delText>
              </w:r>
              <w:r w:rsidR="000672C2" w:rsidDel="00C97194">
                <w:rPr>
                  <w:rFonts w:eastAsia="宋体" w:hint="eastAsia"/>
                  <w:b/>
                  <w:bCs/>
                  <w:sz w:val="18"/>
                  <w:szCs w:val="18"/>
                </w:rPr>
                <w:delText>了</w:delText>
              </w:r>
            </w:del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线性</w:t>
            </w:r>
            <w:r w:rsidR="000672C2">
              <w:rPr>
                <w:rFonts w:eastAsia="宋体" w:hint="eastAsia"/>
                <w:b/>
                <w:bCs/>
                <w:sz w:val="18"/>
                <w:szCs w:val="18"/>
              </w:rPr>
              <w:t>级</w:t>
            </w:r>
            <w:ins w:id="660" w:author="Decheng Fan" w:date="2014-07-09T08:46:00Z">
              <w:r w:rsidR="00C97194">
                <w:rPr>
                  <w:rFonts w:eastAsia="宋体" w:hint="eastAsia"/>
                  <w:b/>
                  <w:bCs/>
                  <w:sz w:val="18"/>
                  <w:szCs w:val="18"/>
                </w:rPr>
                <w:t>而已</w:t>
              </w:r>
            </w:ins>
            <w:del w:id="661" w:author="Decheng Fan" w:date="2014-07-09T08:46:00Z">
              <w:r w:rsidR="000672C2" w:rsidDel="00C97194">
                <w:rPr>
                  <w:rFonts w:eastAsia="宋体" w:hint="eastAsia"/>
                  <w:b/>
                  <w:bCs/>
                  <w:sz w:val="18"/>
                  <w:szCs w:val="18"/>
                </w:rPr>
                <w:delText>以内</w:delText>
              </w:r>
            </w:del>
            <w:r w:rsidR="001A367D" w:rsidRPr="00EA04DC">
              <w:rPr>
                <w:rFonts w:eastAsia="宋体"/>
                <w:b/>
                <w:bCs/>
                <w:sz w:val="18"/>
                <w:szCs w:val="18"/>
              </w:rPr>
              <w:t>。</w:t>
            </w:r>
          </w:p>
          <w:p w14:paraId="53ECBB75" w14:textId="448976DC" w:rsidR="006A1686" w:rsidRPr="00C819F8" w:rsidRDefault="00ED35DE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662" w:author="杰 凌" w:date="2014-07-17T01:57:00Z">
                <w:pPr>
                  <w:spacing w:after="156"/>
                  <w:ind w:firstLine="390"/>
                </w:pPr>
              </w:pPrChange>
            </w:pPr>
            <w:r w:rsidRPr="00C819F8">
              <w:rPr>
                <w:rFonts w:eastAsia="宋体" w:hint="eastAsia"/>
                <w:b/>
                <w:bCs/>
                <w:sz w:val="18"/>
                <w:szCs w:val="18"/>
              </w:rPr>
              <w:t>现在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姑且先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假设</w:t>
            </w:r>
            <w:r w:rsidRPr="00C819F8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手里有一个时间复杂度好于</w:t>
            </w:r>
            <w:r w:rsidR="00A41577">
              <w:rPr>
                <w:rFonts w:eastAsia="宋体"/>
                <w:b/>
                <w:bCs/>
                <w:sz w:val="18"/>
                <w:szCs w:val="18"/>
              </w:rPr>
              <w:t>线性对数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级的凸包算法。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那么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通过</w:t>
            </w:r>
            <w:r w:rsidR="006422DE" w:rsidRPr="00C819F8">
              <w:rPr>
                <w:rFonts w:eastAsia="宋体"/>
                <w:b/>
                <w:bCs/>
                <w:sz w:val="18"/>
                <w:szCs w:val="18"/>
              </w:rPr>
              <w:t>上面的线性化简法，我们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理应</w:t>
            </w:r>
            <w:r w:rsidR="006422DE" w:rsidRPr="00C819F8">
              <w:rPr>
                <w:rFonts w:eastAsia="宋体" w:hint="eastAsia"/>
                <w:b/>
                <w:bCs/>
                <w:sz w:val="18"/>
                <w:szCs w:val="18"/>
              </w:rPr>
              <w:t>会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立即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得</w:t>
            </w:r>
            <w:r w:rsidR="006422DE" w:rsidRPr="00C819F8">
              <w:rPr>
                <w:rFonts w:eastAsia="宋体" w:hint="eastAsia"/>
                <w:b/>
                <w:bCs/>
                <w:sz w:val="18"/>
                <w:szCs w:val="18"/>
              </w:rPr>
              <w:t>到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一个时间复杂度好于</w:t>
            </w:r>
            <w:r w:rsidR="00A41577">
              <w:rPr>
                <w:rFonts w:eastAsia="宋体"/>
                <w:b/>
                <w:bCs/>
                <w:sz w:val="18"/>
                <w:szCs w:val="18"/>
              </w:rPr>
              <w:t>线性对数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级的</w:t>
            </w:r>
            <w:r w:rsidRPr="00C819F8">
              <w:rPr>
                <w:rFonts w:eastAsia="宋体"/>
                <w:b/>
                <w:bCs/>
                <w:i/>
                <w:sz w:val="18"/>
                <w:szCs w:val="18"/>
              </w:rPr>
              <w:t>排序</w:t>
            </w:r>
            <w:r w:rsidRPr="00C819F8">
              <w:rPr>
                <w:rFonts w:eastAsia="宋体"/>
                <w:b/>
                <w:bCs/>
                <w:sz w:val="18"/>
                <w:szCs w:val="18"/>
              </w:rPr>
              <w:t>算法</w:t>
            </w:r>
            <w:r w:rsidR="006422DE" w:rsidRPr="00C819F8">
              <w:rPr>
                <w:rFonts w:eastAsia="宋体" w:hint="eastAsia"/>
                <w:b/>
                <w:bCs/>
                <w:sz w:val="18"/>
                <w:szCs w:val="18"/>
              </w:rPr>
              <w:t>。但这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显然</w:t>
            </w:r>
            <w:r w:rsidR="006422DE" w:rsidRPr="00C819F8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="006422DE" w:rsidRPr="00C819F8">
              <w:rPr>
                <w:rFonts w:eastAsia="宋体"/>
                <w:b/>
                <w:bCs/>
                <w:sz w:val="18"/>
                <w:szCs w:val="18"/>
              </w:rPr>
              <w:t>不可能的</w:t>
            </w:r>
            <w:r w:rsidR="006422DE" w:rsidRPr="00C819F8">
              <w:rPr>
                <w:rFonts w:eastAsia="宋体" w:hint="eastAsia"/>
                <w:b/>
                <w:bCs/>
                <w:sz w:val="18"/>
                <w:szCs w:val="18"/>
              </w:rPr>
              <w:t>！换句话</w:t>
            </w:r>
            <w:r w:rsidR="006422DE" w:rsidRPr="00C819F8">
              <w:rPr>
                <w:rFonts w:eastAsia="宋体"/>
                <w:b/>
                <w:bCs/>
                <w:sz w:val="18"/>
                <w:szCs w:val="18"/>
              </w:rPr>
              <w:t>说，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因为如果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真</w:t>
            </w:r>
            <w:r w:rsidR="006422DE" w:rsidRPr="00C819F8">
              <w:rPr>
                <w:rFonts w:eastAsia="宋体"/>
                <w:b/>
                <w:bCs/>
                <w:sz w:val="18"/>
                <w:szCs w:val="18"/>
              </w:rPr>
              <w:t>存在着一种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简单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（线性级）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方法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，可以</w:t>
            </w:r>
            <w:ins w:id="663" w:author="Decheng Fan" w:date="2014-07-09T18:32:00Z">
              <w:r w:rsidR="00AF34F8">
                <w:rPr>
                  <w:rFonts w:eastAsia="宋体" w:hint="eastAsia"/>
                  <w:b/>
                  <w:bCs/>
                  <w:sz w:val="18"/>
                  <w:szCs w:val="18"/>
                </w:rPr>
                <w:t>把</w:t>
              </w:r>
            </w:ins>
            <w:r w:rsidR="006422DE" w:rsidRPr="00C819F8">
              <w:rPr>
                <w:rFonts w:eastAsia="宋体"/>
                <w:b/>
                <w:bCs/>
                <w:sz w:val="18"/>
                <w:szCs w:val="18"/>
              </w:rPr>
              <w:t>排序</w:t>
            </w:r>
            <w:r w:rsidR="006422DE" w:rsidRPr="00C819F8">
              <w:rPr>
                <w:rFonts w:eastAsia="宋体" w:hint="eastAsia"/>
                <w:b/>
                <w:bCs/>
                <w:sz w:val="18"/>
                <w:szCs w:val="18"/>
              </w:rPr>
              <w:t>问题</w:t>
            </w:r>
            <w:r w:rsidR="006422DE" w:rsidRPr="00C819F8">
              <w:rPr>
                <w:rFonts w:eastAsia="宋体"/>
                <w:b/>
                <w:bCs/>
                <w:sz w:val="18"/>
                <w:szCs w:val="18"/>
              </w:rPr>
              <w:t>化简成</w:t>
            </w:r>
            <w:r w:rsidR="006422DE" w:rsidRPr="00C819F8">
              <w:rPr>
                <w:rFonts w:eastAsia="宋体" w:hint="eastAsia"/>
                <w:b/>
                <w:bCs/>
                <w:sz w:val="18"/>
                <w:szCs w:val="18"/>
              </w:rPr>
              <w:t>凸包</w:t>
            </w:r>
            <w:r w:rsidR="006422DE" w:rsidRPr="00C819F8">
              <w:rPr>
                <w:rFonts w:eastAsia="宋体"/>
                <w:b/>
                <w:bCs/>
                <w:sz w:val="18"/>
                <w:szCs w:val="18"/>
              </w:rPr>
              <w:t>查找</w:t>
            </w:r>
            <w:r w:rsidR="006422DE" w:rsidRPr="00C819F8">
              <w:rPr>
                <w:rFonts w:eastAsia="宋体" w:hint="eastAsia"/>
                <w:b/>
                <w:bCs/>
                <w:sz w:val="18"/>
                <w:szCs w:val="18"/>
              </w:rPr>
              <w:t>问题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，那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就说明后者的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问题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难度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至少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与前者相同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所以</w:t>
            </w:r>
            <w:r w:rsidR="00F80270" w:rsidRPr="00C819F8">
              <w:rPr>
                <w:rFonts w:eastAsia="宋体" w:hint="eastAsia"/>
                <w:b/>
                <w:bCs/>
                <w:sz w:val="18"/>
                <w:szCs w:val="18"/>
              </w:rPr>
              <w:t>……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该问题</w:t>
            </w:r>
            <w:r w:rsidR="007D5C13" w:rsidRPr="00C819F8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7D5C13" w:rsidRPr="00C819F8">
              <w:rPr>
                <w:rFonts w:eastAsia="宋体"/>
                <w:b/>
                <w:bCs/>
                <w:sz w:val="18"/>
                <w:szCs w:val="18"/>
              </w:rPr>
              <w:t>解决方案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最多也只能做到</w:t>
            </w:r>
            <w:r w:rsidR="00A41577">
              <w:rPr>
                <w:rFonts w:eastAsia="宋体"/>
                <w:b/>
                <w:bCs/>
                <w:sz w:val="18"/>
                <w:szCs w:val="18"/>
              </w:rPr>
              <w:t>线性对数</w:t>
            </w:r>
            <w:r w:rsidR="00F80270" w:rsidRPr="00C819F8">
              <w:rPr>
                <w:rFonts w:eastAsia="宋体"/>
                <w:b/>
                <w:bCs/>
                <w:sz w:val="18"/>
                <w:szCs w:val="18"/>
              </w:rPr>
              <w:t>级。</w:t>
            </w:r>
          </w:p>
        </w:tc>
      </w:tr>
    </w:tbl>
    <w:p w14:paraId="2B5203F7" w14:textId="77777777" w:rsidR="001A65B1" w:rsidRPr="001A65B1" w:rsidRDefault="000C1274" w:rsidP="00075768">
      <w:pPr>
        <w:pStyle w:val="4"/>
        <w:ind w:left="0"/>
      </w:pPr>
      <w:r>
        <w:t>最大</w:t>
      </w:r>
      <w:r w:rsidR="00906E3A">
        <w:rPr>
          <w:rFonts w:hint="eastAsia"/>
        </w:rPr>
        <w:t>切片</w:t>
      </w:r>
      <w:r>
        <w:t>问题</w:t>
      </w:r>
      <w:del w:id="664" w:author="Decheng Fan" w:date="2014-07-16T19:05:00Z">
        <w:r w:rsidR="001A65B1" w:rsidRPr="001A65B1" w:rsidDel="002D0684">
          <w:delText xml:space="preserve"> </w:delText>
        </w:r>
      </w:del>
    </w:p>
    <w:p w14:paraId="046EE2E4" w14:textId="08044E74" w:rsidR="003A3101" w:rsidRPr="0077006B" w:rsidRDefault="00497114" w:rsidP="0077006B">
      <w:pPr>
        <w:spacing w:after="156"/>
        <w:ind w:firstLine="420"/>
        <w:rPr>
          <w:rFonts w:eastAsia="宋体"/>
        </w:rPr>
      </w:pPr>
      <w:r w:rsidRPr="004869C3">
        <w:rPr>
          <w:rFonts w:eastAsia="宋体" w:hint="eastAsia"/>
        </w:rPr>
        <w:t>下面是</w:t>
      </w:r>
      <w:r w:rsidRPr="004869C3">
        <w:rPr>
          <w:rFonts w:eastAsia="宋体"/>
        </w:rPr>
        <w:t>最后一个</w:t>
      </w:r>
      <w:r w:rsidRPr="004869C3">
        <w:rPr>
          <w:rFonts w:eastAsia="宋体" w:hint="eastAsia"/>
        </w:rPr>
        <w:t>问题</w:t>
      </w:r>
      <w:r w:rsidRPr="004869C3">
        <w:rPr>
          <w:rFonts w:eastAsia="宋体"/>
        </w:rPr>
        <w:t>：</w:t>
      </w:r>
      <w:r w:rsidRPr="004869C3">
        <w:rPr>
          <w:rFonts w:eastAsia="宋体" w:hint="eastAsia"/>
        </w:rPr>
        <w:t>这回</w:t>
      </w:r>
      <w:r w:rsidRPr="004869C3">
        <w:rPr>
          <w:rFonts w:eastAsia="宋体"/>
        </w:rPr>
        <w:t>我们需要</w:t>
      </w:r>
      <w:r w:rsidRPr="004869C3">
        <w:rPr>
          <w:rFonts w:eastAsia="宋体" w:hint="eastAsia"/>
        </w:rPr>
        <w:t>在</w:t>
      </w:r>
      <w:r w:rsidRPr="004869C3">
        <w:rPr>
          <w:rFonts w:eastAsia="宋体"/>
        </w:rPr>
        <w:t>一个实数序列</w:t>
      </w:r>
      <w:r w:rsidRPr="004869C3">
        <w:rPr>
          <w:rFonts w:eastAsia="宋体" w:hint="eastAsia"/>
        </w:rPr>
        <w:t>中</w:t>
      </w:r>
      <w:r w:rsidR="00906E3A" w:rsidRPr="004869C3">
        <w:rPr>
          <w:rFonts w:eastAsia="宋体" w:hint="eastAsia"/>
        </w:rPr>
        <w:t>截取</w:t>
      </w:r>
      <w:r w:rsidRPr="004869C3">
        <w:rPr>
          <w:rFonts w:eastAsia="宋体"/>
        </w:rPr>
        <w:t>一个</w:t>
      </w:r>
      <w:r w:rsidR="00906E3A" w:rsidRPr="004869C3">
        <w:rPr>
          <w:rFonts w:eastAsia="宋体" w:hint="eastAsia"/>
        </w:rPr>
        <w:t>切片</w:t>
      </w:r>
      <w:r w:rsidR="00C62104" w:rsidRPr="004869C3">
        <w:rPr>
          <w:rFonts w:eastAsia="宋体" w:hint="eastAsia"/>
        </w:rPr>
        <w:t>（或者</w:t>
      </w:r>
      <w:r w:rsidR="00C62104" w:rsidRPr="004869C3">
        <w:rPr>
          <w:rFonts w:eastAsia="宋体"/>
        </w:rPr>
        <w:t>片段</w:t>
      </w:r>
      <w:r w:rsidR="00C62104" w:rsidRPr="004869C3">
        <w:rPr>
          <w:rFonts w:eastAsia="宋体" w:hint="eastAsia"/>
        </w:rPr>
        <w:t>）</w:t>
      </w:r>
      <w:r w:rsidRPr="004869C3">
        <w:rPr>
          <w:rFonts w:eastAsia="宋体" w:hint="eastAsia"/>
        </w:rPr>
        <w:t>A[</w:t>
      </w:r>
      <w:r w:rsidRPr="004869C3">
        <w:rPr>
          <w:rFonts w:eastAsia="宋体"/>
        </w:rPr>
        <w:t>i:j</w:t>
      </w:r>
      <w:r w:rsidRPr="004869C3">
        <w:rPr>
          <w:rFonts w:eastAsia="宋体" w:hint="eastAsia"/>
        </w:rPr>
        <w:t>]</w:t>
      </w:r>
      <w:r w:rsidRPr="004869C3">
        <w:rPr>
          <w:rFonts w:eastAsia="宋体" w:hint="eastAsia"/>
        </w:rPr>
        <w:t>，</w:t>
      </w:r>
      <w:r w:rsidRPr="004869C3">
        <w:rPr>
          <w:rFonts w:eastAsia="宋体"/>
        </w:rPr>
        <w:t>使</w:t>
      </w:r>
      <w:r w:rsidR="00037159" w:rsidRPr="00037159">
        <w:rPr>
          <w:rFonts w:eastAsia="宋体" w:hint="eastAsia"/>
        </w:rPr>
        <w:t>A[</w:t>
      </w:r>
      <w:r w:rsidR="00037159" w:rsidRPr="00037159">
        <w:rPr>
          <w:rFonts w:eastAsia="宋体"/>
        </w:rPr>
        <w:t>i:j</w:t>
      </w:r>
      <w:r w:rsidR="00037159" w:rsidRPr="00037159">
        <w:rPr>
          <w:rFonts w:eastAsia="宋体" w:hint="eastAsia"/>
        </w:rPr>
        <w:t>]</w:t>
      </w:r>
      <w:r w:rsidR="00037159">
        <w:rPr>
          <w:rFonts w:eastAsia="宋体" w:hint="eastAsia"/>
        </w:rPr>
        <w:t>的</w:t>
      </w:r>
      <w:r w:rsidR="00037159">
        <w:rPr>
          <w:rFonts w:eastAsia="宋体"/>
        </w:rPr>
        <w:t>和值是</w:t>
      </w:r>
      <w:r w:rsidR="00037159">
        <w:rPr>
          <w:rFonts w:eastAsia="宋体" w:hint="eastAsia"/>
        </w:rPr>
        <w:t>该序列</w:t>
      </w:r>
      <w:ins w:id="665" w:author="Decheng Fan" w:date="2014-07-09T18:36:00Z">
        <w:r w:rsidR="00182191">
          <w:rPr>
            <w:rFonts w:eastAsia="宋体" w:hint="eastAsia"/>
          </w:rPr>
          <w:t>所有</w:t>
        </w:r>
      </w:ins>
      <w:del w:id="666" w:author="Decheng Fan" w:date="2014-07-09T18:36:00Z">
        <w:r w:rsidR="00037159" w:rsidDel="00182191">
          <w:rPr>
            <w:rFonts w:eastAsia="宋体"/>
          </w:rPr>
          <w:delText>其</w:delText>
        </w:r>
        <w:r w:rsidR="00037159" w:rsidDel="00182191">
          <w:rPr>
            <w:rFonts w:eastAsia="宋体" w:hint="eastAsia"/>
          </w:rPr>
          <w:delText>它</w:delText>
        </w:r>
      </w:del>
      <w:r w:rsidR="00037159">
        <w:rPr>
          <w:rFonts w:eastAsia="宋体"/>
        </w:rPr>
        <w:t>片段中最大的</w:t>
      </w:r>
      <w:r w:rsidR="00037159">
        <w:rPr>
          <w:rFonts w:eastAsia="宋体" w:hint="eastAsia"/>
        </w:rPr>
        <w:t>。</w:t>
      </w:r>
      <w:r w:rsidR="00037159">
        <w:rPr>
          <w:rFonts w:eastAsia="宋体"/>
        </w:rPr>
        <w:t>当然</w:t>
      </w:r>
      <w:r w:rsidR="00037159">
        <w:rPr>
          <w:rFonts w:eastAsia="宋体" w:hint="eastAsia"/>
        </w:rPr>
        <w:t>，</w:t>
      </w:r>
      <w:r w:rsidR="00037159">
        <w:rPr>
          <w:rFonts w:eastAsia="宋体"/>
        </w:rPr>
        <w:t>我们</w:t>
      </w:r>
      <w:del w:id="667" w:author="Decheng Fan" w:date="2014-07-09T18:36:00Z">
        <w:r w:rsidR="00037159" w:rsidDel="00A07529">
          <w:rPr>
            <w:rFonts w:eastAsia="宋体" w:hint="eastAsia"/>
          </w:rPr>
          <w:delText>也</w:delText>
        </w:r>
      </w:del>
      <w:r w:rsidR="00037159">
        <w:rPr>
          <w:rFonts w:eastAsia="宋体"/>
        </w:rPr>
        <w:t>不能</w:t>
      </w:r>
      <w:r w:rsidR="00037159">
        <w:rPr>
          <w:rFonts w:eastAsia="宋体" w:hint="eastAsia"/>
        </w:rPr>
        <w:t>直接选取</w:t>
      </w:r>
      <w:r w:rsidR="00037159">
        <w:rPr>
          <w:rFonts w:eastAsia="宋体"/>
        </w:rPr>
        <w:t>整个序列，因为其中</w:t>
      </w:r>
      <w:del w:id="668" w:author="Decheng Fan" w:date="2014-07-09T18:36:00Z">
        <w:r w:rsidR="00037159" w:rsidDel="00A07529">
          <w:rPr>
            <w:rFonts w:eastAsia="宋体" w:hint="eastAsia"/>
          </w:rPr>
          <w:delText>也</w:delText>
        </w:r>
        <w:r w:rsidR="00037159" w:rsidDel="00A07529">
          <w:rPr>
            <w:rFonts w:eastAsia="宋体"/>
          </w:rPr>
          <w:delText>有</w:delText>
        </w:r>
      </w:del>
      <w:r w:rsidR="00037159">
        <w:rPr>
          <w:rFonts w:eastAsia="宋体"/>
        </w:rPr>
        <w:t>可能存在着一些负数</w:t>
      </w:r>
      <w:r w:rsidR="00906E3A">
        <w:rPr>
          <w:rStyle w:val="af0"/>
          <w:rFonts w:eastAsia="宋体"/>
        </w:rPr>
        <w:footnoteReference w:id="19"/>
      </w:r>
      <w:r w:rsidR="00906E3A">
        <w:rPr>
          <w:rFonts w:eastAsia="宋体" w:hint="eastAsia"/>
        </w:rPr>
        <w:t>。</w:t>
      </w:r>
      <w:r w:rsidR="0077006B">
        <w:rPr>
          <w:rFonts w:eastAsia="宋体" w:hint="eastAsia"/>
        </w:rPr>
        <w:t>该问题</w:t>
      </w:r>
      <w:r w:rsidR="0077006B">
        <w:rPr>
          <w:rFonts w:eastAsia="宋体"/>
        </w:rPr>
        <w:t>有时会</w:t>
      </w:r>
      <w:ins w:id="669" w:author="Decheng Fan" w:date="2014-07-09T18:35:00Z">
        <w:r w:rsidR="00EA207E">
          <w:rPr>
            <w:rFonts w:eastAsia="宋体" w:hint="eastAsia"/>
          </w:rPr>
          <w:t>以</w:t>
        </w:r>
      </w:ins>
      <w:del w:id="670" w:author="Decheng Fan" w:date="2014-07-09T18:34:00Z">
        <w:r w:rsidR="0077006B" w:rsidDel="00EA207E">
          <w:rPr>
            <w:rFonts w:eastAsia="宋体"/>
          </w:rPr>
          <w:delText>出现在</w:delText>
        </w:r>
      </w:del>
      <w:r w:rsidR="0077006B">
        <w:rPr>
          <w:rFonts w:eastAsia="宋体"/>
        </w:rPr>
        <w:t>股票交易</w:t>
      </w:r>
      <w:ins w:id="671" w:author="Decheng Fan" w:date="2014-07-09T18:35:00Z">
        <w:r w:rsidR="00EA207E">
          <w:rPr>
            <w:rFonts w:eastAsia="宋体" w:hint="eastAsia"/>
          </w:rPr>
          <w:t>为背景来表达</w:t>
        </w:r>
      </w:ins>
      <w:del w:id="672" w:author="Decheng Fan" w:date="2014-07-09T18:35:00Z">
        <w:r w:rsidR="0077006B" w:rsidDel="00EA207E">
          <w:rPr>
            <w:rFonts w:eastAsia="宋体"/>
          </w:rPr>
          <w:delText>中</w:delText>
        </w:r>
      </w:del>
      <w:r w:rsidR="0077006B">
        <w:rPr>
          <w:rFonts w:eastAsia="宋体" w:hint="eastAsia"/>
        </w:rPr>
        <w:t>——</w:t>
      </w:r>
      <w:r w:rsidR="0077006B">
        <w:rPr>
          <w:rFonts w:eastAsia="宋体"/>
        </w:rPr>
        <w:t>用以表示</w:t>
      </w:r>
      <w:r w:rsidR="0077006B">
        <w:rPr>
          <w:rFonts w:eastAsia="宋体" w:hint="eastAsia"/>
        </w:rPr>
        <w:t>股价</w:t>
      </w:r>
      <w:r w:rsidR="0077006B">
        <w:rPr>
          <w:rFonts w:eastAsia="宋体"/>
        </w:rPr>
        <w:t>的波动情况</w:t>
      </w:r>
      <w:r w:rsidR="0077006B">
        <w:rPr>
          <w:rFonts w:eastAsia="宋体" w:hint="eastAsia"/>
        </w:rPr>
        <w:t>，</w:t>
      </w:r>
      <w:r w:rsidR="0077006B">
        <w:rPr>
          <w:rFonts w:eastAsia="宋体"/>
        </w:rPr>
        <w:t>这</w:t>
      </w:r>
      <w:r w:rsidR="0077006B">
        <w:rPr>
          <w:rFonts w:eastAsia="宋体" w:hint="eastAsia"/>
        </w:rPr>
        <w:t>时我们</w:t>
      </w:r>
      <w:r w:rsidR="0077006B">
        <w:rPr>
          <w:rFonts w:eastAsia="宋体"/>
        </w:rPr>
        <w:t>通常会</w:t>
      </w:r>
      <w:r w:rsidR="0077006B">
        <w:rPr>
          <w:rFonts w:eastAsia="宋体" w:hint="eastAsia"/>
        </w:rPr>
        <w:t>希望</w:t>
      </w:r>
      <w:r w:rsidR="0077006B">
        <w:rPr>
          <w:rFonts w:eastAsia="宋体"/>
        </w:rPr>
        <w:t>能</w:t>
      </w:r>
      <w:r w:rsidR="0077006B">
        <w:rPr>
          <w:rFonts w:eastAsia="宋体" w:hint="eastAsia"/>
        </w:rPr>
        <w:t>找出</w:t>
      </w:r>
      <w:r w:rsidR="00C62104">
        <w:rPr>
          <w:rFonts w:eastAsia="宋体" w:hint="eastAsia"/>
        </w:rPr>
        <w:t>能使</w:t>
      </w:r>
      <w:r w:rsidR="0077006B">
        <w:rPr>
          <w:rFonts w:eastAsia="宋体" w:hint="eastAsia"/>
        </w:rPr>
        <w:t>该</w:t>
      </w:r>
      <w:r w:rsidR="00C62104">
        <w:rPr>
          <w:rFonts w:eastAsia="宋体"/>
        </w:rPr>
        <w:t>股票收益最</w:t>
      </w:r>
      <w:r w:rsidR="00C62104">
        <w:rPr>
          <w:rFonts w:eastAsia="宋体" w:hint="eastAsia"/>
        </w:rPr>
        <w:t>大</w:t>
      </w:r>
      <w:r w:rsidR="00C62104">
        <w:rPr>
          <w:rFonts w:eastAsia="宋体"/>
        </w:rPr>
        <w:t>化</w:t>
      </w:r>
      <w:r w:rsidR="0077006B">
        <w:rPr>
          <w:rFonts w:eastAsia="宋体"/>
        </w:rPr>
        <w:t>的时间段。</w:t>
      </w:r>
      <w:r w:rsidR="00DE1840">
        <w:rPr>
          <w:rFonts w:eastAsia="宋体" w:hint="eastAsia"/>
        </w:rPr>
        <w:t>（当然</w:t>
      </w:r>
      <w:r w:rsidR="00DE1840">
        <w:rPr>
          <w:rFonts w:eastAsia="宋体"/>
        </w:rPr>
        <w:t>，</w:t>
      </w:r>
      <w:r w:rsidR="00DE1840">
        <w:rPr>
          <w:rFonts w:eastAsia="宋体" w:hint="eastAsia"/>
        </w:rPr>
        <w:t>这个</w:t>
      </w:r>
      <w:r w:rsidR="00C62104">
        <w:rPr>
          <w:rFonts w:eastAsia="宋体" w:hint="eastAsia"/>
        </w:rPr>
        <w:t>类比</w:t>
      </w:r>
      <w:r w:rsidR="00C62104">
        <w:rPr>
          <w:rFonts w:eastAsia="宋体"/>
        </w:rPr>
        <w:t>是</w:t>
      </w:r>
      <w:r w:rsidR="00C62104">
        <w:rPr>
          <w:rStyle w:val="trans-target"/>
          <w:rFonts w:ascii="宋体" w:eastAsia="宋体" w:hAnsi="宋体" w:cs="宋体" w:hint="eastAsia"/>
        </w:rPr>
        <w:t>有点瑕疵的</w:t>
      </w:r>
      <w:r w:rsidR="00DE1840">
        <w:rPr>
          <w:rFonts w:eastAsia="宋体"/>
        </w:rPr>
        <w:t>，</w:t>
      </w:r>
      <w:r w:rsidR="00DE1840">
        <w:rPr>
          <w:rFonts w:eastAsia="宋体" w:hint="eastAsia"/>
        </w:rPr>
        <w:t>因为</w:t>
      </w:r>
      <w:r w:rsidR="00DE1840">
        <w:rPr>
          <w:rFonts w:eastAsia="宋体"/>
        </w:rPr>
        <w:t>这意味着我们要能提</w:t>
      </w:r>
      <w:r w:rsidR="00DE1840">
        <w:rPr>
          <w:rFonts w:eastAsia="宋体" w:hint="eastAsia"/>
        </w:rPr>
        <w:t>前预知</w:t>
      </w:r>
      <w:r w:rsidR="00DE1840">
        <w:rPr>
          <w:rFonts w:eastAsia="宋体"/>
        </w:rPr>
        <w:t>股票的走势。</w:t>
      </w:r>
      <w:r w:rsidR="00DE1840">
        <w:rPr>
          <w:rFonts w:eastAsia="宋体" w:hint="eastAsia"/>
        </w:rPr>
        <w:t>）</w:t>
      </w:r>
    </w:p>
    <w:p w14:paraId="2D02F53C" w14:textId="77777777" w:rsidR="00C62104" w:rsidRPr="004869C3" w:rsidRDefault="00D53F7F" w:rsidP="00D53F7F">
      <w:pPr>
        <w:spacing w:after="156"/>
        <w:ind w:firstLine="420"/>
        <w:rPr>
          <w:rFonts w:eastAsia="宋体"/>
        </w:rPr>
      </w:pPr>
      <w:r w:rsidRPr="004869C3">
        <w:rPr>
          <w:rFonts w:eastAsia="宋体" w:hint="eastAsia"/>
        </w:rPr>
        <w:t>对此</w:t>
      </w:r>
      <w:r w:rsidRPr="004869C3">
        <w:rPr>
          <w:rFonts w:eastAsia="宋体"/>
        </w:rPr>
        <w:t>，我们</w:t>
      </w:r>
      <w:r w:rsidRPr="004869C3">
        <w:rPr>
          <w:rFonts w:eastAsia="宋体" w:hint="eastAsia"/>
        </w:rPr>
        <w:t>也</w:t>
      </w:r>
      <w:r w:rsidRPr="004869C3">
        <w:rPr>
          <w:rFonts w:eastAsia="宋体"/>
        </w:rPr>
        <w:t>可以采用类似下面这种</w:t>
      </w:r>
      <w:r w:rsidR="006321E7" w:rsidRPr="004869C3">
        <w:rPr>
          <w:rFonts w:eastAsia="宋体" w:hint="eastAsia"/>
        </w:rPr>
        <w:t>显而易见</w:t>
      </w:r>
      <w:r w:rsidR="006321E7" w:rsidRPr="004869C3">
        <w:rPr>
          <w:rFonts w:eastAsia="宋体"/>
        </w:rPr>
        <w:t>的解决方案</w:t>
      </w:r>
      <w:r w:rsidRPr="004869C3">
        <w:rPr>
          <w:rFonts w:eastAsia="宋体" w:hint="eastAsia"/>
        </w:rPr>
        <w:t>（其中</w:t>
      </w:r>
      <w:r w:rsidRPr="001A65B1">
        <w:t>n=len(A)</w:t>
      </w:r>
      <w:r w:rsidRPr="004869C3">
        <w:rPr>
          <w:rFonts w:eastAsia="宋体"/>
        </w:rPr>
        <w:t>）</w:t>
      </w:r>
      <w:r w:rsidRPr="004869C3">
        <w:rPr>
          <w:rFonts w:eastAsia="宋体" w:hint="eastAsia"/>
        </w:rPr>
        <w:t>：</w:t>
      </w:r>
    </w:p>
    <w:p w14:paraId="6586BF4F" w14:textId="77777777" w:rsidR="001A65B1" w:rsidRPr="001A65B1" w:rsidRDefault="001A65B1" w:rsidP="00075768">
      <w:pPr>
        <w:pStyle w:val="ad"/>
      </w:pPr>
      <w:proofErr w:type="gramStart"/>
      <w:r w:rsidRPr="001A65B1">
        <w:t>result</w:t>
      </w:r>
      <w:proofErr w:type="gramEnd"/>
      <w:r w:rsidRPr="001A65B1">
        <w:t xml:space="preserve"> = max((A[i:j] for i in range(n) for j in range(i+1,n+1)), key=sum) </w:t>
      </w:r>
    </w:p>
    <w:p w14:paraId="7D662298" w14:textId="17BBD2EF" w:rsidR="00510B51" w:rsidRPr="004869C3" w:rsidRDefault="007D60F4" w:rsidP="00075768">
      <w:pPr>
        <w:spacing w:after="156"/>
        <w:ind w:firstLine="420"/>
        <w:rPr>
          <w:rFonts w:eastAsia="宋体"/>
        </w:rPr>
      </w:pPr>
      <w:r w:rsidRPr="004869C3">
        <w:rPr>
          <w:rFonts w:eastAsia="宋体" w:hint="eastAsia"/>
        </w:rPr>
        <w:t>在</w:t>
      </w:r>
      <w:r w:rsidRPr="004869C3">
        <w:rPr>
          <w:rFonts w:eastAsia="宋体"/>
        </w:rPr>
        <w:t>上面这个生成器</w:t>
      </w:r>
      <w:r w:rsidRPr="004869C3">
        <w:rPr>
          <w:rFonts w:eastAsia="宋体" w:hint="eastAsia"/>
        </w:rPr>
        <w:t>表达式</w:t>
      </w:r>
      <w:r w:rsidRPr="004869C3">
        <w:rPr>
          <w:rFonts w:eastAsia="宋体"/>
        </w:rPr>
        <w:t>中，</w:t>
      </w:r>
      <w:r w:rsidR="00F2394D" w:rsidRPr="004869C3">
        <w:rPr>
          <w:rFonts w:eastAsia="宋体" w:hint="eastAsia"/>
        </w:rPr>
        <w:t>我们</w:t>
      </w:r>
      <w:r w:rsidR="007A11A5" w:rsidRPr="004869C3">
        <w:rPr>
          <w:rFonts w:eastAsia="宋体" w:hint="eastAsia"/>
        </w:rPr>
        <w:t>分别</w:t>
      </w:r>
      <w:r w:rsidR="007A11A5" w:rsidRPr="004869C3">
        <w:rPr>
          <w:rFonts w:eastAsia="宋体"/>
        </w:rPr>
        <w:t>对</w:t>
      </w:r>
      <w:r w:rsidR="00F2394D" w:rsidRPr="004869C3">
        <w:rPr>
          <w:rFonts w:eastAsia="宋体"/>
        </w:rPr>
        <w:t>起点和</w:t>
      </w:r>
      <w:r w:rsidR="00F2394D" w:rsidRPr="004869C3">
        <w:rPr>
          <w:rFonts w:eastAsia="宋体" w:hint="eastAsia"/>
        </w:rPr>
        <w:t>终点</w:t>
      </w:r>
      <w:r w:rsidR="007A11A5" w:rsidRPr="004869C3">
        <w:rPr>
          <w:rFonts w:eastAsia="宋体" w:hint="eastAsia"/>
        </w:rPr>
        <w:t>这两个</w:t>
      </w:r>
      <w:r w:rsidR="007A11A5" w:rsidRPr="004869C3">
        <w:rPr>
          <w:rFonts w:eastAsia="宋体"/>
        </w:rPr>
        <w:t>条件</w:t>
      </w:r>
      <w:r w:rsidR="007A11A5" w:rsidRPr="004869C3">
        <w:rPr>
          <w:rFonts w:eastAsia="宋体" w:hint="eastAsia"/>
        </w:rPr>
        <w:t>进行</w:t>
      </w:r>
      <w:r w:rsidR="00AC5256" w:rsidRPr="004869C3">
        <w:rPr>
          <w:rFonts w:eastAsia="宋体" w:hint="eastAsia"/>
        </w:rPr>
        <w:t>了</w:t>
      </w:r>
      <w:r w:rsidR="00AC5256" w:rsidRPr="004869C3">
        <w:rPr>
          <w:rFonts w:eastAsia="宋体"/>
        </w:rPr>
        <w:t>直接</w:t>
      </w:r>
      <w:r w:rsidR="007A11A5" w:rsidRPr="004869C3">
        <w:rPr>
          <w:rFonts w:eastAsia="宋体"/>
        </w:rPr>
        <w:t>遍历</w:t>
      </w:r>
      <w:r w:rsidR="00F2394D" w:rsidRPr="004869C3">
        <w:rPr>
          <w:rFonts w:eastAsia="宋体" w:hint="eastAsia"/>
        </w:rPr>
        <w:t>，</w:t>
      </w:r>
      <w:r w:rsidR="007A11A5" w:rsidRPr="004869C3">
        <w:rPr>
          <w:rFonts w:eastAsia="宋体" w:hint="eastAsia"/>
        </w:rPr>
        <w:t>然后</w:t>
      </w:r>
      <w:r w:rsidR="007A11A5" w:rsidRPr="004869C3">
        <w:rPr>
          <w:rFonts w:eastAsia="宋体"/>
        </w:rPr>
        <w:t>以</w:t>
      </w:r>
      <w:r w:rsidR="007A11A5" w:rsidRPr="004869C3">
        <w:rPr>
          <w:rFonts w:eastAsia="宋体" w:hint="eastAsia"/>
        </w:rPr>
        <w:t>A[</w:t>
      </w:r>
      <w:r w:rsidR="007A11A5" w:rsidRPr="004869C3">
        <w:rPr>
          <w:rFonts w:eastAsia="宋体"/>
        </w:rPr>
        <w:t>i;j</w:t>
      </w:r>
      <w:r w:rsidR="007A11A5" w:rsidRPr="004869C3">
        <w:rPr>
          <w:rFonts w:eastAsia="宋体" w:hint="eastAsia"/>
        </w:rPr>
        <w:t>]</w:t>
      </w:r>
      <w:r w:rsidR="007A11A5" w:rsidRPr="004869C3">
        <w:rPr>
          <w:rFonts w:eastAsia="宋体" w:hint="eastAsia"/>
        </w:rPr>
        <w:t>（键值）的</w:t>
      </w:r>
      <w:r w:rsidR="007A11A5" w:rsidRPr="004869C3">
        <w:rPr>
          <w:rFonts w:eastAsia="宋体"/>
        </w:rPr>
        <w:t>和值为准</w:t>
      </w:r>
      <w:r w:rsidR="007A11A5" w:rsidRPr="004869C3">
        <w:rPr>
          <w:rFonts w:eastAsia="宋体" w:hint="eastAsia"/>
        </w:rPr>
        <w:t>找出</w:t>
      </w:r>
      <w:r w:rsidR="00F2394D" w:rsidRPr="004869C3">
        <w:rPr>
          <w:rFonts w:eastAsia="宋体"/>
        </w:rPr>
        <w:t>最大值</w:t>
      </w:r>
      <w:r w:rsidR="00782872" w:rsidRPr="004869C3">
        <w:rPr>
          <w:rFonts w:eastAsia="宋体" w:hint="eastAsia"/>
        </w:rPr>
        <w:t>。</w:t>
      </w:r>
      <w:r w:rsidR="007A11A5" w:rsidRPr="004869C3">
        <w:rPr>
          <w:rFonts w:eastAsia="宋体" w:hint="eastAsia"/>
        </w:rPr>
        <w:t>该解决</w:t>
      </w:r>
      <w:r w:rsidR="007A11A5" w:rsidRPr="004869C3">
        <w:rPr>
          <w:rFonts w:eastAsia="宋体"/>
        </w:rPr>
        <w:t>方案</w:t>
      </w:r>
      <w:ins w:id="673" w:author="Decheng Fan" w:date="2014-07-09T18:39:00Z">
        <w:r w:rsidR="00FE459C">
          <w:rPr>
            <w:rFonts w:eastAsia="宋体" w:hint="eastAsia"/>
          </w:rPr>
          <w:t>体现的短小精悍</w:t>
        </w:r>
      </w:ins>
      <w:r w:rsidR="007A11A5" w:rsidRPr="004869C3">
        <w:rPr>
          <w:rFonts w:eastAsia="宋体"/>
        </w:rPr>
        <w:t>或许让人觉得</w:t>
      </w:r>
      <w:del w:id="674" w:author="Decheng Fan" w:date="2014-07-09T18:39:00Z">
        <w:r w:rsidR="007A11A5" w:rsidRPr="004869C3" w:rsidDel="00AC1CBD">
          <w:rPr>
            <w:rFonts w:eastAsia="宋体" w:hint="eastAsia"/>
          </w:rPr>
          <w:delText>有些</w:delText>
        </w:r>
      </w:del>
      <w:r w:rsidR="007A11A5" w:rsidRPr="004869C3">
        <w:rPr>
          <w:rFonts w:eastAsia="宋体" w:hint="eastAsia"/>
        </w:rPr>
        <w:t>“</w:t>
      </w:r>
      <w:del w:id="675" w:author="Decheng Fan" w:date="2014-07-09T18:38:00Z">
        <w:r w:rsidR="007A11A5" w:rsidRPr="004869C3" w:rsidDel="00FE459C">
          <w:rPr>
            <w:rFonts w:eastAsia="宋体" w:hint="eastAsia"/>
          </w:rPr>
          <w:delText>小</w:delText>
        </w:r>
      </w:del>
      <w:r w:rsidR="007A11A5" w:rsidRPr="004869C3">
        <w:rPr>
          <w:rFonts w:eastAsia="宋体" w:hint="eastAsia"/>
        </w:rPr>
        <w:t>聪明”，</w:t>
      </w:r>
      <w:r w:rsidR="007A11A5" w:rsidRPr="004869C3">
        <w:rPr>
          <w:rFonts w:eastAsia="宋体"/>
        </w:rPr>
        <w:t>但</w:t>
      </w:r>
      <w:r w:rsidR="007A11A5" w:rsidRPr="004869C3">
        <w:rPr>
          <w:rFonts w:eastAsia="宋体" w:hint="eastAsia"/>
        </w:rPr>
        <w:t>其实</w:t>
      </w:r>
      <w:r w:rsidR="007A11A5" w:rsidRPr="004869C3">
        <w:rPr>
          <w:rFonts w:eastAsia="宋体"/>
        </w:rPr>
        <w:t>并没有什么聪明之处</w:t>
      </w:r>
      <w:r w:rsidR="00AC5256" w:rsidRPr="004869C3">
        <w:rPr>
          <w:rFonts w:eastAsia="宋体" w:hint="eastAsia"/>
        </w:rPr>
        <w:t>。</w:t>
      </w:r>
      <w:r w:rsidR="00022530" w:rsidRPr="004869C3">
        <w:rPr>
          <w:rFonts w:eastAsia="宋体" w:hint="eastAsia"/>
        </w:rPr>
        <w:t>这</w:t>
      </w:r>
      <w:r w:rsidR="007A11A5" w:rsidRPr="004869C3">
        <w:rPr>
          <w:rFonts w:eastAsia="宋体"/>
        </w:rPr>
        <w:t>不过是一个很简单</w:t>
      </w:r>
      <w:r w:rsidR="007A11A5" w:rsidRPr="004869C3">
        <w:rPr>
          <w:rFonts w:eastAsia="宋体" w:hint="eastAsia"/>
        </w:rPr>
        <w:t>的</w:t>
      </w:r>
      <w:r w:rsidR="007A11A5" w:rsidRPr="004869C3">
        <w:rPr>
          <w:rFonts w:eastAsia="宋体"/>
        </w:rPr>
        <w:t>暴力破解方案而已，而且</w:t>
      </w:r>
      <w:r w:rsidR="007A11A5" w:rsidRPr="004869C3">
        <w:rPr>
          <w:rFonts w:eastAsia="宋体" w:hint="eastAsia"/>
        </w:rPr>
        <w:t>还是</w:t>
      </w:r>
      <w:r w:rsidR="007A11A5" w:rsidRPr="004869C3">
        <w:rPr>
          <w:rFonts w:eastAsia="宋体"/>
        </w:rPr>
        <w:t>个立方级算法</w:t>
      </w:r>
      <w:r w:rsidR="00AC5256" w:rsidRPr="004869C3">
        <w:rPr>
          <w:rFonts w:eastAsia="宋体" w:hint="eastAsia"/>
        </w:rPr>
        <w:t>（即运行时间</w:t>
      </w:r>
      <w:r w:rsidR="00AC5256" w:rsidRPr="004869C3">
        <w:rPr>
          <w:rFonts w:eastAsia="宋体"/>
        </w:rPr>
        <w:t>为</w:t>
      </w:r>
      <w:r w:rsidR="00AC5256" w:rsidRPr="001A65B1">
        <w:t>Θ(</w:t>
      </w:r>
      <w:r w:rsidR="00AC5256" w:rsidRPr="001A65B1">
        <w:rPr>
          <w:i/>
        </w:rPr>
        <w:t>n</w:t>
      </w:r>
      <w:r w:rsidR="00AC5256" w:rsidRPr="001A65B1">
        <w:rPr>
          <w:vertAlign w:val="superscript"/>
        </w:rPr>
        <w:t>3</w:t>
      </w:r>
      <w:r w:rsidR="00AC5256" w:rsidRPr="001A65B1">
        <w:t>)</w:t>
      </w:r>
      <w:r w:rsidR="00AC5256" w:rsidRPr="004869C3">
        <w:rPr>
          <w:rFonts w:eastAsia="宋体" w:hint="eastAsia"/>
        </w:rPr>
        <w:t>）</w:t>
      </w:r>
      <w:r w:rsidR="007A11A5" w:rsidRPr="004869C3">
        <w:rPr>
          <w:rFonts w:eastAsia="宋体"/>
        </w:rPr>
        <w:t>！</w:t>
      </w:r>
      <w:r w:rsidR="00AC5256" w:rsidRPr="004869C3">
        <w:rPr>
          <w:rFonts w:eastAsia="宋体" w:hint="eastAsia"/>
        </w:rPr>
        <w:t>换句话说</w:t>
      </w:r>
      <w:r w:rsidR="00AC5256" w:rsidRPr="004869C3">
        <w:rPr>
          <w:rFonts w:eastAsia="宋体"/>
        </w:rPr>
        <w:t>，该方案</w:t>
      </w:r>
      <w:r w:rsidR="00AC5256" w:rsidRPr="004869C3">
        <w:rPr>
          <w:rFonts w:eastAsia="宋体" w:hint="eastAsia"/>
          <w:i/>
        </w:rPr>
        <w:t>实际上</w:t>
      </w:r>
      <w:r w:rsidR="00AC5256" w:rsidRPr="004869C3">
        <w:rPr>
          <w:rFonts w:eastAsia="宋体"/>
        </w:rPr>
        <w:t>很糟糕。</w:t>
      </w:r>
    </w:p>
    <w:p w14:paraId="524A2CCF" w14:textId="7E164E2C" w:rsidR="00AF43A7" w:rsidRPr="004869C3" w:rsidRDefault="00AA7C35" w:rsidP="007C1446">
      <w:pPr>
        <w:spacing w:after="156"/>
        <w:ind w:firstLine="420"/>
        <w:rPr>
          <w:rFonts w:eastAsia="宋体"/>
        </w:rPr>
      </w:pPr>
      <w:r w:rsidRPr="004869C3">
        <w:rPr>
          <w:rFonts w:eastAsia="宋体" w:hint="eastAsia"/>
        </w:rPr>
        <w:t>尽管我们</w:t>
      </w:r>
      <w:r w:rsidR="007C1446" w:rsidRPr="004869C3">
        <w:rPr>
          <w:rFonts w:eastAsia="宋体" w:hint="eastAsia"/>
        </w:rPr>
        <w:t>暂时</w:t>
      </w:r>
      <w:r w:rsidR="00093831" w:rsidRPr="004869C3">
        <w:rPr>
          <w:rFonts w:eastAsia="宋体" w:hint="eastAsia"/>
        </w:rPr>
        <w:t>无法</w:t>
      </w:r>
      <w:r w:rsidRPr="004869C3">
        <w:rPr>
          <w:rFonts w:eastAsia="宋体" w:hint="eastAsia"/>
        </w:rPr>
        <w:t>找到</w:t>
      </w:r>
      <w:r w:rsidR="007C1446" w:rsidRPr="004869C3">
        <w:rPr>
          <w:rFonts w:eastAsia="宋体" w:hint="eastAsia"/>
        </w:rPr>
        <w:t>一种</w:t>
      </w:r>
      <w:r w:rsidRPr="004869C3">
        <w:rPr>
          <w:rFonts w:eastAsia="宋体"/>
        </w:rPr>
        <w:t>明确</w:t>
      </w:r>
      <w:ins w:id="676" w:author="Decheng Fan" w:date="2014-07-10T08:30:00Z">
        <w:r w:rsidR="00597B2F">
          <w:rPr>
            <w:rFonts w:eastAsia="宋体" w:hint="eastAsia"/>
          </w:rPr>
          <w:t>的</w:t>
        </w:r>
        <w:r w:rsidR="00D643DE">
          <w:rPr>
            <w:rFonts w:eastAsia="宋体" w:hint="eastAsia"/>
          </w:rPr>
          <w:t>思路</w:t>
        </w:r>
      </w:ins>
      <w:r w:rsidR="007C1446" w:rsidRPr="004869C3">
        <w:rPr>
          <w:rFonts w:eastAsia="宋体" w:hint="eastAsia"/>
        </w:rPr>
        <w:t>来</w:t>
      </w:r>
      <w:r w:rsidRPr="004869C3">
        <w:rPr>
          <w:rFonts w:eastAsia="宋体" w:hint="eastAsia"/>
        </w:rPr>
        <w:t>避免</w:t>
      </w:r>
      <w:r w:rsidR="007C1446" w:rsidRPr="004869C3">
        <w:rPr>
          <w:rFonts w:eastAsia="宋体" w:hint="eastAsia"/>
        </w:rPr>
        <w:t>上面</w:t>
      </w:r>
      <w:r w:rsidRPr="004869C3">
        <w:rPr>
          <w:rFonts w:eastAsia="宋体"/>
        </w:rPr>
        <w:t>那</w:t>
      </w:r>
      <w:r w:rsidR="00093831" w:rsidRPr="004869C3">
        <w:rPr>
          <w:rFonts w:eastAsia="宋体"/>
        </w:rPr>
        <w:t>两个</w:t>
      </w:r>
      <w:r w:rsidR="00093831" w:rsidRPr="004869C3">
        <w:rPr>
          <w:rFonts w:eastAsia="宋体" w:hint="eastAsia"/>
        </w:rPr>
        <w:t>显式</w:t>
      </w:r>
      <w:r w:rsidR="00093831" w:rsidRPr="004869C3">
        <w:rPr>
          <w:rFonts w:eastAsia="宋体"/>
        </w:rPr>
        <w:t>循环</w:t>
      </w:r>
      <w:r w:rsidRPr="004869C3">
        <w:rPr>
          <w:rFonts w:eastAsia="宋体" w:hint="eastAsia"/>
        </w:rPr>
        <w:t>，但我们可以</w:t>
      </w:r>
      <w:r w:rsidR="007C1446" w:rsidRPr="004869C3">
        <w:rPr>
          <w:rFonts w:eastAsia="宋体" w:hint="eastAsia"/>
        </w:rPr>
        <w:t>试着</w:t>
      </w:r>
      <w:r w:rsidRPr="004869C3">
        <w:rPr>
          <w:rFonts w:eastAsia="宋体" w:hint="eastAsia"/>
        </w:rPr>
        <w:t>从求和式</w:t>
      </w:r>
      <w:r w:rsidRPr="004869C3">
        <w:rPr>
          <w:rFonts w:eastAsia="宋体"/>
        </w:rPr>
        <w:t>中那个</w:t>
      </w:r>
      <w:r w:rsidR="007C1446" w:rsidRPr="004869C3">
        <w:rPr>
          <w:rFonts w:eastAsia="宋体" w:hint="eastAsia"/>
        </w:rPr>
        <w:t>隐性</w:t>
      </w:r>
      <w:r w:rsidRPr="004869C3">
        <w:rPr>
          <w:rFonts w:eastAsia="宋体"/>
        </w:rPr>
        <w:t>循环入手。</w:t>
      </w:r>
      <w:r w:rsidR="007C1446" w:rsidRPr="004869C3">
        <w:rPr>
          <w:rFonts w:eastAsia="宋体" w:hint="eastAsia"/>
        </w:rPr>
        <w:t>关于</w:t>
      </w:r>
      <w:r w:rsidR="007C1446" w:rsidRPr="004869C3">
        <w:rPr>
          <w:rFonts w:eastAsia="宋体"/>
        </w:rPr>
        <w:t>这一点</w:t>
      </w:r>
      <w:r w:rsidRPr="004869C3">
        <w:rPr>
          <w:rFonts w:eastAsia="宋体"/>
        </w:rPr>
        <w:t>，我们可以</w:t>
      </w:r>
      <w:r w:rsidR="007C1446" w:rsidRPr="004869C3">
        <w:rPr>
          <w:rFonts w:eastAsia="宋体" w:hint="eastAsia"/>
        </w:rPr>
        <w:t>选择</w:t>
      </w:r>
      <w:r w:rsidRPr="004869C3">
        <w:rPr>
          <w:rFonts w:eastAsia="宋体" w:hint="eastAsia"/>
        </w:rPr>
        <w:t>在</w:t>
      </w:r>
      <w:r w:rsidRPr="004869C3">
        <w:rPr>
          <w:rFonts w:eastAsia="宋体"/>
        </w:rPr>
        <w:t>一次迭代操作中</w:t>
      </w:r>
      <w:r w:rsidRPr="004869C3">
        <w:rPr>
          <w:rFonts w:eastAsia="宋体" w:hint="eastAsia"/>
        </w:rPr>
        <w:t>考虑所有</w:t>
      </w:r>
      <w:r w:rsidRPr="004869C3">
        <w:rPr>
          <w:rFonts w:eastAsia="宋体"/>
          <w:i/>
        </w:rPr>
        <w:t>k</w:t>
      </w:r>
      <w:r w:rsidRPr="004869C3">
        <w:rPr>
          <w:rFonts w:eastAsia="宋体"/>
        </w:rPr>
        <w:t>长度的区间，</w:t>
      </w:r>
      <w:r w:rsidR="007C1446" w:rsidRPr="004869C3">
        <w:rPr>
          <w:rFonts w:eastAsia="宋体" w:hint="eastAsia"/>
        </w:rPr>
        <w:t>然后</w:t>
      </w:r>
      <w:r w:rsidR="007C1446" w:rsidRPr="004869C3">
        <w:rPr>
          <w:rFonts w:eastAsia="宋体"/>
        </w:rPr>
        <w:t>下一次迭代</w:t>
      </w:r>
      <w:r w:rsidR="007C1446" w:rsidRPr="004869C3">
        <w:rPr>
          <w:rFonts w:eastAsia="宋体" w:hint="eastAsia"/>
        </w:rPr>
        <w:t>再</w:t>
      </w:r>
      <w:r w:rsidR="007C1446" w:rsidRPr="004869C3">
        <w:rPr>
          <w:rFonts w:eastAsia="宋体"/>
        </w:rPr>
        <w:t>考虑</w:t>
      </w:r>
      <w:r w:rsidRPr="004869C3">
        <w:rPr>
          <w:rFonts w:eastAsia="宋体"/>
        </w:rPr>
        <w:t>所有</w:t>
      </w:r>
      <w:r w:rsidRPr="004869C3">
        <w:rPr>
          <w:rFonts w:eastAsia="宋体"/>
          <w:i/>
        </w:rPr>
        <w:t>k</w:t>
      </w:r>
      <w:r w:rsidRPr="004869C3">
        <w:rPr>
          <w:rFonts w:eastAsia="宋体"/>
        </w:rPr>
        <w:t>+1</w:t>
      </w:r>
      <w:r w:rsidRPr="004869C3">
        <w:rPr>
          <w:rFonts w:eastAsia="宋体" w:hint="eastAsia"/>
        </w:rPr>
        <w:t>长度</w:t>
      </w:r>
      <w:r w:rsidRPr="004869C3">
        <w:rPr>
          <w:rFonts w:eastAsia="宋体"/>
        </w:rPr>
        <w:t>的区间</w:t>
      </w:r>
      <w:r w:rsidR="00EA7E73" w:rsidRPr="004869C3">
        <w:rPr>
          <w:rFonts w:eastAsia="宋体" w:hint="eastAsia"/>
        </w:rPr>
        <w:t>，</w:t>
      </w:r>
      <w:r w:rsidR="007C1446" w:rsidRPr="004869C3">
        <w:rPr>
          <w:rFonts w:eastAsia="宋体" w:hint="eastAsia"/>
        </w:rPr>
        <w:t>依</w:t>
      </w:r>
      <w:ins w:id="677" w:author="Decheng Fan" w:date="2014-07-10T08:30:00Z">
        <w:r w:rsidR="0009305C">
          <w:rPr>
            <w:rFonts w:eastAsia="宋体" w:hint="eastAsia"/>
          </w:rPr>
          <w:t>此</w:t>
        </w:r>
      </w:ins>
      <w:del w:id="678" w:author="Decheng Fan" w:date="2014-07-10T08:30:00Z">
        <w:r w:rsidR="007C1446" w:rsidRPr="004869C3" w:rsidDel="0009305C">
          <w:rPr>
            <w:rFonts w:eastAsia="宋体" w:hint="eastAsia"/>
          </w:rPr>
          <w:delText>次</w:delText>
        </w:r>
      </w:del>
      <w:r w:rsidR="00EA7E73" w:rsidRPr="004869C3">
        <w:rPr>
          <w:rFonts w:eastAsia="宋体"/>
        </w:rPr>
        <w:t>类推下去。这样</w:t>
      </w:r>
      <w:r w:rsidR="00EA7E73" w:rsidRPr="004869C3">
        <w:rPr>
          <w:rFonts w:eastAsia="宋体" w:hint="eastAsia"/>
        </w:rPr>
        <w:t>一来</w:t>
      </w:r>
      <w:r w:rsidR="00EA7E73" w:rsidRPr="004869C3">
        <w:rPr>
          <w:rFonts w:eastAsia="宋体"/>
        </w:rPr>
        <w:t>，</w:t>
      </w:r>
      <w:r w:rsidR="00AF43A7" w:rsidRPr="004869C3">
        <w:rPr>
          <w:rFonts w:eastAsia="宋体" w:hint="eastAsia"/>
        </w:rPr>
        <w:t>尽管</w:t>
      </w:r>
      <w:r w:rsidR="007C1446" w:rsidRPr="004869C3">
        <w:rPr>
          <w:rFonts w:eastAsia="宋体" w:hint="eastAsia"/>
        </w:rPr>
        <w:t>依然还是</w:t>
      </w:r>
      <w:r w:rsidR="007C1446" w:rsidRPr="004869C3">
        <w:rPr>
          <w:rFonts w:eastAsia="宋体"/>
        </w:rPr>
        <w:t>要</w:t>
      </w:r>
      <w:r w:rsidR="00AF43A7" w:rsidRPr="004869C3">
        <w:rPr>
          <w:rFonts w:eastAsia="宋体" w:hint="eastAsia"/>
        </w:rPr>
        <w:t>面对</w:t>
      </w:r>
      <w:r w:rsidR="00EA7E73" w:rsidRPr="004869C3">
        <w:rPr>
          <w:rFonts w:eastAsia="宋体"/>
        </w:rPr>
        <w:t>平方</w:t>
      </w:r>
      <w:r w:rsidR="00EA7E73" w:rsidRPr="004869C3">
        <w:rPr>
          <w:rFonts w:eastAsia="宋体" w:hint="eastAsia"/>
        </w:rPr>
        <w:t>数量</w:t>
      </w:r>
      <w:r w:rsidR="00AF43A7" w:rsidRPr="004869C3">
        <w:rPr>
          <w:rFonts w:eastAsia="宋体" w:hint="eastAsia"/>
        </w:rPr>
        <w:t>的</w:t>
      </w:r>
      <w:r w:rsidR="00EA7E73" w:rsidRPr="004869C3">
        <w:rPr>
          <w:rFonts w:eastAsia="宋体"/>
        </w:rPr>
        <w:t>区间</w:t>
      </w:r>
      <w:r w:rsidR="00EA7E73" w:rsidRPr="004869C3">
        <w:rPr>
          <w:rFonts w:eastAsia="宋体" w:hint="eastAsia"/>
        </w:rPr>
        <w:t>检查</w:t>
      </w:r>
      <w:r w:rsidR="00AF43A7" w:rsidRPr="004869C3">
        <w:rPr>
          <w:rFonts w:eastAsia="宋体" w:hint="eastAsia"/>
        </w:rPr>
        <w:t>，</w:t>
      </w:r>
      <w:r w:rsidR="00AF43A7" w:rsidRPr="004869C3">
        <w:rPr>
          <w:rFonts w:eastAsia="宋体"/>
        </w:rPr>
        <w:t>但</w:t>
      </w:r>
      <w:ins w:id="679" w:author="Decheng Fan" w:date="2014-07-10T08:17:00Z">
        <w:r w:rsidR="009F736A">
          <w:rPr>
            <w:rFonts w:eastAsia="宋体" w:hint="eastAsia"/>
          </w:rPr>
          <w:t>接下来</w:t>
        </w:r>
      </w:ins>
      <w:r w:rsidR="00AF43A7" w:rsidRPr="004869C3">
        <w:rPr>
          <w:rFonts w:eastAsia="宋体"/>
        </w:rPr>
        <w:t>我们</w:t>
      </w:r>
      <w:ins w:id="680" w:author="Decheng Fan" w:date="2014-07-10T08:17:00Z">
        <w:r w:rsidR="009F736A">
          <w:rPr>
            <w:rFonts w:eastAsia="宋体" w:hint="eastAsia"/>
          </w:rPr>
          <w:t>就</w:t>
        </w:r>
      </w:ins>
      <w:del w:id="681" w:author="Decheng Fan" w:date="2014-07-10T08:16:00Z">
        <w:r w:rsidR="007C1446" w:rsidRPr="004869C3" w:rsidDel="009F736A">
          <w:rPr>
            <w:rFonts w:eastAsia="宋体" w:hint="eastAsia"/>
          </w:rPr>
          <w:delText>已经</w:delText>
        </w:r>
      </w:del>
      <w:r w:rsidR="00AF43A7" w:rsidRPr="004869C3">
        <w:rPr>
          <w:rFonts w:eastAsia="宋体" w:hint="eastAsia"/>
        </w:rPr>
        <w:t>技巧性地确定</w:t>
      </w:r>
      <w:r w:rsidR="00AF43A7" w:rsidRPr="004869C3">
        <w:rPr>
          <w:rFonts w:eastAsia="宋体"/>
        </w:rPr>
        <w:t>了</w:t>
      </w:r>
      <w:r w:rsidR="007C1446" w:rsidRPr="004869C3">
        <w:rPr>
          <w:rFonts w:eastAsia="宋体" w:hint="eastAsia"/>
        </w:rPr>
        <w:t>其</w:t>
      </w:r>
      <w:r w:rsidR="007C1446" w:rsidRPr="004869C3">
        <w:rPr>
          <w:rFonts w:eastAsia="宋体"/>
        </w:rPr>
        <w:t>线性级成本的</w:t>
      </w:r>
      <w:r w:rsidR="00AF43A7" w:rsidRPr="004869C3">
        <w:rPr>
          <w:rFonts w:eastAsia="宋体" w:hint="eastAsia"/>
        </w:rPr>
        <w:t>扫描操作</w:t>
      </w:r>
      <w:ins w:id="682" w:author="Decheng Fan" w:date="2014-07-10T08:18:00Z">
        <w:r w:rsidR="009F736A">
          <w:rPr>
            <w:rFonts w:eastAsia="宋体" w:hint="eastAsia"/>
          </w:rPr>
          <w:t>——</w:t>
        </w:r>
      </w:ins>
      <w:del w:id="683" w:author="Decheng Fan" w:date="2014-07-10T08:17:00Z">
        <w:r w:rsidR="00AF43A7" w:rsidRPr="004869C3" w:rsidDel="009F736A">
          <w:rPr>
            <w:rFonts w:eastAsia="宋体" w:hint="eastAsia"/>
          </w:rPr>
          <w:delText>。</w:delText>
        </w:r>
      </w:del>
      <w:r w:rsidR="00AF43A7" w:rsidRPr="004869C3">
        <w:rPr>
          <w:rFonts w:eastAsia="宋体" w:hint="eastAsia"/>
        </w:rPr>
        <w:t>在</w:t>
      </w:r>
      <w:r w:rsidR="00AF43A7" w:rsidRPr="004869C3">
        <w:rPr>
          <w:rFonts w:eastAsia="宋体"/>
        </w:rPr>
        <w:t>这种情况下，尽管第一个区间中</w:t>
      </w:r>
      <w:r w:rsidR="005F56CF" w:rsidRPr="004869C3">
        <w:rPr>
          <w:rFonts w:eastAsia="宋体" w:hint="eastAsia"/>
        </w:rPr>
        <w:t>的</w:t>
      </w:r>
      <w:r w:rsidR="005F56CF" w:rsidRPr="004869C3">
        <w:rPr>
          <w:rFonts w:eastAsia="宋体"/>
        </w:rPr>
        <w:t>和值</w:t>
      </w:r>
      <w:r w:rsidR="00AF43A7" w:rsidRPr="004869C3">
        <w:rPr>
          <w:rFonts w:eastAsia="宋体"/>
        </w:rPr>
        <w:t>还是要照常</w:t>
      </w:r>
      <w:r w:rsidR="005F56CF" w:rsidRPr="004869C3">
        <w:rPr>
          <w:rFonts w:eastAsia="宋体" w:hint="eastAsia"/>
        </w:rPr>
        <w:t>计算</w:t>
      </w:r>
      <w:r w:rsidR="00AF43A7" w:rsidRPr="004869C3">
        <w:rPr>
          <w:rFonts w:eastAsia="宋体"/>
        </w:rPr>
        <w:t>，</w:t>
      </w:r>
      <w:r w:rsidR="00AF43A7" w:rsidRPr="004869C3">
        <w:rPr>
          <w:rFonts w:eastAsia="宋体" w:hint="eastAsia"/>
        </w:rPr>
        <w:t>但</w:t>
      </w:r>
      <w:r w:rsidR="00AF43A7" w:rsidRPr="004869C3">
        <w:rPr>
          <w:rFonts w:eastAsia="宋体"/>
        </w:rPr>
        <w:t>随后该区间每次</w:t>
      </w:r>
      <w:r w:rsidR="005F56CF" w:rsidRPr="004869C3">
        <w:rPr>
          <w:rFonts w:eastAsia="宋体" w:hint="eastAsia"/>
        </w:rPr>
        <w:t>只</w:t>
      </w:r>
      <w:r w:rsidR="00AF43A7" w:rsidRPr="004869C3">
        <w:rPr>
          <w:rFonts w:eastAsia="宋体"/>
        </w:rPr>
        <w:t>向右移动了一个位置</w:t>
      </w:r>
      <w:r w:rsidR="00AF43A7" w:rsidRPr="004869C3">
        <w:rPr>
          <w:rFonts w:eastAsia="宋体" w:hint="eastAsia"/>
        </w:rPr>
        <w:t>，</w:t>
      </w:r>
      <w:r w:rsidR="00AF43A7" w:rsidRPr="004869C3">
        <w:rPr>
          <w:rFonts w:eastAsia="宋体"/>
        </w:rPr>
        <w:t>所以我们只需要</w:t>
      </w:r>
      <w:r w:rsidR="007C1446" w:rsidRPr="004869C3">
        <w:rPr>
          <w:rFonts w:eastAsia="宋体" w:hint="eastAsia"/>
        </w:rPr>
        <w:t>减去</w:t>
      </w:r>
      <w:r w:rsidR="007C1446" w:rsidRPr="004869C3">
        <w:rPr>
          <w:rFonts w:eastAsia="宋体"/>
        </w:rPr>
        <w:t>被移</w:t>
      </w:r>
      <w:r w:rsidR="007C1446" w:rsidRPr="004869C3">
        <w:rPr>
          <w:rFonts w:eastAsia="宋体" w:hint="eastAsia"/>
        </w:rPr>
        <w:t>出</w:t>
      </w:r>
      <w:r w:rsidR="005F56CF" w:rsidRPr="004869C3">
        <w:rPr>
          <w:rFonts w:eastAsia="宋体" w:hint="eastAsia"/>
        </w:rPr>
        <w:t>去</w:t>
      </w:r>
      <w:r w:rsidR="007C1446" w:rsidRPr="004869C3">
        <w:rPr>
          <w:rFonts w:eastAsia="宋体"/>
        </w:rPr>
        <w:t>的元素，然后再加</w:t>
      </w:r>
      <w:r w:rsidR="007C1446" w:rsidRPr="004869C3">
        <w:rPr>
          <w:rFonts w:eastAsia="宋体"/>
        </w:rPr>
        <w:lastRenderedPageBreak/>
        <w:t>上新增元素就可以了。</w:t>
      </w:r>
    </w:p>
    <w:p w14:paraId="02A5EA54" w14:textId="77777777" w:rsidR="00022530" w:rsidRDefault="001A65B1" w:rsidP="00075768">
      <w:pPr>
        <w:pStyle w:val="ad"/>
      </w:pPr>
      <w:proofErr w:type="gramStart"/>
      <w:r w:rsidRPr="001A65B1">
        <w:t>best</w:t>
      </w:r>
      <w:proofErr w:type="gramEnd"/>
      <w:r w:rsidRPr="001A65B1">
        <w:t xml:space="preserve"> = A[0] </w:t>
      </w:r>
    </w:p>
    <w:p w14:paraId="321B45EC" w14:textId="77777777" w:rsidR="00022530" w:rsidRDefault="001A65B1" w:rsidP="00075768">
      <w:pPr>
        <w:pStyle w:val="ad"/>
      </w:pPr>
      <w:proofErr w:type="gramStart"/>
      <w:r w:rsidRPr="001A65B1">
        <w:t>for</w:t>
      </w:r>
      <w:proofErr w:type="gramEnd"/>
      <w:r w:rsidRPr="001A65B1">
        <w:t xml:space="preserve"> size in range(1,n+1):</w:t>
      </w:r>
    </w:p>
    <w:p w14:paraId="5B564B6C" w14:textId="77777777" w:rsidR="00022530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cur</w:t>
      </w:r>
      <w:proofErr w:type="gramEnd"/>
      <w:r w:rsidRPr="001A65B1">
        <w:t xml:space="preserve"> = sum(A[:size])</w:t>
      </w:r>
    </w:p>
    <w:p w14:paraId="1898532A" w14:textId="77777777" w:rsidR="00022530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for</w:t>
      </w:r>
      <w:proofErr w:type="gramEnd"/>
      <w:r w:rsidRPr="001A65B1">
        <w:t xml:space="preserve"> i in range(n-size):</w:t>
      </w:r>
    </w:p>
    <w:p w14:paraId="26BB3F70" w14:textId="77777777" w:rsidR="00022530" w:rsidRDefault="001A65B1" w:rsidP="00075768">
      <w:pPr>
        <w:pStyle w:val="ad"/>
      </w:pPr>
      <w:r w:rsidRPr="001A65B1">
        <w:t xml:space="preserve">         </w:t>
      </w:r>
      <w:r w:rsidR="00022530">
        <w:t xml:space="preserve"> </w:t>
      </w:r>
      <w:proofErr w:type="gramStart"/>
      <w:r w:rsidRPr="001A65B1">
        <w:t>cur</w:t>
      </w:r>
      <w:proofErr w:type="gramEnd"/>
      <w:r w:rsidRPr="001A65B1">
        <w:t xml:space="preserve"> += A[i+size] -= A[i]</w:t>
      </w:r>
    </w:p>
    <w:p w14:paraId="787D629B" w14:textId="77777777" w:rsidR="001A65B1" w:rsidRPr="001A65B1" w:rsidRDefault="00022530" w:rsidP="00022530">
      <w:pPr>
        <w:pStyle w:val="ad"/>
        <w:ind w:firstLineChars="50" w:firstLine="90"/>
      </w:pPr>
      <w:r>
        <w:tab/>
      </w:r>
      <w:r w:rsidR="001A65B1" w:rsidRPr="001A65B1">
        <w:t xml:space="preserve">       </w:t>
      </w:r>
      <w:proofErr w:type="gramStart"/>
      <w:r w:rsidR="001A65B1" w:rsidRPr="001A65B1">
        <w:t>best</w:t>
      </w:r>
      <w:proofErr w:type="gramEnd"/>
      <w:r w:rsidR="001A65B1" w:rsidRPr="001A65B1">
        <w:t xml:space="preserve"> = max(best, cur)  </w:t>
      </w:r>
    </w:p>
    <w:p w14:paraId="7D3CD9FA" w14:textId="77777777" w:rsidR="00BD6B1D" w:rsidRPr="00F024EA" w:rsidRDefault="00BD6B1D" w:rsidP="00BD6B1D">
      <w:pPr>
        <w:spacing w:after="156"/>
        <w:ind w:firstLine="420"/>
        <w:rPr>
          <w:rFonts w:eastAsia="宋体"/>
        </w:rPr>
      </w:pPr>
      <w:r w:rsidRPr="00F024EA">
        <w:rPr>
          <w:rFonts w:eastAsia="宋体" w:hint="eastAsia"/>
        </w:rPr>
        <w:t>虽然这样做</w:t>
      </w:r>
      <w:r w:rsidRPr="00F024EA">
        <w:rPr>
          <w:rFonts w:eastAsia="宋体"/>
        </w:rPr>
        <w:t>也</w:t>
      </w:r>
      <w:r w:rsidRPr="00F024EA">
        <w:rPr>
          <w:rFonts w:eastAsia="宋体" w:hint="eastAsia"/>
        </w:rPr>
        <w:t>没能使性能</w:t>
      </w:r>
      <w:r w:rsidRPr="00F024EA">
        <w:rPr>
          <w:rFonts w:eastAsia="宋体"/>
        </w:rPr>
        <w:t>得</w:t>
      </w:r>
      <w:r w:rsidRPr="00F024EA">
        <w:rPr>
          <w:rFonts w:eastAsia="宋体" w:hint="eastAsia"/>
        </w:rPr>
        <w:t>到</w:t>
      </w:r>
      <w:r w:rsidRPr="00F024EA">
        <w:rPr>
          <w:rFonts w:eastAsia="宋体"/>
        </w:rPr>
        <w:t>大量改善，</w:t>
      </w:r>
      <w:r w:rsidRPr="00F024EA">
        <w:rPr>
          <w:rFonts w:eastAsia="宋体" w:hint="eastAsia"/>
        </w:rPr>
        <w:t>但至少</w:t>
      </w:r>
      <w:r w:rsidRPr="00F024EA">
        <w:rPr>
          <w:rFonts w:eastAsia="宋体"/>
        </w:rPr>
        <w:t>我们</w:t>
      </w:r>
      <w:r w:rsidRPr="00F024EA">
        <w:rPr>
          <w:rFonts w:eastAsia="宋体" w:hint="eastAsia"/>
        </w:rPr>
        <w:t>已经</w:t>
      </w:r>
      <w:r w:rsidRPr="00F024EA">
        <w:rPr>
          <w:rFonts w:eastAsia="宋体"/>
        </w:rPr>
        <w:t>将运行时间降到了平方级</w:t>
      </w:r>
      <w:r w:rsidRPr="00F024EA">
        <w:rPr>
          <w:rFonts w:eastAsia="宋体" w:hint="eastAsia"/>
        </w:rPr>
        <w:t>。当然，这不是</w:t>
      </w:r>
      <w:r w:rsidRPr="00F024EA">
        <w:rPr>
          <w:rFonts w:eastAsia="宋体"/>
        </w:rPr>
        <w:t>我们停止</w:t>
      </w:r>
      <w:r w:rsidRPr="00F024EA">
        <w:rPr>
          <w:rFonts w:eastAsia="宋体" w:hint="eastAsia"/>
        </w:rPr>
        <w:t>前进</w:t>
      </w:r>
      <w:r w:rsidRPr="00F024EA">
        <w:rPr>
          <w:rFonts w:eastAsia="宋体"/>
        </w:rPr>
        <w:t>的理由。</w:t>
      </w:r>
    </w:p>
    <w:p w14:paraId="22834DD3" w14:textId="5F2340FF" w:rsidR="00E33F93" w:rsidRPr="00F024EA" w:rsidRDefault="00E33F93" w:rsidP="00075768">
      <w:pPr>
        <w:spacing w:after="156"/>
        <w:ind w:firstLine="420"/>
        <w:rPr>
          <w:rFonts w:eastAsia="宋体"/>
        </w:rPr>
      </w:pPr>
      <w:r w:rsidRPr="00F024EA">
        <w:rPr>
          <w:rFonts w:eastAsia="宋体" w:hint="eastAsia"/>
        </w:rPr>
        <w:t>下面，</w:t>
      </w:r>
      <w:r w:rsidRPr="00F024EA">
        <w:rPr>
          <w:rFonts w:eastAsia="宋体"/>
        </w:rPr>
        <w:t>我们来看看能否</w:t>
      </w:r>
      <w:r w:rsidRPr="00F024EA">
        <w:rPr>
          <w:rFonts w:eastAsia="宋体" w:hint="eastAsia"/>
        </w:rPr>
        <w:t>对其运</w:t>
      </w:r>
      <w:r w:rsidRPr="00F024EA">
        <w:rPr>
          <w:rFonts w:eastAsia="宋体"/>
        </w:rPr>
        <w:t>用</w:t>
      </w:r>
      <w:r w:rsidRPr="00F024EA">
        <w:rPr>
          <w:rFonts w:eastAsia="宋体" w:hint="eastAsia"/>
        </w:rPr>
        <w:t>一点</w:t>
      </w:r>
      <w:r w:rsidRPr="00F024EA">
        <w:rPr>
          <w:rFonts w:eastAsia="宋体"/>
        </w:rPr>
        <w:t>分治法。</w:t>
      </w:r>
      <w:r w:rsidR="002458FF" w:rsidRPr="00F024EA">
        <w:rPr>
          <w:rFonts w:eastAsia="宋体" w:hint="eastAsia"/>
        </w:rPr>
        <w:t>基本上来说，</w:t>
      </w:r>
      <w:r w:rsidRPr="00F024EA">
        <w:rPr>
          <w:rFonts w:eastAsia="宋体" w:hint="eastAsia"/>
        </w:rPr>
        <w:t>当我们明确搜寻</w:t>
      </w:r>
      <w:r w:rsidRPr="00F024EA">
        <w:rPr>
          <w:rFonts w:eastAsia="宋体"/>
        </w:rPr>
        <w:t>目标时，相关算法</w:t>
      </w:r>
      <w:r w:rsidRPr="00F024EA">
        <w:rPr>
          <w:rFonts w:eastAsia="宋体" w:hint="eastAsia"/>
        </w:rPr>
        <w:t>——</w:t>
      </w:r>
      <w:r w:rsidRPr="00F024EA">
        <w:rPr>
          <w:rFonts w:eastAsia="宋体"/>
        </w:rPr>
        <w:t>或者说</w:t>
      </w:r>
      <w:r w:rsidR="002458FF" w:rsidRPr="00F024EA">
        <w:rPr>
          <w:rFonts w:eastAsia="宋体" w:hint="eastAsia"/>
        </w:rPr>
        <w:t>至少是</w:t>
      </w:r>
      <w:r w:rsidR="002458FF" w:rsidRPr="00F024EA">
        <w:rPr>
          <w:rFonts w:eastAsia="宋体"/>
        </w:rPr>
        <w:t>其</w:t>
      </w:r>
      <w:r w:rsidR="002458FF" w:rsidRPr="00F024EA">
        <w:rPr>
          <w:rFonts w:eastAsia="宋体" w:hint="eastAsia"/>
        </w:rPr>
        <w:t>大致</w:t>
      </w:r>
      <w:r w:rsidR="002458FF" w:rsidRPr="00F024EA">
        <w:rPr>
          <w:rFonts w:eastAsia="宋体"/>
        </w:rPr>
        <w:t>轮廓</w:t>
      </w:r>
      <w:r w:rsidR="002458FF" w:rsidRPr="00F024EA">
        <w:rPr>
          <w:rFonts w:eastAsia="宋体"/>
        </w:rPr>
        <w:t>——</w:t>
      </w:r>
      <w:r w:rsidR="002458FF" w:rsidRPr="00F024EA">
        <w:rPr>
          <w:rFonts w:eastAsia="宋体"/>
        </w:rPr>
        <w:t>就差不多已经</w:t>
      </w:r>
      <w:r w:rsidR="002458FF" w:rsidRPr="00F024EA">
        <w:rPr>
          <w:rFonts w:eastAsia="宋体" w:hint="eastAsia"/>
        </w:rPr>
        <w:t>自行完成了：</w:t>
      </w:r>
      <w:r w:rsidR="002458FF" w:rsidRPr="00F024EA">
        <w:rPr>
          <w:rFonts w:eastAsia="宋体"/>
        </w:rPr>
        <w:t>即</w:t>
      </w:r>
      <w:r w:rsidR="002458FF" w:rsidRPr="00F024EA">
        <w:rPr>
          <w:rFonts w:eastAsia="宋体" w:hint="eastAsia"/>
        </w:rPr>
        <w:t>将</w:t>
      </w:r>
      <w:r w:rsidR="002458FF" w:rsidRPr="00F024EA">
        <w:rPr>
          <w:rFonts w:eastAsia="宋体"/>
        </w:rPr>
        <w:t>序列分</w:t>
      </w:r>
      <w:r w:rsidR="002458FF" w:rsidRPr="00F024EA">
        <w:rPr>
          <w:rFonts w:eastAsia="宋体" w:hint="eastAsia"/>
        </w:rPr>
        <w:t>成</w:t>
      </w:r>
      <w:r w:rsidR="002458FF" w:rsidRPr="00F024EA">
        <w:rPr>
          <w:rFonts w:eastAsia="宋体"/>
        </w:rPr>
        <w:t>两半，分别</w:t>
      </w:r>
      <w:r w:rsidR="002458FF" w:rsidRPr="00F024EA">
        <w:rPr>
          <w:rFonts w:eastAsia="宋体" w:hint="eastAsia"/>
        </w:rPr>
        <w:t>（递归性</w:t>
      </w:r>
      <w:r w:rsidR="002458FF" w:rsidRPr="00F024EA">
        <w:rPr>
          <w:rFonts w:eastAsia="宋体"/>
        </w:rPr>
        <w:t>地</w:t>
      </w:r>
      <w:r w:rsidR="002458FF" w:rsidRPr="00F024EA">
        <w:rPr>
          <w:rFonts w:eastAsia="宋体" w:hint="eastAsia"/>
        </w:rPr>
        <w:t>）</w:t>
      </w:r>
      <w:r w:rsidR="002458FF" w:rsidRPr="00F024EA">
        <w:rPr>
          <w:rFonts w:eastAsia="宋体"/>
        </w:rPr>
        <w:t>找出</w:t>
      </w:r>
      <w:r w:rsidR="002458FF" w:rsidRPr="00F024EA">
        <w:rPr>
          <w:rFonts w:eastAsia="宋体" w:hint="eastAsia"/>
        </w:rPr>
        <w:t>各自</w:t>
      </w:r>
      <w:r w:rsidR="002458FF" w:rsidRPr="00F024EA">
        <w:rPr>
          <w:rFonts w:eastAsia="宋体"/>
        </w:rPr>
        <w:t>的最大切片</w:t>
      </w:r>
      <w:r w:rsidR="002458FF" w:rsidRPr="00F024EA">
        <w:rPr>
          <w:rFonts w:eastAsia="宋体" w:hint="eastAsia"/>
        </w:rPr>
        <w:t>。</w:t>
      </w:r>
      <w:r w:rsidR="002458FF" w:rsidRPr="00F024EA">
        <w:rPr>
          <w:rFonts w:eastAsia="宋体"/>
        </w:rPr>
        <w:t>然后</w:t>
      </w:r>
      <w:r w:rsidR="002458FF" w:rsidRPr="00F024EA">
        <w:rPr>
          <w:rFonts w:eastAsia="宋体" w:hint="eastAsia"/>
        </w:rPr>
        <w:t>看看</w:t>
      </w:r>
      <w:r w:rsidR="002458FF" w:rsidRPr="00F024EA">
        <w:rPr>
          <w:rFonts w:eastAsia="宋体"/>
        </w:rPr>
        <w:t>是否</w:t>
      </w:r>
      <w:r w:rsidR="004957A1" w:rsidRPr="00F024EA">
        <w:rPr>
          <w:rFonts w:eastAsia="宋体" w:hint="eastAsia"/>
        </w:rPr>
        <w:t>存在</w:t>
      </w:r>
      <w:r w:rsidR="002458FF" w:rsidRPr="00F024EA">
        <w:rPr>
          <w:rFonts w:eastAsia="宋体" w:hint="eastAsia"/>
        </w:rPr>
        <w:t>横跨中间</w:t>
      </w:r>
      <w:r w:rsidR="004957A1" w:rsidRPr="00F024EA">
        <w:rPr>
          <w:rFonts w:eastAsia="宋体" w:hint="eastAsia"/>
        </w:rPr>
        <w:t>点</w:t>
      </w:r>
      <w:r w:rsidR="002458FF" w:rsidRPr="00F024EA">
        <w:rPr>
          <w:rFonts w:eastAsia="宋体"/>
        </w:rPr>
        <w:t>的更大切片</w:t>
      </w:r>
      <w:r w:rsidR="004957A1" w:rsidRPr="004957A1">
        <w:rPr>
          <w:rFonts w:eastAsia="宋体" w:hint="eastAsia"/>
        </w:rPr>
        <w:t>（这</w:t>
      </w:r>
      <w:r w:rsidR="004957A1" w:rsidRPr="004957A1">
        <w:rPr>
          <w:rFonts w:eastAsia="宋体"/>
        </w:rPr>
        <w:t>与最近点</w:t>
      </w:r>
      <w:r w:rsidR="004957A1" w:rsidRPr="004957A1">
        <w:rPr>
          <w:rFonts w:eastAsia="宋体" w:hint="eastAsia"/>
        </w:rPr>
        <w:t>对</w:t>
      </w:r>
      <w:r w:rsidR="004957A1" w:rsidRPr="004957A1">
        <w:rPr>
          <w:rFonts w:eastAsia="宋体"/>
        </w:rPr>
        <w:t>问题相同</w:t>
      </w:r>
      <w:r w:rsidR="004957A1" w:rsidRPr="004957A1">
        <w:rPr>
          <w:rFonts w:eastAsia="宋体" w:hint="eastAsia"/>
        </w:rPr>
        <w:t>）</w:t>
      </w:r>
      <w:r w:rsidR="002458FF" w:rsidRPr="00F024EA">
        <w:rPr>
          <w:rFonts w:eastAsia="宋体" w:hint="eastAsia"/>
        </w:rPr>
        <w:t>。换句话</w:t>
      </w:r>
      <w:r w:rsidR="002458FF" w:rsidRPr="00F024EA">
        <w:rPr>
          <w:rFonts w:eastAsia="宋体"/>
        </w:rPr>
        <w:t>说，</w:t>
      </w:r>
      <w:r w:rsidR="00BD54B6" w:rsidRPr="00F024EA">
        <w:rPr>
          <w:rFonts w:eastAsia="宋体" w:hint="eastAsia"/>
        </w:rPr>
        <w:t>解决</w:t>
      </w:r>
      <w:r w:rsidR="00BD54B6" w:rsidRPr="00F024EA">
        <w:rPr>
          <w:rFonts w:eastAsia="宋体"/>
        </w:rPr>
        <w:t>该问题唯一要</w:t>
      </w:r>
      <w:r w:rsidR="00BD54B6" w:rsidRPr="00F024EA">
        <w:rPr>
          <w:rFonts w:eastAsia="宋体" w:hint="eastAsia"/>
        </w:rPr>
        <w:t>做的</w:t>
      </w:r>
      <w:ins w:id="684" w:author="Decheng Fan" w:date="2014-07-10T08:25:00Z">
        <w:r w:rsidR="00DF3C89">
          <w:rPr>
            <w:rFonts w:eastAsia="宋体" w:hint="eastAsia"/>
          </w:rPr>
          <w:t>创造性思维</w:t>
        </w:r>
      </w:ins>
      <w:r w:rsidR="00BD54B6" w:rsidRPr="00F024EA">
        <w:rPr>
          <w:rFonts w:eastAsia="宋体"/>
        </w:rPr>
        <w:t>是找出</w:t>
      </w:r>
      <w:r w:rsidR="00BD54B6" w:rsidRPr="00F024EA">
        <w:rPr>
          <w:rFonts w:eastAsia="宋体" w:hint="eastAsia"/>
        </w:rPr>
        <w:t>横跨</w:t>
      </w:r>
      <w:r w:rsidR="00BD54B6" w:rsidRPr="00F024EA">
        <w:rPr>
          <w:rFonts w:eastAsia="宋体"/>
        </w:rPr>
        <w:t>中间</w:t>
      </w:r>
      <w:r w:rsidR="004957A1" w:rsidRPr="00F024EA">
        <w:rPr>
          <w:rFonts w:eastAsia="宋体" w:hint="eastAsia"/>
        </w:rPr>
        <w:t>点</w:t>
      </w:r>
      <w:r w:rsidR="00BD54B6" w:rsidRPr="00F024EA">
        <w:rPr>
          <w:rFonts w:eastAsia="宋体"/>
        </w:rPr>
        <w:t>的</w:t>
      </w:r>
      <w:r w:rsidR="00BD54B6" w:rsidRPr="00F024EA">
        <w:rPr>
          <w:rFonts w:eastAsia="宋体" w:hint="eastAsia"/>
        </w:rPr>
        <w:t>最大</w:t>
      </w:r>
      <w:r w:rsidR="00BD54B6" w:rsidRPr="00F024EA">
        <w:rPr>
          <w:rFonts w:eastAsia="宋体"/>
        </w:rPr>
        <w:t>切片。</w:t>
      </w:r>
      <w:r w:rsidR="00BD54B6" w:rsidRPr="00F024EA">
        <w:rPr>
          <w:rFonts w:eastAsia="宋体" w:hint="eastAsia"/>
        </w:rPr>
        <w:t>对此</w:t>
      </w:r>
      <w:r w:rsidR="00BD54B6" w:rsidRPr="00F024EA">
        <w:rPr>
          <w:rFonts w:eastAsia="宋体"/>
        </w:rPr>
        <w:t>，我们可以</w:t>
      </w:r>
      <w:r w:rsidR="00BD54B6" w:rsidRPr="00F024EA">
        <w:rPr>
          <w:rFonts w:eastAsia="宋体" w:hint="eastAsia"/>
        </w:rPr>
        <w:t>进一步</w:t>
      </w:r>
      <w:r w:rsidR="00BD54B6" w:rsidRPr="00F024EA">
        <w:rPr>
          <w:rFonts w:eastAsia="宋体"/>
        </w:rPr>
        <w:t>将问题化简</w:t>
      </w:r>
      <w:r w:rsidR="00BD54B6" w:rsidRPr="00F024EA">
        <w:rPr>
          <w:rFonts w:eastAsia="宋体"/>
        </w:rPr>
        <w:t>——</w:t>
      </w:r>
      <w:r w:rsidR="00BD54B6" w:rsidRPr="00F024EA">
        <w:rPr>
          <w:rFonts w:eastAsia="宋体"/>
        </w:rPr>
        <w:t>该最大切片可以被分成从左边到中间点</w:t>
      </w:r>
      <w:r w:rsidR="00BD54B6" w:rsidRPr="00F024EA">
        <w:rPr>
          <w:rFonts w:eastAsia="宋体" w:hint="eastAsia"/>
        </w:rPr>
        <w:t>的</w:t>
      </w:r>
      <w:r w:rsidR="00BD54B6" w:rsidRPr="00F024EA">
        <w:rPr>
          <w:rFonts w:eastAsia="宋体"/>
        </w:rPr>
        <w:t>部分与</w:t>
      </w:r>
      <w:r w:rsidR="00BD54B6" w:rsidRPr="00F024EA">
        <w:rPr>
          <w:rFonts w:eastAsia="宋体" w:hint="eastAsia"/>
        </w:rPr>
        <w:t>从</w:t>
      </w:r>
      <w:r w:rsidR="00BD54B6" w:rsidRPr="00F024EA">
        <w:rPr>
          <w:rFonts w:eastAsia="宋体"/>
        </w:rPr>
        <w:t>中间点到右边的部分，我们可以通过</w:t>
      </w:r>
      <w:r w:rsidR="00BD54B6" w:rsidRPr="00F024EA">
        <w:rPr>
          <w:rFonts w:eastAsia="宋体" w:hint="eastAsia"/>
        </w:rPr>
        <w:t>直接</w:t>
      </w:r>
      <w:r w:rsidR="004957A1" w:rsidRPr="00F024EA">
        <w:rPr>
          <w:rFonts w:eastAsia="宋体" w:hint="eastAsia"/>
        </w:rPr>
        <w:t>线性</w:t>
      </w:r>
      <w:r w:rsidR="00BD54B6" w:rsidRPr="00F024EA">
        <w:rPr>
          <w:rFonts w:eastAsia="宋体" w:hint="eastAsia"/>
        </w:rPr>
        <w:t>遍历</w:t>
      </w:r>
      <w:r w:rsidR="004957A1" w:rsidRPr="00F024EA">
        <w:rPr>
          <w:rFonts w:eastAsia="宋体" w:hint="eastAsia"/>
        </w:rPr>
        <w:t>来</w:t>
      </w:r>
      <w:r w:rsidR="00BD54B6" w:rsidRPr="00F024EA">
        <w:rPr>
          <w:rFonts w:eastAsia="宋体"/>
        </w:rPr>
        <w:t>计算出两侧</w:t>
      </w:r>
      <w:r w:rsidR="004957A1" w:rsidRPr="00F024EA">
        <w:rPr>
          <w:rFonts w:eastAsia="宋体"/>
        </w:rPr>
        <w:t>到中间点的</w:t>
      </w:r>
      <w:r w:rsidR="004957A1" w:rsidRPr="00F024EA">
        <w:rPr>
          <w:rFonts w:eastAsia="宋体" w:hint="eastAsia"/>
        </w:rPr>
        <w:t>各个</w:t>
      </w:r>
      <w:r w:rsidR="004957A1" w:rsidRPr="00F024EA">
        <w:rPr>
          <w:rFonts w:eastAsia="宋体"/>
        </w:rPr>
        <w:t>和值</w:t>
      </w:r>
      <w:r w:rsidR="004957A1" w:rsidRPr="00F024EA">
        <w:rPr>
          <w:rFonts w:eastAsia="宋体" w:hint="eastAsia"/>
        </w:rPr>
        <w:t>，以此来</w:t>
      </w:r>
      <w:r w:rsidR="004957A1" w:rsidRPr="00F024EA">
        <w:rPr>
          <w:rFonts w:eastAsia="宋体"/>
        </w:rPr>
        <w:t>实现</w:t>
      </w:r>
      <w:r w:rsidR="00BD54B6" w:rsidRPr="00F024EA">
        <w:rPr>
          <w:rFonts w:eastAsia="宋体" w:hint="eastAsia"/>
        </w:rPr>
        <w:t>分别查找。</w:t>
      </w:r>
    </w:p>
    <w:p w14:paraId="224D50D3" w14:textId="7305D676" w:rsidR="004957A1" w:rsidRPr="00F024EA" w:rsidRDefault="005F2CC2" w:rsidP="005F2CC2">
      <w:pPr>
        <w:spacing w:after="156"/>
        <w:ind w:firstLine="420"/>
        <w:rPr>
          <w:rFonts w:eastAsia="宋体"/>
        </w:rPr>
      </w:pPr>
      <w:r w:rsidRPr="00F024EA">
        <w:rPr>
          <w:rFonts w:eastAsia="宋体" w:hint="eastAsia"/>
        </w:rPr>
        <w:t>因此，</w:t>
      </w:r>
      <w:r w:rsidRPr="00F024EA">
        <w:rPr>
          <w:rFonts w:eastAsia="宋体"/>
        </w:rPr>
        <w:t>我们</w:t>
      </w:r>
      <w:r w:rsidRPr="00F024EA">
        <w:rPr>
          <w:rFonts w:eastAsia="宋体" w:hint="eastAsia"/>
        </w:rPr>
        <w:t>可以</w:t>
      </w:r>
      <w:r w:rsidRPr="00F024EA">
        <w:rPr>
          <w:rFonts w:eastAsia="宋体"/>
        </w:rPr>
        <w:t>自己</w:t>
      </w:r>
      <w:r w:rsidRPr="00F024EA">
        <w:rPr>
          <w:rFonts w:eastAsia="宋体" w:hint="eastAsia"/>
        </w:rPr>
        <w:t>设计</w:t>
      </w:r>
      <w:r w:rsidR="00A41577">
        <w:rPr>
          <w:rFonts w:eastAsia="宋体"/>
        </w:rPr>
        <w:t>线性对数</w:t>
      </w:r>
      <w:r w:rsidRPr="00F024EA">
        <w:rPr>
          <w:rFonts w:eastAsia="宋体"/>
        </w:rPr>
        <w:t>级方案来</w:t>
      </w:r>
      <w:r w:rsidRPr="00F024EA">
        <w:rPr>
          <w:rFonts w:eastAsia="宋体" w:hint="eastAsia"/>
        </w:rPr>
        <w:t>解决</w:t>
      </w:r>
      <w:r w:rsidRPr="00F024EA">
        <w:rPr>
          <w:rFonts w:eastAsia="宋体"/>
        </w:rPr>
        <w:t>问题</w:t>
      </w:r>
      <w:r w:rsidRPr="00F024EA">
        <w:rPr>
          <w:rFonts w:eastAsia="宋体" w:hint="eastAsia"/>
        </w:rPr>
        <w:t>。</w:t>
      </w:r>
      <w:r w:rsidRPr="00F024EA">
        <w:rPr>
          <w:rFonts w:eastAsia="宋体"/>
        </w:rPr>
        <w:t>但</w:t>
      </w:r>
      <w:r w:rsidRPr="00F024EA">
        <w:rPr>
          <w:rFonts w:eastAsia="宋体" w:hint="eastAsia"/>
        </w:rPr>
        <w:t>在</w:t>
      </w:r>
      <w:r w:rsidRPr="00F024EA">
        <w:rPr>
          <w:rFonts w:eastAsia="宋体"/>
        </w:rPr>
        <w:t>结束本节</w:t>
      </w:r>
      <w:r w:rsidRPr="00F024EA">
        <w:rPr>
          <w:rFonts w:eastAsia="宋体" w:hint="eastAsia"/>
        </w:rPr>
        <w:t>内容</w:t>
      </w:r>
      <w:r w:rsidRPr="00F024EA">
        <w:rPr>
          <w:rFonts w:eastAsia="宋体"/>
        </w:rPr>
        <w:t>之前，我还不得不提一下，事实上该问题</w:t>
      </w:r>
      <w:ins w:id="685" w:author="Decheng Fan" w:date="2014-07-10T08:24:00Z">
        <w:r w:rsidR="002C5163">
          <w:rPr>
            <w:rFonts w:eastAsia="宋体" w:hint="eastAsia"/>
          </w:rPr>
          <w:t>还</w:t>
        </w:r>
      </w:ins>
      <w:del w:id="686" w:author="Decheng Fan" w:date="2014-07-10T08:24:00Z">
        <w:r w:rsidRPr="00F024EA" w:rsidDel="002C5163">
          <w:rPr>
            <w:rFonts w:eastAsia="宋体"/>
          </w:rPr>
          <w:delText>也一样</w:delText>
        </w:r>
      </w:del>
      <w:r w:rsidRPr="00F024EA">
        <w:rPr>
          <w:rFonts w:eastAsia="宋体"/>
        </w:rPr>
        <w:t>有</w:t>
      </w:r>
      <w:ins w:id="687" w:author="Decheng Fan" w:date="2014-07-10T08:27:00Z">
        <w:r w:rsidR="00432E10">
          <w:rPr>
            <w:rFonts w:eastAsia="宋体" w:hint="eastAsia"/>
          </w:rPr>
          <w:t>一个</w:t>
        </w:r>
      </w:ins>
      <w:r w:rsidRPr="00F024EA">
        <w:rPr>
          <w:rFonts w:eastAsia="宋体"/>
          <w:i/>
        </w:rPr>
        <w:t>线性级</w:t>
      </w:r>
      <w:r w:rsidRPr="00F024EA">
        <w:rPr>
          <w:rFonts w:eastAsia="宋体"/>
        </w:rPr>
        <w:t>解决方案（</w:t>
      </w:r>
      <w:r w:rsidRPr="00F024EA">
        <w:rPr>
          <w:rFonts w:eastAsia="宋体" w:hint="eastAsia"/>
        </w:rPr>
        <w:t>详见</w:t>
      </w:r>
      <w:r w:rsidRPr="00F024EA">
        <w:rPr>
          <w:rFonts w:eastAsia="宋体"/>
        </w:rPr>
        <w:t>习题</w:t>
      </w:r>
      <w:r w:rsidRPr="00F024EA">
        <w:rPr>
          <w:rFonts w:eastAsia="宋体" w:hint="eastAsia"/>
        </w:rPr>
        <w:t>6</w:t>
      </w:r>
      <w:r w:rsidRPr="00F024EA">
        <w:rPr>
          <w:rFonts w:eastAsia="宋体"/>
        </w:rPr>
        <w:t>-18</w:t>
      </w:r>
      <w:r w:rsidRPr="00F024EA">
        <w:rPr>
          <w:rFonts w:eastAsia="宋体"/>
        </w:rPr>
        <w:t>）</w:t>
      </w:r>
      <w:r w:rsidRPr="00F024EA">
        <w:rPr>
          <w:rFonts w:eastAsia="宋体" w:hint="eastAsia"/>
        </w:rPr>
        <w:t>。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522"/>
      </w:tblGrid>
      <w:tr w:rsidR="00F66C8E" w14:paraId="44825679" w14:textId="77777777" w:rsidTr="005B67FC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B2278D6" w14:textId="77777777" w:rsidR="00F66C8E" w:rsidRPr="00322207" w:rsidRDefault="00322207" w:rsidP="00322207">
            <w:pPr>
              <w:spacing w:after="156"/>
              <w:ind w:firstLineChars="0" w:firstLine="0"/>
              <w:rPr>
                <w:b/>
                <w:bCs/>
              </w:rPr>
            </w:pPr>
            <w:r w:rsidRPr="00F024EA">
              <w:rPr>
                <w:rFonts w:eastAsia="宋体" w:hint="eastAsia"/>
                <w:b/>
                <w:bCs/>
                <w:color w:val="FFFFFF"/>
              </w:rPr>
              <w:t>真正</w:t>
            </w:r>
            <w:r w:rsidRPr="00F024EA">
              <w:rPr>
                <w:rFonts w:eastAsia="宋体"/>
                <w:b/>
                <w:bCs/>
                <w:color w:val="FFFFFF"/>
              </w:rPr>
              <w:t>的分工</w:t>
            </w:r>
            <w:r w:rsidRPr="00F024EA">
              <w:rPr>
                <w:rFonts w:eastAsia="宋体" w:hint="eastAsia"/>
                <w:b/>
                <w:bCs/>
                <w:color w:val="FFFFFF"/>
              </w:rPr>
              <w:t>协作</w:t>
            </w:r>
            <w:r w:rsidRPr="00F024EA">
              <w:rPr>
                <w:rFonts w:eastAsia="宋体"/>
                <w:b/>
                <w:bCs/>
                <w:color w:val="FFFFFF"/>
              </w:rPr>
              <w:t>：多重处理</w:t>
            </w:r>
            <w:r w:rsidR="00F66C8E" w:rsidRPr="00322207">
              <w:rPr>
                <w:b/>
                <w:bCs/>
                <w:color w:val="FFFFFF"/>
              </w:rPr>
              <w:t xml:space="preserve"> </w:t>
            </w:r>
          </w:p>
        </w:tc>
      </w:tr>
      <w:tr w:rsidR="00F66C8E" w:rsidRPr="00E93291" w14:paraId="51E09B72" w14:textId="77777777" w:rsidTr="005B67FC">
        <w:tc>
          <w:tcPr>
            <w:tcW w:w="8522" w:type="dxa"/>
            <w:shd w:val="clear" w:color="auto" w:fill="CCCCCC"/>
          </w:tcPr>
          <w:p w14:paraId="573C4AA7" w14:textId="77777777" w:rsidR="00322207" w:rsidRPr="00D8109B" w:rsidRDefault="00322207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分治法的设计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目标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主要是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为了在尽可能少的时间内平衡各层递归调用的工作量。</w:t>
            </w:r>
            <w:del w:id="688" w:author="Decheng Fan" w:date="2014-07-10T08:47:00Z">
              <w:r w:rsidRPr="00D8109B" w:rsidDel="002D4234">
                <w:rPr>
                  <w:rFonts w:eastAsia="宋体" w:hint="eastAsia"/>
                  <w:b/>
                  <w:bCs/>
                  <w:sz w:val="18"/>
                  <w:szCs w:val="18"/>
                </w:rPr>
                <w:delText>而且</w:delText>
              </w:r>
            </w:del>
            <w:r w:rsidRPr="00D8109B">
              <w:rPr>
                <w:rFonts w:eastAsia="宋体"/>
                <w:b/>
                <w:bCs/>
                <w:sz w:val="18"/>
                <w:szCs w:val="18"/>
              </w:rPr>
              <w:t>通过将这些工作量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分配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给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各</w:t>
            </w:r>
            <w:r w:rsidR="00E64D61" w:rsidRPr="00D8109B">
              <w:rPr>
                <w:rFonts w:eastAsia="宋体" w:hint="eastAsia"/>
                <w:b/>
                <w:bCs/>
                <w:sz w:val="18"/>
                <w:szCs w:val="18"/>
              </w:rPr>
              <w:t>个</w:t>
            </w:r>
            <w:r w:rsidR="00E64D61" w:rsidRPr="00D8109B">
              <w:rPr>
                <w:rFonts w:eastAsia="宋体"/>
                <w:b/>
                <w:bCs/>
                <w:sz w:val="18"/>
                <w:szCs w:val="18"/>
              </w:rPr>
              <w:t>独立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处理器（</w:t>
            </w:r>
            <w:r w:rsidR="00E64D61" w:rsidRPr="00D8109B">
              <w:rPr>
                <w:rFonts w:eastAsia="宋体" w:hint="eastAsia"/>
                <w:b/>
                <w:bCs/>
                <w:sz w:val="18"/>
                <w:szCs w:val="18"/>
              </w:rPr>
              <w:t>或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核心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还能</w:t>
            </w:r>
            <w:del w:id="689" w:author="Decheng Fan" w:date="2014-07-10T18:39:00Z">
              <w:r w:rsidRPr="00D8109B" w:rsidDel="00633DF3">
                <w:rPr>
                  <w:rFonts w:eastAsia="宋体"/>
                  <w:b/>
                  <w:bCs/>
                  <w:sz w:val="18"/>
                  <w:szCs w:val="18"/>
                </w:rPr>
                <w:delText>得到</w:delText>
              </w:r>
            </w:del>
            <w:r w:rsidRPr="00D8109B">
              <w:rPr>
                <w:rFonts w:eastAsia="宋体"/>
                <w:b/>
                <w:bCs/>
                <w:sz w:val="18"/>
                <w:szCs w:val="18"/>
              </w:rPr>
              <w:t>进一步</w:t>
            </w:r>
            <w:del w:id="690" w:author="Decheng Fan" w:date="2014-07-10T18:39:00Z">
              <w:r w:rsidRPr="00D8109B" w:rsidDel="00633DF3">
                <w:rPr>
                  <w:rFonts w:eastAsia="宋体"/>
                  <w:b/>
                  <w:bCs/>
                  <w:sz w:val="18"/>
                  <w:szCs w:val="18"/>
                </w:rPr>
                <w:delText>地</w:delText>
              </w:r>
            </w:del>
            <w:r w:rsidRPr="00D8109B">
              <w:rPr>
                <w:rFonts w:eastAsia="宋体"/>
                <w:b/>
                <w:bCs/>
                <w:sz w:val="18"/>
                <w:szCs w:val="18"/>
              </w:rPr>
              <w:t>增强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这一效果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如果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我们手里有</w:t>
            </w:r>
            <w:r w:rsidR="00E64D61" w:rsidRPr="00D8109B">
              <w:rPr>
                <w:rFonts w:eastAsia="宋体"/>
                <w:b/>
                <w:bCs/>
                <w:sz w:val="18"/>
                <w:szCs w:val="18"/>
              </w:rPr>
              <w:t>着大量的处理器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，理论上</w:t>
            </w:r>
            <w:r w:rsidR="00E64D61" w:rsidRPr="00D8109B">
              <w:rPr>
                <w:rFonts w:eastAsia="宋体" w:hint="eastAsia"/>
                <w:b/>
                <w:bCs/>
                <w:sz w:val="18"/>
                <w:szCs w:val="18"/>
              </w:rPr>
              <w:t>就</w:t>
            </w:r>
            <w:r w:rsidR="00E64D61" w:rsidRPr="00D8109B">
              <w:rPr>
                <w:rFonts w:eastAsia="宋体"/>
                <w:b/>
                <w:bCs/>
                <w:sz w:val="18"/>
                <w:szCs w:val="18"/>
              </w:rPr>
              <w:t>可以做到很多</w:t>
            </w:r>
            <w:r w:rsidR="00E64D61" w:rsidRPr="00D8109B">
              <w:rPr>
                <w:rFonts w:eastAsia="宋体" w:hint="eastAsia"/>
                <w:b/>
                <w:bCs/>
                <w:sz w:val="18"/>
                <w:szCs w:val="18"/>
              </w:rPr>
              <w:t>具有</w:t>
            </w:r>
            <w:r w:rsidR="00E64D61" w:rsidRPr="00D8109B">
              <w:rPr>
                <w:rFonts w:eastAsia="宋体"/>
                <w:b/>
                <w:bCs/>
                <w:sz w:val="18"/>
                <w:szCs w:val="18"/>
              </w:rPr>
              <w:t>吸引力的事情，</w:t>
            </w:r>
            <w:r w:rsidR="00E64D61" w:rsidRPr="00D8109B">
              <w:rPr>
                <w:rFonts w:eastAsia="宋体" w:hint="eastAsia"/>
                <w:b/>
                <w:bCs/>
                <w:sz w:val="18"/>
                <w:szCs w:val="18"/>
              </w:rPr>
              <w:t>譬如说，</w:t>
            </w:r>
            <w:r w:rsidR="00E64D61" w:rsidRPr="00D8109B">
              <w:rPr>
                <w:rFonts w:eastAsia="宋体"/>
                <w:b/>
                <w:bCs/>
                <w:sz w:val="18"/>
                <w:szCs w:val="18"/>
              </w:rPr>
              <w:t>在对数时间内计算出某序列的和值或找出其中的最大值等</w:t>
            </w:r>
            <w:r w:rsidR="00E64D61" w:rsidRPr="00D8109B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E64D61" w:rsidRPr="00D8109B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="00E64D61" w:rsidRPr="00D8109B">
              <w:rPr>
                <w:rFonts w:eastAsia="宋体" w:hint="eastAsia"/>
                <w:b/>
                <w:bCs/>
                <w:sz w:val="18"/>
                <w:szCs w:val="18"/>
              </w:rPr>
              <w:t>您</w:t>
            </w:r>
            <w:r w:rsidR="00E64D61" w:rsidRPr="00D8109B">
              <w:rPr>
                <w:rFonts w:eastAsia="宋体"/>
                <w:b/>
                <w:bCs/>
                <w:sz w:val="18"/>
                <w:szCs w:val="18"/>
              </w:rPr>
              <w:t>知道怎么做吗？）</w:t>
            </w:r>
          </w:p>
          <w:p w14:paraId="3F08DBAF" w14:textId="33DD9A53" w:rsidR="00E64D61" w:rsidRPr="00F024EA" w:rsidRDefault="00E64D61" w:rsidP="003006C0">
            <w:pPr>
              <w:spacing w:after="156"/>
              <w:ind w:firstLine="390"/>
              <w:rPr>
                <w:rFonts w:eastAsia="宋体"/>
                <w:b/>
                <w:bCs/>
              </w:rPr>
              <w:pPrChange w:id="691" w:author="杰 凌" w:date="2014-07-17T01:57:00Z">
                <w:pPr>
                  <w:spacing w:after="156"/>
                  <w:ind w:firstLine="390"/>
                </w:pPr>
              </w:pPrChange>
            </w:pP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当然，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在更为现实的情况下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Pr="00D8109B">
              <w:rPr>
                <w:rFonts w:eastAsia="宋体"/>
                <w:b/>
                <w:bCs/>
                <w:sz w:val="18"/>
                <w:szCs w:val="18"/>
              </w:rPr>
              <w:t>不太可能有那么多</w:t>
            </w:r>
            <w:r w:rsidRPr="00D8109B">
              <w:rPr>
                <w:rFonts w:eastAsia="宋体" w:hint="eastAsia"/>
                <w:b/>
                <w:bCs/>
                <w:sz w:val="18"/>
                <w:szCs w:val="18"/>
              </w:rPr>
              <w:t>处理器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可用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的，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但如果我们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想要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取得这些能力，</w:t>
            </w:r>
            <w:commentRangeStart w:id="692"/>
            <w:ins w:id="693" w:author="Decheng Fan" w:date="2014-07-10T08:49:00Z">
              <w:r w:rsidR="00EF6461">
                <w:rPr>
                  <w:rFonts w:eastAsia="宋体" w:hint="eastAsia"/>
                  <w:b/>
                  <w:bCs/>
                  <w:sz w:val="18"/>
                  <w:szCs w:val="18"/>
                </w:rPr>
                <w:t>multiprocessing</w:t>
              </w:r>
              <w:commentRangeEnd w:id="692"/>
              <w:r w:rsidR="00EF6461">
                <w:rPr>
                  <w:rStyle w:val="af3"/>
                </w:rPr>
                <w:commentReference w:id="692"/>
              </w:r>
              <w:r w:rsidR="00EF6461">
                <w:rPr>
                  <w:rFonts w:eastAsia="宋体" w:hint="eastAsia"/>
                  <w:b/>
                  <w:bCs/>
                  <w:sz w:val="18"/>
                  <w:szCs w:val="18"/>
                </w:rPr>
                <w:t>（</w:t>
              </w:r>
            </w:ins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多重处理</w:t>
            </w:r>
            <w:ins w:id="694" w:author="Decheng Fan" w:date="2014-07-10T08:49:00Z">
              <w:r w:rsidR="00EF6461">
                <w:rPr>
                  <w:rFonts w:eastAsia="宋体" w:hint="eastAsia"/>
                  <w:b/>
                  <w:bCs/>
                  <w:sz w:val="18"/>
                  <w:szCs w:val="18"/>
                </w:rPr>
                <w:t>）</w:t>
              </w:r>
            </w:ins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模块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会成为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我们的好帮手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并行编程</w:t>
            </w:r>
            <w:ins w:id="695" w:author="Decheng Fan" w:date="2014-07-10T18:28:00Z">
              <w:r w:rsidR="00B17E50">
                <w:rPr>
                  <w:rFonts w:eastAsia="宋体" w:hint="eastAsia"/>
                  <w:b/>
                  <w:bCs/>
                  <w:sz w:val="18"/>
                  <w:szCs w:val="18"/>
                </w:rPr>
                <w:t>通常</w:t>
              </w:r>
            </w:ins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ins w:id="696" w:author="Decheng Fan" w:date="2014-07-10T18:29:00Z">
              <w:r w:rsidR="00C26C5F">
                <w:rPr>
                  <w:rFonts w:eastAsia="宋体" w:hint="eastAsia"/>
                  <w:b/>
                  <w:bCs/>
                  <w:sz w:val="18"/>
                  <w:szCs w:val="18"/>
                </w:rPr>
                <w:t>利</w:t>
              </w:r>
            </w:ins>
            <w:del w:id="697" w:author="Decheng Fan" w:date="2014-07-10T18:29:00Z">
              <w:r w:rsidR="00840A2A" w:rsidRPr="00D8109B" w:rsidDel="00C26C5F">
                <w:rPr>
                  <w:rFonts w:eastAsia="宋体" w:hint="eastAsia"/>
                  <w:b/>
                  <w:bCs/>
                  <w:sz w:val="18"/>
                  <w:szCs w:val="18"/>
                </w:rPr>
                <w:delText>运</w:delText>
              </w:r>
            </w:del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用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并行</w:t>
            </w:r>
            <w:ins w:id="698" w:author="Decheng Fan" w:date="2014-07-10T18:28:00Z">
              <w:r w:rsidR="00B17E50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</w:ins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操作系统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840A2A" w:rsidRPr="00D8109B">
              <w:rPr>
                <w:rFonts w:eastAsia="宋体" w:hint="eastAsia"/>
                <w:b/>
                <w:bCs/>
                <w:i/>
                <w:sz w:val="18"/>
                <w:szCs w:val="18"/>
              </w:rPr>
              <w:t>线程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来</w:t>
            </w:r>
            <w:ins w:id="699" w:author="Decheng Fan" w:date="2014-07-10T18:29:00Z">
              <w:r w:rsidR="00B17E50">
                <w:rPr>
                  <w:rFonts w:eastAsia="宋体" w:hint="eastAsia"/>
                  <w:b/>
                  <w:bCs/>
                  <w:sz w:val="18"/>
                  <w:szCs w:val="18"/>
                </w:rPr>
                <w:t>实现</w:t>
              </w:r>
            </w:ins>
            <w:del w:id="700" w:author="Decheng Fan" w:date="2014-07-10T18:29:00Z">
              <w:r w:rsidR="00840A2A" w:rsidRPr="00D8109B" w:rsidDel="00B17E50">
                <w:rPr>
                  <w:rFonts w:eastAsia="宋体"/>
                  <w:b/>
                  <w:bCs/>
                  <w:sz w:val="18"/>
                  <w:szCs w:val="18"/>
                </w:rPr>
                <w:delText>解决问题</w:delText>
              </w:r>
            </w:del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的</w:t>
            </w:r>
            <w:del w:id="701" w:author="Decheng Fan" w:date="2014-07-10T18:29:00Z">
              <w:r w:rsidR="00840A2A" w:rsidRPr="00D8109B" w:rsidDel="00B17E50">
                <w:rPr>
                  <w:rFonts w:eastAsia="宋体"/>
                  <w:b/>
                  <w:bCs/>
                  <w:sz w:val="18"/>
                  <w:szCs w:val="18"/>
                </w:rPr>
                <w:delText>一</w:delText>
              </w:r>
            </w:del>
            <w:del w:id="702" w:author="Decheng Fan" w:date="2014-07-10T18:28:00Z">
              <w:r w:rsidR="00840A2A" w:rsidRPr="00D8109B" w:rsidDel="00B17E50">
                <w:rPr>
                  <w:rFonts w:eastAsia="宋体"/>
                  <w:b/>
                  <w:bCs/>
                  <w:sz w:val="18"/>
                  <w:szCs w:val="18"/>
                </w:rPr>
                <w:delText>种常见</w:delText>
              </w:r>
              <w:r w:rsidR="00840A2A" w:rsidRPr="00D8109B" w:rsidDel="00B17E50">
                <w:rPr>
                  <w:rFonts w:eastAsia="宋体" w:hint="eastAsia"/>
                  <w:b/>
                  <w:bCs/>
                  <w:sz w:val="18"/>
                  <w:szCs w:val="18"/>
                </w:rPr>
                <w:delText>方式</w:delText>
              </w:r>
            </w:del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尽管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Python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本身</w:t>
            </w:r>
            <w:r w:rsidR="00E93291" w:rsidRPr="00D8109B">
              <w:rPr>
                <w:rFonts w:eastAsia="宋体" w:hint="eastAsia"/>
                <w:b/>
                <w:bCs/>
                <w:sz w:val="18"/>
                <w:szCs w:val="18"/>
              </w:rPr>
              <w:t>也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提供了线程机制，但它并不支持</w:t>
            </w:r>
            <w:r w:rsidR="00840A2A" w:rsidRPr="00D8109B">
              <w:rPr>
                <w:rFonts w:eastAsia="宋体" w:hint="eastAsia"/>
                <w:b/>
                <w:bCs/>
                <w:sz w:val="18"/>
                <w:szCs w:val="18"/>
              </w:rPr>
              <w:t>真正</w:t>
            </w:r>
            <w:r w:rsidR="00840A2A" w:rsidRPr="00D8109B">
              <w:rPr>
                <w:rFonts w:eastAsia="宋体"/>
                <w:b/>
                <w:bCs/>
                <w:sz w:val="18"/>
                <w:szCs w:val="18"/>
              </w:rPr>
              <w:t>意义上的并行执行。</w:t>
            </w:r>
            <w:ins w:id="703" w:author="Decheng Fan" w:date="2014-07-10T18:31:00Z">
              <w:r w:rsidR="002D779A">
                <w:rPr>
                  <w:rFonts w:eastAsia="宋体" w:hint="eastAsia"/>
                  <w:b/>
                  <w:bCs/>
                  <w:sz w:val="18"/>
                  <w:szCs w:val="18"/>
                </w:rPr>
                <w:t>这种情况下</w:t>
              </w:r>
            </w:ins>
            <w:del w:id="704" w:author="Decheng Fan" w:date="2014-07-10T18:30:00Z">
              <w:r w:rsidR="00E93291" w:rsidRPr="00D8109B" w:rsidDel="002D779A">
                <w:rPr>
                  <w:rFonts w:eastAsia="宋体" w:hint="eastAsia"/>
                  <w:b/>
                  <w:bCs/>
                  <w:sz w:val="18"/>
                  <w:szCs w:val="18"/>
                </w:rPr>
                <w:delText>不过</w:delText>
              </w:r>
            </w:del>
            <w:r w:rsidR="00E93291" w:rsidRPr="00D8109B">
              <w:rPr>
                <w:rFonts w:eastAsia="宋体"/>
                <w:b/>
                <w:bCs/>
                <w:sz w:val="18"/>
                <w:szCs w:val="18"/>
              </w:rPr>
              <w:t>，我们</w:t>
            </w:r>
            <w:r w:rsidR="00E93291" w:rsidRPr="00D8109B">
              <w:rPr>
                <w:rFonts w:eastAsia="宋体"/>
                <w:b/>
                <w:bCs/>
                <w:i/>
                <w:sz w:val="18"/>
                <w:szCs w:val="18"/>
              </w:rPr>
              <w:t>可以</w:t>
            </w:r>
            <w:r w:rsidR="00E93291" w:rsidRPr="00D8109B">
              <w:rPr>
                <w:rFonts w:eastAsia="宋体"/>
                <w:b/>
                <w:bCs/>
                <w:sz w:val="18"/>
                <w:szCs w:val="18"/>
              </w:rPr>
              <w:t>用</w:t>
            </w:r>
            <w:commentRangeStart w:id="705"/>
            <w:ins w:id="706" w:author="Decheng Fan" w:date="2014-07-10T18:30:00Z">
              <w:r w:rsidR="003502F5">
                <w:rPr>
                  <w:rFonts w:eastAsia="宋体" w:hint="eastAsia"/>
                  <w:b/>
                  <w:bCs/>
                  <w:sz w:val="18"/>
                  <w:szCs w:val="18"/>
                </w:rPr>
                <w:t>并行</w:t>
              </w:r>
              <w:r w:rsidR="003502F5" w:rsidRPr="002F19FB">
                <w:rPr>
                  <w:rFonts w:eastAsia="宋体" w:hint="eastAsia"/>
                  <w:b/>
                  <w:bCs/>
                  <w:i/>
                  <w:sz w:val="18"/>
                  <w:szCs w:val="18"/>
                  <w:rPrChange w:id="707" w:author="Decheng Fan" w:date="2014-07-10T18:40:00Z">
                    <w:rPr>
                      <w:rFonts w:eastAsia="宋体" w:hint="eastAsia"/>
                      <w:b/>
                      <w:bCs/>
                      <w:sz w:val="18"/>
                      <w:szCs w:val="18"/>
                    </w:rPr>
                  </w:rPrChange>
                </w:rPr>
                <w:t>进程</w:t>
              </w:r>
            </w:ins>
            <w:commentRangeEnd w:id="705"/>
            <w:ins w:id="708" w:author="Decheng Fan" w:date="2014-07-10T18:31:00Z">
              <w:r w:rsidR="002D779A">
                <w:rPr>
                  <w:rStyle w:val="af3"/>
                </w:rPr>
                <w:commentReference w:id="705"/>
              </w:r>
            </w:ins>
            <w:del w:id="709" w:author="Decheng Fan" w:date="2014-07-10T18:30:00Z">
              <w:r w:rsidR="00E93291" w:rsidRPr="00D8109B" w:rsidDel="003502F5">
                <w:rPr>
                  <w:b/>
                  <w:bCs/>
                  <w:i/>
                  <w:sz w:val="18"/>
                  <w:szCs w:val="18"/>
                </w:rPr>
                <w:delText>processes</w:delText>
              </w:r>
              <w:r w:rsidR="00E93291" w:rsidRPr="00D8109B" w:rsidDel="003502F5">
                <w:rPr>
                  <w:rFonts w:eastAsia="宋体" w:hint="eastAsia"/>
                  <w:b/>
                  <w:bCs/>
                  <w:i/>
                  <w:sz w:val="18"/>
                  <w:szCs w:val="18"/>
                </w:rPr>
                <w:delText>模块</w:delText>
              </w:r>
            </w:del>
            <w:r w:rsidR="00E93291" w:rsidRPr="00D8109B">
              <w:rPr>
                <w:rFonts w:eastAsia="宋体" w:hint="eastAsia"/>
                <w:b/>
                <w:bCs/>
                <w:sz w:val="18"/>
                <w:szCs w:val="18"/>
              </w:rPr>
              <w:t>来</w:t>
            </w:r>
            <w:r w:rsidR="00E93291" w:rsidRPr="00D8109B">
              <w:rPr>
                <w:rFonts w:eastAsia="宋体"/>
                <w:b/>
                <w:bCs/>
                <w:sz w:val="18"/>
                <w:szCs w:val="18"/>
              </w:rPr>
              <w:t>做这些事</w:t>
            </w:r>
            <w:r w:rsidR="00E93291" w:rsidRPr="00D8109B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ins w:id="710" w:author="Decheng Fan" w:date="2014-07-10T18:36:00Z">
              <w:r w:rsidR="002D779A">
                <w:rPr>
                  <w:rFonts w:eastAsia="宋体" w:hint="eastAsia"/>
                  <w:b/>
                  <w:bCs/>
                  <w:sz w:val="18"/>
                  <w:szCs w:val="18"/>
                </w:rPr>
                <w:t>并行进程</w:t>
              </w:r>
            </w:ins>
            <w:del w:id="711" w:author="Decheng Fan" w:date="2014-07-10T18:35:00Z">
              <w:r w:rsidR="00E93291" w:rsidRPr="00D8109B" w:rsidDel="002D779A">
                <w:rPr>
                  <w:rFonts w:eastAsia="宋体" w:hint="eastAsia"/>
                  <w:b/>
                  <w:bCs/>
                  <w:sz w:val="18"/>
                  <w:szCs w:val="18"/>
                </w:rPr>
                <w:delText>该模块</w:delText>
              </w:r>
            </w:del>
            <w:r w:rsidR="00E93291" w:rsidRPr="00D8109B">
              <w:rPr>
                <w:rFonts w:eastAsia="宋体"/>
                <w:b/>
                <w:bCs/>
                <w:sz w:val="18"/>
                <w:szCs w:val="18"/>
              </w:rPr>
              <w:t>在现代操作系统中</w:t>
            </w:r>
            <w:del w:id="712" w:author="Decheng Fan" w:date="2014-07-10T18:36:00Z">
              <w:r w:rsidR="00E93291" w:rsidRPr="00D8109B" w:rsidDel="002D779A">
                <w:rPr>
                  <w:rFonts w:eastAsia="宋体"/>
                  <w:b/>
                  <w:bCs/>
                  <w:sz w:val="18"/>
                  <w:szCs w:val="18"/>
                </w:rPr>
                <w:delText>真正</w:delText>
              </w:r>
              <w:r w:rsidR="00E93291" w:rsidRPr="00D8109B" w:rsidDel="002D779A">
                <w:rPr>
                  <w:rFonts w:eastAsia="宋体" w:hint="eastAsia"/>
                  <w:b/>
                  <w:bCs/>
                  <w:sz w:val="18"/>
                  <w:szCs w:val="18"/>
                </w:rPr>
                <w:delText>有效</w:delText>
              </w:r>
              <w:r w:rsidR="00E93291" w:rsidRPr="00D8109B" w:rsidDel="002D779A">
                <w:rPr>
                  <w:rFonts w:eastAsia="宋体"/>
                  <w:b/>
                  <w:bCs/>
                  <w:sz w:val="18"/>
                  <w:szCs w:val="18"/>
                </w:rPr>
                <w:delText>地实现了并行化</w:delText>
              </w:r>
            </w:del>
            <w:ins w:id="713" w:author="Decheng Fan" w:date="2014-07-10T18:36:00Z">
              <w:r w:rsidR="002D779A">
                <w:rPr>
                  <w:rFonts w:eastAsia="宋体" w:hint="eastAsia"/>
                  <w:b/>
                  <w:bCs/>
                  <w:sz w:val="18"/>
                  <w:szCs w:val="18"/>
                </w:rPr>
                <w:t>的实现效率很高。</w:t>
              </w:r>
              <w:r w:rsidR="002D779A">
                <w:rPr>
                  <w:rFonts w:eastAsia="宋体" w:hint="eastAsia"/>
                  <w:b/>
                  <w:bCs/>
                  <w:sz w:val="18"/>
                  <w:szCs w:val="18"/>
                </w:rPr>
                <w:t>multi</w:t>
              </w:r>
              <w:r w:rsidR="002D779A">
                <w:rPr>
                  <w:rFonts w:eastAsia="宋体"/>
                  <w:b/>
                  <w:bCs/>
                  <w:sz w:val="18"/>
                  <w:szCs w:val="18"/>
                </w:rPr>
                <w:t>processing</w:t>
              </w:r>
              <w:r w:rsidR="002D779A">
                <w:rPr>
                  <w:rFonts w:eastAsia="宋体" w:hint="eastAsia"/>
                  <w:b/>
                  <w:bCs/>
                  <w:sz w:val="18"/>
                  <w:szCs w:val="18"/>
                </w:rPr>
                <w:t>模块</w:t>
              </w:r>
            </w:ins>
            <w:del w:id="714" w:author="Decheng Fan" w:date="2014-07-10T18:36:00Z">
              <w:r w:rsidR="00E93291" w:rsidRPr="00D8109B" w:rsidDel="002D779A">
                <w:rPr>
                  <w:rFonts w:eastAsia="宋体" w:hint="eastAsia"/>
                  <w:b/>
                  <w:bCs/>
                  <w:sz w:val="18"/>
                  <w:szCs w:val="18"/>
                </w:rPr>
                <w:delText>，</w:delText>
              </w:r>
            </w:del>
            <w:del w:id="715" w:author="Decheng Fan" w:date="2014-07-10T18:37:00Z">
              <w:r w:rsidR="00E93291" w:rsidRPr="00D8109B" w:rsidDel="008B0EDC">
                <w:rPr>
                  <w:rFonts w:eastAsia="宋体"/>
                  <w:b/>
                  <w:bCs/>
                  <w:sz w:val="18"/>
                  <w:szCs w:val="18"/>
                </w:rPr>
                <w:delText>并且</w:delText>
              </w:r>
            </w:del>
            <w:r w:rsidR="00E93291" w:rsidRPr="00D8109B">
              <w:rPr>
                <w:rFonts w:eastAsia="宋体"/>
                <w:b/>
                <w:bCs/>
                <w:sz w:val="18"/>
                <w:szCs w:val="18"/>
              </w:rPr>
              <w:t>为我们提供了一整套</w:t>
            </w:r>
            <w:r w:rsidR="00E93291" w:rsidRPr="00D8109B">
              <w:rPr>
                <w:rFonts w:eastAsia="宋体" w:hint="eastAsia"/>
                <w:b/>
                <w:bCs/>
                <w:sz w:val="18"/>
                <w:szCs w:val="18"/>
              </w:rPr>
              <w:t>与</w:t>
            </w:r>
            <w:ins w:id="716" w:author="Decheng Fan" w:date="2014-07-10T18:37:00Z">
              <w:r w:rsidR="00931229">
                <w:rPr>
                  <w:rFonts w:eastAsia="宋体" w:hint="eastAsia"/>
                  <w:b/>
                  <w:bCs/>
                  <w:sz w:val="18"/>
                  <w:szCs w:val="18"/>
                </w:rPr>
                <w:t>多</w:t>
              </w:r>
            </w:ins>
            <w:r w:rsidR="00E93291" w:rsidRPr="00D8109B">
              <w:rPr>
                <w:rFonts w:eastAsia="宋体"/>
                <w:b/>
                <w:bCs/>
                <w:sz w:val="18"/>
                <w:szCs w:val="18"/>
              </w:rPr>
              <w:t>线程</w:t>
            </w:r>
            <w:ins w:id="717" w:author="Decheng Fan" w:date="2014-07-10T18:37:00Z">
              <w:r w:rsidR="00F71B84">
                <w:rPr>
                  <w:rFonts w:eastAsia="宋体" w:hint="eastAsia"/>
                  <w:b/>
                  <w:bCs/>
                  <w:sz w:val="18"/>
                  <w:szCs w:val="18"/>
                </w:rPr>
                <w:t>比较相似</w:t>
              </w:r>
            </w:ins>
            <w:del w:id="718" w:author="Decheng Fan" w:date="2014-07-10T18:37:00Z">
              <w:r w:rsidR="00E93291" w:rsidRPr="00D8109B" w:rsidDel="00F71B84">
                <w:rPr>
                  <w:rFonts w:eastAsia="宋体"/>
                  <w:b/>
                  <w:bCs/>
                  <w:sz w:val="18"/>
                  <w:szCs w:val="18"/>
                </w:rPr>
                <w:delText>非常类似</w:delText>
              </w:r>
            </w:del>
            <w:r w:rsidR="00E93291" w:rsidRPr="00D8109B">
              <w:rPr>
                <w:rFonts w:eastAsia="宋体"/>
                <w:b/>
                <w:bCs/>
                <w:sz w:val="18"/>
                <w:szCs w:val="18"/>
              </w:rPr>
              <w:t>的并行处理接口。</w:t>
            </w:r>
          </w:p>
        </w:tc>
      </w:tr>
    </w:tbl>
    <w:p w14:paraId="30B83A35" w14:textId="77777777" w:rsidR="001A65B1" w:rsidRPr="001A65B1" w:rsidRDefault="00311FF5" w:rsidP="00075768">
      <w:pPr>
        <w:pStyle w:val="3"/>
        <w:rPr>
          <w:lang w:eastAsia="zh-CN"/>
        </w:rPr>
      </w:pPr>
      <w:r>
        <w:rPr>
          <w:rFonts w:hint="eastAsia"/>
          <w:lang w:eastAsia="zh-CN"/>
        </w:rPr>
        <w:t>树</w:t>
      </w:r>
      <w:r>
        <w:rPr>
          <w:lang w:eastAsia="zh-CN"/>
        </w:rPr>
        <w:t>的平衡与</w:t>
      </w:r>
      <w:r>
        <w:rPr>
          <w:rFonts w:hint="eastAsia"/>
          <w:lang w:eastAsia="zh-CN"/>
        </w:rPr>
        <w:t>再平衡</w:t>
      </w:r>
      <w:r>
        <w:rPr>
          <w:rStyle w:val="af0"/>
          <w:lang w:eastAsia="zh-CN"/>
        </w:rPr>
        <w:footnoteReference w:id="20"/>
      </w:r>
      <w:r w:rsidR="001A65B1" w:rsidRPr="001A65B1">
        <w:rPr>
          <w:lang w:eastAsia="zh-CN"/>
        </w:rPr>
        <w:t xml:space="preserve"> </w:t>
      </w:r>
    </w:p>
    <w:p w14:paraId="269DDC45" w14:textId="381FF497" w:rsidR="00EE455C" w:rsidRPr="00044538" w:rsidRDefault="003966C2" w:rsidP="00075768">
      <w:pPr>
        <w:spacing w:after="156"/>
        <w:ind w:firstLine="420"/>
        <w:rPr>
          <w:rFonts w:eastAsia="宋体"/>
        </w:rPr>
      </w:pPr>
      <w:r w:rsidRPr="00044538">
        <w:rPr>
          <w:rFonts w:eastAsia="宋体" w:hint="eastAsia"/>
        </w:rPr>
        <w:t>通常</w:t>
      </w:r>
      <w:r w:rsidRPr="00044538">
        <w:rPr>
          <w:rFonts w:eastAsia="宋体"/>
        </w:rPr>
        <w:t>情况下，</w:t>
      </w:r>
      <w:r w:rsidRPr="00044538">
        <w:rPr>
          <w:rFonts w:eastAsia="宋体" w:hint="eastAsia"/>
        </w:rPr>
        <w:t>如果我们</w:t>
      </w:r>
      <w:r w:rsidRPr="00044538">
        <w:rPr>
          <w:rFonts w:eastAsia="宋体"/>
        </w:rPr>
        <w:t>在一个二分搜索树</w:t>
      </w:r>
      <w:r w:rsidRPr="00044538">
        <w:rPr>
          <w:rFonts w:eastAsia="宋体" w:hint="eastAsia"/>
        </w:rPr>
        <w:t>中</w:t>
      </w:r>
      <w:r w:rsidRPr="00044538">
        <w:rPr>
          <w:rFonts w:eastAsia="宋体"/>
        </w:rPr>
        <w:t>插入</w:t>
      </w:r>
      <w:r w:rsidRPr="00044538">
        <w:rPr>
          <w:rFonts w:eastAsia="宋体" w:hint="eastAsia"/>
        </w:rPr>
        <w:t>随机值，</w:t>
      </w:r>
      <w:r w:rsidR="00143EA9" w:rsidRPr="00044538">
        <w:rPr>
          <w:rFonts w:eastAsia="宋体"/>
        </w:rPr>
        <w:t>它</w:t>
      </w:r>
      <w:r w:rsidR="00143EA9" w:rsidRPr="00044538">
        <w:rPr>
          <w:rFonts w:eastAsia="宋体" w:hint="eastAsia"/>
        </w:rPr>
        <w:t>大致</w:t>
      </w:r>
      <w:del w:id="726" w:author="Decheng Fan" w:date="2014-07-11T09:37:00Z">
        <w:r w:rsidR="00143EA9" w:rsidRPr="00044538" w:rsidDel="000A0A84">
          <w:rPr>
            <w:rFonts w:eastAsia="宋体" w:hint="eastAsia"/>
          </w:rPr>
          <w:delText>上</w:delText>
        </w:r>
      </w:del>
      <w:r w:rsidR="00143EA9" w:rsidRPr="00044538">
        <w:rPr>
          <w:rFonts w:eastAsia="宋体"/>
        </w:rPr>
        <w:t>都能维持一个</w:t>
      </w:r>
      <w:r w:rsidR="00143EA9" w:rsidRPr="00044538">
        <w:rPr>
          <w:rFonts w:eastAsia="宋体" w:hint="eastAsia"/>
        </w:rPr>
        <w:t>平均</w:t>
      </w:r>
      <w:r w:rsidR="00143EA9" w:rsidRPr="00044538">
        <w:rPr>
          <w:rFonts w:eastAsia="宋体"/>
        </w:rPr>
        <w:t>意义上的</w:t>
      </w:r>
      <w:del w:id="727" w:author="Decheng Fan" w:date="2014-07-11T09:37:00Z">
        <w:r w:rsidR="00143EA9" w:rsidRPr="00044538" w:rsidDel="000A0A84">
          <w:rPr>
            <w:rFonts w:eastAsia="宋体"/>
          </w:rPr>
          <w:delText>最终</w:delText>
        </w:r>
      </w:del>
      <w:r w:rsidR="00143EA9" w:rsidRPr="00044538">
        <w:rPr>
          <w:rFonts w:eastAsia="宋体"/>
        </w:rPr>
        <w:t>平衡。</w:t>
      </w:r>
      <w:r w:rsidR="00937B9B" w:rsidRPr="00044538">
        <w:rPr>
          <w:rFonts w:eastAsia="宋体" w:hint="eastAsia"/>
        </w:rPr>
        <w:t>但</w:t>
      </w:r>
      <w:r w:rsidR="00937B9B" w:rsidRPr="00044538">
        <w:rPr>
          <w:rFonts w:eastAsia="宋体"/>
        </w:rPr>
        <w:t>如果运气不好</w:t>
      </w:r>
      <w:r w:rsidR="00937B9B" w:rsidRPr="00044538">
        <w:rPr>
          <w:rFonts w:eastAsia="宋体" w:hint="eastAsia"/>
        </w:rPr>
        <w:t>的话</w:t>
      </w:r>
      <w:r w:rsidR="00937B9B" w:rsidRPr="00044538">
        <w:rPr>
          <w:rFonts w:eastAsia="宋体"/>
        </w:rPr>
        <w:t>，我们</w:t>
      </w:r>
      <w:r w:rsidR="00937B9B" w:rsidRPr="00044538">
        <w:rPr>
          <w:rFonts w:eastAsia="宋体" w:hint="eastAsia"/>
          <w:i/>
        </w:rPr>
        <w:t>也</w:t>
      </w:r>
      <w:r w:rsidR="00937B9B" w:rsidRPr="00044538">
        <w:rPr>
          <w:rFonts w:eastAsia="宋体"/>
          <w:i/>
        </w:rPr>
        <w:t>可能</w:t>
      </w:r>
      <w:r w:rsidR="00937B9B" w:rsidRPr="00044538">
        <w:rPr>
          <w:rFonts w:eastAsia="宋体"/>
        </w:rPr>
        <w:t>会得到一个</w:t>
      </w:r>
      <w:ins w:id="728" w:author="Decheng Fan" w:date="2014-07-10T18:43:00Z">
        <w:r w:rsidR="00201002">
          <w:rPr>
            <w:rFonts w:eastAsia="宋体" w:hint="eastAsia"/>
          </w:rPr>
          <w:t>非常不</w:t>
        </w:r>
      </w:ins>
      <w:del w:id="729" w:author="Decheng Fan" w:date="2014-07-10T18:43:00Z">
        <w:r w:rsidR="00937B9B" w:rsidRPr="00044538" w:rsidDel="00201002">
          <w:rPr>
            <w:rFonts w:eastAsia="宋体"/>
          </w:rPr>
          <w:delText>整体上不太</w:delText>
        </w:r>
      </w:del>
      <w:r w:rsidR="00937B9B" w:rsidRPr="00044538">
        <w:rPr>
          <w:rFonts w:eastAsia="宋体"/>
        </w:rPr>
        <w:t>平衡的树结构</w:t>
      </w:r>
      <w:r w:rsidR="00937B9B" w:rsidRPr="00044538">
        <w:rPr>
          <w:rFonts w:eastAsia="宋体" w:hint="eastAsia"/>
        </w:rPr>
        <w:t>，基本上</w:t>
      </w:r>
      <w:r w:rsidR="00937B9B" w:rsidRPr="00044538">
        <w:rPr>
          <w:rFonts w:eastAsia="宋体"/>
        </w:rPr>
        <w:t>就是</w:t>
      </w:r>
      <w:r w:rsidR="00937B9B" w:rsidRPr="00044538">
        <w:rPr>
          <w:rFonts w:eastAsia="宋体" w:hint="eastAsia"/>
        </w:rPr>
        <w:t>一个像</w:t>
      </w:r>
      <w:r w:rsidR="00937B9B" w:rsidRPr="00044538">
        <w:rPr>
          <w:rFonts w:eastAsia="宋体"/>
        </w:rPr>
        <w:t>图</w:t>
      </w:r>
      <w:r w:rsidR="00937B9B" w:rsidRPr="00044538">
        <w:rPr>
          <w:rFonts w:eastAsia="宋体" w:hint="eastAsia"/>
        </w:rPr>
        <w:t>6</w:t>
      </w:r>
      <w:r w:rsidR="00937B9B" w:rsidRPr="00044538">
        <w:rPr>
          <w:rFonts w:eastAsia="宋体"/>
        </w:rPr>
        <w:t>-1</w:t>
      </w:r>
      <w:r w:rsidR="00937B9B" w:rsidRPr="00044538">
        <w:rPr>
          <w:rFonts w:eastAsia="宋体" w:hint="eastAsia"/>
        </w:rPr>
        <w:t>那样</w:t>
      </w:r>
      <w:r w:rsidR="00937B9B" w:rsidRPr="00044538">
        <w:rPr>
          <w:rFonts w:eastAsia="宋体"/>
        </w:rPr>
        <w:t>的</w:t>
      </w:r>
      <w:r w:rsidR="00937B9B" w:rsidRPr="00044538">
        <w:rPr>
          <w:rFonts w:eastAsia="宋体" w:hint="eastAsia"/>
        </w:rPr>
        <w:t>链表</w:t>
      </w:r>
      <w:r w:rsidR="00937B9B" w:rsidRPr="00044538">
        <w:rPr>
          <w:rFonts w:eastAsia="宋体"/>
        </w:rPr>
        <w:t>。</w:t>
      </w:r>
      <w:r w:rsidR="00AB5815" w:rsidRPr="00044538">
        <w:rPr>
          <w:rFonts w:eastAsia="宋体" w:hint="eastAsia"/>
        </w:rPr>
        <w:t>在</w:t>
      </w:r>
      <w:r w:rsidR="00AB5815" w:rsidRPr="00044538">
        <w:rPr>
          <w:rFonts w:eastAsia="宋体"/>
        </w:rPr>
        <w:t>现实世界中，我们所</w:t>
      </w:r>
      <w:r w:rsidR="007C4BA6" w:rsidRPr="00044538">
        <w:rPr>
          <w:rFonts w:eastAsia="宋体"/>
        </w:rPr>
        <w:t>用的</w:t>
      </w:r>
      <w:r w:rsidR="00AB5815" w:rsidRPr="00044538">
        <w:rPr>
          <w:rFonts w:eastAsia="宋体" w:hint="eastAsia"/>
        </w:rPr>
        <w:t>大多数</w:t>
      </w:r>
      <w:r w:rsidR="00AB5815" w:rsidRPr="00044538">
        <w:rPr>
          <w:rFonts w:eastAsia="宋体"/>
        </w:rPr>
        <w:t>搜索树</w:t>
      </w:r>
      <w:r w:rsidR="00AB5815" w:rsidRPr="00044538">
        <w:rPr>
          <w:rFonts w:eastAsia="宋体" w:hint="eastAsia"/>
        </w:rPr>
        <w:t>结构</w:t>
      </w:r>
      <w:r w:rsidR="00AB5815" w:rsidRPr="00044538">
        <w:rPr>
          <w:rFonts w:eastAsia="宋体"/>
        </w:rPr>
        <w:t>中都含有</w:t>
      </w:r>
      <w:r w:rsidR="007C4BA6" w:rsidRPr="00044538">
        <w:rPr>
          <w:rFonts w:eastAsia="宋体"/>
        </w:rPr>
        <w:t>某种再平衡的</w:t>
      </w:r>
      <w:r w:rsidR="007C4BA6" w:rsidRPr="00044538">
        <w:rPr>
          <w:rFonts w:eastAsia="宋体" w:hint="eastAsia"/>
        </w:rPr>
        <w:t>形式</w:t>
      </w:r>
      <w:r w:rsidR="00AB5815" w:rsidRPr="00044538">
        <w:rPr>
          <w:rFonts w:eastAsia="宋体" w:hint="eastAsia"/>
        </w:rPr>
        <w:t>。</w:t>
      </w:r>
      <w:r w:rsidR="00AB5815" w:rsidRPr="00044538">
        <w:rPr>
          <w:rFonts w:eastAsia="宋体"/>
        </w:rPr>
        <w:t>它们</w:t>
      </w:r>
      <w:r w:rsidR="00AB5815" w:rsidRPr="00044538">
        <w:rPr>
          <w:rFonts w:eastAsia="宋体" w:hint="eastAsia"/>
        </w:rPr>
        <w:t>其实是</w:t>
      </w:r>
      <w:r w:rsidR="00AB5815" w:rsidRPr="00044538">
        <w:rPr>
          <w:rFonts w:eastAsia="宋体"/>
        </w:rPr>
        <w:t>一组</w:t>
      </w:r>
      <w:r w:rsidR="00AB5815" w:rsidRPr="00044538">
        <w:rPr>
          <w:rFonts w:eastAsia="宋体" w:hint="eastAsia"/>
        </w:rPr>
        <w:t>用于</w:t>
      </w:r>
      <w:r w:rsidR="00AB5815" w:rsidRPr="00044538">
        <w:rPr>
          <w:rFonts w:eastAsia="宋体"/>
        </w:rPr>
        <w:t>重组树结构</w:t>
      </w:r>
      <w:ins w:id="730" w:author="Decheng Fan" w:date="2014-07-11T09:39:00Z">
        <w:r w:rsidR="00BA457B">
          <w:rPr>
            <w:rFonts w:eastAsia="宋体" w:hint="eastAsia"/>
          </w:rPr>
          <w:t>、</w:t>
        </w:r>
      </w:ins>
      <w:del w:id="731" w:author="Decheng Fan" w:date="2014-07-11T09:39:00Z">
        <w:r w:rsidR="00AB5815" w:rsidRPr="00044538" w:rsidDel="00BA457B">
          <w:rPr>
            <w:rFonts w:eastAsia="宋体" w:hint="eastAsia"/>
          </w:rPr>
          <w:delText>，</w:delText>
        </w:r>
      </w:del>
      <w:r w:rsidR="00AB5815" w:rsidRPr="00044538">
        <w:rPr>
          <w:rFonts w:eastAsia="宋体" w:hint="eastAsia"/>
        </w:rPr>
        <w:t>确保</w:t>
      </w:r>
      <w:r w:rsidR="00AB5815" w:rsidRPr="00044538">
        <w:rPr>
          <w:rFonts w:eastAsia="宋体"/>
        </w:rPr>
        <w:t>其</w:t>
      </w:r>
      <w:r w:rsidR="00AB5815" w:rsidRPr="00044538">
        <w:rPr>
          <w:rFonts w:eastAsia="宋体"/>
          <w:i/>
        </w:rPr>
        <w:t>平衡状态</w:t>
      </w:r>
      <w:r w:rsidR="00AB5815" w:rsidRPr="00BA457B">
        <w:rPr>
          <w:rFonts w:eastAsia="宋体" w:hint="eastAsia"/>
          <w:rPrChange w:id="732" w:author="Decheng Fan" w:date="2014-07-11T09:39:00Z">
            <w:rPr>
              <w:rFonts w:eastAsia="宋体" w:hint="eastAsia"/>
              <w:i/>
            </w:rPr>
          </w:rPrChange>
        </w:rPr>
        <w:t>的</w:t>
      </w:r>
      <w:r w:rsidR="00AB5815" w:rsidRPr="00044538">
        <w:rPr>
          <w:rFonts w:eastAsia="宋体"/>
        </w:rPr>
        <w:t>操作</w:t>
      </w:r>
      <w:r w:rsidR="00AB5815" w:rsidRPr="00044538">
        <w:rPr>
          <w:rFonts w:eastAsia="宋体" w:hint="eastAsia"/>
        </w:rPr>
        <w:t>（当然</w:t>
      </w:r>
      <w:r w:rsidR="00AB5815" w:rsidRPr="00044538">
        <w:rPr>
          <w:rFonts w:eastAsia="宋体"/>
        </w:rPr>
        <w:t>，前提是不能破坏搜索</w:t>
      </w:r>
      <w:ins w:id="733" w:author="Decheng Fan" w:date="2014-07-10T18:44:00Z">
        <w:r w:rsidR="00B844B3">
          <w:rPr>
            <w:rFonts w:eastAsia="宋体" w:hint="eastAsia"/>
          </w:rPr>
          <w:t>树</w:t>
        </w:r>
      </w:ins>
      <w:r w:rsidR="00AB5815" w:rsidRPr="00044538">
        <w:rPr>
          <w:rFonts w:eastAsia="宋体"/>
        </w:rPr>
        <w:t>本身的属性</w:t>
      </w:r>
      <w:r w:rsidR="00AB5815" w:rsidRPr="00044538">
        <w:rPr>
          <w:rFonts w:eastAsia="宋体" w:hint="eastAsia"/>
        </w:rPr>
        <w:t>）。</w:t>
      </w:r>
    </w:p>
    <w:p w14:paraId="111814D1" w14:textId="77777777" w:rsidR="003966C2" w:rsidRPr="00044538" w:rsidRDefault="00441E7E" w:rsidP="00075768">
      <w:pPr>
        <w:spacing w:after="156"/>
        <w:ind w:firstLine="420"/>
        <w:rPr>
          <w:rFonts w:eastAsia="宋体"/>
        </w:rPr>
      </w:pPr>
      <w:r w:rsidRPr="00044538">
        <w:rPr>
          <w:rFonts w:eastAsia="宋体" w:hint="eastAsia"/>
        </w:rPr>
        <w:lastRenderedPageBreak/>
        <w:t>尽管各种树结构及其</w:t>
      </w:r>
      <w:r w:rsidRPr="00044538">
        <w:rPr>
          <w:rFonts w:eastAsia="宋体"/>
        </w:rPr>
        <w:t>再平衡方法都</w:t>
      </w:r>
      <w:r w:rsidRPr="00044538">
        <w:rPr>
          <w:rFonts w:eastAsia="宋体" w:hint="eastAsia"/>
        </w:rPr>
        <w:t>不</w:t>
      </w:r>
      <w:r w:rsidR="00D8109B" w:rsidRPr="00044538">
        <w:rPr>
          <w:rFonts w:eastAsia="宋体" w:hint="eastAsia"/>
        </w:rPr>
        <w:t>尽</w:t>
      </w:r>
      <w:r w:rsidRPr="00044538">
        <w:rPr>
          <w:rFonts w:eastAsia="宋体" w:hint="eastAsia"/>
        </w:rPr>
        <w:t>相同</w:t>
      </w:r>
      <w:r w:rsidR="00D8109B" w:rsidRPr="00044538">
        <w:rPr>
          <w:rFonts w:eastAsia="宋体" w:hint="eastAsia"/>
        </w:rPr>
        <w:t>，</w:t>
      </w:r>
      <w:r w:rsidR="00D8109B" w:rsidRPr="00044538">
        <w:rPr>
          <w:rFonts w:eastAsia="宋体"/>
        </w:rPr>
        <w:t>但</w:t>
      </w:r>
      <w:r w:rsidR="00D8109B" w:rsidRPr="00044538">
        <w:rPr>
          <w:rFonts w:eastAsia="宋体" w:hint="eastAsia"/>
        </w:rPr>
        <w:t>它</w:t>
      </w:r>
      <w:r w:rsidR="00D8109B" w:rsidRPr="00044538">
        <w:rPr>
          <w:rFonts w:eastAsia="宋体"/>
        </w:rPr>
        <w:t>们</w:t>
      </w:r>
      <w:r w:rsidR="00D8109B" w:rsidRPr="00044538">
        <w:rPr>
          <w:rFonts w:eastAsia="宋体" w:hint="eastAsia"/>
        </w:rPr>
        <w:t>通常</w:t>
      </w:r>
      <w:r w:rsidR="00D8109B" w:rsidRPr="00044538">
        <w:rPr>
          <w:rFonts w:eastAsia="宋体"/>
        </w:rPr>
        <w:t>都</w:t>
      </w:r>
      <w:r w:rsidR="00D8109B" w:rsidRPr="00044538">
        <w:rPr>
          <w:rFonts w:eastAsia="宋体" w:hint="eastAsia"/>
        </w:rPr>
        <w:t>由</w:t>
      </w:r>
      <w:r w:rsidR="008A1558" w:rsidRPr="00044538">
        <w:rPr>
          <w:rFonts w:eastAsia="宋体"/>
        </w:rPr>
        <w:t>以下两</w:t>
      </w:r>
      <w:r w:rsidR="008A1558" w:rsidRPr="00044538">
        <w:rPr>
          <w:rFonts w:eastAsia="宋体" w:hint="eastAsia"/>
        </w:rPr>
        <w:t>类</w:t>
      </w:r>
      <w:r w:rsidR="00D8109B" w:rsidRPr="00044538">
        <w:rPr>
          <w:rFonts w:eastAsia="宋体"/>
        </w:rPr>
        <w:t>基本操作</w:t>
      </w:r>
      <w:r w:rsidR="00D8109B" w:rsidRPr="00044538">
        <w:rPr>
          <w:rFonts w:eastAsia="宋体" w:hint="eastAsia"/>
        </w:rPr>
        <w:t>发展</w:t>
      </w:r>
      <w:r w:rsidR="00D8109B" w:rsidRPr="00044538">
        <w:rPr>
          <w:rFonts w:eastAsia="宋体"/>
        </w:rPr>
        <w:t>而来：</w:t>
      </w:r>
    </w:p>
    <w:p w14:paraId="63E34FEB" w14:textId="3A51361C" w:rsidR="00AD3690" w:rsidRDefault="00D8109B" w:rsidP="00F024EA">
      <w:pPr>
        <w:numPr>
          <w:ilvl w:val="1"/>
          <w:numId w:val="6"/>
        </w:numPr>
        <w:spacing w:after="156"/>
        <w:ind w:firstLineChars="0"/>
      </w:pPr>
      <w:r w:rsidRPr="00044538">
        <w:rPr>
          <w:rFonts w:eastAsia="宋体" w:hint="eastAsia"/>
          <w:i/>
        </w:rPr>
        <w:t>节点</w:t>
      </w:r>
      <w:r w:rsidR="008A1558" w:rsidRPr="00044538">
        <w:rPr>
          <w:rFonts w:eastAsia="宋体" w:hint="eastAsia"/>
          <w:i/>
        </w:rPr>
        <w:t>的</w:t>
      </w:r>
      <w:r w:rsidR="00C50F23">
        <w:rPr>
          <w:rFonts w:eastAsia="宋体" w:hint="eastAsia"/>
          <w:i/>
        </w:rPr>
        <w:t>分割</w:t>
      </w:r>
      <w:r w:rsidRPr="00044538">
        <w:rPr>
          <w:rFonts w:eastAsia="宋体" w:hint="eastAsia"/>
          <w:i/>
        </w:rPr>
        <w:t>（与</w:t>
      </w:r>
      <w:r w:rsidRPr="00044538">
        <w:rPr>
          <w:rFonts w:eastAsia="宋体"/>
          <w:i/>
        </w:rPr>
        <w:t>合并</w:t>
      </w:r>
      <w:r w:rsidRPr="00044538">
        <w:rPr>
          <w:rFonts w:eastAsia="宋体" w:hint="eastAsia"/>
          <w:i/>
        </w:rPr>
        <w:t>）</w:t>
      </w:r>
      <w:r w:rsidRPr="00044538">
        <w:rPr>
          <w:rFonts w:eastAsia="宋体" w:hint="eastAsia"/>
        </w:rPr>
        <w:t>：</w:t>
      </w:r>
      <w:r w:rsidR="00BF2705" w:rsidRPr="00044538">
        <w:rPr>
          <w:rFonts w:eastAsia="宋体" w:hint="eastAsia"/>
        </w:rPr>
        <w:t>节点</w:t>
      </w:r>
      <w:r w:rsidR="00BF2705" w:rsidRPr="00044538">
        <w:rPr>
          <w:rFonts w:eastAsia="宋体"/>
        </w:rPr>
        <w:t>可以拥有两个</w:t>
      </w:r>
      <w:r w:rsidR="00BF2705" w:rsidRPr="00044538">
        <w:rPr>
          <w:rFonts w:eastAsia="宋体" w:hint="eastAsia"/>
        </w:rPr>
        <w:t>以上</w:t>
      </w:r>
      <w:r w:rsidR="00BF2705" w:rsidRPr="00044538">
        <w:rPr>
          <w:rFonts w:eastAsia="宋体"/>
        </w:rPr>
        <w:t>的子节点（</w:t>
      </w:r>
      <w:r w:rsidR="00BF2705" w:rsidRPr="00044538">
        <w:rPr>
          <w:rFonts w:eastAsia="宋体" w:hint="eastAsia"/>
        </w:rPr>
        <w:t>和</w:t>
      </w:r>
      <w:r w:rsidR="00BF2705" w:rsidRPr="00044538">
        <w:rPr>
          <w:rFonts w:eastAsia="宋体"/>
        </w:rPr>
        <w:t>一个以上的键）</w:t>
      </w:r>
      <w:r w:rsidR="00BF2705" w:rsidRPr="00044538">
        <w:rPr>
          <w:rFonts w:eastAsia="宋体" w:hint="eastAsia"/>
        </w:rPr>
        <w:t>，</w:t>
      </w:r>
      <w:r w:rsidR="00A834E2" w:rsidRPr="00044538">
        <w:rPr>
          <w:rFonts w:eastAsia="宋体" w:hint="eastAsia"/>
        </w:rPr>
        <w:t>并且</w:t>
      </w:r>
      <w:r w:rsidR="00A834E2" w:rsidRPr="00044538">
        <w:rPr>
          <w:rFonts w:eastAsia="宋体"/>
        </w:rPr>
        <w:t>在某些特定情况下</w:t>
      </w:r>
      <w:r w:rsidR="002D7EFD" w:rsidRPr="00044538">
        <w:rPr>
          <w:rFonts w:eastAsia="宋体" w:hint="eastAsia"/>
        </w:rPr>
        <w:t>，</w:t>
      </w:r>
      <w:r w:rsidR="00A834E2" w:rsidRPr="00044538">
        <w:rPr>
          <w:rFonts w:eastAsia="宋体"/>
        </w:rPr>
        <w:t>一个节点也</w:t>
      </w:r>
      <w:r w:rsidR="002D7EFD" w:rsidRPr="00044538">
        <w:rPr>
          <w:rFonts w:eastAsia="宋体" w:hint="eastAsia"/>
        </w:rPr>
        <w:t>有</w:t>
      </w:r>
      <w:r w:rsidR="00A834E2" w:rsidRPr="00044538">
        <w:rPr>
          <w:rFonts w:eastAsia="宋体"/>
        </w:rPr>
        <w:t>可能会出现</w:t>
      </w:r>
      <w:r w:rsidR="002D7EFD" w:rsidRPr="00044538">
        <w:rPr>
          <w:rFonts w:eastAsia="宋体" w:hint="eastAsia"/>
          <w:i/>
        </w:rPr>
        <w:t>溢出</w:t>
      </w:r>
      <w:r w:rsidR="002D7EFD" w:rsidRPr="00044538">
        <w:rPr>
          <w:rFonts w:eastAsia="宋体"/>
          <w:i/>
        </w:rPr>
        <w:t>现象</w:t>
      </w:r>
      <w:ins w:id="734" w:author="Decheng Fan" w:date="2014-07-11T09:34:00Z">
        <w:r w:rsidR="00D10630" w:rsidRPr="00D10630">
          <w:rPr>
            <w:rFonts w:eastAsia="宋体" w:hint="eastAsia"/>
            <w:rPrChange w:id="735" w:author="Decheng Fan" w:date="2014-07-11T09:34:00Z">
              <w:rPr>
                <w:rFonts w:eastAsia="宋体" w:hint="eastAsia"/>
                <w:i/>
              </w:rPr>
            </w:rPrChange>
          </w:rPr>
          <w:t>（</w:t>
        </w:r>
      </w:ins>
      <w:del w:id="736" w:author="Decheng Fan" w:date="2014-07-11T09:34:00Z">
        <w:r w:rsidR="002D7EFD" w:rsidRPr="00044538" w:rsidDel="00D10630">
          <w:rPr>
            <w:rFonts w:eastAsia="宋体" w:hint="eastAsia"/>
            <w:i/>
          </w:rPr>
          <w:delText>(</w:delText>
        </w:r>
      </w:del>
      <w:r w:rsidR="002D7EFD" w:rsidRPr="00044538">
        <w:rPr>
          <w:rFonts w:eastAsia="宋体"/>
          <w:i/>
        </w:rPr>
        <w:t>overfull</w:t>
      </w:r>
      <w:ins w:id="737" w:author="Decheng Fan" w:date="2014-07-11T09:34:00Z">
        <w:r w:rsidR="00D10630">
          <w:rPr>
            <w:rFonts w:eastAsia="宋体" w:hint="eastAsia"/>
          </w:rPr>
          <w:t>）</w:t>
        </w:r>
      </w:ins>
      <w:del w:id="738" w:author="Decheng Fan" w:date="2014-07-11T09:34:00Z">
        <w:r w:rsidR="002D7EFD" w:rsidRPr="00044538" w:rsidDel="00D10630">
          <w:rPr>
            <w:rFonts w:eastAsia="宋体" w:hint="eastAsia"/>
            <w:i/>
          </w:rPr>
          <w:delText>)</w:delText>
        </w:r>
      </w:del>
      <w:r w:rsidR="002D7EFD" w:rsidRPr="00044538">
        <w:rPr>
          <w:rFonts w:eastAsia="宋体"/>
        </w:rPr>
        <w:t>，这时</w:t>
      </w:r>
      <w:r w:rsidR="002D7EFD" w:rsidRPr="00044538">
        <w:rPr>
          <w:rFonts w:eastAsia="宋体" w:hint="eastAsia"/>
        </w:rPr>
        <w:t>它</w:t>
      </w:r>
      <w:r w:rsidR="002D7EFD" w:rsidRPr="00044538">
        <w:rPr>
          <w:rFonts w:eastAsia="宋体"/>
        </w:rPr>
        <w:t>就可以被</w:t>
      </w:r>
      <w:ins w:id="739" w:author="Decheng Fan" w:date="2014-07-11T09:56:00Z">
        <w:r w:rsidR="00BE2941">
          <w:rPr>
            <w:rFonts w:eastAsia="宋体" w:hint="eastAsia"/>
          </w:rPr>
          <w:t>分割</w:t>
        </w:r>
      </w:ins>
      <w:del w:id="740" w:author="Decheng Fan" w:date="2014-07-11T09:56:00Z">
        <w:r w:rsidR="002D7EFD" w:rsidRPr="00044538" w:rsidDel="00BE2941">
          <w:rPr>
            <w:rFonts w:eastAsia="宋体"/>
          </w:rPr>
          <w:delText>划分</w:delText>
        </w:r>
      </w:del>
      <w:r w:rsidR="002D7EFD" w:rsidRPr="00044538">
        <w:rPr>
          <w:rFonts w:eastAsia="宋体"/>
        </w:rPr>
        <w:t>成两个节点（</w:t>
      </w:r>
      <w:r w:rsidR="002D7EFD" w:rsidRPr="00044538">
        <w:rPr>
          <w:rFonts w:eastAsia="宋体" w:hint="eastAsia"/>
        </w:rPr>
        <w:t>这</w:t>
      </w:r>
      <w:r w:rsidR="002D7EFD" w:rsidRPr="00044538">
        <w:rPr>
          <w:rFonts w:eastAsia="宋体"/>
        </w:rPr>
        <w:t>也有可能</w:t>
      </w:r>
      <w:r w:rsidR="002D7EFD" w:rsidRPr="00044538">
        <w:rPr>
          <w:rFonts w:eastAsia="宋体" w:hint="eastAsia"/>
        </w:rPr>
        <w:t>会使</w:t>
      </w:r>
      <w:r w:rsidR="002D7EFD" w:rsidRPr="00044538">
        <w:rPr>
          <w:rFonts w:eastAsia="宋体"/>
        </w:rPr>
        <w:t>它们的父节点</w:t>
      </w:r>
      <w:r w:rsidR="002D7EFD" w:rsidRPr="00044538">
        <w:rPr>
          <w:rFonts w:eastAsia="宋体"/>
          <w:i/>
        </w:rPr>
        <w:t>溢出</w:t>
      </w:r>
      <w:r w:rsidR="002D7EFD" w:rsidRPr="00044538">
        <w:rPr>
          <w:rFonts w:eastAsia="宋体"/>
        </w:rPr>
        <w:t>）</w:t>
      </w:r>
      <w:r w:rsidR="002D7EFD" w:rsidRPr="00044538">
        <w:rPr>
          <w:rFonts w:eastAsia="宋体" w:hint="eastAsia"/>
        </w:rPr>
        <w:t>。</w:t>
      </w:r>
    </w:p>
    <w:p w14:paraId="227DDAD7" w14:textId="4EF90DBC" w:rsidR="001A65B1" w:rsidRPr="001A65B1" w:rsidRDefault="004C167E" w:rsidP="00F024EA">
      <w:pPr>
        <w:numPr>
          <w:ilvl w:val="1"/>
          <w:numId w:val="6"/>
        </w:numPr>
        <w:spacing w:after="156"/>
        <w:ind w:firstLineChars="0"/>
      </w:pPr>
      <w:r w:rsidRPr="00044538">
        <w:rPr>
          <w:rFonts w:eastAsia="宋体" w:hint="eastAsia"/>
          <w:i/>
        </w:rPr>
        <w:t>节点</w:t>
      </w:r>
      <w:r w:rsidR="008A1558" w:rsidRPr="00044538">
        <w:rPr>
          <w:rFonts w:eastAsia="宋体" w:hint="eastAsia"/>
          <w:i/>
        </w:rPr>
        <w:t>的</w:t>
      </w:r>
      <w:r w:rsidRPr="00044538">
        <w:rPr>
          <w:rFonts w:eastAsia="宋体"/>
          <w:i/>
        </w:rPr>
        <w:t>翻转</w:t>
      </w:r>
      <w:r w:rsidRPr="00044538">
        <w:rPr>
          <w:rFonts w:eastAsia="宋体" w:hint="eastAsia"/>
        </w:rPr>
        <w:t>：该类操作</w:t>
      </w:r>
      <w:ins w:id="741" w:author="Decheng Fan" w:date="2014-07-11T09:59:00Z">
        <w:r w:rsidR="00095430">
          <w:rPr>
            <w:rFonts w:eastAsia="宋体" w:hint="eastAsia"/>
          </w:rPr>
          <w:t>则</w:t>
        </w:r>
      </w:ins>
      <w:r w:rsidRPr="00044538">
        <w:rPr>
          <w:rFonts w:eastAsia="宋体"/>
        </w:rPr>
        <w:t>依旧</w:t>
      </w:r>
      <w:del w:id="742" w:author="Decheng Fan" w:date="2014-07-11T09:59:00Z">
        <w:r w:rsidRPr="00044538" w:rsidDel="00095430">
          <w:rPr>
            <w:rFonts w:eastAsia="宋体" w:hint="eastAsia"/>
          </w:rPr>
          <w:delText>会</w:delText>
        </w:r>
      </w:del>
      <w:r w:rsidRPr="00044538">
        <w:rPr>
          <w:rFonts w:eastAsia="宋体"/>
        </w:rPr>
        <w:t>作用于二叉树，</w:t>
      </w:r>
      <w:r w:rsidRPr="00044538">
        <w:rPr>
          <w:rFonts w:eastAsia="宋体" w:hint="eastAsia"/>
        </w:rPr>
        <w:t>只不过</w:t>
      </w:r>
      <w:r w:rsidRPr="00044538">
        <w:rPr>
          <w:rFonts w:eastAsia="宋体"/>
        </w:rPr>
        <w:t>我们会对边</w:t>
      </w:r>
      <w:r w:rsidRPr="00044538">
        <w:rPr>
          <w:rFonts w:eastAsia="宋体" w:hint="eastAsia"/>
        </w:rPr>
        <w:t>进行切换。即如果</w:t>
      </w:r>
      <w:r w:rsidRPr="00044538">
        <w:rPr>
          <w:rFonts w:eastAsia="宋体"/>
          <w:i/>
        </w:rPr>
        <w:t>x</w:t>
      </w:r>
      <w:r w:rsidRPr="00044538">
        <w:rPr>
          <w:rFonts w:eastAsia="宋体"/>
        </w:rPr>
        <w:t>是</w:t>
      </w:r>
      <w:r w:rsidRPr="00044538">
        <w:rPr>
          <w:rFonts w:eastAsia="宋体"/>
          <w:i/>
        </w:rPr>
        <w:t>y</w:t>
      </w:r>
      <w:r w:rsidRPr="00044538">
        <w:rPr>
          <w:rFonts w:eastAsia="宋体"/>
        </w:rPr>
        <w:t>的父节点，我们</w:t>
      </w:r>
      <w:r w:rsidRPr="00044538">
        <w:rPr>
          <w:rFonts w:eastAsia="宋体" w:hint="eastAsia"/>
        </w:rPr>
        <w:t>现在</w:t>
      </w:r>
      <w:r w:rsidRPr="00044538">
        <w:rPr>
          <w:rFonts w:eastAsia="宋体"/>
        </w:rPr>
        <w:t>就</w:t>
      </w:r>
      <w:r w:rsidRPr="00044538">
        <w:rPr>
          <w:rFonts w:eastAsia="宋体" w:hint="eastAsia"/>
        </w:rPr>
        <w:t>要</w:t>
      </w:r>
      <w:r w:rsidRPr="00044538">
        <w:rPr>
          <w:rFonts w:eastAsia="宋体"/>
        </w:rPr>
        <w:t>让</w:t>
      </w:r>
      <w:r w:rsidRPr="00044538">
        <w:rPr>
          <w:rFonts w:eastAsia="宋体"/>
          <w:i/>
        </w:rPr>
        <w:t>y</w:t>
      </w:r>
      <w:r w:rsidRPr="00044538">
        <w:rPr>
          <w:rFonts w:eastAsia="宋体" w:hint="eastAsia"/>
        </w:rPr>
        <w:t>成为</w:t>
      </w:r>
      <w:r w:rsidRPr="00044538">
        <w:rPr>
          <w:rFonts w:eastAsia="宋体"/>
          <w:i/>
        </w:rPr>
        <w:t>x</w:t>
      </w:r>
      <w:r w:rsidRPr="00044538">
        <w:rPr>
          <w:rFonts w:eastAsia="宋体"/>
        </w:rPr>
        <w:t>的父节点。</w:t>
      </w:r>
      <w:r w:rsidRPr="00044538">
        <w:rPr>
          <w:rFonts w:eastAsia="宋体" w:hint="eastAsia"/>
        </w:rPr>
        <w:t>另外</w:t>
      </w:r>
      <w:r w:rsidR="00EA4CF0" w:rsidRPr="00044538">
        <w:rPr>
          <w:rFonts w:eastAsia="宋体" w:hint="eastAsia"/>
        </w:rPr>
        <w:t>在这项</w:t>
      </w:r>
      <w:r w:rsidRPr="00044538">
        <w:rPr>
          <w:rFonts w:eastAsia="宋体"/>
        </w:rPr>
        <w:t>操作</w:t>
      </w:r>
      <w:r w:rsidR="00EA4CF0" w:rsidRPr="00044538">
        <w:rPr>
          <w:rFonts w:eastAsia="宋体" w:hint="eastAsia"/>
        </w:rPr>
        <w:t>中</w:t>
      </w:r>
      <w:r w:rsidRPr="00044538">
        <w:rPr>
          <w:rFonts w:eastAsia="宋体"/>
        </w:rPr>
        <w:t>，</w:t>
      </w:r>
      <w:r w:rsidRPr="00044538">
        <w:rPr>
          <w:rFonts w:eastAsia="宋体"/>
          <w:i/>
        </w:rPr>
        <w:t>x</w:t>
      </w:r>
      <w:r w:rsidRPr="00044538">
        <w:rPr>
          <w:rFonts w:eastAsia="宋体" w:hint="eastAsia"/>
        </w:rPr>
        <w:t>还必须</w:t>
      </w:r>
      <w:r w:rsidRPr="00044538">
        <w:rPr>
          <w:rFonts w:eastAsia="宋体"/>
        </w:rPr>
        <w:t>接管</w:t>
      </w:r>
      <w:r w:rsidRPr="00044538">
        <w:rPr>
          <w:rFonts w:eastAsia="宋体"/>
          <w:i/>
        </w:rPr>
        <w:t>y</w:t>
      </w:r>
      <w:r w:rsidRPr="00044538">
        <w:rPr>
          <w:rFonts w:eastAsia="宋体" w:hint="eastAsia"/>
        </w:rPr>
        <w:t>的</w:t>
      </w:r>
      <w:r w:rsidRPr="00044538">
        <w:rPr>
          <w:rFonts w:eastAsia="宋体"/>
        </w:rPr>
        <w:t>另一</w:t>
      </w:r>
      <w:r w:rsidRPr="00044538">
        <w:rPr>
          <w:rFonts w:eastAsia="宋体" w:hint="eastAsia"/>
        </w:rPr>
        <w:t>个</w:t>
      </w:r>
      <w:r w:rsidRPr="00044538">
        <w:rPr>
          <w:rFonts w:eastAsia="宋体"/>
        </w:rPr>
        <w:t>子节点。</w:t>
      </w:r>
    </w:p>
    <w:p w14:paraId="5141363B" w14:textId="5892CC5A" w:rsidR="00560E38" w:rsidRPr="00044538" w:rsidRDefault="008A1558" w:rsidP="00075768">
      <w:pPr>
        <w:spacing w:after="156"/>
        <w:ind w:firstLine="420"/>
        <w:rPr>
          <w:rFonts w:eastAsia="宋体"/>
        </w:rPr>
      </w:pPr>
      <w:r w:rsidRPr="00044538">
        <w:rPr>
          <w:rFonts w:eastAsia="宋体" w:hint="eastAsia"/>
        </w:rPr>
        <w:t>尽管</w:t>
      </w:r>
      <w:ins w:id="743" w:author="Decheng Fan" w:date="2014-07-11T10:06:00Z">
        <w:r w:rsidR="009C3A48">
          <w:rPr>
            <w:rFonts w:eastAsia="宋体" w:hint="eastAsia"/>
          </w:rPr>
          <w:t>前面的</w:t>
        </w:r>
      </w:ins>
      <w:ins w:id="744" w:author="Decheng Fan" w:date="2014-07-11T10:07:00Z">
        <w:r w:rsidR="009C3A48">
          <w:rPr>
            <w:rFonts w:eastAsia="宋体" w:hint="eastAsia"/>
          </w:rPr>
          <w:t>描述</w:t>
        </w:r>
      </w:ins>
      <w:del w:id="745" w:author="Decheng Fan" w:date="2014-07-11T10:06:00Z">
        <w:r w:rsidRPr="00044538" w:rsidDel="009C3A48">
          <w:rPr>
            <w:rFonts w:eastAsia="宋体"/>
          </w:rPr>
          <w:delText>这在抽象层面</w:delText>
        </w:r>
      </w:del>
      <w:del w:id="746" w:author="Decheng Fan" w:date="2014-07-11T10:04:00Z">
        <w:r w:rsidRPr="00044538" w:rsidDel="009C3A48">
          <w:rPr>
            <w:rFonts w:eastAsia="宋体"/>
          </w:rPr>
          <w:delText>已经</w:delText>
        </w:r>
      </w:del>
      <w:r w:rsidRPr="00044538">
        <w:rPr>
          <w:rFonts w:eastAsia="宋体"/>
        </w:rPr>
        <w:t>让人有些困惑</w:t>
      </w:r>
      <w:del w:id="747" w:author="Decheng Fan" w:date="2014-07-11T10:05:00Z">
        <w:r w:rsidRPr="00044538" w:rsidDel="009C3A48">
          <w:rPr>
            <w:rFonts w:eastAsia="宋体"/>
          </w:rPr>
          <w:delText>了</w:delText>
        </w:r>
      </w:del>
      <w:r w:rsidRPr="00044538">
        <w:rPr>
          <w:rFonts w:eastAsia="宋体"/>
        </w:rPr>
        <w:t>，但我们</w:t>
      </w:r>
      <w:ins w:id="748" w:author="Decheng Fan" w:date="2014-07-11T10:08:00Z">
        <w:r w:rsidR="009C3A48">
          <w:rPr>
            <w:rFonts w:eastAsia="宋体" w:hint="eastAsia"/>
          </w:rPr>
          <w:t>将</w:t>
        </w:r>
      </w:ins>
      <w:del w:id="749" w:author="Decheng Fan" w:date="2014-07-11T10:07:00Z">
        <w:r w:rsidRPr="00044538" w:rsidDel="009C3A48">
          <w:rPr>
            <w:rFonts w:eastAsia="宋体"/>
          </w:rPr>
          <w:delText>打算</w:delText>
        </w:r>
      </w:del>
      <w:del w:id="750" w:author="Decheng Fan" w:date="2014-07-11T10:12:00Z">
        <w:r w:rsidRPr="00044538" w:rsidDel="000B6CE2">
          <w:rPr>
            <w:rFonts w:eastAsia="宋体"/>
          </w:rPr>
          <w:delText>更</w:delText>
        </w:r>
      </w:del>
      <w:r w:rsidRPr="00044538">
        <w:rPr>
          <w:rFonts w:eastAsia="宋体"/>
        </w:rPr>
        <w:t>深入地谈谈细节</w:t>
      </w:r>
      <w:r w:rsidRPr="00044538">
        <w:rPr>
          <w:rFonts w:eastAsia="宋体" w:hint="eastAsia"/>
        </w:rPr>
        <w:t>，</w:t>
      </w:r>
      <w:ins w:id="751" w:author="Decheng Fan" w:date="2014-07-11T10:10:00Z">
        <w:r w:rsidR="009C3A48">
          <w:rPr>
            <w:rFonts w:eastAsia="宋体" w:hint="eastAsia"/>
          </w:rPr>
          <w:t>然后</w:t>
        </w:r>
      </w:ins>
      <w:del w:id="752" w:author="Decheng Fan" w:date="2014-07-11T10:09:00Z">
        <w:r w:rsidRPr="00044538" w:rsidDel="009C3A48">
          <w:rPr>
            <w:rFonts w:eastAsia="宋体" w:hint="eastAsia"/>
          </w:rPr>
          <w:delText>具体</w:delText>
        </w:r>
      </w:del>
      <w:ins w:id="753" w:author="Decheng Fan" w:date="2014-07-11T10:09:00Z">
        <w:r w:rsidR="009C3A48">
          <w:rPr>
            <w:rFonts w:eastAsia="宋体" w:hint="eastAsia"/>
          </w:rPr>
          <w:t>您</w:t>
        </w:r>
      </w:ins>
      <w:ins w:id="754" w:author="Decheng Fan" w:date="2014-07-11T10:10:00Z">
        <w:r w:rsidR="009C3A48">
          <w:rPr>
            <w:rFonts w:eastAsia="宋体" w:hint="eastAsia"/>
          </w:rPr>
          <w:t>就明白</w:t>
        </w:r>
      </w:ins>
      <w:del w:id="755" w:author="Decheng Fan" w:date="2014-07-11T10:09:00Z">
        <w:r w:rsidRPr="00044538" w:rsidDel="009C3A48">
          <w:rPr>
            <w:rFonts w:eastAsia="宋体"/>
          </w:rPr>
          <w:delText>来</w:delText>
        </w:r>
      </w:del>
      <w:del w:id="756" w:author="Decheng Fan" w:date="2014-07-11T10:10:00Z">
        <w:r w:rsidRPr="00044538" w:rsidDel="009C3A48">
          <w:rPr>
            <w:rFonts w:eastAsia="宋体"/>
          </w:rPr>
          <w:delText>看</w:delText>
        </w:r>
      </w:del>
      <w:del w:id="757" w:author="Decheng Fan" w:date="2014-07-11T10:09:00Z">
        <w:r w:rsidRPr="00044538" w:rsidDel="009C3A48">
          <w:rPr>
            <w:rFonts w:eastAsia="宋体"/>
          </w:rPr>
          <w:delText>看</w:delText>
        </w:r>
      </w:del>
      <w:r w:rsidRPr="00044538">
        <w:rPr>
          <w:rFonts w:eastAsia="宋体"/>
        </w:rPr>
        <w:t>这其中所有</w:t>
      </w:r>
      <w:r w:rsidRPr="00044538">
        <w:rPr>
          <w:rFonts w:eastAsia="宋体" w:hint="eastAsia"/>
        </w:rPr>
        <w:t>的</w:t>
      </w:r>
      <w:del w:id="758" w:author="Decheng Fan" w:date="2014-07-11T10:13:00Z">
        <w:r w:rsidRPr="00044538" w:rsidDel="000B6CE2">
          <w:rPr>
            <w:rFonts w:eastAsia="宋体"/>
          </w:rPr>
          <w:delText>操作</w:delText>
        </w:r>
      </w:del>
      <w:ins w:id="759" w:author="Decheng Fan" w:date="2014-07-11T10:09:00Z">
        <w:r w:rsidR="009C3A48">
          <w:rPr>
            <w:rFonts w:eastAsia="宋体" w:hint="eastAsia"/>
          </w:rPr>
          <w:t>原理</w:t>
        </w:r>
      </w:ins>
      <w:ins w:id="760" w:author="Decheng Fan" w:date="2014-07-11T10:11:00Z">
        <w:r w:rsidR="009C3A48">
          <w:rPr>
            <w:rFonts w:eastAsia="宋体" w:hint="eastAsia"/>
          </w:rPr>
          <w:t>了</w:t>
        </w:r>
      </w:ins>
      <w:r w:rsidRPr="00044538">
        <w:rPr>
          <w:rFonts w:eastAsia="宋体" w:hint="eastAsia"/>
        </w:rPr>
        <w:t>。让我们</w:t>
      </w:r>
      <w:r w:rsidR="005B55FA" w:rsidRPr="00044538">
        <w:rPr>
          <w:rFonts w:eastAsia="宋体"/>
        </w:rPr>
        <w:t>先</w:t>
      </w:r>
      <w:r w:rsidR="005B55FA" w:rsidRPr="00044538">
        <w:rPr>
          <w:rFonts w:eastAsia="宋体" w:hint="eastAsia"/>
        </w:rPr>
        <w:t>来</w:t>
      </w:r>
      <w:r w:rsidR="005B55FA" w:rsidRPr="00044538">
        <w:rPr>
          <w:rFonts w:eastAsia="宋体"/>
        </w:rPr>
        <w:t>看</w:t>
      </w:r>
      <w:r w:rsidRPr="00044538">
        <w:rPr>
          <w:rFonts w:eastAsia="宋体"/>
        </w:rPr>
        <w:t>一个被称为</w:t>
      </w:r>
      <w:r w:rsidRPr="00044538">
        <w:rPr>
          <w:rFonts w:eastAsia="宋体" w:hint="eastAsia"/>
        </w:rPr>
        <w:t>2</w:t>
      </w:r>
      <w:r w:rsidRPr="00044538">
        <w:rPr>
          <w:rFonts w:eastAsia="宋体"/>
        </w:rPr>
        <w:t>-3</w:t>
      </w:r>
      <w:r w:rsidRPr="00044538">
        <w:rPr>
          <w:rFonts w:eastAsia="宋体" w:hint="eastAsia"/>
        </w:rPr>
        <w:t>树的</w:t>
      </w:r>
      <w:r w:rsidRPr="00044538">
        <w:rPr>
          <w:rFonts w:eastAsia="宋体"/>
        </w:rPr>
        <w:t>结构。</w:t>
      </w:r>
      <w:r w:rsidR="005B55FA" w:rsidRPr="00044538">
        <w:rPr>
          <w:rFonts w:eastAsia="宋体" w:hint="eastAsia"/>
        </w:rPr>
        <w:t>在</w:t>
      </w:r>
      <w:r w:rsidR="005B55FA" w:rsidRPr="00044538">
        <w:rPr>
          <w:rFonts w:eastAsia="宋体"/>
        </w:rPr>
        <w:t>一个普通的二叉树结构中，每个节点通常都只有两个</w:t>
      </w:r>
      <w:r w:rsidR="005B55FA" w:rsidRPr="00044538">
        <w:rPr>
          <w:rFonts w:eastAsia="宋体" w:hint="eastAsia"/>
        </w:rPr>
        <w:t>子节点</w:t>
      </w:r>
      <w:r w:rsidR="005B55FA" w:rsidRPr="00044538">
        <w:rPr>
          <w:rFonts w:eastAsia="宋体"/>
        </w:rPr>
        <w:t>，且各自都只</w:t>
      </w:r>
      <w:r w:rsidR="005F3DB4" w:rsidRPr="00044538">
        <w:rPr>
          <w:rFonts w:eastAsia="宋体" w:hint="eastAsia"/>
        </w:rPr>
        <w:t>能</w:t>
      </w:r>
      <w:r w:rsidR="005B55FA" w:rsidRPr="00044538">
        <w:rPr>
          <w:rFonts w:eastAsia="宋体"/>
        </w:rPr>
        <w:t>有一个键。而</w:t>
      </w:r>
      <w:r w:rsidR="005B55FA" w:rsidRPr="00044538">
        <w:rPr>
          <w:rFonts w:eastAsia="宋体" w:hint="eastAsia"/>
        </w:rPr>
        <w:t>在</w:t>
      </w:r>
      <w:r w:rsidR="005B55FA" w:rsidRPr="00044538">
        <w:rPr>
          <w:rFonts w:eastAsia="宋体" w:hint="eastAsia"/>
        </w:rPr>
        <w:t>2</w:t>
      </w:r>
      <w:r w:rsidR="005B55FA" w:rsidRPr="00044538">
        <w:rPr>
          <w:rFonts w:eastAsia="宋体"/>
        </w:rPr>
        <w:t>-3</w:t>
      </w:r>
      <w:r w:rsidR="005B55FA" w:rsidRPr="00044538">
        <w:rPr>
          <w:rFonts w:eastAsia="宋体"/>
        </w:rPr>
        <w:t>树中，我们</w:t>
      </w:r>
      <w:del w:id="761" w:author="Decheng Fan" w:date="2014-07-11T10:15:00Z">
        <w:r w:rsidR="005B55FA" w:rsidRPr="00044538" w:rsidDel="000B6CE2">
          <w:rPr>
            <w:rFonts w:eastAsia="宋体"/>
          </w:rPr>
          <w:delText>会</w:delText>
        </w:r>
      </w:del>
      <w:r w:rsidR="005B55FA" w:rsidRPr="00044538">
        <w:rPr>
          <w:rFonts w:eastAsia="宋体"/>
        </w:rPr>
        <w:t>允许</w:t>
      </w:r>
      <w:r w:rsidR="005B55FA" w:rsidRPr="00044538">
        <w:rPr>
          <w:rFonts w:eastAsia="宋体" w:hint="eastAsia"/>
        </w:rPr>
        <w:t>一个节点</w:t>
      </w:r>
      <w:r w:rsidR="005B55FA" w:rsidRPr="00044538">
        <w:rPr>
          <w:rFonts w:eastAsia="宋体"/>
        </w:rPr>
        <w:t>拥有</w:t>
      </w:r>
      <w:r w:rsidR="005B55FA" w:rsidRPr="00044538">
        <w:rPr>
          <w:rFonts w:eastAsia="宋体"/>
          <w:i/>
        </w:rPr>
        <w:t>一到两个</w:t>
      </w:r>
      <w:r w:rsidR="005B55FA" w:rsidRPr="00044538">
        <w:rPr>
          <w:rFonts w:eastAsia="宋体" w:hint="eastAsia"/>
        </w:rPr>
        <w:t>键，</w:t>
      </w:r>
      <w:r w:rsidR="005F3DB4" w:rsidRPr="00044538">
        <w:rPr>
          <w:rFonts w:eastAsia="宋体" w:hint="eastAsia"/>
        </w:rPr>
        <w:t>最多</w:t>
      </w:r>
      <w:r w:rsidR="005B55FA" w:rsidRPr="00044538">
        <w:rPr>
          <w:rFonts w:eastAsia="宋体"/>
          <w:i/>
        </w:rPr>
        <w:t>三个</w:t>
      </w:r>
      <w:r w:rsidR="005B55FA" w:rsidRPr="00044538">
        <w:rPr>
          <w:rFonts w:eastAsia="宋体"/>
        </w:rPr>
        <w:t>子节点。</w:t>
      </w:r>
      <w:r w:rsidR="005F3DB4" w:rsidRPr="00044538">
        <w:rPr>
          <w:rFonts w:eastAsia="宋体" w:hint="eastAsia"/>
        </w:rPr>
        <w:t>并且，</w:t>
      </w:r>
      <w:r w:rsidR="005F3DB4" w:rsidRPr="00044538">
        <w:rPr>
          <w:rFonts w:eastAsia="宋体"/>
        </w:rPr>
        <w:t>该节点的</w:t>
      </w:r>
      <w:r w:rsidR="005B55FA" w:rsidRPr="00044538">
        <w:rPr>
          <w:rFonts w:eastAsia="宋体" w:hint="eastAsia"/>
          <w:i/>
        </w:rPr>
        <w:t>左子树</w:t>
      </w:r>
      <w:r w:rsidR="005B55FA" w:rsidRPr="00044538">
        <w:rPr>
          <w:rFonts w:eastAsia="宋体"/>
        </w:rPr>
        <w:t>上的节点都要</w:t>
      </w:r>
      <w:r w:rsidR="00BE2CCB" w:rsidRPr="00044538">
        <w:rPr>
          <w:rFonts w:eastAsia="宋体" w:hint="eastAsia"/>
        </w:rPr>
        <w:t>小于</w:t>
      </w:r>
      <w:r w:rsidR="005F3DB4" w:rsidRPr="00044538">
        <w:rPr>
          <w:rFonts w:eastAsia="宋体" w:hint="eastAsia"/>
        </w:rPr>
        <w:t>其</w:t>
      </w:r>
      <w:r w:rsidR="00BE2CCB" w:rsidRPr="00044538">
        <w:rPr>
          <w:rFonts w:eastAsia="宋体" w:hint="eastAsia"/>
          <w:i/>
        </w:rPr>
        <w:t>最小</w:t>
      </w:r>
      <w:r w:rsidR="00BE2CCB" w:rsidRPr="00044538">
        <w:rPr>
          <w:rFonts w:eastAsia="宋体"/>
        </w:rPr>
        <w:t>键值，同时</w:t>
      </w:r>
      <w:r w:rsidR="00BE2CCB" w:rsidRPr="00044538">
        <w:rPr>
          <w:rFonts w:eastAsia="宋体"/>
          <w:i/>
        </w:rPr>
        <w:t>右子树</w:t>
      </w:r>
      <w:r w:rsidR="00BE2CCB" w:rsidRPr="00044538">
        <w:rPr>
          <w:rFonts w:eastAsia="宋体"/>
        </w:rPr>
        <w:t>上的节点都要大于</w:t>
      </w:r>
      <w:r w:rsidR="00BE2CCB" w:rsidRPr="00044538">
        <w:rPr>
          <w:rFonts w:eastAsia="宋体" w:hint="eastAsia"/>
        </w:rPr>
        <w:t>其</w:t>
      </w:r>
      <w:r w:rsidR="00BE2CCB" w:rsidRPr="00044538">
        <w:rPr>
          <w:rFonts w:eastAsia="宋体"/>
          <w:i/>
        </w:rPr>
        <w:t>最大</w:t>
      </w:r>
      <w:r w:rsidR="00BE2CCB" w:rsidRPr="00044538">
        <w:rPr>
          <w:rFonts w:eastAsia="宋体" w:hint="eastAsia"/>
        </w:rPr>
        <w:t>键值</w:t>
      </w:r>
      <w:r w:rsidR="00BE2CCB" w:rsidRPr="00044538">
        <w:rPr>
          <w:rFonts w:eastAsia="宋体"/>
        </w:rPr>
        <w:t>，而中间子树</w:t>
      </w:r>
      <w:r w:rsidR="00BE2CCB" w:rsidRPr="00044538">
        <w:rPr>
          <w:rFonts w:eastAsia="宋体" w:hint="eastAsia"/>
        </w:rPr>
        <w:t>上</w:t>
      </w:r>
      <w:r w:rsidR="00BE2CCB" w:rsidRPr="00044538">
        <w:rPr>
          <w:rFonts w:eastAsia="宋体"/>
        </w:rPr>
        <w:t>的节点值则必须落</w:t>
      </w:r>
      <w:ins w:id="762" w:author="Decheng Fan" w:date="2014-07-11T10:59:00Z">
        <w:r w:rsidR="00585B15">
          <w:rPr>
            <w:rFonts w:eastAsia="宋体" w:hint="eastAsia"/>
          </w:rPr>
          <w:t>在</w:t>
        </w:r>
      </w:ins>
      <w:del w:id="763" w:author="Decheng Fan" w:date="2014-07-11T10:59:00Z">
        <w:r w:rsidR="00BE2CCB" w:rsidRPr="00044538" w:rsidDel="00585B15">
          <w:rPr>
            <w:rFonts w:eastAsia="宋体"/>
          </w:rPr>
          <w:delText>于</w:delText>
        </w:r>
      </w:del>
      <w:r w:rsidR="00BE2CCB" w:rsidRPr="00044538">
        <w:rPr>
          <w:rFonts w:eastAsia="宋体"/>
        </w:rPr>
        <w:t>这两者之间。下面</w:t>
      </w:r>
      <w:r w:rsidR="00BE2CCB" w:rsidRPr="00044538">
        <w:rPr>
          <w:rFonts w:eastAsia="宋体" w:hint="eastAsia"/>
        </w:rPr>
        <w:t>，</w:t>
      </w:r>
      <w:r w:rsidR="00BE2CCB" w:rsidRPr="00044538">
        <w:rPr>
          <w:rFonts w:eastAsia="宋体"/>
        </w:rPr>
        <w:t>我们来</w:t>
      </w:r>
      <w:r w:rsidR="00BE2CCB" w:rsidRPr="00044538">
        <w:rPr>
          <w:rFonts w:eastAsia="宋体" w:hint="eastAsia"/>
        </w:rPr>
        <w:t>看</w:t>
      </w:r>
      <w:r w:rsidR="00BE2CCB" w:rsidRPr="00044538">
        <w:rPr>
          <w:rFonts w:eastAsia="宋体"/>
        </w:rPr>
        <w:t>看</w:t>
      </w:r>
      <w:del w:id="764" w:author="Decheng Fan" w:date="2014-07-11T10:54:00Z">
        <w:r w:rsidR="00BE2CCB" w:rsidRPr="00044538" w:rsidDel="00105775">
          <w:rPr>
            <w:rFonts w:eastAsia="宋体"/>
          </w:rPr>
          <w:delText>这两种</w:delText>
        </w:r>
        <w:r w:rsidR="00BE2CCB" w:rsidRPr="00044538" w:rsidDel="00105775">
          <w:rPr>
            <w:rFonts w:eastAsia="宋体" w:hint="eastAsia"/>
          </w:rPr>
          <w:delText>节点</w:delText>
        </w:r>
        <w:r w:rsidR="00BE2CCB" w:rsidRPr="00044538" w:rsidDel="00105775">
          <w:rPr>
            <w:rFonts w:eastAsia="宋体"/>
          </w:rPr>
          <w:delText>类型</w:delText>
        </w:r>
      </w:del>
      <w:del w:id="765" w:author="Decheng Fan" w:date="2014-07-11T10:57:00Z">
        <w:r w:rsidR="00BE2CCB" w:rsidRPr="00044538" w:rsidDel="0062248D">
          <w:rPr>
            <w:rFonts w:eastAsia="宋体" w:hint="eastAsia"/>
          </w:rPr>
          <w:delText>的</w:delText>
        </w:r>
      </w:del>
      <w:r w:rsidR="00BE2CCB" w:rsidRPr="00BE2CCB">
        <w:rPr>
          <w:rFonts w:eastAsia="宋体" w:hint="eastAsia"/>
        </w:rPr>
        <w:t>2</w:t>
      </w:r>
      <w:r w:rsidR="00BE2CCB" w:rsidRPr="00BE2CCB">
        <w:rPr>
          <w:rFonts w:eastAsia="宋体"/>
        </w:rPr>
        <w:t>-3</w:t>
      </w:r>
      <w:r w:rsidR="00BE2CCB" w:rsidRPr="00BE2CCB">
        <w:rPr>
          <w:rFonts w:eastAsia="宋体"/>
        </w:rPr>
        <w:t>树</w:t>
      </w:r>
      <w:ins w:id="766" w:author="Decheng Fan" w:date="2014-07-11T10:54:00Z">
        <w:r w:rsidR="00105775">
          <w:rPr>
            <w:rFonts w:eastAsia="宋体" w:hint="eastAsia"/>
          </w:rPr>
          <w:t>的</w:t>
        </w:r>
        <w:r w:rsidR="00105775" w:rsidRPr="00044538">
          <w:rPr>
            <w:rFonts w:eastAsia="宋体"/>
          </w:rPr>
          <w:t>这两种</w:t>
        </w:r>
        <w:r w:rsidR="00105775" w:rsidRPr="00044538">
          <w:rPr>
            <w:rFonts w:eastAsia="宋体" w:hint="eastAsia"/>
          </w:rPr>
          <w:t>节点</w:t>
        </w:r>
        <w:r w:rsidR="00105775" w:rsidRPr="00044538">
          <w:rPr>
            <w:rFonts w:eastAsia="宋体"/>
          </w:rPr>
          <w:t>类型</w:t>
        </w:r>
      </w:ins>
      <w:r w:rsidR="00BE2CCB" w:rsidRPr="00044538">
        <w:rPr>
          <w:rFonts w:eastAsia="宋体" w:hint="eastAsia"/>
        </w:rPr>
        <w:t>，</w:t>
      </w:r>
      <w:r w:rsidR="00BE2CCB" w:rsidRPr="00044538">
        <w:rPr>
          <w:rFonts w:eastAsia="宋体"/>
        </w:rPr>
        <w:t>如图</w:t>
      </w:r>
      <w:r w:rsidR="00BE2CCB" w:rsidRPr="00044538">
        <w:rPr>
          <w:rFonts w:eastAsia="宋体" w:hint="eastAsia"/>
        </w:rPr>
        <w:t>6</w:t>
      </w:r>
      <w:r w:rsidR="00BE2CCB" w:rsidRPr="00044538">
        <w:rPr>
          <w:rFonts w:eastAsia="宋体"/>
        </w:rPr>
        <w:t>-10</w:t>
      </w:r>
      <w:r w:rsidR="00BE2CCB" w:rsidRPr="00044538">
        <w:rPr>
          <w:rFonts w:eastAsia="宋体" w:hint="eastAsia"/>
        </w:rPr>
        <w:t>所示</w:t>
      </w:r>
      <w:r w:rsidR="00BE2CCB" w:rsidRPr="00044538">
        <w:rPr>
          <w:rFonts w:eastAsia="宋体"/>
        </w:rPr>
        <w:t>：</w:t>
      </w:r>
    </w:p>
    <w:p w14:paraId="4DCA6441" w14:textId="77777777" w:rsidR="001A65B1" w:rsidRPr="00107FD9" w:rsidRDefault="00612EB7" w:rsidP="00075768">
      <w:pPr>
        <w:spacing w:after="156"/>
        <w:ind w:firstLine="360"/>
        <w:rPr>
          <w:sz w:val="18"/>
          <w:szCs w:val="18"/>
        </w:rPr>
      </w:pPr>
      <w:r w:rsidRPr="00107FD9">
        <w:rPr>
          <w:rFonts w:eastAsia="宋体" w:hint="eastAsia"/>
          <w:color w:val="C00000"/>
          <w:sz w:val="18"/>
          <w:szCs w:val="18"/>
        </w:rPr>
        <w:t>（图）</w:t>
      </w:r>
      <w:r w:rsidR="005F3DB4" w:rsidRPr="00107FD9">
        <w:rPr>
          <w:rFonts w:eastAsia="宋体" w:hint="eastAsia"/>
          <w:color w:val="C00000"/>
          <w:sz w:val="18"/>
          <w:szCs w:val="18"/>
        </w:rPr>
        <w:t xml:space="preserve"> </w:t>
      </w:r>
      <w:r w:rsidR="005F3DB4" w:rsidRPr="00107FD9">
        <w:rPr>
          <w:rFonts w:eastAsia="宋体"/>
          <w:color w:val="C00000"/>
          <w:sz w:val="18"/>
          <w:szCs w:val="18"/>
        </w:rPr>
        <w:t xml:space="preserve"> </w:t>
      </w:r>
      <w:r w:rsidR="005F3DB4" w:rsidRPr="00107FD9">
        <w:rPr>
          <w:rFonts w:eastAsia="宋体" w:hint="eastAsia"/>
          <w:color w:val="C00000"/>
          <w:sz w:val="18"/>
          <w:szCs w:val="18"/>
        </w:rPr>
        <w:t>（图）</w:t>
      </w:r>
    </w:p>
    <w:p w14:paraId="6874DDE3" w14:textId="77777777" w:rsidR="001A65B1" w:rsidRPr="00107FD9" w:rsidRDefault="005F3DB4" w:rsidP="00075768">
      <w:pPr>
        <w:spacing w:after="156"/>
        <w:ind w:firstLine="360"/>
        <w:rPr>
          <w:rFonts w:ascii="宋体" w:eastAsia="宋体" w:hAnsi="宋体"/>
          <w:i/>
          <w:sz w:val="18"/>
          <w:szCs w:val="18"/>
        </w:rPr>
      </w:pPr>
      <w:r w:rsidRPr="00107FD9">
        <w:rPr>
          <w:rFonts w:ascii="宋体" w:eastAsia="宋体" w:hAnsi="宋体" w:hint="eastAsia"/>
          <w:i/>
          <w:sz w:val="18"/>
          <w:szCs w:val="18"/>
        </w:rPr>
        <w:t>双节点</w:t>
      </w:r>
      <w:r w:rsidRPr="00107FD9">
        <w:rPr>
          <w:rFonts w:ascii="宋体" w:eastAsia="宋体" w:hAnsi="宋体"/>
          <w:i/>
          <w:sz w:val="18"/>
          <w:szCs w:val="18"/>
        </w:rPr>
        <w:t>型</w:t>
      </w:r>
      <w:r w:rsidR="001A65B1" w:rsidRPr="00107FD9">
        <w:rPr>
          <w:rFonts w:ascii="宋体" w:eastAsia="宋体" w:hAnsi="宋体"/>
          <w:i/>
          <w:sz w:val="18"/>
          <w:szCs w:val="18"/>
        </w:rPr>
        <w:t xml:space="preserve"> </w:t>
      </w:r>
      <w:r w:rsidRPr="00107FD9">
        <w:rPr>
          <w:rFonts w:ascii="宋体" w:eastAsia="宋体" w:hAnsi="宋体"/>
          <w:i/>
          <w:sz w:val="18"/>
          <w:szCs w:val="18"/>
        </w:rPr>
        <w:t xml:space="preserve"> </w:t>
      </w:r>
      <w:r w:rsidRPr="00107FD9">
        <w:rPr>
          <w:rFonts w:ascii="宋体" w:eastAsia="宋体" w:hAnsi="宋体" w:hint="eastAsia"/>
          <w:i/>
          <w:sz w:val="18"/>
          <w:szCs w:val="18"/>
        </w:rPr>
        <w:t>三节点型</w:t>
      </w:r>
      <w:r w:rsidR="001A65B1" w:rsidRPr="00107FD9">
        <w:rPr>
          <w:rFonts w:ascii="宋体" w:eastAsia="宋体" w:hAnsi="宋体"/>
          <w:i/>
          <w:sz w:val="18"/>
          <w:szCs w:val="18"/>
        </w:rPr>
        <w:t xml:space="preserve"> </w:t>
      </w:r>
    </w:p>
    <w:p w14:paraId="66714A38" w14:textId="77777777" w:rsidR="001A65B1" w:rsidRPr="001A65B1" w:rsidRDefault="00F511BE" w:rsidP="003006C0">
      <w:pPr>
        <w:spacing w:after="156"/>
        <w:ind w:firstLine="390"/>
      </w:pPr>
      <w:r w:rsidRPr="00044538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044538">
        <w:rPr>
          <w:rFonts w:ascii="宋体" w:eastAsia="宋体" w:hAnsi="宋体"/>
          <w:b/>
          <w:i/>
          <w:sz w:val="18"/>
          <w:szCs w:val="18"/>
        </w:rPr>
        <w:t>6-10.</w:t>
      </w:r>
      <w:r w:rsidR="001A65B1" w:rsidRPr="00044538">
        <w:rPr>
          <w:rFonts w:ascii="宋体" w:eastAsia="宋体" w:hAnsi="宋体"/>
          <w:i/>
          <w:sz w:val="18"/>
          <w:szCs w:val="18"/>
        </w:rPr>
        <w:t xml:space="preserve"> 2-3</w:t>
      </w:r>
      <w:r w:rsidRPr="00044538">
        <w:rPr>
          <w:rFonts w:ascii="宋体" w:eastAsia="宋体" w:hAnsi="宋体" w:hint="eastAsia"/>
          <w:i/>
          <w:sz w:val="18"/>
          <w:szCs w:val="18"/>
        </w:rPr>
        <w:t>树</w:t>
      </w:r>
      <w:r w:rsidRPr="00044538">
        <w:rPr>
          <w:rFonts w:ascii="宋体" w:eastAsia="宋体" w:hAnsi="宋体"/>
          <w:i/>
          <w:sz w:val="18"/>
          <w:szCs w:val="18"/>
        </w:rPr>
        <w:t>的节点类型</w:t>
      </w:r>
      <w:r w:rsidR="001A65B1" w:rsidRPr="001A65B1">
        <w:rPr>
          <w:i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511BE" w:rsidRPr="00010BEA" w14:paraId="640FC02A" w14:textId="77777777" w:rsidTr="00044538">
        <w:tc>
          <w:tcPr>
            <w:tcW w:w="8522" w:type="dxa"/>
            <w:shd w:val="clear" w:color="auto" w:fill="auto"/>
          </w:tcPr>
          <w:p w14:paraId="233930BE" w14:textId="28FB7A9E" w:rsidR="00F511BE" w:rsidRPr="00044538" w:rsidRDefault="00F511BE" w:rsidP="00044538">
            <w:pPr>
              <w:spacing w:after="156"/>
              <w:ind w:firstLineChars="0" w:firstLine="0"/>
              <w:rPr>
                <w:rFonts w:eastAsia="宋体"/>
                <w:sz w:val="18"/>
                <w:szCs w:val="18"/>
              </w:rPr>
            </w:pPr>
            <w:r w:rsidRPr="00044538">
              <w:rPr>
                <w:rFonts w:eastAsia="宋体" w:hint="eastAsia"/>
                <w:b/>
                <w:sz w:val="18"/>
                <w:szCs w:val="18"/>
              </w:rPr>
              <w:t>请注意</w:t>
            </w:r>
            <w:r w:rsidRPr="00044538">
              <w:rPr>
                <w:rFonts w:eastAsia="宋体"/>
                <w:b/>
                <w:sz w:val="18"/>
                <w:szCs w:val="18"/>
              </w:rPr>
              <w:t>：</w:t>
            </w:r>
            <w:r w:rsidR="00F72C61" w:rsidRPr="00044538">
              <w:rPr>
                <w:rFonts w:eastAsia="宋体" w:hint="eastAsia"/>
                <w:sz w:val="18"/>
                <w:szCs w:val="18"/>
              </w:rPr>
              <w:t>2</w:t>
            </w:r>
            <w:r w:rsidR="00F72C61" w:rsidRPr="00044538">
              <w:rPr>
                <w:rFonts w:eastAsia="宋体"/>
                <w:sz w:val="18"/>
                <w:szCs w:val="18"/>
              </w:rPr>
              <w:t>-3</w:t>
            </w:r>
            <w:r w:rsidR="00F72C61" w:rsidRPr="00044538">
              <w:rPr>
                <w:rFonts w:eastAsia="宋体"/>
                <w:sz w:val="18"/>
                <w:szCs w:val="18"/>
              </w:rPr>
              <w:t>树</w:t>
            </w:r>
            <w:r w:rsidR="00F72C61" w:rsidRPr="00044538">
              <w:rPr>
                <w:rFonts w:eastAsia="宋体" w:hint="eastAsia"/>
                <w:sz w:val="18"/>
                <w:szCs w:val="18"/>
              </w:rPr>
              <w:t>其实</w:t>
            </w:r>
            <w:r w:rsidR="00F72C61" w:rsidRPr="00044538">
              <w:rPr>
                <w:rFonts w:eastAsia="宋体"/>
                <w:sz w:val="18"/>
                <w:szCs w:val="18"/>
              </w:rPr>
              <w:t>是</w:t>
            </w:r>
            <w:r w:rsidR="00F72C61" w:rsidRPr="00044538">
              <w:rPr>
                <w:rFonts w:eastAsia="宋体"/>
                <w:sz w:val="18"/>
                <w:szCs w:val="18"/>
              </w:rPr>
              <w:t>B</w:t>
            </w:r>
            <w:r w:rsidR="00F72C61" w:rsidRPr="00044538">
              <w:rPr>
                <w:rFonts w:eastAsia="宋体" w:hint="eastAsia"/>
                <w:sz w:val="18"/>
                <w:szCs w:val="18"/>
              </w:rPr>
              <w:t>树</w:t>
            </w:r>
            <w:r w:rsidR="00F72C61" w:rsidRPr="00044538">
              <w:rPr>
                <w:rFonts w:eastAsia="宋体"/>
                <w:sz w:val="18"/>
                <w:szCs w:val="18"/>
              </w:rPr>
              <w:t>的一种特殊情况</w:t>
            </w:r>
            <w:ins w:id="767" w:author="Decheng Fan" w:date="2014-07-11T11:00:00Z">
              <w:r w:rsidR="006F3338">
                <w:rPr>
                  <w:rFonts w:eastAsia="宋体" w:hint="eastAsia"/>
                  <w:sz w:val="18"/>
                  <w:szCs w:val="18"/>
                </w:rPr>
                <w:t>。</w:t>
              </w:r>
              <w:r w:rsidR="006F3338">
                <w:rPr>
                  <w:rFonts w:eastAsia="宋体" w:hint="eastAsia"/>
                  <w:sz w:val="18"/>
                  <w:szCs w:val="18"/>
                </w:rPr>
                <w:t>B</w:t>
              </w:r>
              <w:r w:rsidR="006F3338">
                <w:rPr>
                  <w:rFonts w:eastAsia="宋体" w:hint="eastAsia"/>
                  <w:sz w:val="18"/>
                  <w:szCs w:val="18"/>
                </w:rPr>
                <w:t>树</w:t>
              </w:r>
            </w:ins>
            <w:del w:id="768" w:author="Decheng Fan" w:date="2014-07-11T11:00:00Z">
              <w:r w:rsidR="00F72C61" w:rsidRPr="00044538" w:rsidDel="006F3338">
                <w:rPr>
                  <w:rFonts w:eastAsia="宋体"/>
                  <w:sz w:val="18"/>
                  <w:szCs w:val="18"/>
                </w:rPr>
                <w:delText>，也</w:delText>
              </w:r>
            </w:del>
            <w:r w:rsidR="00F72C61" w:rsidRPr="00044538">
              <w:rPr>
                <w:rFonts w:eastAsia="宋体"/>
                <w:sz w:val="18"/>
                <w:szCs w:val="18"/>
              </w:rPr>
              <w:t>是</w:t>
            </w:r>
            <w:ins w:id="769" w:author="Decheng Fan" w:date="2014-07-11T11:03:00Z">
              <w:r w:rsidR="006C3B45">
                <w:rPr>
                  <w:rFonts w:eastAsia="宋体" w:hint="eastAsia"/>
                  <w:sz w:val="18"/>
                  <w:szCs w:val="18"/>
                </w:rPr>
                <w:t>几</w:t>
              </w:r>
            </w:ins>
            <w:del w:id="770" w:author="Decheng Fan" w:date="2014-07-11T11:03:00Z">
              <w:r w:rsidR="00F72C61" w:rsidRPr="00044538" w:rsidDel="006C3B45">
                <w:rPr>
                  <w:rFonts w:eastAsia="宋体" w:hint="eastAsia"/>
                  <w:sz w:val="18"/>
                  <w:szCs w:val="18"/>
                </w:rPr>
                <w:delText>似</w:delText>
              </w:r>
            </w:del>
            <w:r w:rsidR="00F72C61" w:rsidRPr="00044538">
              <w:rPr>
                <w:rFonts w:eastAsia="宋体" w:hint="eastAsia"/>
                <w:sz w:val="18"/>
                <w:szCs w:val="18"/>
              </w:rPr>
              <w:t>乎</w:t>
            </w:r>
            <w:r w:rsidR="00F72C61" w:rsidRPr="00044538">
              <w:rPr>
                <w:rFonts w:eastAsia="宋体"/>
                <w:sz w:val="18"/>
                <w:szCs w:val="18"/>
              </w:rPr>
              <w:t>所有数据</w:t>
            </w:r>
            <w:r w:rsidR="00F72C61" w:rsidRPr="00044538">
              <w:rPr>
                <w:rFonts w:eastAsia="宋体" w:hint="eastAsia"/>
                <w:sz w:val="18"/>
                <w:szCs w:val="18"/>
              </w:rPr>
              <w:t>库</w:t>
            </w:r>
            <w:r w:rsidR="00F543C6" w:rsidRPr="00044538">
              <w:rPr>
                <w:rFonts w:eastAsia="宋体" w:hint="eastAsia"/>
                <w:sz w:val="18"/>
                <w:szCs w:val="18"/>
              </w:rPr>
              <w:t>，</w:t>
            </w:r>
            <w:r w:rsidR="00F543C6" w:rsidRPr="00044538">
              <w:rPr>
                <w:rFonts w:eastAsia="宋体"/>
                <w:sz w:val="18"/>
                <w:szCs w:val="18"/>
              </w:rPr>
              <w:t>以及</w:t>
            </w:r>
            <w:r w:rsidR="00F543C6" w:rsidRPr="00044538">
              <w:rPr>
                <w:rFonts w:eastAsia="宋体" w:hint="eastAsia"/>
                <w:sz w:val="18"/>
                <w:szCs w:val="18"/>
              </w:rPr>
              <w:t>基于</w:t>
            </w:r>
            <w:r w:rsidR="00F543C6" w:rsidRPr="00044538">
              <w:rPr>
                <w:rFonts w:eastAsia="宋体"/>
                <w:sz w:val="18"/>
                <w:szCs w:val="18"/>
              </w:rPr>
              <w:t>磁盘的树形</w:t>
            </w:r>
            <w:del w:id="771" w:author="Decheng Fan" w:date="2014-07-11T11:03:00Z">
              <w:r w:rsidR="00F543C6" w:rsidRPr="00044538" w:rsidDel="006C3B45">
                <w:rPr>
                  <w:rFonts w:eastAsia="宋体" w:hint="eastAsia"/>
                  <w:sz w:val="18"/>
                  <w:szCs w:val="18"/>
                </w:rPr>
                <w:delText>分区</w:delText>
              </w:r>
            </w:del>
            <w:r w:rsidR="00F543C6" w:rsidRPr="00044538">
              <w:rPr>
                <w:rFonts w:eastAsia="宋体"/>
                <w:sz w:val="18"/>
                <w:szCs w:val="18"/>
              </w:rPr>
              <w:t>系统（</w:t>
            </w:r>
            <w:r w:rsidR="00F543C6" w:rsidRPr="00044538">
              <w:rPr>
                <w:rFonts w:eastAsia="宋体" w:hint="eastAsia"/>
                <w:sz w:val="18"/>
                <w:szCs w:val="18"/>
              </w:rPr>
              <w:t>例如</w:t>
            </w:r>
            <w:r w:rsidR="00F543C6" w:rsidRPr="00044538">
              <w:rPr>
                <w:rFonts w:eastAsia="宋体"/>
                <w:sz w:val="18"/>
                <w:szCs w:val="18"/>
              </w:rPr>
              <w:t>地理信息系统</w:t>
            </w:r>
            <w:r w:rsidR="00F543C6" w:rsidRPr="00044538">
              <w:rPr>
                <w:rFonts w:eastAsia="宋体" w:hint="eastAsia"/>
                <w:sz w:val="18"/>
                <w:szCs w:val="18"/>
              </w:rPr>
              <w:t>、</w:t>
            </w:r>
            <w:r w:rsidR="00F543C6" w:rsidRPr="00044538">
              <w:rPr>
                <w:rFonts w:eastAsia="宋体"/>
                <w:sz w:val="18"/>
                <w:szCs w:val="18"/>
              </w:rPr>
              <w:t>图像检索系统</w:t>
            </w:r>
            <w:r w:rsidR="00F543C6" w:rsidRPr="00044538">
              <w:rPr>
                <w:rFonts w:eastAsia="宋体" w:hint="eastAsia"/>
                <w:sz w:val="18"/>
                <w:szCs w:val="18"/>
              </w:rPr>
              <w:t>等</w:t>
            </w:r>
            <w:r w:rsidR="00F543C6" w:rsidRPr="00044538">
              <w:rPr>
                <w:rFonts w:eastAsia="宋体"/>
                <w:sz w:val="18"/>
                <w:szCs w:val="18"/>
              </w:rPr>
              <w:t>）</w:t>
            </w:r>
            <w:r w:rsidR="00F543C6" w:rsidRPr="00044538">
              <w:rPr>
                <w:rFonts w:eastAsia="宋体" w:hint="eastAsia"/>
                <w:sz w:val="18"/>
                <w:szCs w:val="18"/>
              </w:rPr>
              <w:t>的</w:t>
            </w:r>
            <w:r w:rsidR="00F72C61" w:rsidRPr="00044538">
              <w:rPr>
                <w:rFonts w:eastAsia="宋体"/>
                <w:sz w:val="18"/>
                <w:szCs w:val="18"/>
              </w:rPr>
              <w:t>基</w:t>
            </w:r>
            <w:ins w:id="772" w:author="Decheng Fan" w:date="2014-07-11T11:11:00Z">
              <w:r w:rsidR="00BB6160">
                <w:rPr>
                  <w:rFonts w:eastAsia="宋体" w:hint="eastAsia"/>
                  <w:sz w:val="18"/>
                  <w:szCs w:val="18"/>
                </w:rPr>
                <w:t>石</w:t>
              </w:r>
            </w:ins>
            <w:del w:id="773" w:author="Decheng Fan" w:date="2014-07-11T11:11:00Z">
              <w:r w:rsidR="00F72C61" w:rsidRPr="00044538" w:rsidDel="00BB6160">
                <w:rPr>
                  <w:rFonts w:eastAsia="宋体"/>
                  <w:sz w:val="18"/>
                  <w:szCs w:val="18"/>
                </w:rPr>
                <w:delText>本组成部分</w:delText>
              </w:r>
            </w:del>
            <w:r w:rsidR="00F72C61" w:rsidRPr="00044538">
              <w:rPr>
                <w:rFonts w:eastAsia="宋体"/>
                <w:sz w:val="18"/>
                <w:szCs w:val="18"/>
              </w:rPr>
              <w:t>。</w:t>
            </w:r>
            <w:ins w:id="774" w:author="Decheng Fan" w:date="2014-07-11T11:17:00Z">
              <w:r w:rsidR="00CB35A5">
                <w:rPr>
                  <w:rFonts w:eastAsia="宋体" w:hint="eastAsia"/>
                  <w:sz w:val="18"/>
                  <w:szCs w:val="18"/>
                </w:rPr>
                <w:t>B</w:t>
              </w:r>
            </w:ins>
            <w:del w:id="775" w:author="Decheng Fan" w:date="2014-07-11T11:17:00Z">
              <w:r w:rsidR="00F543C6" w:rsidRPr="00044538" w:rsidDel="00CB35A5">
                <w:rPr>
                  <w:rFonts w:eastAsia="宋体" w:hint="eastAsia"/>
                  <w:sz w:val="18"/>
                  <w:szCs w:val="18"/>
                </w:rPr>
                <w:delText>该</w:delText>
              </w:r>
            </w:del>
            <w:r w:rsidR="00F543C6" w:rsidRPr="00044538">
              <w:rPr>
                <w:rFonts w:eastAsia="宋体" w:hint="eastAsia"/>
                <w:sz w:val="18"/>
                <w:szCs w:val="18"/>
              </w:rPr>
              <w:t>树结构</w:t>
            </w:r>
            <w:ins w:id="776" w:author="Decheng Fan" w:date="2014-07-11T11:17:00Z">
              <w:r w:rsidR="00CB35A5">
                <w:rPr>
                  <w:rFonts w:eastAsia="宋体" w:hint="eastAsia"/>
                  <w:sz w:val="18"/>
                  <w:szCs w:val="18"/>
                </w:rPr>
                <w:t>带来</w:t>
              </w:r>
            </w:ins>
            <w:r w:rsidR="00F543C6" w:rsidRPr="00044538">
              <w:rPr>
                <w:rFonts w:eastAsia="宋体"/>
                <w:sz w:val="18"/>
                <w:szCs w:val="18"/>
              </w:rPr>
              <w:t>的一个重要扩展就是</w:t>
            </w:r>
            <w:ins w:id="777" w:author="Decheng Fan" w:date="2014-07-11T11:17:00Z">
              <w:r w:rsidR="00CB35A5">
                <w:rPr>
                  <w:rFonts w:eastAsia="宋体" w:hint="eastAsia"/>
                  <w:sz w:val="18"/>
                  <w:szCs w:val="18"/>
                </w:rPr>
                <w:t>它</w:t>
              </w:r>
            </w:ins>
            <w:del w:id="778" w:author="Decheng Fan" w:date="2014-07-11T11:17:00Z">
              <w:r w:rsidR="00F543C6" w:rsidRPr="00044538" w:rsidDel="00CB35A5">
                <w:rPr>
                  <w:rFonts w:eastAsia="宋体"/>
                  <w:sz w:val="18"/>
                  <w:szCs w:val="18"/>
                </w:rPr>
                <w:delText>B</w:delText>
              </w:r>
              <w:r w:rsidR="00F543C6" w:rsidRPr="00044538" w:rsidDel="00CB35A5">
                <w:rPr>
                  <w:rFonts w:eastAsia="宋体"/>
                  <w:sz w:val="18"/>
                  <w:szCs w:val="18"/>
                </w:rPr>
                <w:delText>树</w:delText>
              </w:r>
            </w:del>
            <w:r w:rsidR="00F543C6" w:rsidRPr="00044538">
              <w:rPr>
                <w:rFonts w:eastAsia="宋体"/>
                <w:sz w:val="18"/>
                <w:szCs w:val="18"/>
              </w:rPr>
              <w:t>可以</w:t>
            </w:r>
            <w:r w:rsidR="00010BEA" w:rsidRPr="00044538">
              <w:rPr>
                <w:rFonts w:eastAsia="宋体" w:hint="eastAsia"/>
                <w:sz w:val="18"/>
                <w:szCs w:val="18"/>
              </w:rPr>
              <w:t>拥有</w:t>
            </w:r>
            <w:r w:rsidR="00010BEA" w:rsidRPr="00044538">
              <w:rPr>
                <w:rFonts w:eastAsia="宋体"/>
                <w:sz w:val="18"/>
                <w:szCs w:val="18"/>
              </w:rPr>
              <w:t>上千个键</w:t>
            </w:r>
            <w:r w:rsidR="00010BEA" w:rsidRPr="00044538">
              <w:rPr>
                <w:rFonts w:eastAsia="宋体" w:hint="eastAsia"/>
                <w:sz w:val="18"/>
                <w:szCs w:val="18"/>
              </w:rPr>
              <w:t>（和</w:t>
            </w:r>
            <w:r w:rsidR="00010BEA" w:rsidRPr="00044538">
              <w:rPr>
                <w:rFonts w:eastAsia="宋体"/>
                <w:sz w:val="18"/>
                <w:szCs w:val="18"/>
              </w:rPr>
              <w:t>子树</w:t>
            </w:r>
            <w:r w:rsidR="00010BEA" w:rsidRPr="00044538">
              <w:rPr>
                <w:rFonts w:eastAsia="宋体" w:hint="eastAsia"/>
                <w:sz w:val="18"/>
                <w:szCs w:val="18"/>
              </w:rPr>
              <w:t>），</w:t>
            </w:r>
            <w:r w:rsidR="00010BEA" w:rsidRPr="00044538">
              <w:rPr>
                <w:rFonts w:eastAsia="宋体"/>
                <w:sz w:val="18"/>
                <w:szCs w:val="18"/>
              </w:rPr>
              <w:t>其每个节点</w:t>
            </w:r>
            <w:r w:rsidR="00010BEA" w:rsidRPr="00044538">
              <w:rPr>
                <w:rFonts w:eastAsia="宋体" w:hint="eastAsia"/>
                <w:sz w:val="18"/>
                <w:szCs w:val="18"/>
              </w:rPr>
              <w:t>通常会</w:t>
            </w:r>
            <w:del w:id="779" w:author="Decheng Fan" w:date="2014-07-11T11:19:00Z">
              <w:r w:rsidR="00010BEA" w:rsidRPr="00044538" w:rsidDel="004D5240">
                <w:rPr>
                  <w:rFonts w:eastAsia="宋体"/>
                  <w:sz w:val="18"/>
                  <w:szCs w:val="18"/>
                </w:rPr>
                <w:delText>被</w:delText>
              </w:r>
            </w:del>
            <w:r w:rsidR="00010BEA" w:rsidRPr="00044538">
              <w:rPr>
                <w:rFonts w:eastAsia="宋体"/>
                <w:sz w:val="18"/>
                <w:szCs w:val="18"/>
              </w:rPr>
              <w:t>在</w:t>
            </w:r>
            <w:r w:rsidR="00010BEA" w:rsidRPr="00044538">
              <w:rPr>
                <w:rFonts w:eastAsia="宋体" w:hint="eastAsia"/>
                <w:sz w:val="18"/>
                <w:szCs w:val="18"/>
              </w:rPr>
              <w:t>磁盘上</w:t>
            </w:r>
            <w:r w:rsidR="00010BEA" w:rsidRPr="00044538">
              <w:rPr>
                <w:rFonts w:eastAsia="宋体"/>
                <w:sz w:val="18"/>
                <w:szCs w:val="18"/>
              </w:rPr>
              <w:t>被</w:t>
            </w:r>
            <w:del w:id="780" w:author="Decheng Fan" w:date="2014-07-11T11:20:00Z">
              <w:r w:rsidR="00010BEA" w:rsidRPr="00044538" w:rsidDel="00BF3350">
                <w:rPr>
                  <w:rFonts w:eastAsia="宋体"/>
                  <w:sz w:val="18"/>
                  <w:szCs w:val="18"/>
                </w:rPr>
                <w:delText>连块</w:delText>
              </w:r>
            </w:del>
            <w:r w:rsidR="00010BEA" w:rsidRPr="00044538">
              <w:rPr>
                <w:rFonts w:eastAsia="宋体"/>
                <w:sz w:val="18"/>
                <w:szCs w:val="18"/>
              </w:rPr>
              <w:t>存储</w:t>
            </w:r>
            <w:ins w:id="781" w:author="Decheng Fan" w:date="2014-07-11T11:20:00Z">
              <w:r w:rsidR="00BF3350">
                <w:rPr>
                  <w:rFonts w:eastAsia="宋体" w:hint="eastAsia"/>
                  <w:sz w:val="18"/>
                  <w:szCs w:val="18"/>
                </w:rPr>
                <w:t>为</w:t>
              </w:r>
            </w:ins>
            <w:ins w:id="782" w:author="Decheng Fan" w:date="2014-07-11T11:26:00Z">
              <w:r w:rsidR="00D81CD5">
                <w:rPr>
                  <w:rFonts w:eastAsia="宋体" w:hint="eastAsia"/>
                  <w:sz w:val="18"/>
                  <w:szCs w:val="18"/>
                </w:rPr>
                <w:t>一个</w:t>
              </w:r>
            </w:ins>
            <w:ins w:id="783" w:author="Decheng Fan" w:date="2014-07-11T11:20:00Z">
              <w:r w:rsidR="00BF3350">
                <w:rPr>
                  <w:rFonts w:eastAsia="宋体" w:hint="eastAsia"/>
                  <w:sz w:val="18"/>
                  <w:szCs w:val="18"/>
                </w:rPr>
                <w:t>连续的块</w:t>
              </w:r>
            </w:ins>
            <w:r w:rsidR="00010BEA" w:rsidRPr="00044538">
              <w:rPr>
                <w:rFonts w:eastAsia="宋体"/>
                <w:sz w:val="18"/>
                <w:szCs w:val="18"/>
              </w:rPr>
              <w:t>。</w:t>
            </w:r>
            <w:r w:rsidR="00010BEA" w:rsidRPr="00044538">
              <w:rPr>
                <w:rFonts w:eastAsia="宋体" w:hint="eastAsia"/>
                <w:sz w:val="18"/>
                <w:szCs w:val="18"/>
              </w:rPr>
              <w:t>使用大块</w:t>
            </w:r>
            <w:r w:rsidR="00010BEA" w:rsidRPr="00044538">
              <w:rPr>
                <w:rFonts w:eastAsia="宋体"/>
                <w:sz w:val="18"/>
                <w:szCs w:val="18"/>
              </w:rPr>
              <w:t>存储</w:t>
            </w:r>
            <w:ins w:id="784" w:author="Decheng Fan" w:date="2014-07-11T11:29:00Z">
              <w:r w:rsidR="00F12A58">
                <w:rPr>
                  <w:rFonts w:eastAsia="宋体" w:hint="eastAsia"/>
                  <w:sz w:val="18"/>
                  <w:szCs w:val="18"/>
                </w:rPr>
                <w:t>的目的</w:t>
              </w:r>
            </w:ins>
            <w:r w:rsidR="00010BEA" w:rsidRPr="00044538">
              <w:rPr>
                <w:rFonts w:eastAsia="宋体"/>
                <w:sz w:val="18"/>
                <w:szCs w:val="18"/>
              </w:rPr>
              <w:t>主要是为了</w:t>
            </w:r>
            <w:r w:rsidR="00010BEA" w:rsidRPr="00044538">
              <w:rPr>
                <w:rFonts w:eastAsia="宋体" w:hint="eastAsia"/>
                <w:sz w:val="18"/>
                <w:szCs w:val="18"/>
              </w:rPr>
              <w:t>尽可能</w:t>
            </w:r>
            <w:r w:rsidR="00010BEA" w:rsidRPr="00044538">
              <w:rPr>
                <w:rFonts w:eastAsia="宋体"/>
                <w:sz w:val="18"/>
                <w:szCs w:val="18"/>
              </w:rPr>
              <w:t>地减少我们访问</w:t>
            </w:r>
            <w:r w:rsidR="00010BEA" w:rsidRPr="00044538">
              <w:rPr>
                <w:rFonts w:eastAsia="宋体" w:hint="eastAsia"/>
                <w:sz w:val="18"/>
                <w:szCs w:val="18"/>
              </w:rPr>
              <w:t>磁盘</w:t>
            </w:r>
            <w:r w:rsidR="00010BEA" w:rsidRPr="00044538">
              <w:rPr>
                <w:rFonts w:eastAsia="宋体"/>
                <w:sz w:val="18"/>
                <w:szCs w:val="18"/>
              </w:rPr>
              <w:t>的次数。</w:t>
            </w:r>
          </w:p>
        </w:tc>
      </w:tr>
    </w:tbl>
    <w:p w14:paraId="4B4BEE9D" w14:textId="4693CDD5" w:rsidR="00010BEA" w:rsidRPr="000E7169" w:rsidRDefault="001B0465" w:rsidP="00075768">
      <w:pPr>
        <w:spacing w:after="156"/>
        <w:ind w:firstLine="420"/>
        <w:rPr>
          <w:rFonts w:eastAsia="宋体"/>
        </w:rPr>
      </w:pPr>
      <w:r w:rsidRPr="000E7169">
        <w:rPr>
          <w:rFonts w:eastAsia="宋体" w:hint="eastAsia"/>
        </w:rPr>
        <w:t>在</w:t>
      </w:r>
      <w:r w:rsidRPr="000E7169">
        <w:rPr>
          <w:rFonts w:eastAsia="宋体" w:hint="eastAsia"/>
        </w:rPr>
        <w:t>2</w:t>
      </w:r>
      <w:r w:rsidRPr="000E7169">
        <w:rPr>
          <w:rFonts w:eastAsia="宋体"/>
        </w:rPr>
        <w:t>-3</w:t>
      </w:r>
      <w:r w:rsidRPr="000E7169">
        <w:rPr>
          <w:rFonts w:eastAsia="宋体" w:hint="eastAsia"/>
        </w:rPr>
        <w:t>树</w:t>
      </w:r>
      <w:r w:rsidRPr="000E7169">
        <w:rPr>
          <w:rFonts w:eastAsia="宋体"/>
        </w:rPr>
        <w:t>中</w:t>
      </w:r>
      <w:r w:rsidRPr="000E7169">
        <w:rPr>
          <w:rFonts w:eastAsia="宋体" w:hint="eastAsia"/>
        </w:rPr>
        <w:t>，</w:t>
      </w:r>
      <w:r w:rsidRPr="001B0465">
        <w:rPr>
          <w:rFonts w:eastAsia="宋体"/>
        </w:rPr>
        <w:t>节点</w:t>
      </w:r>
      <w:r>
        <w:rPr>
          <w:rFonts w:eastAsia="宋体" w:hint="eastAsia"/>
        </w:rPr>
        <w:t>的</w:t>
      </w:r>
      <w:r w:rsidRPr="000E7169">
        <w:rPr>
          <w:rFonts w:eastAsia="宋体"/>
        </w:rPr>
        <w:t>搜索相当简单</w:t>
      </w:r>
      <w:r w:rsidRPr="000E7169">
        <w:rPr>
          <w:rFonts w:eastAsia="宋体"/>
        </w:rPr>
        <w:t>——</w:t>
      </w:r>
      <w:r w:rsidRPr="000E7169">
        <w:rPr>
          <w:rFonts w:eastAsia="宋体"/>
        </w:rPr>
        <w:t>只需</w:t>
      </w:r>
      <w:r w:rsidRPr="000E7169">
        <w:rPr>
          <w:rFonts w:eastAsia="宋体" w:hint="eastAsia"/>
        </w:rPr>
        <w:t>进行</w:t>
      </w:r>
      <w:del w:id="785" w:author="Decheng Fan" w:date="2014-06-20T12:45:00Z">
        <w:r w:rsidRPr="000E7169" w:rsidDel="00485B01">
          <w:rPr>
            <w:rFonts w:eastAsia="宋体"/>
          </w:rPr>
          <w:delText>修剪</w:delText>
        </w:r>
      </w:del>
      <w:ins w:id="786" w:author="Decheng Fan" w:date="2014-06-20T12:45:00Z">
        <w:r w:rsidR="00485B01">
          <w:rPr>
            <w:rFonts w:eastAsia="宋体"/>
          </w:rPr>
          <w:t>剪枝</w:t>
        </w:r>
      </w:ins>
      <w:r w:rsidRPr="000E7169">
        <w:rPr>
          <w:rFonts w:eastAsia="宋体"/>
        </w:rPr>
        <w:t>式的递归遍历即可</w:t>
      </w:r>
      <w:r w:rsidRPr="000E7169">
        <w:rPr>
          <w:rFonts w:eastAsia="宋体" w:hint="eastAsia"/>
        </w:rPr>
        <w:t>，</w:t>
      </w:r>
      <w:r w:rsidR="00BC5AD1" w:rsidRPr="000E7169">
        <w:rPr>
          <w:rFonts w:eastAsia="宋体" w:hint="eastAsia"/>
        </w:rPr>
        <w:t>这</w:t>
      </w:r>
      <w:r w:rsidRPr="000E7169">
        <w:rPr>
          <w:rFonts w:eastAsia="宋体"/>
        </w:rPr>
        <w:t>与</w:t>
      </w:r>
      <w:r w:rsidRPr="000E7169">
        <w:rPr>
          <w:rFonts w:eastAsia="宋体" w:hint="eastAsia"/>
        </w:rPr>
        <w:t>普通</w:t>
      </w:r>
      <w:r w:rsidRPr="000E7169">
        <w:rPr>
          <w:rFonts w:eastAsia="宋体"/>
        </w:rPr>
        <w:t>二分搜索树没有什么</w:t>
      </w:r>
      <w:r w:rsidRPr="000E7169">
        <w:rPr>
          <w:rFonts w:eastAsia="宋体" w:hint="eastAsia"/>
        </w:rPr>
        <w:t>不同。但在</w:t>
      </w:r>
      <w:r w:rsidRPr="000E7169">
        <w:rPr>
          <w:rFonts w:eastAsia="宋体"/>
        </w:rPr>
        <w:t>插入方面，倒是</w:t>
      </w:r>
      <w:ins w:id="787" w:author="Decheng Fan" w:date="2014-07-11T11:38:00Z">
        <w:r w:rsidR="00613121">
          <w:rPr>
            <w:rFonts w:eastAsia="宋体" w:hint="eastAsia"/>
          </w:rPr>
          <w:t>有</w:t>
        </w:r>
      </w:ins>
      <w:r w:rsidRPr="000E7169">
        <w:rPr>
          <w:rFonts w:eastAsia="宋体"/>
        </w:rPr>
        <w:t>一些需要额外注意的</w:t>
      </w:r>
      <w:r w:rsidRPr="000E7169">
        <w:rPr>
          <w:rFonts w:eastAsia="宋体" w:hint="eastAsia"/>
        </w:rPr>
        <w:t>地方</w:t>
      </w:r>
      <w:r w:rsidRPr="000E7169">
        <w:rPr>
          <w:rFonts w:eastAsia="宋体"/>
        </w:rPr>
        <w:t>。</w:t>
      </w:r>
      <w:r w:rsidR="00BC5AD1" w:rsidRPr="000E7169">
        <w:rPr>
          <w:rFonts w:eastAsia="宋体" w:hint="eastAsia"/>
        </w:rPr>
        <w:t>在往</w:t>
      </w:r>
      <w:r w:rsidR="00BC5AD1" w:rsidRPr="000E7169">
        <w:rPr>
          <w:rFonts w:eastAsia="宋体"/>
        </w:rPr>
        <w:t>二分搜索树中</w:t>
      </w:r>
      <w:r w:rsidR="00BC5AD1" w:rsidRPr="000E7169">
        <w:rPr>
          <w:rFonts w:eastAsia="宋体" w:hint="eastAsia"/>
        </w:rPr>
        <w:t>插入</w:t>
      </w:r>
      <w:r w:rsidR="00BC5AD1" w:rsidRPr="000E7169">
        <w:rPr>
          <w:rFonts w:eastAsia="宋体"/>
        </w:rPr>
        <w:t>新值时，我们通常先</w:t>
      </w:r>
      <w:del w:id="788" w:author="Decheng Fan" w:date="2014-07-11T11:41:00Z">
        <w:r w:rsidR="00BC5AD1" w:rsidRPr="000E7169" w:rsidDel="00613121">
          <w:rPr>
            <w:rFonts w:eastAsia="宋体"/>
          </w:rPr>
          <w:delText>在叶节点中</w:delText>
        </w:r>
      </w:del>
      <w:r w:rsidR="00BC5AD1" w:rsidRPr="000E7169">
        <w:rPr>
          <w:rFonts w:eastAsia="宋体"/>
        </w:rPr>
        <w:t>寻找</w:t>
      </w:r>
      <w:del w:id="789" w:author="Decheng Fan" w:date="2014-07-11T11:42:00Z">
        <w:r w:rsidR="00BC5AD1" w:rsidRPr="000E7169" w:rsidDel="00613121">
          <w:rPr>
            <w:rFonts w:eastAsia="宋体"/>
          </w:rPr>
          <w:delText>合</w:delText>
        </w:r>
      </w:del>
      <w:r w:rsidR="00BC5AD1" w:rsidRPr="000E7169">
        <w:rPr>
          <w:rFonts w:eastAsia="宋体"/>
        </w:rPr>
        <w:t>适</w:t>
      </w:r>
      <w:ins w:id="790" w:author="Decheng Fan" w:date="2014-07-11T11:42:00Z">
        <w:r w:rsidR="00613121">
          <w:rPr>
            <w:rFonts w:eastAsia="宋体" w:hint="eastAsia"/>
          </w:rPr>
          <w:t>合插入</w:t>
        </w:r>
      </w:ins>
      <w:ins w:id="791" w:author="Decheng Fan" w:date="2014-07-11T11:43:00Z">
        <w:r w:rsidR="00482CFD">
          <w:rPr>
            <w:rFonts w:eastAsia="宋体" w:hint="eastAsia"/>
          </w:rPr>
          <w:t>该</w:t>
        </w:r>
        <w:r w:rsidR="00613121">
          <w:rPr>
            <w:rFonts w:eastAsia="宋体" w:hint="eastAsia"/>
          </w:rPr>
          <w:t>值</w:t>
        </w:r>
      </w:ins>
      <w:r w:rsidR="00BC5AD1" w:rsidRPr="000E7169">
        <w:rPr>
          <w:rFonts w:eastAsia="宋体"/>
        </w:rPr>
        <w:t>的</w:t>
      </w:r>
      <w:ins w:id="792" w:author="Decheng Fan" w:date="2014-07-11T11:41:00Z">
        <w:r w:rsidR="00613121">
          <w:rPr>
            <w:rFonts w:eastAsia="宋体"/>
          </w:rPr>
          <w:t>叶节点</w:t>
        </w:r>
      </w:ins>
      <w:del w:id="793" w:author="Decheng Fan" w:date="2014-07-11T11:41:00Z">
        <w:r w:rsidR="00BC5AD1" w:rsidRPr="000E7169" w:rsidDel="00613121">
          <w:rPr>
            <w:rFonts w:eastAsia="宋体"/>
          </w:rPr>
          <w:delText>位置</w:delText>
        </w:r>
      </w:del>
      <w:r w:rsidR="00BC5AD1" w:rsidRPr="000E7169">
        <w:rPr>
          <w:rFonts w:eastAsia="宋体" w:hint="eastAsia"/>
        </w:rPr>
        <w:t>。</w:t>
      </w:r>
      <w:del w:id="794" w:author="Decheng Fan" w:date="2014-07-11T11:43:00Z">
        <w:r w:rsidR="00BC5AD1" w:rsidRPr="000E7169" w:rsidDel="00482CFD">
          <w:rPr>
            <w:rFonts w:eastAsia="宋体" w:hint="eastAsia"/>
          </w:rPr>
          <w:delText>虽然这些</w:delText>
        </w:r>
        <w:r w:rsidR="00BC5AD1" w:rsidRPr="000E7169" w:rsidDel="00482CFD">
          <w:rPr>
            <w:rFonts w:eastAsia="宋体"/>
          </w:rPr>
          <w:delText>位置</w:delText>
        </w:r>
      </w:del>
      <w:r w:rsidR="00BC5AD1" w:rsidRPr="000E7169">
        <w:rPr>
          <w:rFonts w:eastAsia="宋体"/>
        </w:rPr>
        <w:t>在二分搜索树中</w:t>
      </w:r>
      <w:ins w:id="795" w:author="Decheng Fan" w:date="2014-07-11T11:43:00Z">
        <w:r w:rsidR="00482CFD">
          <w:rPr>
            <w:rFonts w:eastAsia="宋体" w:hint="eastAsia"/>
          </w:rPr>
          <w:t>，</w:t>
        </w:r>
        <w:r w:rsidR="00482CFD" w:rsidRPr="000E7169">
          <w:rPr>
            <w:rFonts w:eastAsia="宋体" w:hint="eastAsia"/>
          </w:rPr>
          <w:t>这些</w:t>
        </w:r>
        <w:r w:rsidR="00482CFD" w:rsidRPr="000E7169">
          <w:rPr>
            <w:rFonts w:eastAsia="宋体"/>
          </w:rPr>
          <w:t>位置</w:t>
        </w:r>
      </w:ins>
      <w:ins w:id="796" w:author="Decheng Fan" w:date="2014-07-11T11:47:00Z">
        <w:r w:rsidR="009A199F">
          <w:rPr>
            <w:rFonts w:eastAsia="宋体" w:hint="eastAsia"/>
          </w:rPr>
          <w:t>总是</w:t>
        </w:r>
      </w:ins>
      <w:del w:id="797" w:author="Decheng Fan" w:date="2014-07-11T11:47:00Z">
        <w:r w:rsidR="00BC5AD1" w:rsidRPr="000E7169" w:rsidDel="009A199F">
          <w:rPr>
            <w:rFonts w:eastAsia="宋体"/>
          </w:rPr>
          <w:delText>通常都是一些</w:delText>
        </w:r>
      </w:del>
      <w:r w:rsidR="00BC5AD1" w:rsidRPr="000E7169">
        <w:rPr>
          <w:rFonts w:eastAsia="宋体"/>
        </w:rPr>
        <w:t>None</w:t>
      </w:r>
      <w:r w:rsidR="00BC5AD1" w:rsidRPr="000E7169">
        <w:rPr>
          <w:rFonts w:eastAsia="宋体"/>
        </w:rPr>
        <w:t>引</w:t>
      </w:r>
      <w:r w:rsidR="00BC5AD1" w:rsidRPr="000E7169">
        <w:rPr>
          <w:rFonts w:eastAsia="宋体" w:hint="eastAsia"/>
        </w:rPr>
        <w:t>用</w:t>
      </w:r>
      <w:r w:rsidR="00BC5AD1" w:rsidRPr="000E7169">
        <w:rPr>
          <w:rFonts w:eastAsia="宋体"/>
        </w:rPr>
        <w:t>（</w:t>
      </w:r>
      <w:r w:rsidR="00BC5AD1" w:rsidRPr="000E7169">
        <w:rPr>
          <w:rFonts w:eastAsia="宋体" w:hint="eastAsia"/>
        </w:rPr>
        <w:t>即</w:t>
      </w:r>
      <w:r w:rsidR="00BC5AD1" w:rsidRPr="000E7169">
        <w:rPr>
          <w:rFonts w:eastAsia="宋体"/>
        </w:rPr>
        <w:t>空</w:t>
      </w:r>
      <w:ins w:id="798" w:author="Decheng Fan" w:date="2014-07-11T11:46:00Z">
        <w:r w:rsidR="00AD04E9">
          <w:rPr>
            <w:rFonts w:eastAsia="宋体" w:hint="eastAsia"/>
          </w:rPr>
          <w:t>子</w:t>
        </w:r>
      </w:ins>
      <w:r w:rsidR="00BC5AD1" w:rsidRPr="000E7169">
        <w:rPr>
          <w:rFonts w:eastAsia="宋体"/>
        </w:rPr>
        <w:t>节点）</w:t>
      </w:r>
      <w:r w:rsidR="00BC5AD1" w:rsidRPr="000E7169">
        <w:rPr>
          <w:rFonts w:eastAsia="宋体" w:hint="eastAsia"/>
        </w:rPr>
        <w:t>，</w:t>
      </w:r>
      <w:del w:id="799" w:author="Decheng Fan" w:date="2014-07-11T11:44:00Z">
        <w:r w:rsidR="00BC5AD1" w:rsidRPr="000E7169" w:rsidDel="00482CFD">
          <w:rPr>
            <w:rFonts w:eastAsia="宋体"/>
          </w:rPr>
          <w:delText>但</w:delText>
        </w:r>
        <w:r w:rsidR="00BC5AD1" w:rsidRPr="000E7169" w:rsidDel="00482CFD">
          <w:rPr>
            <w:rFonts w:eastAsia="宋体" w:hint="eastAsia"/>
          </w:rPr>
          <w:delText>依然</w:delText>
        </w:r>
      </w:del>
      <w:ins w:id="800" w:author="Decheng Fan" w:date="2014-07-11T11:48:00Z">
        <w:r w:rsidR="003E6EDE">
          <w:rPr>
            <w:rFonts w:eastAsia="宋体" w:hint="eastAsia"/>
          </w:rPr>
          <w:t>相当</w:t>
        </w:r>
      </w:ins>
      <w:ins w:id="801" w:author="Decheng Fan" w:date="2014-07-11T11:44:00Z">
        <w:r w:rsidR="00482CFD">
          <w:rPr>
            <w:rFonts w:eastAsia="宋体" w:hint="eastAsia"/>
          </w:rPr>
          <w:t>于</w:t>
        </w:r>
      </w:ins>
      <w:del w:id="802" w:author="Decheng Fan" w:date="2014-07-11T11:44:00Z">
        <w:r w:rsidR="00BC5AD1" w:rsidRPr="000E7169" w:rsidDel="00482CFD">
          <w:rPr>
            <w:rFonts w:eastAsia="宋体"/>
          </w:rPr>
          <w:delText>属于</w:delText>
        </w:r>
      </w:del>
      <w:r w:rsidR="00BC5AD1" w:rsidRPr="000E7169">
        <w:rPr>
          <w:rFonts w:eastAsia="宋体"/>
        </w:rPr>
        <w:t>是在</w:t>
      </w:r>
      <w:r w:rsidR="00BC5AD1" w:rsidRPr="000E7169">
        <w:rPr>
          <w:rFonts w:eastAsia="宋体" w:hint="eastAsia"/>
        </w:rPr>
        <w:t>现有</w:t>
      </w:r>
      <w:r w:rsidR="00BC5AD1" w:rsidRPr="000E7169">
        <w:rPr>
          <w:rFonts w:eastAsia="宋体"/>
        </w:rPr>
        <w:t>节点上</w:t>
      </w:r>
      <w:r w:rsidR="00BC5AD1" w:rsidRPr="000E7169">
        <w:rPr>
          <w:rFonts w:eastAsia="宋体" w:hint="eastAsia"/>
        </w:rPr>
        <w:t>“追加”新的</w:t>
      </w:r>
      <w:r w:rsidR="00BC5AD1" w:rsidRPr="000E7169">
        <w:rPr>
          <w:rFonts w:eastAsia="宋体"/>
        </w:rPr>
        <w:t>节点</w:t>
      </w:r>
      <w:r w:rsidR="00BC5AD1" w:rsidRPr="000E7169">
        <w:rPr>
          <w:rFonts w:eastAsia="宋体" w:hint="eastAsia"/>
        </w:rPr>
        <w:t>。</w:t>
      </w:r>
      <w:r w:rsidR="00BC5AD1" w:rsidRPr="000E7169">
        <w:rPr>
          <w:rFonts w:eastAsia="宋体"/>
        </w:rPr>
        <w:t>而</w:t>
      </w:r>
      <w:r w:rsidR="00BC5AD1" w:rsidRPr="000E7169">
        <w:rPr>
          <w:rFonts w:eastAsia="宋体" w:hint="eastAsia"/>
        </w:rPr>
        <w:t>在</w:t>
      </w:r>
      <w:r w:rsidR="00BC5AD1" w:rsidRPr="000E7169">
        <w:rPr>
          <w:rFonts w:eastAsia="宋体" w:hint="eastAsia"/>
        </w:rPr>
        <w:t>2</w:t>
      </w:r>
      <w:r w:rsidR="00BC5AD1" w:rsidRPr="000E7169">
        <w:rPr>
          <w:rFonts w:eastAsia="宋体"/>
        </w:rPr>
        <w:t>-3</w:t>
      </w:r>
      <w:r w:rsidR="00BC5AD1" w:rsidRPr="000E7169">
        <w:rPr>
          <w:rFonts w:eastAsia="宋体" w:hint="eastAsia"/>
        </w:rPr>
        <w:t>树中</w:t>
      </w:r>
      <w:r w:rsidR="00BC5AD1" w:rsidRPr="000E7169">
        <w:rPr>
          <w:rFonts w:eastAsia="宋体"/>
        </w:rPr>
        <w:t>，我们则</w:t>
      </w:r>
      <w:r w:rsidR="00961778" w:rsidRPr="000E7169">
        <w:rPr>
          <w:rFonts w:eastAsia="宋体" w:hint="eastAsia"/>
        </w:rPr>
        <w:t>总</w:t>
      </w:r>
      <w:r w:rsidR="00BC5AD1" w:rsidRPr="000E7169">
        <w:rPr>
          <w:rFonts w:eastAsia="宋体"/>
        </w:rPr>
        <w:t>是要</w:t>
      </w:r>
      <w:ins w:id="803" w:author="Decheng Fan" w:date="2014-07-11T11:51:00Z">
        <w:r w:rsidR="007C044D">
          <w:rPr>
            <w:rFonts w:eastAsia="宋体" w:hint="eastAsia"/>
          </w:rPr>
          <w:t>往</w:t>
        </w:r>
      </w:ins>
      <w:del w:id="804" w:author="Decheng Fan" w:date="2014-07-11T11:51:00Z">
        <w:r w:rsidR="00BC5AD1" w:rsidRPr="000E7169" w:rsidDel="007C044D">
          <w:rPr>
            <w:rFonts w:eastAsia="宋体"/>
          </w:rPr>
          <w:delText>在</w:delText>
        </w:r>
      </w:del>
      <w:r w:rsidR="00BC5AD1" w:rsidRPr="000E7169">
        <w:rPr>
          <w:rFonts w:eastAsia="宋体" w:hint="eastAsia"/>
        </w:rPr>
        <w:t>现有</w:t>
      </w:r>
      <w:r w:rsidR="00961778" w:rsidRPr="000E7169">
        <w:rPr>
          <w:rFonts w:eastAsia="宋体" w:hint="eastAsia"/>
        </w:rPr>
        <w:t>叶</w:t>
      </w:r>
      <w:r w:rsidR="00BC5AD1" w:rsidRPr="000E7169">
        <w:rPr>
          <w:rFonts w:eastAsia="宋体" w:hint="eastAsia"/>
        </w:rPr>
        <w:t>节点</w:t>
      </w:r>
      <w:ins w:id="805" w:author="Decheng Fan" w:date="2014-07-11T11:51:00Z">
        <w:r w:rsidR="007C044D">
          <w:rPr>
            <w:rFonts w:eastAsia="宋体" w:hint="eastAsia"/>
          </w:rPr>
          <w:t>内</w:t>
        </w:r>
      </w:ins>
      <w:del w:id="806" w:author="Decheng Fan" w:date="2014-07-11T11:51:00Z">
        <w:r w:rsidR="00BC5AD1" w:rsidRPr="000E7169" w:rsidDel="007C044D">
          <w:rPr>
            <w:rFonts w:eastAsia="宋体" w:hint="eastAsia"/>
          </w:rPr>
          <w:delText>上</w:delText>
        </w:r>
      </w:del>
      <w:r w:rsidR="00BC5AD1" w:rsidRPr="000E7169">
        <w:rPr>
          <w:rFonts w:eastAsia="宋体"/>
        </w:rPr>
        <w:t>添</w:t>
      </w:r>
      <w:ins w:id="807" w:author="Decheng Fan" w:date="2014-07-11T11:54:00Z">
        <w:r w:rsidR="006169FC">
          <w:rPr>
            <w:rFonts w:eastAsia="宋体" w:hint="eastAsia"/>
          </w:rPr>
          <w:t>加</w:t>
        </w:r>
      </w:ins>
      <w:r w:rsidR="00BC5AD1" w:rsidRPr="000E7169">
        <w:rPr>
          <w:rFonts w:eastAsia="宋体" w:hint="eastAsia"/>
        </w:rPr>
        <w:t>新的</w:t>
      </w:r>
      <w:r w:rsidR="00BC5AD1" w:rsidRPr="000E7169">
        <w:rPr>
          <w:rFonts w:eastAsia="宋体"/>
        </w:rPr>
        <w:t>值</w:t>
      </w:r>
      <w:r w:rsidR="00961778" w:rsidRPr="000E7169">
        <w:rPr>
          <w:rFonts w:eastAsia="宋体" w:hint="eastAsia"/>
        </w:rPr>
        <w:t>（当然</w:t>
      </w:r>
      <w:r w:rsidR="00961778" w:rsidRPr="000E7169">
        <w:rPr>
          <w:rFonts w:eastAsia="宋体"/>
        </w:rPr>
        <w:t>，在往树上添加第一个值的时候必然要创建新</w:t>
      </w:r>
      <w:r w:rsidR="00961778" w:rsidRPr="000E7169">
        <w:rPr>
          <w:rFonts w:eastAsia="宋体" w:hint="eastAsia"/>
        </w:rPr>
        <w:t>节点，</w:t>
      </w:r>
      <w:r w:rsidR="00961778" w:rsidRPr="000E7169">
        <w:rPr>
          <w:rFonts w:eastAsia="宋体"/>
        </w:rPr>
        <w:t>这在所有</w:t>
      </w:r>
      <w:r w:rsidR="00961778" w:rsidRPr="000E7169">
        <w:rPr>
          <w:rFonts w:eastAsia="宋体" w:hint="eastAsia"/>
        </w:rPr>
        <w:t>树结构</w:t>
      </w:r>
      <w:r w:rsidR="00961778" w:rsidRPr="000E7169">
        <w:rPr>
          <w:rFonts w:eastAsia="宋体"/>
        </w:rPr>
        <w:t>中</w:t>
      </w:r>
      <w:r w:rsidR="00961778" w:rsidRPr="000E7169">
        <w:rPr>
          <w:rFonts w:eastAsia="宋体" w:hint="eastAsia"/>
        </w:rPr>
        <w:t>都</w:t>
      </w:r>
      <w:r w:rsidR="00961778" w:rsidRPr="000E7169">
        <w:rPr>
          <w:rFonts w:eastAsia="宋体"/>
        </w:rPr>
        <w:t>一样</w:t>
      </w:r>
      <w:r w:rsidR="00961778" w:rsidRPr="000E7169">
        <w:rPr>
          <w:rFonts w:eastAsia="宋体" w:hint="eastAsia"/>
        </w:rPr>
        <w:t>）</w:t>
      </w:r>
      <w:r w:rsidR="00BC5AD1" w:rsidRPr="000E7169">
        <w:rPr>
          <w:rFonts w:eastAsia="宋体"/>
        </w:rPr>
        <w:t>。</w:t>
      </w:r>
      <w:r w:rsidR="00961778" w:rsidRPr="000E7169">
        <w:rPr>
          <w:rFonts w:eastAsia="宋体" w:hint="eastAsia"/>
        </w:rPr>
        <w:t>也就是说，</w:t>
      </w:r>
      <w:r w:rsidR="00961778" w:rsidRPr="000E7169">
        <w:rPr>
          <w:rFonts w:eastAsia="宋体"/>
        </w:rPr>
        <w:t>只要该节点还有空间</w:t>
      </w:r>
      <w:r w:rsidR="00961778" w:rsidRPr="000E7169">
        <w:rPr>
          <w:rFonts w:eastAsia="宋体" w:hint="eastAsia"/>
        </w:rPr>
        <w:t>（也就是说</w:t>
      </w:r>
      <w:r w:rsidR="00961778" w:rsidRPr="000E7169">
        <w:rPr>
          <w:rFonts w:eastAsia="宋体"/>
        </w:rPr>
        <w:t>它是双节点型的</w:t>
      </w:r>
      <w:r w:rsidR="00961778" w:rsidRPr="000E7169">
        <w:rPr>
          <w:rFonts w:eastAsia="宋体" w:hint="eastAsia"/>
        </w:rPr>
        <w:t>）</w:t>
      </w:r>
      <w:r w:rsidR="00961778" w:rsidRPr="000E7169">
        <w:rPr>
          <w:rFonts w:eastAsia="宋体"/>
        </w:rPr>
        <w:t>，</w:t>
      </w:r>
      <w:r w:rsidR="00961778" w:rsidRPr="000E7169">
        <w:rPr>
          <w:rFonts w:eastAsia="宋体" w:hint="eastAsia"/>
        </w:rPr>
        <w:t>我们</w:t>
      </w:r>
      <w:r w:rsidR="00961778" w:rsidRPr="000E7169">
        <w:rPr>
          <w:rFonts w:eastAsia="宋体"/>
        </w:rPr>
        <w:t>就</w:t>
      </w:r>
      <w:r w:rsidR="00961778" w:rsidRPr="000E7169">
        <w:rPr>
          <w:rFonts w:eastAsia="宋体" w:hint="eastAsia"/>
        </w:rPr>
        <w:t>直接将</w:t>
      </w:r>
      <w:r w:rsidR="00961778" w:rsidRPr="000E7169">
        <w:rPr>
          <w:rFonts w:eastAsia="宋体"/>
        </w:rPr>
        <w:t>值添加</w:t>
      </w:r>
      <w:r w:rsidR="00961778" w:rsidRPr="000E7169">
        <w:rPr>
          <w:rFonts w:eastAsia="宋体" w:hint="eastAsia"/>
        </w:rPr>
        <w:t>进去</w:t>
      </w:r>
      <w:ins w:id="808" w:author="Decheng Fan" w:date="2014-07-11T11:56:00Z">
        <w:r w:rsidR="00247F7F">
          <w:rPr>
            <w:rFonts w:eastAsia="宋体" w:hint="eastAsia"/>
          </w:rPr>
          <w:t>。</w:t>
        </w:r>
      </w:ins>
      <w:del w:id="809" w:author="Decheng Fan" w:date="2014-07-11T11:56:00Z">
        <w:r w:rsidR="00961778" w:rsidRPr="000E7169" w:rsidDel="00247F7F">
          <w:rPr>
            <w:rFonts w:eastAsia="宋体"/>
          </w:rPr>
          <w:delText>，</w:delText>
        </w:r>
      </w:del>
      <w:r w:rsidR="00961778" w:rsidRPr="000E7169">
        <w:rPr>
          <w:rFonts w:eastAsia="宋体" w:hint="eastAsia"/>
        </w:rPr>
        <w:t>如果没有</w:t>
      </w:r>
      <w:r w:rsidR="00961778" w:rsidRPr="000E7169">
        <w:rPr>
          <w:rFonts w:eastAsia="宋体"/>
        </w:rPr>
        <w:t>空间了，我们</w:t>
      </w:r>
      <w:ins w:id="810" w:author="Decheng Fan" w:date="2014-07-11T11:59:00Z">
        <w:r w:rsidR="00321754">
          <w:rPr>
            <w:rFonts w:eastAsia="宋体" w:hint="eastAsia"/>
          </w:rPr>
          <w:t>则要考虑</w:t>
        </w:r>
      </w:ins>
      <w:del w:id="811" w:author="Decheng Fan" w:date="2014-07-11T11:59:00Z">
        <w:r w:rsidR="00961778" w:rsidRPr="000E7169" w:rsidDel="00321754">
          <w:rPr>
            <w:rFonts w:eastAsia="宋体" w:hint="eastAsia"/>
          </w:rPr>
          <w:delText>还有</w:delText>
        </w:r>
      </w:del>
      <w:r w:rsidR="00961778" w:rsidRPr="000E7169">
        <w:rPr>
          <w:rFonts w:eastAsia="宋体"/>
        </w:rPr>
        <w:t>三个键</w:t>
      </w:r>
      <w:ins w:id="812" w:author="Decheng Fan" w:date="2014-07-11T11:59:00Z">
        <w:r w:rsidR="00321754">
          <w:rPr>
            <w:rFonts w:eastAsia="宋体" w:hint="eastAsia"/>
          </w:rPr>
          <w:t>的情况了</w:t>
        </w:r>
      </w:ins>
      <w:del w:id="813" w:author="Decheng Fan" w:date="2014-07-11T11:59:00Z">
        <w:r w:rsidR="00961778" w:rsidRPr="000E7169" w:rsidDel="00321754">
          <w:rPr>
            <w:rFonts w:eastAsia="宋体" w:hint="eastAsia"/>
          </w:rPr>
          <w:delText>可供</w:delText>
        </w:r>
        <w:r w:rsidR="00961778" w:rsidRPr="000E7169" w:rsidDel="00321754">
          <w:rPr>
            <w:rFonts w:eastAsia="宋体"/>
          </w:rPr>
          <w:delText>考虑</w:delText>
        </w:r>
      </w:del>
      <w:r w:rsidR="00961778" w:rsidRPr="000E7169">
        <w:rPr>
          <w:rFonts w:eastAsia="宋体" w:hint="eastAsia"/>
        </w:rPr>
        <w:t>（即</w:t>
      </w:r>
      <w:r w:rsidR="00961778" w:rsidRPr="000E7169">
        <w:rPr>
          <w:rFonts w:eastAsia="宋体"/>
        </w:rPr>
        <w:t>已</w:t>
      </w:r>
      <w:del w:id="814" w:author="Decheng Fan" w:date="2014-07-11T12:01:00Z">
        <w:r w:rsidR="00961778" w:rsidRPr="000E7169" w:rsidDel="001802BB">
          <w:rPr>
            <w:rFonts w:eastAsia="宋体"/>
          </w:rPr>
          <w:delText>经</w:delText>
        </w:r>
      </w:del>
      <w:r w:rsidR="00961778" w:rsidRPr="000E7169">
        <w:rPr>
          <w:rFonts w:eastAsia="宋体"/>
        </w:rPr>
        <w:t>有</w:t>
      </w:r>
      <w:ins w:id="815" w:author="Decheng Fan" w:date="2014-07-11T12:01:00Z">
        <w:r w:rsidR="001802BB">
          <w:rPr>
            <w:rFonts w:eastAsia="宋体" w:hint="eastAsia"/>
          </w:rPr>
          <w:t>的</w:t>
        </w:r>
      </w:ins>
      <w:r w:rsidR="00961778" w:rsidRPr="000E7169">
        <w:rPr>
          <w:rFonts w:eastAsia="宋体"/>
        </w:rPr>
        <w:t>两个</w:t>
      </w:r>
      <w:del w:id="816" w:author="Decheng Fan" w:date="2014-07-11T12:01:00Z">
        <w:r w:rsidR="00961778" w:rsidRPr="000E7169" w:rsidDel="001802BB">
          <w:rPr>
            <w:rFonts w:eastAsia="宋体"/>
          </w:rPr>
          <w:delText>了</w:delText>
        </w:r>
      </w:del>
      <w:r w:rsidR="00961778" w:rsidRPr="000E7169">
        <w:rPr>
          <w:rFonts w:eastAsia="宋体"/>
        </w:rPr>
        <w:t>，</w:t>
      </w:r>
      <w:ins w:id="817" w:author="Decheng Fan" w:date="2014-07-11T12:01:00Z">
        <w:r w:rsidR="001802BB">
          <w:rPr>
            <w:rFonts w:eastAsia="宋体" w:hint="eastAsia"/>
          </w:rPr>
          <w:t>加上我们</w:t>
        </w:r>
      </w:ins>
      <w:del w:id="818" w:author="Decheng Fan" w:date="2014-07-11T13:18:00Z">
        <w:r w:rsidR="00961778" w:rsidRPr="000E7169" w:rsidDel="00ED0837">
          <w:rPr>
            <w:rFonts w:eastAsia="宋体"/>
          </w:rPr>
          <w:delText>我们</w:delText>
        </w:r>
      </w:del>
      <w:ins w:id="819" w:author="Decheng Fan" w:date="2014-07-11T12:01:00Z">
        <w:r w:rsidR="001802BB">
          <w:rPr>
            <w:rFonts w:eastAsia="宋体" w:hint="eastAsia"/>
          </w:rPr>
          <w:t>要</w:t>
        </w:r>
      </w:ins>
      <w:del w:id="820" w:author="Decheng Fan" w:date="2014-07-11T11:57:00Z">
        <w:r w:rsidR="00961778" w:rsidRPr="000E7169" w:rsidDel="002A107E">
          <w:rPr>
            <w:rFonts w:eastAsia="宋体"/>
          </w:rPr>
          <w:delText>可以</w:delText>
        </w:r>
      </w:del>
      <w:del w:id="821" w:author="Decheng Fan" w:date="2014-07-11T11:59:00Z">
        <w:r w:rsidR="00961778" w:rsidRPr="000E7169" w:rsidDel="001A6CF7">
          <w:rPr>
            <w:rFonts w:eastAsia="宋体" w:hint="eastAsia"/>
          </w:rPr>
          <w:delText>再</w:delText>
        </w:r>
      </w:del>
      <w:r w:rsidR="00961778" w:rsidRPr="000E7169">
        <w:rPr>
          <w:rFonts w:eastAsia="宋体"/>
        </w:rPr>
        <w:t>新增</w:t>
      </w:r>
      <w:ins w:id="822" w:author="Decheng Fan" w:date="2014-07-11T12:01:00Z">
        <w:r w:rsidR="001802BB">
          <w:rPr>
            <w:rFonts w:eastAsia="宋体" w:hint="eastAsia"/>
          </w:rPr>
          <w:t>的值</w:t>
        </w:r>
      </w:ins>
      <w:del w:id="823" w:author="Decheng Fan" w:date="2014-07-11T12:01:00Z">
        <w:r w:rsidR="00961778" w:rsidRPr="000E7169" w:rsidDel="001802BB">
          <w:rPr>
            <w:rFonts w:eastAsia="宋体"/>
          </w:rPr>
          <w:delText>一个</w:delText>
        </w:r>
      </w:del>
      <w:r w:rsidR="00961778" w:rsidRPr="000E7169">
        <w:rPr>
          <w:rFonts w:eastAsia="宋体" w:hint="eastAsia"/>
        </w:rPr>
        <w:t>）</w:t>
      </w:r>
      <w:r w:rsidR="00961778" w:rsidRPr="000E7169">
        <w:rPr>
          <w:rFonts w:eastAsia="宋体"/>
        </w:rPr>
        <w:t>。</w:t>
      </w:r>
    </w:p>
    <w:p w14:paraId="3B0DD155" w14:textId="3EF58E44" w:rsidR="00C50F23" w:rsidRPr="000E7169" w:rsidRDefault="00C50F23" w:rsidP="00075768">
      <w:pPr>
        <w:spacing w:after="156"/>
        <w:ind w:firstLine="420"/>
        <w:rPr>
          <w:rFonts w:eastAsia="宋体"/>
        </w:rPr>
      </w:pPr>
      <w:r w:rsidRPr="000E7169">
        <w:rPr>
          <w:rFonts w:eastAsia="宋体" w:hint="eastAsia"/>
        </w:rPr>
        <w:t>其</w:t>
      </w:r>
      <w:r w:rsidRPr="000E7169">
        <w:rPr>
          <w:rFonts w:eastAsia="宋体"/>
        </w:rPr>
        <w:t>解决方案就是</w:t>
      </w:r>
      <w:r w:rsidRPr="000E7169">
        <w:rPr>
          <w:rFonts w:eastAsia="宋体"/>
          <w:i/>
        </w:rPr>
        <w:t>分割</w:t>
      </w:r>
      <w:r w:rsidRPr="000E7169">
        <w:rPr>
          <w:rFonts w:eastAsia="宋体"/>
        </w:rPr>
        <w:t>节点</w:t>
      </w:r>
      <w:r w:rsidR="002E4275" w:rsidRPr="000E7169">
        <w:rPr>
          <w:rFonts w:eastAsia="宋体" w:hint="eastAsia"/>
        </w:rPr>
        <w:t>，</w:t>
      </w:r>
      <w:r w:rsidR="002E4275" w:rsidRPr="000E7169">
        <w:rPr>
          <w:rFonts w:eastAsia="宋体"/>
        </w:rPr>
        <w:t>将三个值中</w:t>
      </w:r>
      <w:r w:rsidR="00F45C2B" w:rsidRPr="000E7169">
        <w:rPr>
          <w:rFonts w:eastAsia="宋体" w:hint="eastAsia"/>
        </w:rPr>
        <w:t>的</w:t>
      </w:r>
      <w:r w:rsidR="002E4275" w:rsidRPr="000E7169">
        <w:rPr>
          <w:rFonts w:eastAsia="宋体"/>
          <w:i/>
        </w:rPr>
        <w:t>中间</w:t>
      </w:r>
      <w:r w:rsidR="00F45C2B" w:rsidRPr="000E7169">
        <w:rPr>
          <w:rFonts w:eastAsia="宋体" w:hint="eastAsia"/>
          <w:i/>
        </w:rPr>
        <w:t>值</w:t>
      </w:r>
      <w:ins w:id="824" w:author="Decheng Fan" w:date="2014-07-11T13:16:00Z">
        <w:r w:rsidR="002B53CB">
          <w:rPr>
            <w:rFonts w:eastAsia="宋体" w:hint="eastAsia"/>
          </w:rPr>
          <w:t>向上</w:t>
        </w:r>
      </w:ins>
      <w:r w:rsidR="002E4275" w:rsidRPr="000E7169">
        <w:rPr>
          <w:rFonts w:eastAsia="宋体" w:hint="eastAsia"/>
        </w:rPr>
        <w:t>移到</w:t>
      </w:r>
      <w:r w:rsidR="002E4275" w:rsidRPr="000E7169">
        <w:rPr>
          <w:rFonts w:eastAsia="宋体"/>
        </w:rPr>
        <w:t>父节点中（</w:t>
      </w:r>
      <w:r w:rsidR="002E4275" w:rsidRPr="000E7169">
        <w:rPr>
          <w:rFonts w:eastAsia="宋体" w:hint="eastAsia"/>
        </w:rPr>
        <w:t>如果</w:t>
      </w:r>
      <w:r w:rsidR="002E4275" w:rsidRPr="000E7169">
        <w:rPr>
          <w:rFonts w:eastAsia="宋体"/>
        </w:rPr>
        <w:t>我们分割的是根节点，那就创建一个新的根节点）</w:t>
      </w:r>
      <w:r w:rsidR="002E4275" w:rsidRPr="000E7169">
        <w:rPr>
          <w:rFonts w:eastAsia="宋体" w:hint="eastAsia"/>
        </w:rPr>
        <w:t>。</w:t>
      </w:r>
      <w:r w:rsidR="002E4275" w:rsidRPr="000E7169">
        <w:rPr>
          <w:rFonts w:eastAsia="宋体"/>
        </w:rPr>
        <w:t>如果</w:t>
      </w:r>
      <w:r w:rsidR="00F45C2B" w:rsidRPr="000E7169">
        <w:rPr>
          <w:rFonts w:eastAsia="宋体" w:hint="eastAsia"/>
        </w:rPr>
        <w:t>其</w:t>
      </w:r>
      <w:r w:rsidR="002E4275" w:rsidRPr="000E7169">
        <w:rPr>
          <w:rFonts w:eastAsia="宋体"/>
          <w:i/>
        </w:rPr>
        <w:t>父节点</w:t>
      </w:r>
      <w:r w:rsidR="00F45C2B" w:rsidRPr="000E7169">
        <w:rPr>
          <w:rFonts w:eastAsia="宋体"/>
        </w:rPr>
        <w:t>也溢出了，</w:t>
      </w:r>
      <w:r w:rsidR="00F45C2B" w:rsidRPr="000E7169">
        <w:rPr>
          <w:rFonts w:eastAsia="宋体" w:hint="eastAsia"/>
        </w:rPr>
        <w:t>那么</w:t>
      </w:r>
      <w:r w:rsidR="00F45C2B" w:rsidRPr="000E7169">
        <w:rPr>
          <w:rFonts w:eastAsia="宋体"/>
        </w:rPr>
        <w:t>就</w:t>
      </w:r>
      <w:r w:rsidR="002E4275" w:rsidRPr="000E7169">
        <w:rPr>
          <w:rFonts w:eastAsia="宋体"/>
          <w:i/>
        </w:rPr>
        <w:t>继续分割</w:t>
      </w:r>
      <w:r w:rsidR="002E4275" w:rsidRPr="000E7169">
        <w:rPr>
          <w:rFonts w:eastAsia="宋体"/>
        </w:rPr>
        <w:t>下去。</w:t>
      </w:r>
      <w:r w:rsidR="002E4275" w:rsidRPr="000E7169">
        <w:rPr>
          <w:rFonts w:eastAsia="宋体" w:hint="eastAsia"/>
        </w:rPr>
        <w:t>最后</w:t>
      </w:r>
      <w:r w:rsidR="002E4275" w:rsidRPr="000E7169">
        <w:rPr>
          <w:rFonts w:eastAsia="宋体"/>
        </w:rPr>
        <w:t>，这种</w:t>
      </w:r>
      <w:r w:rsidR="002E4275" w:rsidRPr="000E7169">
        <w:rPr>
          <w:rFonts w:eastAsia="宋体" w:hint="eastAsia"/>
        </w:rPr>
        <w:t>分割</w:t>
      </w:r>
      <w:r w:rsidR="002E4275" w:rsidRPr="000E7169">
        <w:rPr>
          <w:rFonts w:eastAsia="宋体"/>
        </w:rPr>
        <w:t>操作</w:t>
      </w:r>
      <w:r w:rsidR="00F45C2B" w:rsidRPr="000E7169">
        <w:rPr>
          <w:rFonts w:eastAsia="宋体" w:hint="eastAsia"/>
        </w:rPr>
        <w:t>将</w:t>
      </w:r>
      <w:r w:rsidR="002E4275" w:rsidRPr="000E7169">
        <w:rPr>
          <w:rFonts w:eastAsia="宋体" w:hint="eastAsia"/>
        </w:rPr>
        <w:t>产生</w:t>
      </w:r>
      <w:r w:rsidR="002E4275" w:rsidRPr="000E7169">
        <w:rPr>
          <w:rFonts w:eastAsia="宋体"/>
        </w:rPr>
        <w:t>一个</w:t>
      </w:r>
      <w:r w:rsidR="002E4275" w:rsidRPr="000E7169">
        <w:rPr>
          <w:rFonts w:eastAsia="宋体" w:hint="eastAsia"/>
        </w:rPr>
        <w:t>重要</w:t>
      </w:r>
      <w:r w:rsidR="002E4275" w:rsidRPr="000E7169">
        <w:rPr>
          <w:rFonts w:eastAsia="宋体"/>
        </w:rPr>
        <w:t>结果</w:t>
      </w:r>
      <w:r w:rsidR="002E4275" w:rsidRPr="000E7169">
        <w:rPr>
          <w:rFonts w:eastAsia="宋体" w:hint="eastAsia"/>
        </w:rPr>
        <w:t>，</w:t>
      </w:r>
      <w:r w:rsidR="002E4275" w:rsidRPr="000E7169">
        <w:rPr>
          <w:rFonts w:eastAsia="宋体"/>
        </w:rPr>
        <w:t>即该树上所有的</w:t>
      </w:r>
      <w:r w:rsidR="002E4275" w:rsidRPr="000E7169">
        <w:rPr>
          <w:rFonts w:eastAsia="宋体" w:hint="eastAsia"/>
        </w:rPr>
        <w:t>叶节点最终</w:t>
      </w:r>
      <w:r w:rsidR="002E4275" w:rsidRPr="000E7169">
        <w:rPr>
          <w:rFonts w:eastAsia="宋体"/>
        </w:rPr>
        <w:t>都</w:t>
      </w:r>
      <w:r w:rsidR="002E4275" w:rsidRPr="000E7169">
        <w:rPr>
          <w:rFonts w:eastAsia="宋体" w:hint="eastAsia"/>
        </w:rPr>
        <w:t>将位于</w:t>
      </w:r>
      <w:r w:rsidR="002E4275" w:rsidRPr="000E7169">
        <w:rPr>
          <w:rFonts w:eastAsia="宋体"/>
        </w:rPr>
        <w:t>同一层</w:t>
      </w:r>
      <w:r w:rsidR="002E4275" w:rsidRPr="000E7169">
        <w:rPr>
          <w:rFonts w:eastAsia="宋体" w:hint="eastAsia"/>
        </w:rPr>
        <w:t>，</w:t>
      </w:r>
      <w:r w:rsidR="002E4275" w:rsidRPr="000E7169">
        <w:rPr>
          <w:rFonts w:eastAsia="宋体"/>
        </w:rPr>
        <w:t>这意味着它</w:t>
      </w:r>
      <w:ins w:id="825" w:author="Decheng Fan" w:date="2014-07-12T17:56:00Z">
        <w:r w:rsidR="00490085">
          <w:rPr>
            <w:rFonts w:eastAsia="宋体" w:hint="eastAsia"/>
          </w:rPr>
          <w:t>将</w:t>
        </w:r>
      </w:ins>
      <w:r w:rsidR="002E4275" w:rsidRPr="000E7169">
        <w:rPr>
          <w:rFonts w:eastAsia="宋体"/>
        </w:rPr>
        <w:t>处于完全平衡的状态。</w:t>
      </w:r>
    </w:p>
    <w:p w14:paraId="1C246A9F" w14:textId="34215AC1" w:rsidR="00400D38" w:rsidRPr="000E7169" w:rsidRDefault="00400D38" w:rsidP="00400D38">
      <w:pPr>
        <w:spacing w:after="156"/>
        <w:ind w:firstLine="420"/>
        <w:rPr>
          <w:rFonts w:eastAsia="宋体"/>
        </w:rPr>
      </w:pPr>
      <w:r w:rsidRPr="000E7169">
        <w:rPr>
          <w:rFonts w:eastAsia="宋体" w:hint="eastAsia"/>
        </w:rPr>
        <w:t>到目前为止</w:t>
      </w:r>
      <w:r w:rsidRPr="000E7169">
        <w:rPr>
          <w:rFonts w:eastAsia="宋体"/>
        </w:rPr>
        <w:t>，</w:t>
      </w:r>
      <w:r w:rsidRPr="000E7169">
        <w:rPr>
          <w:rFonts w:eastAsia="宋体" w:hint="eastAsia"/>
        </w:rPr>
        <w:t>虽然</w:t>
      </w:r>
      <w:r w:rsidRPr="000E7169">
        <w:rPr>
          <w:rFonts w:eastAsia="宋体"/>
        </w:rPr>
        <w:t>节点分割的思路</w:t>
      </w:r>
      <w:r w:rsidRPr="000E7169">
        <w:rPr>
          <w:rFonts w:eastAsia="宋体" w:hint="eastAsia"/>
        </w:rPr>
        <w:t>相对比较</w:t>
      </w:r>
      <w:r w:rsidRPr="000E7169">
        <w:rPr>
          <w:rFonts w:eastAsia="宋体"/>
        </w:rPr>
        <w:t>容易理解</w:t>
      </w:r>
      <w:r w:rsidRPr="000E7169">
        <w:rPr>
          <w:rFonts w:eastAsia="宋体" w:hint="eastAsia"/>
        </w:rPr>
        <w:t>，我们眼下</w:t>
      </w:r>
      <w:r w:rsidRPr="000E7169">
        <w:rPr>
          <w:rFonts w:eastAsia="宋体"/>
        </w:rPr>
        <w:t>可以</w:t>
      </w:r>
      <w:r w:rsidRPr="000E7169">
        <w:rPr>
          <w:rFonts w:eastAsia="宋体" w:hint="eastAsia"/>
        </w:rPr>
        <w:t>将其</w:t>
      </w:r>
      <w:r w:rsidRPr="000E7169">
        <w:rPr>
          <w:rFonts w:eastAsia="宋体"/>
        </w:rPr>
        <w:t>贯彻到更简单的二叉树中去。</w:t>
      </w:r>
      <w:r w:rsidRPr="000E7169">
        <w:rPr>
          <w:rFonts w:eastAsia="宋体" w:hint="eastAsia"/>
        </w:rPr>
        <w:t>但</w:t>
      </w:r>
      <w:ins w:id="826" w:author="Decheng Fan" w:date="2014-07-12T18:04:00Z">
        <w:r w:rsidR="007E5EAA">
          <w:rPr>
            <w:rFonts w:eastAsia="宋体" w:hint="eastAsia"/>
          </w:rPr>
          <w:t>是</w:t>
        </w:r>
      </w:ins>
      <w:del w:id="827" w:author="Decheng Fan" w:date="2014-07-12T18:04:00Z">
        <w:r w:rsidRPr="000E7169" w:rsidDel="007E5EAA">
          <w:rPr>
            <w:rFonts w:eastAsia="宋体" w:hint="eastAsia"/>
          </w:rPr>
          <w:delText>您</w:delText>
        </w:r>
        <w:r w:rsidRPr="000E7169" w:rsidDel="007E5EAA">
          <w:rPr>
            <w:rFonts w:eastAsia="宋体"/>
          </w:rPr>
          <w:delText>应该很清楚</w:delText>
        </w:r>
      </w:del>
      <w:r w:rsidRPr="000E7169">
        <w:rPr>
          <w:rFonts w:eastAsia="宋体"/>
        </w:rPr>
        <w:t>，这</w:t>
      </w:r>
      <w:del w:id="828" w:author="Decheng Fan" w:date="2014-07-12T18:04:00Z">
        <w:r w:rsidRPr="000E7169" w:rsidDel="007E5EAA">
          <w:rPr>
            <w:rFonts w:eastAsia="宋体"/>
          </w:rPr>
          <w:delText>可能</w:delText>
        </w:r>
      </w:del>
      <w:ins w:id="829" w:author="Decheng Fan" w:date="2014-07-12T18:05:00Z">
        <w:r w:rsidR="007E5EAA">
          <w:rPr>
            <w:rFonts w:eastAsia="宋体" w:hint="eastAsia"/>
          </w:rPr>
          <w:t>里只不过</w:t>
        </w:r>
      </w:ins>
      <w:del w:id="830" w:author="Decheng Fan" w:date="2014-07-12T18:05:00Z">
        <w:r w:rsidRPr="000E7169" w:rsidDel="007E5EAA">
          <w:rPr>
            <w:rFonts w:eastAsia="宋体" w:hint="eastAsia"/>
          </w:rPr>
          <w:delText>只是</w:delText>
        </w:r>
      </w:del>
      <w:ins w:id="831" w:author="Decheng Fan" w:date="2014-07-12T17:59:00Z">
        <w:r w:rsidR="009620B5">
          <w:rPr>
            <w:rFonts w:eastAsia="宋体" w:hint="eastAsia"/>
          </w:rPr>
          <w:t>应用</w:t>
        </w:r>
      </w:ins>
      <w:ins w:id="832" w:author="Decheng Fan" w:date="2014-07-12T18:05:00Z">
        <w:r w:rsidR="007E5EAA">
          <w:rPr>
            <w:rFonts w:eastAsia="宋体" w:hint="eastAsia"/>
          </w:rPr>
          <w:t>了</w:t>
        </w:r>
      </w:ins>
      <w:del w:id="833" w:author="Decheng Fan" w:date="2014-07-12T17:59:00Z">
        <w:r w:rsidR="0072079F" w:rsidRPr="000E7169" w:rsidDel="009620B5">
          <w:rPr>
            <w:rFonts w:eastAsia="宋体" w:hint="eastAsia"/>
          </w:rPr>
          <w:delText>对</w:delText>
        </w:r>
      </w:del>
      <w:r w:rsidRPr="000E7169">
        <w:rPr>
          <w:rFonts w:eastAsia="宋体" w:hint="eastAsia"/>
        </w:rPr>
        <w:t>2</w:t>
      </w:r>
      <w:r w:rsidRPr="000E7169">
        <w:rPr>
          <w:rFonts w:eastAsia="宋体"/>
        </w:rPr>
        <w:t>-3</w:t>
      </w:r>
      <w:r w:rsidRPr="000E7169">
        <w:rPr>
          <w:rFonts w:eastAsia="宋体" w:hint="eastAsia"/>
        </w:rPr>
        <w:t>树</w:t>
      </w:r>
      <w:r w:rsidRPr="000E7169">
        <w:rPr>
          <w:rFonts w:eastAsia="宋体"/>
        </w:rPr>
        <w:t>的</w:t>
      </w:r>
      <w:del w:id="834" w:author="Decheng Fan" w:date="2014-07-12T18:06:00Z">
        <w:r w:rsidRPr="000E7169" w:rsidDel="002C380B">
          <w:rPr>
            <w:rFonts w:eastAsia="宋体"/>
          </w:rPr>
          <w:delText>一种</w:delText>
        </w:r>
      </w:del>
      <w:r w:rsidRPr="000E7169">
        <w:rPr>
          <w:rFonts w:eastAsia="宋体" w:hint="eastAsia"/>
          <w:i/>
        </w:rPr>
        <w:t>思路</w:t>
      </w:r>
      <w:r w:rsidRPr="000E7169">
        <w:rPr>
          <w:rFonts w:eastAsia="宋体"/>
        </w:rPr>
        <w:t>，</w:t>
      </w:r>
      <w:r w:rsidRPr="000E7169">
        <w:rPr>
          <w:rFonts w:eastAsia="宋体" w:hint="eastAsia"/>
        </w:rPr>
        <w:t>并没有</w:t>
      </w:r>
      <w:r w:rsidRPr="000E7169">
        <w:rPr>
          <w:rFonts w:eastAsia="宋体"/>
        </w:rPr>
        <w:t>真正</w:t>
      </w:r>
      <w:ins w:id="835" w:author="Decheng Fan" w:date="2014-07-12T18:05:00Z">
        <w:r w:rsidR="007E5EAA">
          <w:rPr>
            <w:rFonts w:eastAsia="宋体" w:hint="eastAsia"/>
          </w:rPr>
          <w:t>把它</w:t>
        </w:r>
        <w:r w:rsidR="007E5EAA" w:rsidRPr="007E5EAA">
          <w:rPr>
            <w:rFonts w:eastAsia="宋体" w:hint="eastAsia"/>
            <w:i/>
            <w:rPrChange w:id="836" w:author="Decheng Fan" w:date="2014-07-12T18:05:00Z">
              <w:rPr>
                <w:rFonts w:eastAsia="宋体" w:hint="eastAsia"/>
              </w:rPr>
            </w:rPrChange>
          </w:rPr>
          <w:t>实现</w:t>
        </w:r>
        <w:r w:rsidR="007E5EAA">
          <w:rPr>
            <w:rFonts w:eastAsia="宋体" w:hint="eastAsia"/>
          </w:rPr>
          <w:t>成</w:t>
        </w:r>
      </w:ins>
      <w:del w:id="837" w:author="Decheng Fan" w:date="2014-07-12T18:05:00Z">
        <w:r w:rsidRPr="000E7169" w:rsidDel="007E5EAA">
          <w:rPr>
            <w:rFonts w:eastAsia="宋体"/>
          </w:rPr>
          <w:delText>用</w:delText>
        </w:r>
      </w:del>
      <w:r w:rsidRPr="000E7169">
        <w:rPr>
          <w:rFonts w:eastAsia="宋体" w:hint="eastAsia"/>
        </w:rPr>
        <w:t>2</w:t>
      </w:r>
      <w:r w:rsidRPr="000E7169">
        <w:rPr>
          <w:rFonts w:eastAsia="宋体"/>
        </w:rPr>
        <w:t>-</w:t>
      </w:r>
      <w:r w:rsidRPr="000E7169">
        <w:rPr>
          <w:rFonts w:eastAsia="宋体" w:hint="eastAsia"/>
        </w:rPr>
        <w:t>3</w:t>
      </w:r>
      <w:r w:rsidRPr="000E7169">
        <w:rPr>
          <w:rFonts w:eastAsia="宋体" w:hint="eastAsia"/>
        </w:rPr>
        <w:t>树</w:t>
      </w:r>
      <w:del w:id="838" w:author="Decheng Fan" w:date="2014-07-12T18:05:00Z">
        <w:r w:rsidRPr="000E7169" w:rsidDel="007E5EAA">
          <w:rPr>
            <w:rFonts w:eastAsia="宋体"/>
            <w:i/>
          </w:rPr>
          <w:delText>实现</w:delText>
        </w:r>
        <w:r w:rsidRPr="000E7169" w:rsidDel="007E5EAA">
          <w:rPr>
            <w:rFonts w:eastAsia="宋体"/>
          </w:rPr>
          <w:delText>过</w:delText>
        </w:r>
      </w:del>
      <w:r w:rsidRPr="000E7169">
        <w:rPr>
          <w:rFonts w:eastAsia="宋体"/>
        </w:rPr>
        <w:t>。</w:t>
      </w:r>
      <w:r w:rsidRPr="000E7169">
        <w:rPr>
          <w:rFonts w:eastAsia="宋体" w:hint="eastAsia"/>
        </w:rPr>
        <w:t>我们可以只用</w:t>
      </w:r>
      <w:ins w:id="839" w:author="Decheng Fan" w:date="2014-07-12T18:06:00Z">
        <w:r w:rsidR="002C380B">
          <w:rPr>
            <w:rFonts w:eastAsia="宋体" w:hint="eastAsia"/>
          </w:rPr>
          <w:t>二</w:t>
        </w:r>
      </w:ins>
      <w:del w:id="840" w:author="Decheng Fan" w:date="2014-07-12T18:00:00Z">
        <w:r w:rsidRPr="000E7169" w:rsidDel="006A06D5">
          <w:rPr>
            <w:rFonts w:eastAsia="宋体"/>
          </w:rPr>
          <w:delText>一</w:delText>
        </w:r>
      </w:del>
      <w:del w:id="841" w:author="Decheng Fan" w:date="2014-07-12T18:06:00Z">
        <w:r w:rsidRPr="000E7169" w:rsidDel="002C380B">
          <w:rPr>
            <w:rFonts w:eastAsia="宋体"/>
          </w:rPr>
          <w:delText>个</w:delText>
        </w:r>
        <w:r w:rsidRPr="000E7169" w:rsidDel="002C380B">
          <w:rPr>
            <w:rFonts w:eastAsia="宋体" w:hint="eastAsia"/>
          </w:rPr>
          <w:delText>分</w:delText>
        </w:r>
      </w:del>
      <w:r w:rsidRPr="000E7169">
        <w:rPr>
          <w:rFonts w:eastAsia="宋体" w:hint="eastAsia"/>
        </w:rPr>
        <w:t>叉</w:t>
      </w:r>
      <w:del w:id="842" w:author="Decheng Fan" w:date="2014-07-12T18:06:00Z">
        <w:r w:rsidRPr="000E7169" w:rsidDel="002C380B">
          <w:rPr>
            <w:rFonts w:eastAsia="宋体"/>
          </w:rPr>
          <w:delText>的</w:delText>
        </w:r>
      </w:del>
      <w:r w:rsidRPr="000E7169">
        <w:rPr>
          <w:rFonts w:eastAsia="宋体"/>
        </w:rPr>
        <w:t>节点结构来模拟整</w:t>
      </w:r>
      <w:r w:rsidRPr="000E7169">
        <w:rPr>
          <w:rFonts w:eastAsia="宋体" w:hint="eastAsia"/>
        </w:rPr>
        <w:t>个</w:t>
      </w:r>
      <w:r w:rsidRPr="000E7169">
        <w:rPr>
          <w:rFonts w:eastAsia="宋体"/>
        </w:rPr>
        <w:t>过程。这样做</w:t>
      </w:r>
      <w:r w:rsidRPr="000E7169">
        <w:rPr>
          <w:rFonts w:eastAsia="宋体" w:hint="eastAsia"/>
        </w:rPr>
        <w:t>有</w:t>
      </w:r>
      <w:r w:rsidRPr="000E7169">
        <w:rPr>
          <w:rFonts w:eastAsia="宋体"/>
        </w:rPr>
        <w:t>两个</w:t>
      </w:r>
      <w:r w:rsidRPr="000E7169">
        <w:rPr>
          <w:rFonts w:eastAsia="宋体" w:hint="eastAsia"/>
        </w:rPr>
        <w:t>优点</w:t>
      </w:r>
      <w:r w:rsidRPr="000E7169">
        <w:rPr>
          <w:rFonts w:eastAsia="宋体"/>
        </w:rPr>
        <w:t>：第一，</w:t>
      </w:r>
      <w:r w:rsidRPr="000E7169">
        <w:rPr>
          <w:rFonts w:eastAsia="宋体" w:hint="eastAsia"/>
        </w:rPr>
        <w:t>该</w:t>
      </w:r>
      <w:r w:rsidRPr="000E7169">
        <w:rPr>
          <w:rFonts w:eastAsia="宋体"/>
        </w:rPr>
        <w:t>结构更为</w:t>
      </w:r>
      <w:r w:rsidRPr="000E7169">
        <w:rPr>
          <w:rFonts w:eastAsia="宋体" w:hint="eastAsia"/>
        </w:rPr>
        <w:t>简单</w:t>
      </w:r>
      <w:r w:rsidRPr="000E7169">
        <w:rPr>
          <w:rFonts w:eastAsia="宋体"/>
        </w:rPr>
        <w:t>，也更为</w:t>
      </w:r>
      <w:r w:rsidRPr="000E7169">
        <w:rPr>
          <w:rFonts w:eastAsia="宋体" w:hint="eastAsia"/>
        </w:rPr>
        <w:t>一致；</w:t>
      </w:r>
      <w:r w:rsidRPr="000E7169">
        <w:rPr>
          <w:rFonts w:eastAsia="宋体"/>
        </w:rPr>
        <w:t>第二，我们可以在不</w:t>
      </w:r>
      <w:ins w:id="843" w:author="Decheng Fan" w:date="2014-07-12T18:01:00Z">
        <w:r w:rsidR="00EB4E91">
          <w:rPr>
            <w:rFonts w:eastAsia="宋体" w:hint="eastAsia"/>
          </w:rPr>
          <w:t>需要学习一个全新的</w:t>
        </w:r>
      </w:ins>
      <w:del w:id="844" w:author="Decheng Fan" w:date="2014-07-12T18:01:00Z">
        <w:r w:rsidRPr="000E7169" w:rsidDel="00EB4E91">
          <w:rPr>
            <w:rFonts w:eastAsia="宋体"/>
          </w:rPr>
          <w:delText>考虑</w:delText>
        </w:r>
      </w:del>
      <w:del w:id="845" w:author="Decheng Fan" w:date="2014-07-12T18:02:00Z">
        <w:r w:rsidRPr="000E7169" w:rsidDel="00EB4E91">
          <w:rPr>
            <w:rFonts w:eastAsia="宋体"/>
          </w:rPr>
          <w:delText>整体</w:delText>
        </w:r>
      </w:del>
      <w:r w:rsidRPr="000E7169">
        <w:rPr>
          <w:rFonts w:eastAsia="宋体"/>
        </w:rPr>
        <w:t>平衡方案的情况下</w:t>
      </w:r>
      <w:r w:rsidRPr="000E7169">
        <w:rPr>
          <w:rFonts w:eastAsia="宋体" w:hint="eastAsia"/>
        </w:rPr>
        <w:t>学习</w:t>
      </w:r>
      <w:r w:rsidRPr="000E7169">
        <w:rPr>
          <w:rFonts w:eastAsia="宋体"/>
        </w:rPr>
        <w:t>了解节点</w:t>
      </w:r>
      <w:r w:rsidRPr="000E7169">
        <w:rPr>
          <w:rFonts w:eastAsia="宋体" w:hint="eastAsia"/>
        </w:rPr>
        <w:t>翻转操作</w:t>
      </w:r>
      <w:r w:rsidRPr="000E7169">
        <w:rPr>
          <w:rFonts w:eastAsia="宋体"/>
        </w:rPr>
        <w:t>（</w:t>
      </w:r>
      <w:r w:rsidRPr="000E7169">
        <w:rPr>
          <w:rFonts w:eastAsia="宋体" w:hint="eastAsia"/>
        </w:rPr>
        <w:t>这也是</w:t>
      </w:r>
      <w:r w:rsidR="0072079F" w:rsidRPr="000E7169">
        <w:rPr>
          <w:rFonts w:eastAsia="宋体"/>
        </w:rPr>
        <w:t>一个</w:t>
      </w:r>
      <w:r w:rsidR="0072079F" w:rsidRPr="000E7169">
        <w:rPr>
          <w:rFonts w:eastAsia="宋体" w:hint="eastAsia"/>
        </w:rPr>
        <w:t>很重要</w:t>
      </w:r>
      <w:r w:rsidR="0072079F" w:rsidRPr="000E7169">
        <w:rPr>
          <w:rFonts w:eastAsia="宋体"/>
        </w:rPr>
        <w:t>的通用技术</w:t>
      </w:r>
      <w:r w:rsidRPr="000E7169">
        <w:rPr>
          <w:rFonts w:eastAsia="宋体"/>
        </w:rPr>
        <w:t>）</w:t>
      </w:r>
      <w:r w:rsidR="0072079F" w:rsidRPr="000E7169">
        <w:rPr>
          <w:rFonts w:eastAsia="宋体" w:hint="eastAsia"/>
        </w:rPr>
        <w:t>。</w:t>
      </w:r>
    </w:p>
    <w:p w14:paraId="3C1B06D7" w14:textId="1709EC71" w:rsidR="001735CD" w:rsidRPr="00215E19" w:rsidRDefault="001735CD" w:rsidP="00075768">
      <w:pPr>
        <w:spacing w:after="156"/>
        <w:ind w:firstLine="420"/>
        <w:rPr>
          <w:rFonts w:eastAsia="宋体"/>
        </w:rPr>
      </w:pPr>
      <w:del w:id="846" w:author="Decheng Fan" w:date="2014-07-13T17:12:00Z">
        <w:r w:rsidRPr="00215E19" w:rsidDel="00E01EDC">
          <w:rPr>
            <w:rFonts w:eastAsia="宋体" w:hint="eastAsia"/>
          </w:rPr>
          <w:lastRenderedPageBreak/>
          <w:delText>对于</w:delText>
        </w:r>
      </w:del>
      <w:r w:rsidRPr="00215E19">
        <w:rPr>
          <w:rFonts w:eastAsia="宋体" w:hint="eastAsia"/>
        </w:rPr>
        <w:t>上述</w:t>
      </w:r>
      <w:del w:id="847" w:author="Decheng Fan" w:date="2014-07-13T17:14:00Z">
        <w:r w:rsidR="00166403" w:rsidRPr="00215E19" w:rsidDel="000072D5">
          <w:rPr>
            <w:rFonts w:eastAsia="宋体" w:hint="eastAsia"/>
          </w:rPr>
          <w:delText>这</w:delText>
        </w:r>
        <w:r w:rsidR="00166403" w:rsidRPr="00215E19" w:rsidDel="000072D5">
          <w:rPr>
            <w:rFonts w:eastAsia="宋体"/>
          </w:rPr>
          <w:delText>种</w:delText>
        </w:r>
      </w:del>
      <w:r w:rsidRPr="00215E19">
        <w:rPr>
          <w:rFonts w:eastAsia="宋体" w:hint="eastAsia"/>
        </w:rPr>
        <w:t>“模拟</w:t>
      </w:r>
      <w:r w:rsidR="00166403" w:rsidRPr="00215E19">
        <w:rPr>
          <w:rFonts w:eastAsia="宋体" w:hint="eastAsia"/>
        </w:rPr>
        <w:t>结构</w:t>
      </w:r>
      <w:r w:rsidRPr="00215E19">
        <w:rPr>
          <w:rFonts w:eastAsia="宋体" w:hint="eastAsia"/>
        </w:rPr>
        <w:t>”</w:t>
      </w:r>
      <w:del w:id="848" w:author="Decheng Fan" w:date="2014-07-13T17:12:00Z">
        <w:r w:rsidRPr="00215E19" w:rsidDel="00E01EDC">
          <w:rPr>
            <w:rFonts w:eastAsia="宋体" w:hint="eastAsia"/>
          </w:rPr>
          <w:delText>，</w:delText>
        </w:r>
      </w:del>
      <w:r w:rsidR="00166403" w:rsidRPr="00215E19">
        <w:rPr>
          <w:rFonts w:eastAsia="宋体" w:hint="eastAsia"/>
        </w:rPr>
        <w:t>就是</w:t>
      </w:r>
      <w:r w:rsidR="00166403" w:rsidRPr="00215E19">
        <w:rPr>
          <w:rFonts w:eastAsia="宋体"/>
        </w:rPr>
        <w:t>我们接下去要</w:t>
      </w:r>
      <w:ins w:id="849" w:author="Decheng Fan" w:date="2014-07-13T17:14:00Z">
        <w:r w:rsidR="000072D5">
          <w:rPr>
            <w:rFonts w:eastAsia="宋体" w:hint="eastAsia"/>
          </w:rPr>
          <w:t>讲</w:t>
        </w:r>
      </w:ins>
      <w:del w:id="850" w:author="Decheng Fan" w:date="2014-07-13T17:14:00Z">
        <w:r w:rsidR="00166403" w:rsidRPr="00215E19" w:rsidDel="000072D5">
          <w:rPr>
            <w:rFonts w:eastAsia="宋体"/>
          </w:rPr>
          <w:delText>说</w:delText>
        </w:r>
      </w:del>
      <w:r w:rsidR="00166403" w:rsidRPr="00215E19">
        <w:rPr>
          <w:rFonts w:eastAsia="宋体"/>
        </w:rPr>
        <w:t>的</w:t>
      </w:r>
      <w:r w:rsidR="00166403" w:rsidRPr="00215E19">
        <w:rPr>
          <w:rFonts w:eastAsia="宋体" w:hint="eastAsia"/>
        </w:rPr>
        <w:t>AA</w:t>
      </w:r>
      <w:r w:rsidR="00166403" w:rsidRPr="00215E19">
        <w:rPr>
          <w:rFonts w:eastAsia="宋体" w:hint="eastAsia"/>
        </w:rPr>
        <w:t>树</w:t>
      </w:r>
      <w:r w:rsidR="00166403" w:rsidRPr="00215E19">
        <w:rPr>
          <w:rFonts w:eastAsia="宋体"/>
        </w:rPr>
        <w:t>，</w:t>
      </w:r>
      <w:r w:rsidR="00166403" w:rsidRPr="00215E19">
        <w:rPr>
          <w:rFonts w:eastAsia="宋体" w:hint="eastAsia"/>
        </w:rPr>
        <w:t>它是根据</w:t>
      </w:r>
      <w:r w:rsidRPr="00215E19">
        <w:rPr>
          <w:rFonts w:eastAsia="宋体" w:hint="eastAsia"/>
        </w:rPr>
        <w:t>其</w:t>
      </w:r>
      <w:r w:rsidRPr="00215E19">
        <w:rPr>
          <w:rFonts w:eastAsia="宋体"/>
        </w:rPr>
        <w:t>创建者的名字</w:t>
      </w:r>
      <w:r w:rsidR="00166403" w:rsidRPr="001A65B1">
        <w:t>Arne Andersson.</w:t>
      </w:r>
      <w:r w:rsidR="00166403" w:rsidRPr="00215E19">
        <w:rPr>
          <w:rFonts w:eastAsia="宋体" w:hint="eastAsia"/>
        </w:rPr>
        <w:t>来</w:t>
      </w:r>
      <w:r w:rsidRPr="00215E19">
        <w:rPr>
          <w:rFonts w:eastAsia="宋体"/>
        </w:rPr>
        <w:t>命名</w:t>
      </w:r>
      <w:r w:rsidR="00166403" w:rsidRPr="00215E19">
        <w:rPr>
          <w:rFonts w:eastAsia="宋体" w:hint="eastAsia"/>
        </w:rPr>
        <w:t>的</w:t>
      </w:r>
      <w:r w:rsidRPr="00215E19">
        <w:rPr>
          <w:rStyle w:val="af0"/>
          <w:rFonts w:eastAsia="宋体"/>
        </w:rPr>
        <w:footnoteReference w:id="21"/>
      </w:r>
      <w:r w:rsidRPr="00215E19">
        <w:rPr>
          <w:rFonts w:eastAsia="宋体" w:hint="eastAsia"/>
        </w:rPr>
        <w:t>。</w:t>
      </w:r>
      <w:r w:rsidR="006666FC">
        <w:rPr>
          <w:rFonts w:eastAsia="宋体" w:hint="eastAsia"/>
        </w:rPr>
        <w:t>在众多</w:t>
      </w:r>
      <w:r w:rsidR="006666FC">
        <w:rPr>
          <w:rFonts w:eastAsia="宋体"/>
        </w:rPr>
        <w:t>基于翻转的</w:t>
      </w:r>
      <w:r w:rsidR="006666FC">
        <w:rPr>
          <w:rFonts w:eastAsia="宋体" w:hint="eastAsia"/>
        </w:rPr>
        <w:t>平衡</w:t>
      </w:r>
      <w:r w:rsidR="006666FC">
        <w:rPr>
          <w:rFonts w:eastAsia="宋体"/>
        </w:rPr>
        <w:t>方案中，</w:t>
      </w:r>
      <w:r w:rsidR="006666FC">
        <w:rPr>
          <w:rFonts w:eastAsia="宋体"/>
        </w:rPr>
        <w:t>AA</w:t>
      </w:r>
      <w:r w:rsidR="006666FC">
        <w:rPr>
          <w:rFonts w:eastAsia="宋体"/>
        </w:rPr>
        <w:t>树</w:t>
      </w:r>
      <w:r w:rsidR="006666FC">
        <w:rPr>
          <w:rFonts w:eastAsia="宋体" w:hint="eastAsia"/>
        </w:rPr>
        <w:t>因</w:t>
      </w:r>
      <w:r w:rsidR="006666FC">
        <w:rPr>
          <w:rFonts w:eastAsia="宋体"/>
        </w:rPr>
        <w:t>其</w:t>
      </w:r>
      <w:r w:rsidR="006666FC">
        <w:rPr>
          <w:rFonts w:eastAsia="宋体" w:hint="eastAsia"/>
        </w:rPr>
        <w:t>简单性而真正</w:t>
      </w:r>
      <w:r w:rsidR="006666FC">
        <w:rPr>
          <w:rFonts w:eastAsia="宋体"/>
        </w:rPr>
        <w:t>地占据了一席之地</w:t>
      </w:r>
      <w:r w:rsidR="006666FC">
        <w:rPr>
          <w:rFonts w:eastAsia="宋体" w:hint="eastAsia"/>
        </w:rPr>
        <w:t>（尽管新手</w:t>
      </w:r>
      <w:r w:rsidR="00AC4130">
        <w:rPr>
          <w:rFonts w:eastAsia="宋体"/>
        </w:rPr>
        <w:t>还是会</w:t>
      </w:r>
      <w:r w:rsidR="00AC4130">
        <w:rPr>
          <w:rFonts w:eastAsia="宋体" w:hint="eastAsia"/>
        </w:rPr>
        <w:t>觉得</w:t>
      </w:r>
      <w:r w:rsidR="00AC4130">
        <w:rPr>
          <w:rFonts w:eastAsia="宋体"/>
        </w:rPr>
        <w:t>有些</w:t>
      </w:r>
      <w:r w:rsidR="00AC4130">
        <w:rPr>
          <w:rFonts w:eastAsia="宋体" w:hint="eastAsia"/>
        </w:rPr>
        <w:t>头痛</w:t>
      </w:r>
      <w:r w:rsidR="006666FC">
        <w:rPr>
          <w:rFonts w:eastAsia="宋体" w:hint="eastAsia"/>
        </w:rPr>
        <w:t>）</w:t>
      </w:r>
      <w:r w:rsidR="006666FC">
        <w:rPr>
          <w:rFonts w:eastAsia="宋体"/>
        </w:rPr>
        <w:t>。</w:t>
      </w:r>
      <w:r w:rsidR="00ED718E">
        <w:rPr>
          <w:rFonts w:eastAsia="宋体" w:hint="eastAsia"/>
        </w:rPr>
        <w:t>然而</w:t>
      </w:r>
      <w:r w:rsidR="00AC4130">
        <w:rPr>
          <w:rFonts w:eastAsia="宋体"/>
        </w:rPr>
        <w:t>AA</w:t>
      </w:r>
      <w:r w:rsidR="00AC4130">
        <w:rPr>
          <w:rFonts w:eastAsia="宋体"/>
        </w:rPr>
        <w:t>树</w:t>
      </w:r>
      <w:del w:id="856" w:author="Decheng Fan" w:date="2014-07-12T18:19:00Z">
        <w:r w:rsidR="00ED718E" w:rsidDel="00E47933">
          <w:rPr>
            <w:rFonts w:eastAsia="宋体" w:hint="eastAsia"/>
          </w:rPr>
          <w:delText>只</w:delText>
        </w:r>
      </w:del>
      <w:r w:rsidR="00ED718E">
        <w:rPr>
          <w:rFonts w:eastAsia="宋体" w:hint="eastAsia"/>
        </w:rPr>
        <w:t>是</w:t>
      </w:r>
      <w:r w:rsidR="00AC4130">
        <w:rPr>
          <w:rFonts w:eastAsia="宋体"/>
        </w:rPr>
        <w:t>一种二叉树</w:t>
      </w:r>
      <w:r w:rsidR="00AC4130">
        <w:rPr>
          <w:rFonts w:eastAsia="宋体" w:hint="eastAsia"/>
        </w:rPr>
        <w:t>，</w:t>
      </w:r>
      <w:ins w:id="857" w:author="Decheng Fan" w:date="2014-07-12T18:10:00Z">
        <w:r w:rsidR="00D40FBA">
          <w:rPr>
            <w:rFonts w:eastAsia="宋体" w:hint="eastAsia"/>
          </w:rPr>
          <w:t>所以</w:t>
        </w:r>
      </w:ins>
      <w:ins w:id="858" w:author="Decheng Fan" w:date="2014-07-12T18:11:00Z">
        <w:r w:rsidR="00D40FBA">
          <w:rPr>
            <w:rFonts w:eastAsia="宋体" w:hint="eastAsia"/>
          </w:rPr>
          <w:t>我们</w:t>
        </w:r>
      </w:ins>
      <w:ins w:id="859" w:author="Decheng Fan" w:date="2014-07-12T18:19:00Z">
        <w:r w:rsidR="00E47933">
          <w:rPr>
            <w:rFonts w:eastAsia="宋体" w:hint="eastAsia"/>
          </w:rPr>
          <w:t>需</w:t>
        </w:r>
      </w:ins>
      <w:ins w:id="860" w:author="Decheng Fan" w:date="2014-07-12T18:11:00Z">
        <w:r w:rsidR="00D40FBA">
          <w:rPr>
            <w:rFonts w:eastAsia="宋体" w:hint="eastAsia"/>
          </w:rPr>
          <w:t>要学习一下怎样</w:t>
        </w:r>
      </w:ins>
      <w:ins w:id="861" w:author="Decheng Fan" w:date="2014-07-13T17:12:00Z">
        <w:r w:rsidR="008A35C5">
          <w:rPr>
            <w:rFonts w:eastAsia="宋体" w:hint="eastAsia"/>
          </w:rPr>
          <w:t>用它来</w:t>
        </w:r>
      </w:ins>
      <w:ins w:id="862" w:author="Decheng Fan" w:date="2014-07-12T18:11:00Z">
        <w:r w:rsidR="00D40FBA">
          <w:rPr>
            <w:rFonts w:eastAsia="宋体" w:hint="eastAsia"/>
          </w:rPr>
          <w:t>模拟</w:t>
        </w:r>
      </w:ins>
      <w:r w:rsidR="00ED718E">
        <w:rPr>
          <w:rFonts w:eastAsia="宋体" w:hint="eastAsia"/>
        </w:rPr>
        <w:t>三节点</w:t>
      </w:r>
      <w:r w:rsidR="00ED718E">
        <w:rPr>
          <w:rFonts w:eastAsia="宋体"/>
        </w:rPr>
        <w:t>型的平衡</w:t>
      </w:r>
      <w:del w:id="863" w:author="Decheng Fan" w:date="2014-07-12T18:07:00Z">
        <w:r w:rsidR="00ED718E" w:rsidDel="002D3445">
          <w:rPr>
            <w:rFonts w:eastAsia="宋体"/>
          </w:rPr>
          <w:delText>发</w:delText>
        </w:r>
      </w:del>
      <w:del w:id="864" w:author="Decheng Fan" w:date="2014-07-13T17:12:00Z">
        <w:r w:rsidR="00ED718E" w:rsidDel="008A35C5">
          <w:rPr>
            <w:rFonts w:eastAsia="宋体"/>
          </w:rPr>
          <w:delText>方</w:delText>
        </w:r>
        <w:r w:rsidR="00ED718E" w:rsidDel="008A35C5">
          <w:rPr>
            <w:rFonts w:eastAsia="宋体" w:hint="eastAsia"/>
          </w:rPr>
          <w:delText>式</w:delText>
        </w:r>
      </w:del>
      <w:ins w:id="865" w:author="Decheng Fan" w:date="2014-07-13T17:12:00Z">
        <w:r w:rsidR="008A35C5">
          <w:rPr>
            <w:rFonts w:eastAsia="宋体" w:hint="eastAsia"/>
          </w:rPr>
          <w:t>法</w:t>
        </w:r>
      </w:ins>
      <w:del w:id="866" w:author="Decheng Fan" w:date="2014-07-12T18:11:00Z">
        <w:r w:rsidR="00AC4130" w:rsidDel="00D40FBA">
          <w:rPr>
            <w:rFonts w:eastAsia="宋体" w:hint="eastAsia"/>
          </w:rPr>
          <w:delText>还需要</w:delText>
        </w:r>
        <w:r w:rsidR="00ED718E" w:rsidDel="00D40FBA">
          <w:rPr>
            <w:rFonts w:eastAsia="宋体" w:hint="eastAsia"/>
          </w:rPr>
          <w:delText>另找</w:delText>
        </w:r>
        <w:r w:rsidR="00AC4130" w:rsidDel="00D40FBA">
          <w:rPr>
            <w:rFonts w:eastAsia="宋体" w:hint="eastAsia"/>
          </w:rPr>
          <w:delText>模拟</w:delText>
        </w:r>
        <w:r w:rsidR="00ED718E" w:rsidDel="00D40FBA">
          <w:rPr>
            <w:rFonts w:eastAsia="宋体" w:hint="eastAsia"/>
          </w:rPr>
          <w:delText>结构</w:delText>
        </w:r>
      </w:del>
      <w:del w:id="867" w:author="Decheng Fan" w:date="2014-07-13T17:12:00Z">
        <w:r w:rsidR="00E01EDC" w:rsidDel="00E01EDC">
          <w:rPr>
            <w:rFonts w:eastAsia="宋体" w:hint="eastAsia"/>
          </w:rPr>
          <w:delText>，</w:delText>
        </w:r>
      </w:del>
      <w:ins w:id="868" w:author="Decheng Fan" w:date="2014-07-13T17:12:00Z">
        <w:r w:rsidR="00E01EDC">
          <w:rPr>
            <w:rFonts w:eastAsia="宋体" w:hint="eastAsia"/>
          </w:rPr>
          <w:t>。</w:t>
        </w:r>
      </w:ins>
      <w:del w:id="869" w:author="Decheng Fan" w:date="2014-07-13T17:16:00Z">
        <w:r w:rsidR="00AC4130" w:rsidDel="00D729CE">
          <w:rPr>
            <w:rFonts w:eastAsia="宋体"/>
          </w:rPr>
          <w:delText>下面</w:delText>
        </w:r>
      </w:del>
      <w:r w:rsidR="00AC4130">
        <w:rPr>
          <w:rFonts w:eastAsia="宋体" w:hint="eastAsia"/>
        </w:rPr>
        <w:t>我们</w:t>
      </w:r>
      <w:r w:rsidR="00AC4130">
        <w:rPr>
          <w:rFonts w:eastAsia="宋体"/>
        </w:rPr>
        <w:t>可以</w:t>
      </w:r>
      <w:del w:id="870" w:author="Decheng Fan" w:date="2014-07-13T17:14:00Z">
        <w:r w:rsidR="00AC4130" w:rsidDel="000072D5">
          <w:rPr>
            <w:rFonts w:eastAsia="宋体" w:hint="eastAsia"/>
          </w:rPr>
          <w:delText>来</w:delText>
        </w:r>
      </w:del>
      <w:ins w:id="871" w:author="Decheng Fan" w:date="2014-07-13T17:15:00Z">
        <w:r w:rsidR="000072D5">
          <w:rPr>
            <w:rFonts w:eastAsia="宋体" w:hint="eastAsia"/>
          </w:rPr>
          <w:t>从</w:t>
        </w:r>
      </w:ins>
      <w:del w:id="872" w:author="Decheng Fan" w:date="2014-07-13T17:14:00Z">
        <w:r w:rsidR="00AC4130" w:rsidDel="000072D5">
          <w:rPr>
            <w:rFonts w:eastAsia="宋体"/>
          </w:rPr>
          <w:delText>看看</w:delText>
        </w:r>
      </w:del>
      <w:r w:rsidR="00AC4130">
        <w:rPr>
          <w:rFonts w:eastAsia="宋体"/>
        </w:rPr>
        <w:t>图</w:t>
      </w:r>
      <w:r w:rsidR="00AC4130">
        <w:rPr>
          <w:rFonts w:eastAsia="宋体" w:hint="eastAsia"/>
        </w:rPr>
        <w:t>6</w:t>
      </w:r>
      <w:r w:rsidR="00AC4130">
        <w:rPr>
          <w:rFonts w:eastAsia="宋体"/>
        </w:rPr>
        <w:t>-11</w:t>
      </w:r>
      <w:r w:rsidR="00AC4130">
        <w:rPr>
          <w:rFonts w:eastAsia="宋体" w:hint="eastAsia"/>
        </w:rPr>
        <w:t>中</w:t>
      </w:r>
      <w:ins w:id="873" w:author="Decheng Fan" w:date="2014-07-13T17:14:00Z">
        <w:r w:rsidR="000072D5">
          <w:rPr>
            <w:rFonts w:eastAsia="宋体" w:hint="eastAsia"/>
          </w:rPr>
          <w:t>看到</w:t>
        </w:r>
      </w:ins>
      <w:del w:id="874" w:author="Decheng Fan" w:date="2014-07-13T17:15:00Z">
        <w:r w:rsidR="00AC4130" w:rsidDel="000072D5">
          <w:rPr>
            <w:rFonts w:eastAsia="宋体" w:hint="eastAsia"/>
          </w:rPr>
          <w:delText>所示的</w:delText>
        </w:r>
      </w:del>
      <w:ins w:id="875" w:author="Decheng Fan" w:date="2014-07-13T17:15:00Z">
        <w:r w:rsidR="000072D5">
          <w:rPr>
            <w:rFonts w:eastAsia="宋体" w:hint="eastAsia"/>
          </w:rPr>
          <w:t>它的</w:t>
        </w:r>
      </w:ins>
      <w:r w:rsidR="00AC4130">
        <w:rPr>
          <w:rFonts w:eastAsia="宋体"/>
        </w:rPr>
        <w:t>工作方式：</w:t>
      </w:r>
    </w:p>
    <w:p w14:paraId="73E23EF8" w14:textId="77777777" w:rsidR="001A65B1" w:rsidRPr="00E6030D" w:rsidRDefault="00612EB7" w:rsidP="00075768">
      <w:pPr>
        <w:spacing w:after="156"/>
        <w:ind w:firstLine="360"/>
        <w:rPr>
          <w:rFonts w:ascii="宋体" w:eastAsia="宋体" w:hAnsi="宋体"/>
          <w:sz w:val="18"/>
          <w:szCs w:val="18"/>
        </w:rPr>
      </w:pPr>
      <w:r w:rsidRPr="00E6030D">
        <w:rPr>
          <w:rFonts w:ascii="宋体" w:eastAsia="宋体" w:hAnsi="宋体" w:hint="eastAsia"/>
          <w:color w:val="C00000"/>
          <w:sz w:val="18"/>
          <w:szCs w:val="18"/>
        </w:rPr>
        <w:t>（图）</w:t>
      </w:r>
      <w:r w:rsidR="00166403" w:rsidRPr="00E6030D">
        <w:rPr>
          <w:rFonts w:ascii="宋体" w:eastAsia="宋体" w:hAnsi="宋体" w:hint="eastAsia"/>
          <w:color w:val="C00000"/>
          <w:sz w:val="18"/>
          <w:szCs w:val="18"/>
        </w:rPr>
        <w:t xml:space="preserve">         </w:t>
      </w:r>
      <w:r w:rsidR="002363A1" w:rsidRPr="00E6030D">
        <w:rPr>
          <w:rFonts w:ascii="宋体" w:eastAsia="宋体" w:hAnsi="宋体"/>
          <w:color w:val="C00000"/>
          <w:sz w:val="18"/>
          <w:szCs w:val="18"/>
        </w:rPr>
        <w:t xml:space="preserve">   </w:t>
      </w:r>
      <w:r w:rsidR="00764558" w:rsidRPr="00E6030D">
        <w:rPr>
          <w:rFonts w:ascii="宋体" w:eastAsia="宋体" w:hAnsi="宋体"/>
          <w:color w:val="C00000"/>
          <w:sz w:val="18"/>
          <w:szCs w:val="18"/>
        </w:rPr>
        <w:t xml:space="preserve">     </w:t>
      </w:r>
      <w:r w:rsidR="00166403" w:rsidRPr="00E6030D">
        <w:rPr>
          <w:rFonts w:ascii="宋体" w:eastAsia="宋体" w:hAnsi="宋体" w:hint="eastAsia"/>
          <w:color w:val="C00000"/>
          <w:sz w:val="18"/>
          <w:szCs w:val="18"/>
        </w:rPr>
        <w:t>（图）</w:t>
      </w:r>
    </w:p>
    <w:p w14:paraId="49969A44" w14:textId="77777777" w:rsidR="001A65B1" w:rsidRPr="00E6030D" w:rsidRDefault="00764558" w:rsidP="00075768">
      <w:pPr>
        <w:spacing w:after="156"/>
        <w:ind w:firstLine="360"/>
        <w:rPr>
          <w:rFonts w:ascii="宋体" w:eastAsia="宋体" w:hAnsi="宋体"/>
          <w:sz w:val="18"/>
          <w:szCs w:val="18"/>
        </w:rPr>
      </w:pPr>
      <w:r w:rsidRPr="00E6030D">
        <w:rPr>
          <w:rFonts w:ascii="宋体" w:eastAsia="宋体" w:hAnsi="宋体" w:hint="eastAsia"/>
          <w:sz w:val="18"/>
          <w:szCs w:val="18"/>
        </w:rPr>
        <w:t>被</w:t>
      </w:r>
      <w:r w:rsidRPr="00E6030D">
        <w:rPr>
          <w:rFonts w:ascii="宋体" w:eastAsia="宋体" w:hAnsi="宋体"/>
          <w:sz w:val="18"/>
          <w:szCs w:val="18"/>
        </w:rPr>
        <w:t>反转</w:t>
      </w:r>
      <w:r w:rsidRPr="00E6030D">
        <w:rPr>
          <w:rFonts w:ascii="宋体" w:eastAsia="宋体" w:hAnsi="宋体" w:hint="eastAsia"/>
          <w:sz w:val="18"/>
          <w:szCs w:val="18"/>
        </w:rPr>
        <w:t>的</w:t>
      </w:r>
      <w:r w:rsidR="002363A1" w:rsidRPr="00E6030D">
        <w:rPr>
          <w:rFonts w:ascii="宋体" w:eastAsia="宋体" w:hAnsi="宋体"/>
          <w:sz w:val="18"/>
          <w:szCs w:val="18"/>
        </w:rPr>
        <w:t>三节点</w:t>
      </w:r>
      <w:r w:rsidR="002363A1" w:rsidRPr="00E6030D">
        <w:rPr>
          <w:rFonts w:ascii="宋体" w:eastAsia="宋体" w:hAnsi="宋体" w:hint="eastAsia"/>
          <w:sz w:val="18"/>
          <w:szCs w:val="18"/>
        </w:rPr>
        <w:t>型结构</w:t>
      </w:r>
      <w:r w:rsidR="001A65B1" w:rsidRPr="00E6030D">
        <w:rPr>
          <w:rFonts w:ascii="宋体" w:eastAsia="宋体" w:hAnsi="宋体"/>
          <w:sz w:val="18"/>
          <w:szCs w:val="18"/>
        </w:rPr>
        <w:t xml:space="preserve"> </w:t>
      </w:r>
      <w:r w:rsidR="001A65B1" w:rsidRPr="00E6030D">
        <w:rPr>
          <w:rFonts w:ascii="宋体" w:eastAsia="宋体" w:hAnsi="宋体"/>
          <w:sz w:val="18"/>
          <w:szCs w:val="18"/>
        </w:rPr>
        <w:tab/>
      </w:r>
      <w:r w:rsidR="002363A1" w:rsidRPr="00E6030D">
        <w:rPr>
          <w:rFonts w:ascii="宋体" w:eastAsia="宋体" w:hAnsi="宋体" w:hint="eastAsia"/>
          <w:sz w:val="18"/>
          <w:szCs w:val="18"/>
        </w:rPr>
        <w:t>有效</w:t>
      </w:r>
      <w:r w:rsidR="002363A1" w:rsidRPr="00E6030D">
        <w:rPr>
          <w:rFonts w:ascii="宋体" w:eastAsia="宋体" w:hAnsi="宋体"/>
          <w:sz w:val="18"/>
          <w:szCs w:val="18"/>
        </w:rPr>
        <w:t>三节点型结构</w:t>
      </w:r>
      <w:r w:rsidR="001A65B1" w:rsidRPr="00E6030D">
        <w:rPr>
          <w:rFonts w:ascii="宋体" w:eastAsia="宋体" w:hAnsi="宋体"/>
          <w:sz w:val="18"/>
          <w:szCs w:val="18"/>
        </w:rPr>
        <w:t xml:space="preserve"> </w:t>
      </w:r>
    </w:p>
    <w:p w14:paraId="31A90B61" w14:textId="77777777" w:rsidR="001A65B1" w:rsidRPr="00E6030D" w:rsidRDefault="002363A1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E6030D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E6030D">
        <w:rPr>
          <w:rFonts w:ascii="宋体" w:eastAsia="宋体" w:hAnsi="宋体"/>
          <w:b/>
          <w:i/>
          <w:sz w:val="18"/>
          <w:szCs w:val="18"/>
        </w:rPr>
        <w:t>6-11.</w:t>
      </w:r>
      <w:r w:rsidR="001A65B1" w:rsidRPr="00E6030D">
        <w:rPr>
          <w:rFonts w:ascii="宋体" w:eastAsia="宋体" w:hAnsi="宋体"/>
          <w:i/>
          <w:sz w:val="18"/>
          <w:szCs w:val="18"/>
        </w:rPr>
        <w:t xml:space="preserve"> </w:t>
      </w:r>
      <w:r w:rsidRPr="00E6030D">
        <w:rPr>
          <w:rFonts w:ascii="宋体" w:eastAsia="宋体" w:hAnsi="宋体" w:hint="eastAsia"/>
          <w:i/>
          <w:sz w:val="18"/>
          <w:szCs w:val="18"/>
        </w:rPr>
        <w:t>用</w:t>
      </w:r>
      <w:r w:rsidRPr="00E6030D">
        <w:rPr>
          <w:rFonts w:ascii="宋体" w:eastAsia="宋体" w:hAnsi="宋体"/>
          <w:i/>
          <w:sz w:val="18"/>
          <w:szCs w:val="18"/>
        </w:rPr>
        <w:t>AA树</w:t>
      </w:r>
      <w:r w:rsidRPr="00E6030D">
        <w:rPr>
          <w:rFonts w:ascii="宋体" w:eastAsia="宋体" w:hAnsi="宋体" w:hint="eastAsia"/>
          <w:i/>
          <w:sz w:val="18"/>
          <w:szCs w:val="18"/>
        </w:rPr>
        <w:t>模拟</w:t>
      </w:r>
      <w:r w:rsidRPr="00E6030D">
        <w:rPr>
          <w:rFonts w:ascii="宋体" w:eastAsia="宋体" w:hAnsi="宋体"/>
          <w:i/>
          <w:sz w:val="18"/>
          <w:szCs w:val="18"/>
        </w:rPr>
        <w:t>的两种三节点型结构</w:t>
      </w:r>
      <w:r w:rsidR="00764558" w:rsidRPr="00E6030D">
        <w:rPr>
          <w:rFonts w:ascii="宋体" w:eastAsia="宋体" w:hAnsi="宋体" w:hint="eastAsia"/>
          <w:i/>
          <w:sz w:val="18"/>
          <w:szCs w:val="18"/>
        </w:rPr>
        <w:t>（高亮</w:t>
      </w:r>
      <w:r w:rsidR="00764558" w:rsidRPr="00E6030D">
        <w:rPr>
          <w:rFonts w:ascii="宋体" w:eastAsia="宋体" w:hAnsi="宋体"/>
          <w:i/>
          <w:sz w:val="18"/>
          <w:szCs w:val="18"/>
        </w:rPr>
        <w:t>部分</w:t>
      </w:r>
      <w:r w:rsidR="00764558" w:rsidRPr="00E6030D">
        <w:rPr>
          <w:rFonts w:ascii="宋体" w:eastAsia="宋体" w:hAnsi="宋体" w:hint="eastAsia"/>
          <w:i/>
          <w:sz w:val="18"/>
          <w:szCs w:val="18"/>
        </w:rPr>
        <w:t>），值得注意</w:t>
      </w:r>
      <w:r w:rsidR="00764558" w:rsidRPr="00E6030D">
        <w:rPr>
          <w:rFonts w:ascii="宋体" w:eastAsia="宋体" w:hAnsi="宋体"/>
          <w:i/>
          <w:sz w:val="18"/>
          <w:szCs w:val="18"/>
        </w:rPr>
        <w:t>的是左图</w:t>
      </w:r>
      <w:r w:rsidR="00764558" w:rsidRPr="00E6030D">
        <w:rPr>
          <w:rFonts w:ascii="宋体" w:eastAsia="宋体" w:hAnsi="宋体" w:hint="eastAsia"/>
          <w:i/>
          <w:sz w:val="18"/>
          <w:szCs w:val="18"/>
        </w:rPr>
        <w:t>是</w:t>
      </w:r>
      <w:r w:rsidR="00764558" w:rsidRPr="00E6030D">
        <w:rPr>
          <w:rFonts w:ascii="宋体" w:eastAsia="宋体" w:hAnsi="宋体"/>
          <w:i/>
          <w:sz w:val="18"/>
          <w:szCs w:val="18"/>
        </w:rPr>
        <w:t>一个被反转</w:t>
      </w:r>
      <w:r w:rsidR="00764558" w:rsidRPr="00E6030D">
        <w:rPr>
          <w:rFonts w:ascii="宋体" w:eastAsia="宋体" w:hAnsi="宋体" w:hint="eastAsia"/>
          <w:i/>
          <w:sz w:val="18"/>
          <w:szCs w:val="18"/>
        </w:rPr>
        <w:t>的</w:t>
      </w:r>
      <w:r w:rsidR="00764558" w:rsidRPr="00E6030D">
        <w:rPr>
          <w:rFonts w:ascii="宋体" w:eastAsia="宋体" w:hAnsi="宋体"/>
          <w:i/>
          <w:sz w:val="18"/>
          <w:szCs w:val="18"/>
        </w:rPr>
        <w:t>结构</w:t>
      </w:r>
      <w:r w:rsidR="00764558" w:rsidRPr="00E6030D">
        <w:rPr>
          <w:rFonts w:ascii="宋体" w:eastAsia="宋体" w:hAnsi="宋体" w:hint="eastAsia"/>
          <w:i/>
          <w:sz w:val="18"/>
          <w:szCs w:val="18"/>
        </w:rPr>
        <w:t>，</w:t>
      </w:r>
      <w:r w:rsidR="00764558" w:rsidRPr="00E6030D">
        <w:rPr>
          <w:rFonts w:ascii="宋体" w:eastAsia="宋体" w:hAnsi="宋体"/>
          <w:i/>
          <w:sz w:val="18"/>
          <w:szCs w:val="18"/>
        </w:rPr>
        <w:t>必须要</w:t>
      </w:r>
      <w:r w:rsidR="00764558" w:rsidRPr="00E6030D">
        <w:rPr>
          <w:rFonts w:ascii="宋体" w:eastAsia="宋体" w:hAnsi="宋体" w:hint="eastAsia"/>
          <w:i/>
          <w:sz w:val="18"/>
          <w:szCs w:val="18"/>
        </w:rPr>
        <w:t>进行</w:t>
      </w:r>
      <w:r w:rsidR="00764558" w:rsidRPr="00E6030D">
        <w:rPr>
          <w:rFonts w:ascii="宋体" w:eastAsia="宋体" w:hAnsi="宋体"/>
          <w:i/>
          <w:sz w:val="18"/>
          <w:szCs w:val="18"/>
        </w:rPr>
        <w:t>修复。</w:t>
      </w:r>
    </w:p>
    <w:p w14:paraId="3D265890" w14:textId="3931DDCF" w:rsidR="003E5392" w:rsidRPr="00E6030D" w:rsidRDefault="002F7479" w:rsidP="003E5392">
      <w:pPr>
        <w:spacing w:after="156"/>
        <w:ind w:firstLine="420"/>
        <w:rPr>
          <w:rFonts w:eastAsia="宋体"/>
        </w:rPr>
      </w:pPr>
      <w:r w:rsidRPr="00E6030D">
        <w:rPr>
          <w:rFonts w:eastAsia="宋体" w:hint="eastAsia"/>
        </w:rPr>
        <w:t>上图</w:t>
      </w:r>
      <w:r w:rsidRPr="00E6030D">
        <w:rPr>
          <w:rFonts w:eastAsia="宋体"/>
        </w:rPr>
        <w:t>说明</w:t>
      </w:r>
      <w:r w:rsidRPr="00E6030D">
        <w:rPr>
          <w:rFonts w:eastAsia="宋体" w:hint="eastAsia"/>
        </w:rPr>
        <w:t>了以下</w:t>
      </w:r>
      <w:r w:rsidR="00E26E2F" w:rsidRPr="00E6030D">
        <w:rPr>
          <w:rFonts w:eastAsia="宋体"/>
        </w:rPr>
        <w:t>几个</w:t>
      </w:r>
      <w:r w:rsidR="00E26E2F" w:rsidRPr="00E6030D">
        <w:rPr>
          <w:rFonts w:eastAsia="宋体" w:hint="eastAsia"/>
        </w:rPr>
        <w:t>要点</w:t>
      </w:r>
      <w:r w:rsidR="00E26E2F" w:rsidRPr="00E6030D">
        <w:rPr>
          <w:rFonts w:eastAsia="宋体"/>
        </w:rPr>
        <w:t>：</w:t>
      </w:r>
      <w:r w:rsidRPr="00E6030D">
        <w:rPr>
          <w:rFonts w:eastAsia="宋体"/>
        </w:rPr>
        <w:t>首先，我们</w:t>
      </w:r>
      <w:r w:rsidRPr="00E6030D">
        <w:rPr>
          <w:rFonts w:eastAsia="宋体" w:hint="eastAsia"/>
        </w:rPr>
        <w:t>有了</w:t>
      </w:r>
      <w:r w:rsidRPr="00E6030D">
        <w:rPr>
          <w:rFonts w:eastAsia="宋体"/>
        </w:rPr>
        <w:t>一种模拟三节</w:t>
      </w:r>
      <w:r w:rsidRPr="00E6030D">
        <w:rPr>
          <w:rFonts w:eastAsia="宋体" w:hint="eastAsia"/>
        </w:rPr>
        <w:t>点</w:t>
      </w:r>
      <w:r w:rsidRPr="00E6030D">
        <w:rPr>
          <w:rFonts w:eastAsia="宋体"/>
        </w:rPr>
        <w:t>型结构</w:t>
      </w:r>
      <w:r w:rsidRPr="00E6030D">
        <w:rPr>
          <w:rFonts w:eastAsia="宋体" w:hint="eastAsia"/>
        </w:rPr>
        <w:t>的</w:t>
      </w:r>
      <w:r w:rsidRPr="00E6030D">
        <w:rPr>
          <w:rFonts w:eastAsia="宋体"/>
        </w:rPr>
        <w:t>方式，</w:t>
      </w:r>
      <w:r w:rsidRPr="00E6030D">
        <w:rPr>
          <w:rFonts w:eastAsia="宋体" w:hint="eastAsia"/>
        </w:rPr>
        <w:t>即</w:t>
      </w:r>
      <w:r w:rsidRPr="00E6030D">
        <w:rPr>
          <w:rFonts w:eastAsia="宋体"/>
        </w:rPr>
        <w:t>将那两个节点连接</w:t>
      </w:r>
      <w:ins w:id="876" w:author="Decheng Fan" w:date="2014-07-13T17:17:00Z">
        <w:r w:rsidR="00557E10">
          <w:rPr>
            <w:rFonts w:eastAsia="宋体" w:hint="eastAsia"/>
          </w:rPr>
          <w:t>起来模拟</w:t>
        </w:r>
      </w:ins>
      <w:del w:id="877" w:author="Decheng Fan" w:date="2014-07-13T17:17:00Z">
        <w:r w:rsidRPr="00E6030D" w:rsidDel="00557E10">
          <w:rPr>
            <w:rFonts w:eastAsia="宋体"/>
          </w:rPr>
          <w:delText>成</w:delText>
        </w:r>
      </w:del>
      <w:r w:rsidRPr="00E6030D">
        <w:rPr>
          <w:rFonts w:eastAsia="宋体" w:hint="eastAsia"/>
        </w:rPr>
        <w:t>单一</w:t>
      </w:r>
      <w:r w:rsidRPr="00E6030D">
        <w:rPr>
          <w:rFonts w:eastAsia="宋体"/>
        </w:rPr>
        <w:t>的</w:t>
      </w:r>
      <w:r w:rsidRPr="00E6030D">
        <w:rPr>
          <w:rFonts w:eastAsia="宋体" w:hint="eastAsia"/>
          <w:i/>
        </w:rPr>
        <w:t>伪</w:t>
      </w:r>
      <w:r w:rsidRPr="00E6030D">
        <w:rPr>
          <w:rFonts w:eastAsia="宋体"/>
          <w:i/>
        </w:rPr>
        <w:t>节点</w:t>
      </w:r>
      <w:r w:rsidRPr="00E6030D">
        <w:rPr>
          <w:rFonts w:eastAsia="宋体"/>
        </w:rPr>
        <w:t>（</w:t>
      </w:r>
      <w:r w:rsidRPr="00E6030D">
        <w:rPr>
          <w:rFonts w:eastAsia="宋体" w:hint="eastAsia"/>
        </w:rPr>
        <w:t>图中</w:t>
      </w:r>
      <w:r w:rsidRPr="00E6030D">
        <w:rPr>
          <w:rFonts w:eastAsia="宋体"/>
        </w:rPr>
        <w:t>高亮部分）</w:t>
      </w:r>
      <w:r w:rsidRPr="00E6030D">
        <w:rPr>
          <w:rFonts w:eastAsia="宋体" w:hint="eastAsia"/>
        </w:rPr>
        <w:t>。</w:t>
      </w:r>
      <w:r w:rsidRPr="00E6030D">
        <w:rPr>
          <w:rFonts w:eastAsia="宋体"/>
        </w:rPr>
        <w:t>其次</w:t>
      </w:r>
      <w:r w:rsidRPr="00E6030D">
        <w:rPr>
          <w:rFonts w:eastAsia="宋体" w:hint="eastAsia"/>
        </w:rPr>
        <w:t>，</w:t>
      </w:r>
      <w:r w:rsidRPr="00E6030D">
        <w:rPr>
          <w:rFonts w:eastAsia="宋体"/>
        </w:rPr>
        <w:t>该图还</w:t>
      </w:r>
      <w:r w:rsidRPr="00E6030D">
        <w:rPr>
          <w:rFonts w:eastAsia="宋体" w:hint="eastAsia"/>
        </w:rPr>
        <w:t>诠释</w:t>
      </w:r>
      <w:r w:rsidRPr="00E6030D">
        <w:rPr>
          <w:rFonts w:eastAsia="宋体"/>
        </w:rPr>
        <w:t>了一种</w:t>
      </w:r>
      <w:r w:rsidRPr="00E6030D">
        <w:rPr>
          <w:rFonts w:eastAsia="宋体"/>
          <w:i/>
        </w:rPr>
        <w:t>分层</w:t>
      </w:r>
      <w:r w:rsidRPr="00E6030D">
        <w:rPr>
          <w:rFonts w:eastAsia="宋体"/>
        </w:rPr>
        <w:t>思路</w:t>
      </w:r>
      <w:r w:rsidRPr="00E6030D">
        <w:rPr>
          <w:rFonts w:eastAsia="宋体" w:hint="eastAsia"/>
        </w:rPr>
        <w:t>，</w:t>
      </w:r>
      <w:commentRangeStart w:id="878"/>
      <w:r w:rsidR="00A05753" w:rsidRPr="00E6030D">
        <w:rPr>
          <w:rFonts w:eastAsia="宋体" w:hint="eastAsia"/>
        </w:rPr>
        <w:t>树</w:t>
      </w:r>
      <w:r w:rsidR="00A05753" w:rsidRPr="00E6030D">
        <w:rPr>
          <w:rFonts w:eastAsia="宋体"/>
        </w:rPr>
        <w:t>上</w:t>
      </w:r>
      <w:r w:rsidR="00A05753" w:rsidRPr="00E6030D">
        <w:rPr>
          <w:rFonts w:eastAsia="宋体" w:hint="eastAsia"/>
        </w:rPr>
        <w:t>的每个</w:t>
      </w:r>
      <w:r w:rsidR="00A05753" w:rsidRPr="00E6030D">
        <w:rPr>
          <w:rFonts w:eastAsia="宋体"/>
        </w:rPr>
        <w:t>节点都</w:t>
      </w:r>
      <w:r w:rsidR="00A05753" w:rsidRPr="00E6030D">
        <w:rPr>
          <w:rFonts w:eastAsia="宋体" w:hint="eastAsia"/>
        </w:rPr>
        <w:t>会</w:t>
      </w:r>
      <w:r w:rsidR="00A05753" w:rsidRPr="00E6030D">
        <w:rPr>
          <w:rFonts w:eastAsia="宋体"/>
        </w:rPr>
        <w:t>被分配</w:t>
      </w:r>
      <w:ins w:id="879" w:author="Decheng Fan" w:date="2014-07-13T18:01:00Z">
        <w:r w:rsidR="00CA77D8">
          <w:rPr>
            <w:rFonts w:eastAsia="宋体" w:hint="eastAsia"/>
          </w:rPr>
          <w:t>有</w:t>
        </w:r>
      </w:ins>
      <w:del w:id="880" w:author="Decheng Fan" w:date="2014-07-13T18:01:00Z">
        <w:r w:rsidR="00A05753" w:rsidRPr="00E6030D" w:rsidDel="00CA77D8">
          <w:rPr>
            <w:rFonts w:eastAsia="宋体" w:hint="eastAsia"/>
          </w:rPr>
          <w:delText>到</w:delText>
        </w:r>
      </w:del>
      <w:ins w:id="881" w:author="Decheng Fan" w:date="2014-07-13T18:01:00Z">
        <w:r w:rsidR="00CA77D8">
          <w:rPr>
            <w:rFonts w:eastAsia="宋体" w:hint="eastAsia"/>
          </w:rPr>
          <w:t>一个</w:t>
        </w:r>
      </w:ins>
      <w:del w:id="882" w:author="Decheng Fan" w:date="2014-07-13T18:01:00Z">
        <w:r w:rsidR="00A05753" w:rsidRPr="00E6030D" w:rsidDel="00CA77D8">
          <w:rPr>
            <w:rFonts w:eastAsia="宋体" w:hint="eastAsia"/>
          </w:rPr>
          <w:delText>某个</w:delText>
        </w:r>
      </w:del>
      <w:r w:rsidR="00A05753" w:rsidRPr="00E6030D">
        <w:rPr>
          <w:rFonts w:eastAsia="宋体"/>
        </w:rPr>
        <w:t>层次</w:t>
      </w:r>
      <w:commentRangeEnd w:id="878"/>
      <w:r w:rsidR="00F62936">
        <w:rPr>
          <w:rStyle w:val="af3"/>
        </w:rPr>
        <w:commentReference w:id="878"/>
      </w:r>
      <w:r w:rsidR="00A05753" w:rsidRPr="00E6030D">
        <w:rPr>
          <w:rFonts w:eastAsia="宋体" w:hint="eastAsia"/>
        </w:rPr>
        <w:t>（或者</w:t>
      </w:r>
      <w:r w:rsidR="00A05753" w:rsidRPr="00E6030D">
        <w:rPr>
          <w:rFonts w:eastAsia="宋体"/>
        </w:rPr>
        <w:t>说</w:t>
      </w:r>
      <w:r w:rsidR="00A05753" w:rsidRPr="00E6030D">
        <w:rPr>
          <w:rFonts w:eastAsia="宋体" w:hint="eastAsia"/>
        </w:rPr>
        <w:t>一个</w:t>
      </w:r>
      <w:r w:rsidR="00A05753" w:rsidRPr="00E6030D">
        <w:rPr>
          <w:rFonts w:eastAsia="宋体"/>
        </w:rPr>
        <w:t>数字</w:t>
      </w:r>
      <w:r w:rsidR="00A05753" w:rsidRPr="00E6030D">
        <w:rPr>
          <w:rFonts w:eastAsia="宋体" w:hint="eastAsia"/>
        </w:rPr>
        <w:t>），</w:t>
      </w:r>
      <w:r w:rsidR="00A05753" w:rsidRPr="00E6030D">
        <w:rPr>
          <w:rFonts w:eastAsia="宋体"/>
        </w:rPr>
        <w:t>其中所有叶节点的层次都</w:t>
      </w:r>
      <w:r w:rsidR="00A05753" w:rsidRPr="00E6030D">
        <w:rPr>
          <w:rFonts w:eastAsia="宋体" w:hint="eastAsia"/>
        </w:rPr>
        <w:t>为</w:t>
      </w:r>
      <w:r w:rsidR="00A05753" w:rsidRPr="00E6030D">
        <w:rPr>
          <w:rFonts w:eastAsia="宋体" w:hint="eastAsia"/>
        </w:rPr>
        <w:t>1</w:t>
      </w:r>
      <w:r w:rsidR="00964F95" w:rsidRPr="00E6030D">
        <w:rPr>
          <w:rFonts w:eastAsia="宋体" w:hint="eastAsia"/>
        </w:rPr>
        <w:t>。</w:t>
      </w:r>
      <w:r w:rsidR="00964F95" w:rsidRPr="00E6030D">
        <w:rPr>
          <w:rFonts w:eastAsia="宋体"/>
        </w:rPr>
        <w:t>当我们</w:t>
      </w:r>
      <w:del w:id="883" w:author="Decheng Fan" w:date="2014-07-13T17:21:00Z">
        <w:r w:rsidR="00964F95" w:rsidRPr="00E6030D" w:rsidDel="00F019F5">
          <w:rPr>
            <w:rFonts w:eastAsia="宋体" w:hint="eastAsia"/>
          </w:rPr>
          <w:delText>将</w:delText>
        </w:r>
      </w:del>
      <w:ins w:id="884" w:author="Decheng Fan" w:date="2014-07-13T17:21:00Z">
        <w:r w:rsidR="00F019F5">
          <w:rPr>
            <w:rFonts w:eastAsia="宋体" w:hint="eastAsia"/>
          </w:rPr>
          <w:t>让上面一层的两个节点</w:t>
        </w:r>
      </w:ins>
      <w:ins w:id="885" w:author="Decheng Fan" w:date="2014-07-13T17:45:00Z">
        <w:r w:rsidR="00B1759A">
          <w:rPr>
            <w:rFonts w:eastAsia="宋体" w:hint="eastAsia"/>
          </w:rPr>
          <w:t>参与</w:t>
        </w:r>
      </w:ins>
      <w:ins w:id="886" w:author="Decheng Fan" w:date="2014-07-13T17:21:00Z">
        <w:r w:rsidR="00F019F5">
          <w:rPr>
            <w:rFonts w:eastAsia="宋体" w:hint="eastAsia"/>
          </w:rPr>
          <w:t>伪装</w:t>
        </w:r>
      </w:ins>
      <w:r w:rsidR="00964F95" w:rsidRPr="00E6030D">
        <w:rPr>
          <w:rFonts w:eastAsia="宋体"/>
        </w:rPr>
        <w:t>一个三节点型结构</w:t>
      </w:r>
      <w:del w:id="887" w:author="Decheng Fan" w:date="2014-07-13T17:21:00Z">
        <w:r w:rsidR="00964F95" w:rsidRPr="00E6030D" w:rsidDel="00F019F5">
          <w:rPr>
            <w:rFonts w:eastAsia="宋体" w:hint="eastAsia"/>
          </w:rPr>
          <w:delText>伪装成</w:delText>
        </w:r>
        <w:r w:rsidR="00964F95" w:rsidRPr="00E6030D" w:rsidDel="00F019F5">
          <w:rPr>
            <w:rFonts w:eastAsia="宋体"/>
          </w:rPr>
          <w:delText>双节点</w:delText>
        </w:r>
      </w:del>
      <w:r w:rsidR="00964F95" w:rsidRPr="00E6030D">
        <w:rPr>
          <w:rFonts w:eastAsia="宋体"/>
        </w:rPr>
        <w:t>时</w:t>
      </w:r>
      <w:r w:rsidR="00964F95" w:rsidRPr="00E6030D">
        <w:rPr>
          <w:rFonts w:eastAsia="宋体" w:hint="eastAsia"/>
        </w:rPr>
        <w:t>，</w:t>
      </w:r>
      <w:del w:id="888" w:author="Decheng Fan" w:date="2014-07-13T17:22:00Z">
        <w:r w:rsidR="00964F95" w:rsidRPr="00E6030D" w:rsidDel="00F019F5">
          <w:rPr>
            <w:rFonts w:eastAsia="宋体"/>
          </w:rPr>
          <w:delText>就</w:delText>
        </w:r>
        <w:r w:rsidR="00964F95" w:rsidRPr="00E6030D" w:rsidDel="00F019F5">
          <w:rPr>
            <w:rFonts w:eastAsia="宋体" w:hint="eastAsia"/>
          </w:rPr>
          <w:delText>等于</w:delText>
        </w:r>
      </w:del>
      <w:ins w:id="889" w:author="Decheng Fan" w:date="2014-07-13T17:22:00Z">
        <w:r w:rsidR="00F019F5">
          <w:rPr>
            <w:rFonts w:eastAsia="宋体" w:hint="eastAsia"/>
          </w:rPr>
          <w:t>我们就</w:t>
        </w:r>
      </w:ins>
      <w:r w:rsidR="00964F95" w:rsidRPr="00E6030D">
        <w:rPr>
          <w:rFonts w:eastAsia="宋体" w:hint="eastAsia"/>
        </w:rPr>
        <w:t>直接</w:t>
      </w:r>
      <w:r w:rsidR="00964F95" w:rsidRPr="00E6030D">
        <w:rPr>
          <w:rFonts w:eastAsia="宋体"/>
        </w:rPr>
        <w:t>赋予</w:t>
      </w:r>
      <w:del w:id="890" w:author="Decheng Fan" w:date="2014-07-13T17:22:00Z">
        <w:r w:rsidR="00964F95" w:rsidRPr="00E6030D" w:rsidDel="00F019F5">
          <w:rPr>
            <w:rFonts w:eastAsia="宋体" w:hint="eastAsia"/>
          </w:rPr>
          <w:delText>了</w:delText>
        </w:r>
        <w:r w:rsidR="00F019F5" w:rsidRPr="00E6030D" w:rsidDel="00F019F5">
          <w:rPr>
            <w:rFonts w:eastAsia="宋体" w:hint="eastAsia"/>
          </w:rPr>
          <w:delText>他们</w:delText>
        </w:r>
      </w:del>
      <w:ins w:id="891" w:author="Decheng Fan" w:date="2014-07-13T17:22:00Z">
        <w:r w:rsidR="00F019F5">
          <w:rPr>
            <w:rFonts w:eastAsia="宋体" w:hint="eastAsia"/>
          </w:rPr>
          <w:t>它们</w:t>
        </w:r>
      </w:ins>
      <w:r w:rsidR="00964F95" w:rsidRPr="00E6030D">
        <w:rPr>
          <w:rFonts w:eastAsia="宋体"/>
        </w:rPr>
        <w:t>相同的层次，就像上图</w:t>
      </w:r>
      <w:r w:rsidR="00964F95" w:rsidRPr="00E6030D">
        <w:rPr>
          <w:rFonts w:eastAsia="宋体" w:hint="eastAsia"/>
        </w:rPr>
        <w:t>垂直方向上所</w:t>
      </w:r>
      <w:r w:rsidR="00964F95" w:rsidRPr="00E6030D">
        <w:rPr>
          <w:rFonts w:eastAsia="宋体"/>
        </w:rPr>
        <w:t>展现的那样。</w:t>
      </w:r>
      <w:r w:rsidR="00964F95" w:rsidRPr="00E6030D">
        <w:rPr>
          <w:rFonts w:eastAsia="宋体" w:hint="eastAsia"/>
        </w:rPr>
        <w:t>第三</w:t>
      </w:r>
      <w:r w:rsidR="00964F95" w:rsidRPr="00E6030D">
        <w:rPr>
          <w:rFonts w:eastAsia="宋体"/>
        </w:rPr>
        <w:t>，</w:t>
      </w:r>
      <w:r w:rsidR="00964F95" w:rsidRPr="00E6030D">
        <w:rPr>
          <w:rFonts w:eastAsia="宋体" w:hint="eastAsia"/>
        </w:rPr>
        <w:t>三节点型</w:t>
      </w:r>
      <w:r w:rsidR="00964F95" w:rsidRPr="00E6030D">
        <w:rPr>
          <w:rFonts w:eastAsia="宋体"/>
        </w:rPr>
        <w:t>结构的</w:t>
      </w:r>
      <w:r w:rsidR="00964F95" w:rsidRPr="00E6030D">
        <w:rPr>
          <w:rFonts w:eastAsia="宋体" w:hint="eastAsia"/>
        </w:rPr>
        <w:t>“内部”边线</w:t>
      </w:r>
      <w:r w:rsidR="00964F95" w:rsidRPr="00E6030D">
        <w:rPr>
          <w:rFonts w:eastAsia="宋体"/>
        </w:rPr>
        <w:t>（</w:t>
      </w:r>
      <w:r w:rsidR="002E639B" w:rsidRPr="00E6030D">
        <w:rPr>
          <w:rFonts w:eastAsia="宋体" w:hint="eastAsia"/>
        </w:rPr>
        <w:t>即</w:t>
      </w:r>
      <w:r w:rsidR="002E639B" w:rsidRPr="00E6030D">
        <w:rPr>
          <w:rFonts w:eastAsia="宋体" w:hint="eastAsia"/>
          <w:i/>
        </w:rPr>
        <w:t>横向</w:t>
      </w:r>
      <w:r w:rsidR="002E639B" w:rsidRPr="00E6030D">
        <w:rPr>
          <w:rFonts w:eastAsia="宋体" w:hint="eastAsia"/>
        </w:rPr>
        <w:t>边</w:t>
      </w:r>
      <w:r w:rsidR="00964F95" w:rsidRPr="00E6030D">
        <w:rPr>
          <w:rFonts w:eastAsia="宋体"/>
        </w:rPr>
        <w:t>）</w:t>
      </w:r>
      <w:r w:rsidR="002E639B" w:rsidRPr="00E6030D">
        <w:rPr>
          <w:rFonts w:eastAsia="宋体" w:hint="eastAsia"/>
        </w:rPr>
        <w:t>只能</w:t>
      </w:r>
      <w:r w:rsidR="002E639B" w:rsidRPr="00E6030D">
        <w:rPr>
          <w:rFonts w:eastAsia="宋体"/>
          <w:i/>
        </w:rPr>
        <w:t>指向右边</w:t>
      </w:r>
      <w:r w:rsidR="002E639B" w:rsidRPr="00E6030D">
        <w:rPr>
          <w:rFonts w:eastAsia="宋体" w:hint="eastAsia"/>
        </w:rPr>
        <w:t>。</w:t>
      </w:r>
      <w:r w:rsidR="002E639B" w:rsidRPr="00E6030D">
        <w:rPr>
          <w:rFonts w:eastAsia="宋体"/>
        </w:rPr>
        <w:t>这意味着</w:t>
      </w:r>
      <w:r w:rsidR="002E639B" w:rsidRPr="00E6030D">
        <w:rPr>
          <w:rFonts w:eastAsia="宋体" w:hint="eastAsia"/>
        </w:rPr>
        <w:t>上面</w:t>
      </w:r>
      <w:r w:rsidR="002E639B" w:rsidRPr="00E6030D">
        <w:rPr>
          <w:rFonts w:eastAsia="宋体"/>
        </w:rPr>
        <w:t>的左子图中</w:t>
      </w:r>
      <w:r w:rsidR="002E639B" w:rsidRPr="00E6030D">
        <w:rPr>
          <w:rFonts w:eastAsia="宋体" w:hint="eastAsia"/>
        </w:rPr>
        <w:t>所</w:t>
      </w:r>
      <w:r w:rsidR="002E639B" w:rsidRPr="00E6030D">
        <w:rPr>
          <w:rFonts w:eastAsia="宋体"/>
        </w:rPr>
        <w:t>诠释的</w:t>
      </w:r>
      <w:r w:rsidR="002E639B" w:rsidRPr="00E6030D">
        <w:rPr>
          <w:rFonts w:eastAsia="宋体" w:hint="eastAsia"/>
        </w:rPr>
        <w:t>是</w:t>
      </w:r>
      <w:r w:rsidR="002E639B" w:rsidRPr="00E6030D">
        <w:rPr>
          <w:rFonts w:eastAsia="宋体"/>
        </w:rPr>
        <w:t>一个</w:t>
      </w:r>
      <w:r w:rsidR="002E639B" w:rsidRPr="00E6030D">
        <w:rPr>
          <w:rFonts w:eastAsia="宋体"/>
          <w:i/>
        </w:rPr>
        <w:t>非法</w:t>
      </w:r>
      <w:r w:rsidR="002E639B" w:rsidRPr="00E6030D">
        <w:rPr>
          <w:rFonts w:eastAsia="宋体"/>
        </w:rPr>
        <w:t>节点</w:t>
      </w:r>
      <w:r w:rsidR="002E639B" w:rsidRPr="00E6030D">
        <w:rPr>
          <w:rFonts w:eastAsia="宋体" w:hint="eastAsia"/>
        </w:rPr>
        <w:t>，</w:t>
      </w:r>
      <w:r w:rsidR="002E639B" w:rsidRPr="00E6030D">
        <w:rPr>
          <w:rFonts w:eastAsia="宋体"/>
        </w:rPr>
        <w:t>它必须要</w:t>
      </w:r>
      <w:r w:rsidR="002E639B" w:rsidRPr="00E6030D">
        <w:rPr>
          <w:rFonts w:eastAsia="宋体" w:hint="eastAsia"/>
          <w:i/>
        </w:rPr>
        <w:t>向右</w:t>
      </w:r>
      <w:r w:rsidR="002E639B" w:rsidRPr="00E6030D">
        <w:rPr>
          <w:rFonts w:eastAsia="宋体"/>
          <w:i/>
        </w:rPr>
        <w:t>翻转一下</w:t>
      </w:r>
      <w:r w:rsidR="002E639B" w:rsidRPr="00E6030D">
        <w:rPr>
          <w:rFonts w:eastAsia="宋体"/>
        </w:rPr>
        <w:t>，加以修正</w:t>
      </w:r>
      <w:r w:rsidR="002E639B" w:rsidRPr="00E6030D">
        <w:rPr>
          <w:rFonts w:eastAsia="宋体" w:hint="eastAsia"/>
        </w:rPr>
        <w:t>。</w:t>
      </w:r>
      <w:r w:rsidR="002E639B" w:rsidRPr="00E6030D">
        <w:rPr>
          <w:rFonts w:eastAsia="宋体"/>
        </w:rPr>
        <w:t>也就是</w:t>
      </w:r>
      <w:r w:rsidR="002E639B" w:rsidRPr="00E6030D">
        <w:rPr>
          <w:rFonts w:eastAsia="宋体" w:hint="eastAsia"/>
        </w:rPr>
        <w:t>将</w:t>
      </w:r>
      <w:r w:rsidR="002E639B" w:rsidRPr="00E6030D">
        <w:rPr>
          <w:rFonts w:eastAsia="宋体"/>
          <w:i/>
        </w:rPr>
        <w:t>c</w:t>
      </w:r>
      <w:r w:rsidR="002E639B" w:rsidRPr="00E6030D">
        <w:rPr>
          <w:rFonts w:eastAsia="宋体" w:hint="eastAsia"/>
        </w:rPr>
        <w:t>变成</w:t>
      </w:r>
      <w:r w:rsidR="002E639B" w:rsidRPr="00E6030D">
        <w:rPr>
          <w:rFonts w:eastAsia="宋体"/>
          <w:i/>
        </w:rPr>
        <w:t>d</w:t>
      </w:r>
      <w:r w:rsidR="002E639B" w:rsidRPr="00E6030D">
        <w:rPr>
          <w:rFonts w:eastAsia="宋体"/>
        </w:rPr>
        <w:t>的左</w:t>
      </w:r>
      <w:r w:rsidR="002E639B" w:rsidRPr="00E6030D">
        <w:rPr>
          <w:rFonts w:eastAsia="宋体" w:hint="eastAsia"/>
        </w:rPr>
        <w:t>子树</w:t>
      </w:r>
      <w:r w:rsidR="003E5392" w:rsidRPr="00E6030D">
        <w:rPr>
          <w:rFonts w:eastAsia="宋体" w:hint="eastAsia"/>
        </w:rPr>
        <w:t>，</w:t>
      </w:r>
      <w:r w:rsidR="003E5392" w:rsidRPr="00E6030D">
        <w:rPr>
          <w:rFonts w:eastAsia="宋体"/>
        </w:rPr>
        <w:t>而</w:t>
      </w:r>
      <w:r w:rsidR="003E5392" w:rsidRPr="00E6030D">
        <w:rPr>
          <w:rFonts w:eastAsia="宋体"/>
          <w:i/>
        </w:rPr>
        <w:t>d</w:t>
      </w:r>
      <w:r w:rsidR="003E5392" w:rsidRPr="00E6030D">
        <w:rPr>
          <w:rFonts w:eastAsia="宋体"/>
        </w:rPr>
        <w:t>变成</w:t>
      </w:r>
      <w:r w:rsidR="003E5392" w:rsidRPr="00E6030D">
        <w:rPr>
          <w:rFonts w:eastAsia="宋体" w:hint="eastAsia"/>
          <w:i/>
        </w:rPr>
        <w:t>b</w:t>
      </w:r>
      <w:r w:rsidR="003E5392" w:rsidRPr="00E6030D">
        <w:rPr>
          <w:rFonts w:eastAsia="宋体"/>
        </w:rPr>
        <w:t>的右子树</w:t>
      </w:r>
      <w:r w:rsidR="003E5392" w:rsidRPr="00E6030D">
        <w:rPr>
          <w:rFonts w:eastAsia="宋体" w:hint="eastAsia"/>
        </w:rPr>
        <w:t>，</w:t>
      </w:r>
      <w:r w:rsidR="003E5392" w:rsidRPr="00E6030D">
        <w:rPr>
          <w:rFonts w:eastAsia="宋体"/>
        </w:rPr>
        <w:t>最后，再将</w:t>
      </w:r>
      <w:r w:rsidR="003E5392" w:rsidRPr="00E6030D">
        <w:rPr>
          <w:rFonts w:eastAsia="宋体"/>
          <w:i/>
        </w:rPr>
        <w:t>d</w:t>
      </w:r>
      <w:r w:rsidR="003E5392" w:rsidRPr="00E6030D">
        <w:rPr>
          <w:rFonts w:eastAsia="宋体" w:hint="eastAsia"/>
        </w:rPr>
        <w:t>原有</w:t>
      </w:r>
      <w:r w:rsidR="003E5392" w:rsidRPr="00E6030D">
        <w:rPr>
          <w:rFonts w:eastAsia="宋体"/>
        </w:rPr>
        <w:t>的父节点变成</w:t>
      </w:r>
      <w:r w:rsidR="003E5392" w:rsidRPr="00E6030D">
        <w:rPr>
          <w:rFonts w:eastAsia="宋体" w:hint="eastAsia"/>
          <w:i/>
        </w:rPr>
        <w:t>b</w:t>
      </w:r>
      <w:r w:rsidR="003E5392" w:rsidRPr="00E6030D">
        <w:rPr>
          <w:rFonts w:eastAsia="宋体"/>
        </w:rPr>
        <w:t>的父节点</w:t>
      </w:r>
      <w:r w:rsidR="003E5392" w:rsidRPr="00E6030D">
        <w:rPr>
          <w:rFonts w:eastAsia="宋体" w:hint="eastAsia"/>
        </w:rPr>
        <w:t>。</w:t>
      </w:r>
      <w:ins w:id="892" w:author="Decheng Fan" w:date="2014-07-13T17:31:00Z">
        <w:r w:rsidR="00512BFC">
          <w:rPr>
            <w:rFonts w:eastAsia="宋体" w:hint="eastAsia"/>
          </w:rPr>
          <w:t>瞬间</w:t>
        </w:r>
      </w:ins>
      <w:del w:id="893" w:author="Decheng Fan" w:date="2014-07-13T17:31:00Z">
        <w:r w:rsidR="003E5392" w:rsidRPr="00E6030D" w:rsidDel="00512BFC">
          <w:rPr>
            <w:rFonts w:eastAsia="宋体" w:hint="eastAsia"/>
          </w:rPr>
          <w:delText>通过这一系列的变戏法</w:delText>
        </w:r>
      </w:del>
      <w:r w:rsidR="003E5392" w:rsidRPr="00E6030D">
        <w:rPr>
          <w:rFonts w:eastAsia="宋体"/>
        </w:rPr>
        <w:t>，我们</w:t>
      </w:r>
      <w:r w:rsidR="003E5392" w:rsidRPr="00E6030D">
        <w:rPr>
          <w:rFonts w:eastAsia="宋体" w:hint="eastAsia"/>
        </w:rPr>
        <w:t>就</w:t>
      </w:r>
      <w:r w:rsidR="003E5392" w:rsidRPr="00E6030D">
        <w:rPr>
          <w:rFonts w:eastAsia="宋体"/>
        </w:rPr>
        <w:t>得到</w:t>
      </w:r>
      <w:r w:rsidR="003E5392" w:rsidRPr="00E6030D">
        <w:rPr>
          <w:rFonts w:eastAsia="宋体" w:hint="eastAsia"/>
        </w:rPr>
        <w:t>了</w:t>
      </w:r>
      <w:r w:rsidR="003E5392" w:rsidRPr="00E6030D">
        <w:rPr>
          <w:rFonts w:eastAsia="宋体"/>
        </w:rPr>
        <w:t>右子图</w:t>
      </w:r>
      <w:r w:rsidR="003E5392" w:rsidRPr="00E6030D">
        <w:rPr>
          <w:rFonts w:eastAsia="宋体" w:hint="eastAsia"/>
        </w:rPr>
        <w:t>中</w:t>
      </w:r>
      <w:r w:rsidR="003E5392" w:rsidRPr="00E6030D">
        <w:rPr>
          <w:rFonts w:eastAsia="宋体"/>
        </w:rPr>
        <w:t>所示的结构</w:t>
      </w:r>
      <w:r w:rsidR="003E5392" w:rsidRPr="00E6030D">
        <w:rPr>
          <w:rFonts w:eastAsia="宋体" w:hint="eastAsia"/>
        </w:rPr>
        <w:t>（而</w:t>
      </w:r>
      <w:r w:rsidR="003E5392" w:rsidRPr="00E6030D">
        <w:rPr>
          <w:rFonts w:eastAsia="宋体"/>
        </w:rPr>
        <w:t>这是一</w:t>
      </w:r>
      <w:r w:rsidR="003E5392" w:rsidRPr="00E6030D">
        <w:rPr>
          <w:rFonts w:eastAsia="宋体" w:hint="eastAsia"/>
        </w:rPr>
        <w:t>个</w:t>
      </w:r>
      <w:r w:rsidR="003E5392" w:rsidRPr="00E6030D">
        <w:rPr>
          <w:rFonts w:eastAsia="宋体"/>
        </w:rPr>
        <w:t>有效结构</w:t>
      </w:r>
      <w:r w:rsidR="003E5392" w:rsidRPr="00E6030D">
        <w:rPr>
          <w:rFonts w:eastAsia="宋体" w:hint="eastAsia"/>
        </w:rPr>
        <w:t>）。</w:t>
      </w:r>
      <w:r w:rsidR="003E5392" w:rsidRPr="00E6030D">
        <w:rPr>
          <w:rFonts w:eastAsia="宋体"/>
        </w:rPr>
        <w:t>换句话说</w:t>
      </w:r>
      <w:r w:rsidR="003E5392" w:rsidRPr="00E6030D">
        <w:rPr>
          <w:rFonts w:eastAsia="宋体" w:hint="eastAsia"/>
        </w:rPr>
        <w:t>，现在</w:t>
      </w:r>
      <w:del w:id="894" w:author="Decheng Fan" w:date="2014-07-13T17:32:00Z">
        <w:r w:rsidR="003E5392" w:rsidRPr="00E6030D" w:rsidDel="00C34AC4">
          <w:rPr>
            <w:rFonts w:eastAsia="宋体" w:hint="eastAsia"/>
          </w:rPr>
          <w:delText>边线</w:delText>
        </w:r>
      </w:del>
      <w:r w:rsidR="003E5392" w:rsidRPr="00E6030D">
        <w:rPr>
          <w:rFonts w:eastAsia="宋体"/>
        </w:rPr>
        <w:t>指向</w:t>
      </w:r>
      <w:commentRangeStart w:id="895"/>
      <w:del w:id="896" w:author="Decheng Fan" w:date="2014-07-13T17:33:00Z">
        <w:r w:rsidR="003E5392" w:rsidRPr="00E6030D" w:rsidDel="00C34AC4">
          <w:rPr>
            <w:rFonts w:eastAsia="宋体"/>
          </w:rPr>
          <w:delText>了</w:delText>
        </w:r>
      </w:del>
      <w:r w:rsidR="003E5392" w:rsidRPr="00E6030D">
        <w:rPr>
          <w:rFonts w:eastAsia="宋体"/>
        </w:rPr>
        <w:t>中间子树</w:t>
      </w:r>
      <w:ins w:id="897" w:author="Decheng Fan" w:date="2014-07-13T17:33:00Z">
        <w:r w:rsidR="00C34AC4">
          <w:rPr>
            <w:rFonts w:eastAsia="宋体" w:hint="eastAsia"/>
          </w:rPr>
          <w:t>的边线</w:t>
        </w:r>
        <w:commentRangeEnd w:id="895"/>
        <w:r w:rsidR="00C34AC4">
          <w:rPr>
            <w:rStyle w:val="af3"/>
          </w:rPr>
          <w:commentReference w:id="895"/>
        </w:r>
      </w:ins>
      <w:del w:id="898" w:author="Decheng Fan" w:date="2014-07-13T17:36:00Z">
        <w:r w:rsidR="003E5392" w:rsidRPr="00E6030D" w:rsidDel="00224186">
          <w:rPr>
            <w:rFonts w:eastAsia="宋体"/>
          </w:rPr>
          <w:delText>，</w:delText>
        </w:r>
      </w:del>
      <w:ins w:id="899" w:author="Decheng Fan" w:date="2014-07-13T17:36:00Z">
        <w:r w:rsidR="00224186">
          <w:rPr>
            <w:rFonts w:eastAsia="宋体" w:hint="eastAsia"/>
          </w:rPr>
          <w:t>和</w:t>
        </w:r>
      </w:ins>
      <w:del w:id="900" w:author="Decheng Fan" w:date="2014-07-13T17:36:00Z">
        <w:r w:rsidR="003E5392" w:rsidRPr="00E6030D" w:rsidDel="00224186">
          <w:rPr>
            <w:rFonts w:eastAsia="宋体"/>
          </w:rPr>
          <w:delText>而</w:delText>
        </w:r>
      </w:del>
      <w:r w:rsidR="003E5392" w:rsidRPr="00E6030D">
        <w:rPr>
          <w:rFonts w:eastAsia="宋体" w:hint="eastAsia"/>
        </w:rPr>
        <w:t>横向边</w:t>
      </w:r>
      <w:ins w:id="901" w:author="Decheng Fan" w:date="2014-07-13T17:36:00Z">
        <w:r w:rsidR="00224186">
          <w:rPr>
            <w:rFonts w:eastAsia="宋体" w:hint="eastAsia"/>
          </w:rPr>
          <w:t>线</w:t>
        </w:r>
      </w:ins>
      <w:ins w:id="902" w:author="Decheng Fan" w:date="2014-07-13T17:42:00Z">
        <w:r w:rsidR="00CD0DB4">
          <w:rPr>
            <w:rFonts w:eastAsia="宋体" w:hint="eastAsia"/>
          </w:rPr>
          <w:t>都</w:t>
        </w:r>
      </w:ins>
      <w:del w:id="903" w:author="Decheng Fan" w:date="2014-07-13T17:36:00Z">
        <w:r w:rsidR="003E5392" w:rsidRPr="00E6030D" w:rsidDel="00224186">
          <w:rPr>
            <w:rFonts w:eastAsia="宋体" w:hint="eastAsia"/>
          </w:rPr>
          <w:delText>也完成了</w:delText>
        </w:r>
      </w:del>
      <w:del w:id="904" w:author="Decheng Fan" w:date="2014-07-13T17:42:00Z">
        <w:r w:rsidR="00CD0DB4" w:rsidRPr="00E6030D" w:rsidDel="00CD0DB4">
          <w:rPr>
            <w:rFonts w:eastAsia="宋体" w:hint="eastAsia"/>
          </w:rPr>
          <w:delText>交换</w:delText>
        </w:r>
      </w:del>
      <w:del w:id="905" w:author="Decheng Fan" w:date="2014-07-13T17:36:00Z">
        <w:r w:rsidR="00CD0DB4" w:rsidRPr="00E6030D" w:rsidDel="00224186">
          <w:rPr>
            <w:rFonts w:eastAsia="宋体" w:hint="eastAsia"/>
          </w:rPr>
          <w:delText>动作</w:delText>
        </w:r>
      </w:del>
      <w:ins w:id="906" w:author="Decheng Fan" w:date="2014-07-13T17:42:00Z">
        <w:r w:rsidR="00CD0DB4">
          <w:rPr>
            <w:rFonts w:eastAsia="宋体" w:hint="eastAsia"/>
          </w:rPr>
          <w:t>做了</w:t>
        </w:r>
      </w:ins>
      <w:ins w:id="907" w:author="Decheng Fan" w:date="2014-07-13T17:43:00Z">
        <w:r w:rsidR="00FB5DCE">
          <w:rPr>
            <w:rFonts w:eastAsia="宋体" w:hint="eastAsia"/>
          </w:rPr>
          <w:t>水平</w:t>
        </w:r>
        <w:r w:rsidR="000E385C">
          <w:rPr>
            <w:rFonts w:eastAsia="宋体" w:hint="eastAsia"/>
          </w:rPr>
          <w:t>翻转</w:t>
        </w:r>
      </w:ins>
      <w:del w:id="908" w:author="Decheng Fan" w:date="2014-07-13T17:36:00Z">
        <w:r w:rsidR="003E5392" w:rsidRPr="00E6030D" w:rsidDel="00040CD3">
          <w:rPr>
            <w:rFonts w:eastAsia="宋体" w:hint="eastAsia"/>
          </w:rPr>
          <w:delText>，</w:delText>
        </w:r>
      </w:del>
      <w:ins w:id="909" w:author="Decheng Fan" w:date="2014-07-13T17:36:00Z">
        <w:r w:rsidR="00040CD3">
          <w:rPr>
            <w:rFonts w:eastAsia="宋体" w:hint="eastAsia"/>
          </w:rPr>
          <w:t>。</w:t>
        </w:r>
      </w:ins>
      <w:r w:rsidR="003E5392" w:rsidRPr="00E6030D">
        <w:rPr>
          <w:rFonts w:eastAsia="宋体"/>
        </w:rPr>
        <w:t>我们</w:t>
      </w:r>
      <w:r w:rsidR="003E5392" w:rsidRPr="00E6030D">
        <w:rPr>
          <w:rFonts w:eastAsia="宋体" w:hint="eastAsia"/>
        </w:rPr>
        <w:t>称</w:t>
      </w:r>
      <w:r w:rsidR="003E5392" w:rsidRPr="00E6030D">
        <w:rPr>
          <w:rFonts w:eastAsia="宋体"/>
        </w:rPr>
        <w:t>这种操作为</w:t>
      </w:r>
      <w:r w:rsidR="00E26E2F" w:rsidRPr="00E6030D">
        <w:rPr>
          <w:rFonts w:eastAsia="宋体" w:hint="eastAsia"/>
          <w:i/>
        </w:rPr>
        <w:t>偏斜</w:t>
      </w:r>
      <w:r w:rsidR="00E26E2F" w:rsidRPr="00E6030D">
        <w:rPr>
          <w:rFonts w:eastAsia="宋体"/>
          <w:i/>
        </w:rPr>
        <w:t>（</w:t>
      </w:r>
      <w:r w:rsidR="00E26E2F" w:rsidRPr="00E6030D">
        <w:rPr>
          <w:rFonts w:eastAsia="宋体" w:hint="eastAsia"/>
          <w:i/>
        </w:rPr>
        <w:t>skew</w:t>
      </w:r>
      <w:r w:rsidR="00E26E2F" w:rsidRPr="00E6030D">
        <w:rPr>
          <w:rFonts w:eastAsia="宋体"/>
          <w:i/>
        </w:rPr>
        <w:t>）</w:t>
      </w:r>
      <w:r w:rsidR="00E26E2F" w:rsidRPr="00E6030D">
        <w:rPr>
          <w:rFonts w:eastAsia="宋体" w:hint="eastAsia"/>
        </w:rPr>
        <w:t>。</w:t>
      </w:r>
    </w:p>
    <w:p w14:paraId="03205B5E" w14:textId="301BE521" w:rsidR="004327B1" w:rsidRPr="00E6030D" w:rsidRDefault="009536B7" w:rsidP="004327B1">
      <w:pPr>
        <w:spacing w:after="156"/>
        <w:ind w:firstLine="420"/>
        <w:rPr>
          <w:rFonts w:ascii="宋体" w:eastAsia="宋体" w:hAnsi="宋体"/>
        </w:rPr>
      </w:pPr>
      <w:r w:rsidRPr="00E6030D">
        <w:rPr>
          <w:rFonts w:eastAsia="宋体" w:hint="eastAsia"/>
        </w:rPr>
        <w:t>此外</w:t>
      </w:r>
      <w:r w:rsidRPr="00E6030D">
        <w:rPr>
          <w:rFonts w:eastAsia="宋体"/>
        </w:rPr>
        <w:t>，还有一种</w:t>
      </w:r>
      <w:ins w:id="910" w:author="Decheng Fan" w:date="2014-07-13T18:03:00Z">
        <w:r w:rsidR="0065432C">
          <w:rPr>
            <w:rFonts w:eastAsia="宋体" w:hint="eastAsia"/>
          </w:rPr>
          <w:t>可能出现的</w:t>
        </w:r>
      </w:ins>
      <w:r w:rsidRPr="00E6030D">
        <w:rPr>
          <w:rFonts w:eastAsia="宋体"/>
        </w:rPr>
        <w:t>非法情况</w:t>
      </w:r>
      <w:del w:id="911" w:author="Decheng Fan" w:date="2014-07-13T18:03:00Z">
        <w:r w:rsidRPr="00E6030D" w:rsidDel="0065432C">
          <w:rPr>
            <w:rFonts w:eastAsia="宋体" w:hint="eastAsia"/>
          </w:rPr>
          <w:delText>也很有可</w:delText>
        </w:r>
        <w:r w:rsidRPr="00E6030D" w:rsidDel="0065432C">
          <w:rPr>
            <w:rFonts w:eastAsia="宋体"/>
          </w:rPr>
          <w:delText>能会出现</w:delText>
        </w:r>
      </w:del>
      <w:r w:rsidRPr="00E6030D">
        <w:rPr>
          <w:rFonts w:eastAsia="宋体"/>
        </w:rPr>
        <w:t>，我们</w:t>
      </w:r>
      <w:ins w:id="912" w:author="Decheng Fan" w:date="2014-07-13T17:46:00Z">
        <w:r w:rsidR="006B2DF0">
          <w:rPr>
            <w:rFonts w:eastAsia="宋体" w:hint="eastAsia"/>
          </w:rPr>
          <w:t>也</w:t>
        </w:r>
      </w:ins>
      <w:r w:rsidRPr="00E6030D">
        <w:rPr>
          <w:rFonts w:eastAsia="宋体" w:hint="eastAsia"/>
        </w:rPr>
        <w:t>得</w:t>
      </w:r>
      <w:r w:rsidRPr="00E6030D">
        <w:rPr>
          <w:rFonts w:eastAsia="宋体"/>
        </w:rPr>
        <w:t>通过翻转</w:t>
      </w:r>
      <w:r w:rsidRPr="00E6030D">
        <w:rPr>
          <w:rFonts w:eastAsia="宋体" w:hint="eastAsia"/>
        </w:rPr>
        <w:t>操作</w:t>
      </w:r>
      <w:r w:rsidRPr="00E6030D">
        <w:rPr>
          <w:rFonts w:eastAsia="宋体"/>
        </w:rPr>
        <w:t>来修复它</w:t>
      </w:r>
      <w:r w:rsidRPr="00E6030D">
        <w:rPr>
          <w:rFonts w:eastAsia="宋体" w:hint="eastAsia"/>
        </w:rPr>
        <w:t>。这种</w:t>
      </w:r>
      <w:r w:rsidRPr="00E6030D">
        <w:rPr>
          <w:rFonts w:eastAsia="宋体"/>
        </w:rPr>
        <w:t>情况就是伪节点</w:t>
      </w:r>
      <w:r w:rsidRPr="00E6030D">
        <w:rPr>
          <w:rFonts w:eastAsia="宋体" w:hint="eastAsia"/>
        </w:rPr>
        <w:t>溢出（也就是</w:t>
      </w:r>
      <w:r w:rsidRPr="00E6030D">
        <w:rPr>
          <w:rFonts w:eastAsia="宋体"/>
        </w:rPr>
        <w:t>四节点型结构</w:t>
      </w:r>
      <w:r w:rsidRPr="00E6030D">
        <w:rPr>
          <w:rFonts w:eastAsia="宋体" w:hint="eastAsia"/>
        </w:rPr>
        <w:t>），如</w:t>
      </w:r>
      <w:r w:rsidRPr="00E6030D">
        <w:rPr>
          <w:rFonts w:eastAsia="宋体"/>
        </w:rPr>
        <w:t>图</w:t>
      </w:r>
      <w:r w:rsidRPr="00E6030D">
        <w:rPr>
          <w:rFonts w:eastAsia="宋体" w:hint="eastAsia"/>
        </w:rPr>
        <w:t>6</w:t>
      </w:r>
      <w:r w:rsidRPr="00E6030D">
        <w:rPr>
          <w:rFonts w:eastAsia="宋体"/>
        </w:rPr>
        <w:t>-12</w:t>
      </w:r>
      <w:r w:rsidRPr="00E6030D">
        <w:rPr>
          <w:rFonts w:eastAsia="宋体" w:hint="eastAsia"/>
        </w:rPr>
        <w:t>所示</w:t>
      </w:r>
      <w:r w:rsidR="006E695E" w:rsidRPr="00E6030D">
        <w:rPr>
          <w:rFonts w:eastAsia="宋体" w:hint="eastAsia"/>
        </w:rPr>
        <w:t>。在该</w:t>
      </w:r>
      <w:r w:rsidR="006E695E" w:rsidRPr="00E6030D">
        <w:rPr>
          <w:rFonts w:eastAsia="宋体"/>
        </w:rPr>
        <w:t>图中，我们有三个节点链在了同一层（</w:t>
      </w:r>
      <w:r w:rsidR="006E695E" w:rsidRPr="00E6030D">
        <w:rPr>
          <w:rFonts w:eastAsia="宋体" w:hint="eastAsia"/>
        </w:rPr>
        <w:t>即</w:t>
      </w:r>
      <w:r w:rsidR="006E695E" w:rsidRPr="001A65B1">
        <w:rPr>
          <w:i/>
        </w:rPr>
        <w:t>c</w:t>
      </w:r>
      <w:r w:rsidR="006E695E" w:rsidRPr="00E6030D">
        <w:rPr>
          <w:rFonts w:eastAsia="宋体" w:hint="eastAsia"/>
        </w:rPr>
        <w:t>、</w:t>
      </w:r>
      <w:r w:rsidR="006E695E" w:rsidRPr="001A65B1">
        <w:rPr>
          <w:i/>
        </w:rPr>
        <w:t>e</w:t>
      </w:r>
      <w:r w:rsidR="006E695E" w:rsidRPr="00E6030D">
        <w:rPr>
          <w:rFonts w:eastAsia="宋体" w:hint="eastAsia"/>
        </w:rPr>
        <w:t>、</w:t>
      </w:r>
      <w:r w:rsidR="006E695E" w:rsidRPr="001A65B1">
        <w:rPr>
          <w:i/>
        </w:rPr>
        <w:t>f</w:t>
      </w:r>
      <w:r w:rsidR="006E695E" w:rsidRPr="00E6030D">
        <w:rPr>
          <w:rFonts w:eastAsia="宋体"/>
        </w:rPr>
        <w:t>）</w:t>
      </w:r>
      <w:r w:rsidR="000C36EA" w:rsidRPr="00E6030D">
        <w:rPr>
          <w:rFonts w:eastAsia="宋体" w:hint="eastAsia"/>
        </w:rPr>
        <w:t>。</w:t>
      </w:r>
      <w:r w:rsidR="000C36EA" w:rsidRPr="00E6030D">
        <w:rPr>
          <w:rFonts w:eastAsia="宋体"/>
        </w:rPr>
        <w:t>所以</w:t>
      </w:r>
      <w:r w:rsidR="000C36EA" w:rsidRPr="00E6030D">
        <w:rPr>
          <w:rFonts w:eastAsia="宋体" w:hint="eastAsia"/>
        </w:rPr>
        <w:t>接下来</w:t>
      </w:r>
      <w:r w:rsidR="000C36EA" w:rsidRPr="00E6030D">
        <w:rPr>
          <w:rFonts w:eastAsia="宋体"/>
        </w:rPr>
        <w:t>，</w:t>
      </w:r>
      <w:r w:rsidR="000C36EA" w:rsidRPr="00E6030D">
        <w:rPr>
          <w:rFonts w:eastAsia="宋体" w:hint="eastAsia"/>
        </w:rPr>
        <w:t>我们要模拟</w:t>
      </w:r>
      <w:r w:rsidR="000C36EA" w:rsidRPr="00E6030D">
        <w:rPr>
          <w:rFonts w:eastAsia="宋体"/>
        </w:rPr>
        <w:t>出节点的分割</w:t>
      </w:r>
      <w:r w:rsidR="000C36EA" w:rsidRPr="00E6030D">
        <w:rPr>
          <w:rFonts w:eastAsia="宋体" w:hint="eastAsia"/>
        </w:rPr>
        <w:t>：</w:t>
      </w:r>
      <w:ins w:id="913" w:author="Decheng Fan" w:date="2014-07-13T17:48:00Z">
        <w:r w:rsidR="00D85AC9">
          <w:rPr>
            <w:rFonts w:eastAsia="宋体" w:hint="eastAsia"/>
          </w:rPr>
          <w:t>和</w:t>
        </w:r>
        <w:r w:rsidR="00D85AC9" w:rsidRPr="00E6030D">
          <w:rPr>
            <w:rFonts w:eastAsia="宋体" w:hint="eastAsia"/>
          </w:rPr>
          <w:t>2</w:t>
        </w:r>
        <w:r w:rsidR="00D85AC9" w:rsidRPr="00E6030D">
          <w:rPr>
            <w:rFonts w:eastAsia="宋体"/>
          </w:rPr>
          <w:t>-3</w:t>
        </w:r>
        <w:r w:rsidR="00D85AC9" w:rsidRPr="00E6030D">
          <w:rPr>
            <w:rFonts w:eastAsia="宋体" w:hint="eastAsia"/>
          </w:rPr>
          <w:t>树</w:t>
        </w:r>
        <w:r w:rsidR="00D85AC9">
          <w:rPr>
            <w:rFonts w:eastAsia="宋体" w:hint="eastAsia"/>
          </w:rPr>
          <w:t>一样，</w:t>
        </w:r>
      </w:ins>
      <w:r w:rsidR="000C36EA" w:rsidRPr="00E6030D">
        <w:rPr>
          <w:rFonts w:eastAsia="宋体"/>
        </w:rPr>
        <w:t>将中间键</w:t>
      </w:r>
      <w:r w:rsidR="000C36EA" w:rsidRPr="00E6030D">
        <w:rPr>
          <w:rFonts w:eastAsia="宋体" w:hint="eastAsia"/>
        </w:rPr>
        <w:t>（</w:t>
      </w:r>
      <w:r w:rsidR="000C36EA" w:rsidRPr="00E6030D">
        <w:rPr>
          <w:rFonts w:eastAsia="宋体" w:hint="eastAsia"/>
          <w:i/>
        </w:rPr>
        <w:t>e</w:t>
      </w:r>
      <w:r w:rsidR="000C36EA" w:rsidRPr="00E6030D">
        <w:rPr>
          <w:rFonts w:eastAsia="宋体" w:hint="eastAsia"/>
        </w:rPr>
        <w:t>）移动</w:t>
      </w:r>
      <w:r w:rsidR="000C36EA" w:rsidRPr="00E6030D">
        <w:rPr>
          <w:rFonts w:eastAsia="宋体"/>
        </w:rPr>
        <w:t>到</w:t>
      </w:r>
      <w:del w:id="914" w:author="Decheng Fan" w:date="2014-07-13T17:48:00Z">
        <w:r w:rsidR="00225608" w:rsidRPr="00E6030D" w:rsidDel="00D85AC9">
          <w:rPr>
            <w:rFonts w:eastAsia="宋体" w:hint="eastAsia"/>
          </w:rPr>
          <w:delText>2</w:delText>
        </w:r>
        <w:r w:rsidR="00225608" w:rsidRPr="00E6030D" w:rsidDel="00D85AC9">
          <w:rPr>
            <w:rFonts w:eastAsia="宋体"/>
          </w:rPr>
          <w:delText>-3</w:delText>
        </w:r>
        <w:r w:rsidR="00225608" w:rsidRPr="00E6030D" w:rsidDel="00D85AC9">
          <w:rPr>
            <w:rFonts w:eastAsia="宋体" w:hint="eastAsia"/>
          </w:rPr>
          <w:delText>树</w:delText>
        </w:r>
      </w:del>
      <w:r w:rsidR="000C36EA" w:rsidRPr="00E6030D">
        <w:rPr>
          <w:rFonts w:eastAsia="宋体"/>
        </w:rPr>
        <w:t>父节点</w:t>
      </w:r>
      <w:del w:id="915" w:author="Decheng Fan" w:date="2014-07-13T17:48:00Z">
        <w:r w:rsidR="000C36EA" w:rsidRPr="00E6030D" w:rsidDel="00D85AC9">
          <w:rPr>
            <w:rFonts w:eastAsia="宋体" w:hint="eastAsia"/>
          </w:rPr>
          <w:delText>的位置</w:delText>
        </w:r>
      </w:del>
      <w:ins w:id="916" w:author="Decheng Fan" w:date="2014-07-13T17:48:00Z">
        <w:r w:rsidR="00D85AC9">
          <w:rPr>
            <w:rFonts w:eastAsia="宋体" w:hint="eastAsia"/>
          </w:rPr>
          <w:t>中</w:t>
        </w:r>
      </w:ins>
      <w:r w:rsidR="00225608" w:rsidRPr="00E6030D">
        <w:rPr>
          <w:rFonts w:eastAsia="宋体" w:hint="eastAsia"/>
        </w:rPr>
        <w:t>（</w:t>
      </w:r>
      <w:r w:rsidR="00225608" w:rsidRPr="00E6030D">
        <w:rPr>
          <w:rFonts w:eastAsia="宋体" w:hint="eastAsia"/>
          <w:i/>
        </w:rPr>
        <w:t>e</w:t>
      </w:r>
      <w:r w:rsidR="00225608" w:rsidRPr="00E6030D">
        <w:rPr>
          <w:rFonts w:eastAsia="宋体" w:hint="eastAsia"/>
        </w:rPr>
        <w:t>）。</w:t>
      </w:r>
      <w:r w:rsidR="00225608" w:rsidRPr="00E6030D">
        <w:rPr>
          <w:rFonts w:eastAsia="宋体"/>
        </w:rPr>
        <w:t>在</w:t>
      </w:r>
      <w:r w:rsidR="00225608" w:rsidRPr="00E6030D">
        <w:rPr>
          <w:rFonts w:eastAsia="宋体" w:hint="eastAsia"/>
        </w:rPr>
        <w:t>这种</w:t>
      </w:r>
      <w:r w:rsidR="00225608" w:rsidRPr="00E6030D">
        <w:rPr>
          <w:rFonts w:eastAsia="宋体"/>
        </w:rPr>
        <w:t>情况下</w:t>
      </w:r>
      <w:r w:rsidR="00127D1B" w:rsidRPr="00E6030D">
        <w:rPr>
          <w:rFonts w:eastAsia="宋体" w:hint="eastAsia"/>
        </w:rPr>
        <w:t>，</w:t>
      </w:r>
      <w:del w:id="917" w:author="Decheng Fan" w:date="2014-07-13T17:49:00Z">
        <w:r w:rsidR="00127D1B" w:rsidRPr="00E6030D" w:rsidDel="00D85AC9">
          <w:rPr>
            <w:rFonts w:eastAsia="宋体" w:hint="eastAsia"/>
          </w:rPr>
          <w:delText>最</w:delText>
        </w:r>
      </w:del>
      <w:ins w:id="918" w:author="Decheng Fan" w:date="2014-07-13T17:49:00Z">
        <w:r w:rsidR="00D85AC9">
          <w:rPr>
            <w:rFonts w:eastAsia="宋体" w:hint="eastAsia"/>
          </w:rPr>
          <w:t>做法很</w:t>
        </w:r>
      </w:ins>
      <w:r w:rsidR="00127D1B" w:rsidRPr="00E6030D">
        <w:rPr>
          <w:rFonts w:eastAsia="宋体" w:hint="eastAsia"/>
        </w:rPr>
        <w:t>简单</w:t>
      </w:r>
      <w:ins w:id="919" w:author="Decheng Fan" w:date="2014-07-13T17:49:00Z">
        <w:r w:rsidR="00D85AC9">
          <w:rPr>
            <w:rFonts w:eastAsia="宋体" w:hint="eastAsia"/>
          </w:rPr>
          <w:t>，</w:t>
        </w:r>
      </w:ins>
      <w:del w:id="920" w:author="Decheng Fan" w:date="2014-07-13T17:49:00Z">
        <w:r w:rsidR="00127D1B" w:rsidRPr="00E6030D" w:rsidDel="00D85AC9">
          <w:rPr>
            <w:rFonts w:eastAsia="宋体"/>
          </w:rPr>
          <w:delText>的</w:delText>
        </w:r>
      </w:del>
      <w:r w:rsidR="00127D1B" w:rsidRPr="00E6030D">
        <w:rPr>
          <w:rFonts w:eastAsia="宋体"/>
        </w:rPr>
        <w:t>就是</w:t>
      </w:r>
      <w:r w:rsidR="00127D1B" w:rsidRPr="00E6030D">
        <w:rPr>
          <w:rFonts w:eastAsia="宋体" w:hint="eastAsia"/>
        </w:rPr>
        <w:t>向左</w:t>
      </w:r>
      <w:r w:rsidR="00127D1B" w:rsidRPr="00E6030D">
        <w:rPr>
          <w:rFonts w:eastAsia="宋体"/>
        </w:rPr>
        <w:t>翻转</w:t>
      </w:r>
      <w:r w:rsidR="00127D1B" w:rsidRPr="00E6030D">
        <w:rPr>
          <w:rFonts w:eastAsia="宋体"/>
          <w:i/>
        </w:rPr>
        <w:t>c</w:t>
      </w:r>
      <w:r w:rsidR="00127D1B" w:rsidRPr="00E6030D">
        <w:rPr>
          <w:rFonts w:eastAsia="宋体"/>
        </w:rPr>
        <w:t>和</w:t>
      </w:r>
      <w:r w:rsidR="00127D1B" w:rsidRPr="00E6030D">
        <w:rPr>
          <w:rFonts w:eastAsia="宋体"/>
          <w:i/>
        </w:rPr>
        <w:t>e</w:t>
      </w:r>
      <w:r w:rsidR="00127D1B" w:rsidRPr="00E6030D">
        <w:rPr>
          <w:rFonts w:ascii="宋体" w:eastAsia="宋体" w:hAnsi="宋体" w:hint="eastAsia"/>
        </w:rPr>
        <w:t>。</w:t>
      </w:r>
      <w:del w:id="921" w:author="Decheng Fan" w:date="2014-07-13T17:58:00Z">
        <w:r w:rsidR="00127D1B" w:rsidRPr="00E6030D" w:rsidDel="00E87F17">
          <w:rPr>
            <w:rFonts w:ascii="宋体" w:eastAsia="宋体" w:hAnsi="宋体" w:hint="eastAsia"/>
          </w:rPr>
          <w:delText>这里的</w:delText>
        </w:r>
      </w:del>
      <w:ins w:id="922" w:author="Decheng Fan" w:date="2014-07-13T17:58:00Z">
        <w:r w:rsidR="00E87F17">
          <w:rPr>
            <w:rFonts w:ascii="宋体" w:eastAsia="宋体" w:hAnsi="宋体" w:hint="eastAsia"/>
          </w:rPr>
          <w:t>该</w:t>
        </w:r>
      </w:ins>
      <w:r w:rsidR="00127D1B" w:rsidRPr="00E6030D">
        <w:rPr>
          <w:rFonts w:ascii="宋体" w:eastAsia="宋体" w:hAnsi="宋体"/>
        </w:rPr>
        <w:t>操作正好与图</w:t>
      </w:r>
      <w:r w:rsidR="00127D1B" w:rsidRPr="00D85AC9">
        <w:rPr>
          <w:rFonts w:eastAsia="宋体"/>
          <w:rPrChange w:id="923" w:author="Decheng Fan" w:date="2014-07-13T17:49:00Z">
            <w:rPr>
              <w:rFonts w:ascii="宋体" w:eastAsia="宋体" w:hAnsi="宋体"/>
            </w:rPr>
          </w:rPrChange>
        </w:rPr>
        <w:t>6-11</w:t>
      </w:r>
      <w:r w:rsidR="00127D1B" w:rsidRPr="00D85AC9">
        <w:rPr>
          <w:rFonts w:eastAsia="宋体" w:hint="eastAsia"/>
          <w:rPrChange w:id="924" w:author="Decheng Fan" w:date="2014-07-13T17:49:00Z">
            <w:rPr>
              <w:rFonts w:ascii="宋体" w:eastAsia="宋体" w:hAnsi="宋体" w:hint="eastAsia"/>
            </w:rPr>
          </w:rPrChange>
        </w:rPr>
        <w:t>中</w:t>
      </w:r>
      <w:r w:rsidR="00127D1B" w:rsidRPr="00E6030D">
        <w:rPr>
          <w:rFonts w:ascii="宋体" w:eastAsia="宋体" w:hAnsi="宋体"/>
        </w:rPr>
        <w:t>的情</w:t>
      </w:r>
      <w:r w:rsidR="00127D1B" w:rsidRPr="00DE097A">
        <w:rPr>
          <w:rFonts w:eastAsia="宋体"/>
          <w:rPrChange w:id="925" w:author="Decheng Fan" w:date="2014-07-13T17:50:00Z">
            <w:rPr>
              <w:rFonts w:ascii="宋体" w:eastAsia="宋体" w:hAnsi="宋体"/>
            </w:rPr>
          </w:rPrChange>
        </w:rPr>
        <w:t>况相反。换句话说，</w:t>
      </w:r>
      <w:r w:rsidR="00127D1B" w:rsidRPr="00DE097A">
        <w:rPr>
          <w:rFonts w:eastAsia="宋体"/>
          <w:rPrChange w:id="926" w:author="Decheng Fan" w:date="2014-07-13T17:50:00Z">
            <w:rPr>
              <w:rFonts w:ascii="宋体" w:eastAsia="宋体" w:hAnsi="宋体"/>
              <w:i/>
            </w:rPr>
          </w:rPrChange>
        </w:rPr>
        <w:t>c</w:t>
      </w:r>
      <w:r w:rsidR="00127D1B" w:rsidRPr="00DE097A">
        <w:rPr>
          <w:rFonts w:eastAsia="宋体"/>
          <w:rPrChange w:id="927" w:author="Decheng Fan" w:date="2014-07-13T17:50:00Z">
            <w:rPr>
              <w:rFonts w:ascii="宋体" w:eastAsia="宋体" w:hAnsi="宋体"/>
            </w:rPr>
          </w:rPrChange>
        </w:rPr>
        <w:t>的子节点</w:t>
      </w:r>
      <w:r w:rsidR="00127D1B" w:rsidRPr="00DE097A">
        <w:rPr>
          <w:rFonts w:eastAsia="宋体" w:hint="eastAsia"/>
          <w:rPrChange w:id="928" w:author="Decheng Fan" w:date="2014-07-13T17:50:00Z">
            <w:rPr>
              <w:rFonts w:ascii="宋体" w:eastAsia="宋体" w:hAnsi="宋体" w:hint="eastAsia"/>
            </w:rPr>
          </w:rPrChange>
        </w:rPr>
        <w:t>由</w:t>
      </w:r>
      <w:r w:rsidR="00127D1B" w:rsidRPr="00DE097A">
        <w:rPr>
          <w:rFonts w:eastAsia="宋体"/>
          <w:rPrChange w:id="929" w:author="Decheng Fan" w:date="2014-07-13T17:50:00Z">
            <w:rPr>
              <w:rFonts w:ascii="宋体" w:eastAsia="宋体" w:hAnsi="宋体"/>
              <w:i/>
            </w:rPr>
          </w:rPrChange>
        </w:rPr>
        <w:t>e</w:t>
      </w:r>
      <w:r w:rsidR="00127D1B" w:rsidRPr="00DE097A">
        <w:rPr>
          <w:rFonts w:eastAsia="宋体" w:hint="eastAsia"/>
          <w:rPrChange w:id="930" w:author="Decheng Fan" w:date="2014-07-13T17:50:00Z">
            <w:rPr>
              <w:rFonts w:ascii="宋体" w:eastAsia="宋体" w:hAnsi="宋体" w:hint="eastAsia"/>
            </w:rPr>
          </w:rPrChange>
        </w:rPr>
        <w:t>变成了</w:t>
      </w:r>
      <w:ins w:id="931" w:author="Decheng Fan" w:date="2014-07-13T18:00:00Z">
        <w:r w:rsidR="00135081">
          <w:rPr>
            <w:rFonts w:eastAsia="宋体" w:hint="eastAsia"/>
          </w:rPr>
          <w:t>它下面的</w:t>
        </w:r>
      </w:ins>
      <w:r w:rsidR="00127D1B" w:rsidRPr="00DE097A">
        <w:rPr>
          <w:rFonts w:eastAsia="宋体"/>
          <w:rPrChange w:id="932" w:author="Decheng Fan" w:date="2014-07-13T17:50:00Z">
            <w:rPr>
              <w:rFonts w:ascii="宋体" w:eastAsia="宋体" w:hAnsi="宋体"/>
              <w:i/>
            </w:rPr>
          </w:rPrChange>
        </w:rPr>
        <w:t>d</w:t>
      </w:r>
      <w:r w:rsidR="00127D1B" w:rsidRPr="00DE097A">
        <w:rPr>
          <w:rFonts w:eastAsia="宋体"/>
          <w:rPrChange w:id="933" w:author="Decheng Fan" w:date="2014-07-13T17:50:00Z">
            <w:rPr>
              <w:rFonts w:ascii="宋体" w:eastAsia="宋体" w:hAnsi="宋体"/>
            </w:rPr>
          </w:rPrChange>
        </w:rPr>
        <w:t>，</w:t>
      </w:r>
      <w:r w:rsidR="00127D1B" w:rsidRPr="00DE097A">
        <w:rPr>
          <w:rFonts w:eastAsia="宋体" w:hint="eastAsia"/>
          <w:rPrChange w:id="934" w:author="Decheng Fan" w:date="2014-07-13T17:50:00Z">
            <w:rPr>
              <w:rFonts w:ascii="宋体" w:eastAsia="宋体" w:hAnsi="宋体" w:hint="eastAsia"/>
            </w:rPr>
          </w:rPrChange>
        </w:rPr>
        <w:t>而</w:t>
      </w:r>
      <w:r w:rsidR="00127D1B" w:rsidRPr="00DE097A">
        <w:rPr>
          <w:rFonts w:eastAsia="宋体"/>
          <w:rPrChange w:id="935" w:author="Decheng Fan" w:date="2014-07-13T17:50:00Z">
            <w:rPr>
              <w:rFonts w:ascii="宋体" w:eastAsia="宋体" w:hAnsi="宋体"/>
              <w:i/>
            </w:rPr>
          </w:rPrChange>
        </w:rPr>
        <w:t>e</w:t>
      </w:r>
      <w:r w:rsidR="00127D1B" w:rsidRPr="00DE097A">
        <w:rPr>
          <w:rFonts w:eastAsia="宋体"/>
          <w:rPrChange w:id="936" w:author="Decheng Fan" w:date="2014-07-13T17:50:00Z">
            <w:rPr>
              <w:rFonts w:ascii="宋体" w:eastAsia="宋体" w:hAnsi="宋体"/>
            </w:rPr>
          </w:rPrChange>
        </w:rPr>
        <w:t>的子节点</w:t>
      </w:r>
      <w:r w:rsidR="00127D1B" w:rsidRPr="00DE097A">
        <w:rPr>
          <w:rFonts w:eastAsia="宋体" w:hint="eastAsia"/>
          <w:rPrChange w:id="937" w:author="Decheng Fan" w:date="2014-07-13T17:50:00Z">
            <w:rPr>
              <w:rFonts w:ascii="宋体" w:eastAsia="宋体" w:hAnsi="宋体" w:hint="eastAsia"/>
            </w:rPr>
          </w:rPrChange>
        </w:rPr>
        <w:t>由</w:t>
      </w:r>
      <w:r w:rsidR="00127D1B" w:rsidRPr="00DE097A">
        <w:rPr>
          <w:rFonts w:eastAsia="宋体"/>
          <w:rPrChange w:id="938" w:author="Decheng Fan" w:date="2014-07-13T17:50:00Z">
            <w:rPr>
              <w:rFonts w:ascii="宋体" w:eastAsia="宋体" w:hAnsi="宋体"/>
              <w:i/>
            </w:rPr>
          </w:rPrChange>
        </w:rPr>
        <w:t>d</w:t>
      </w:r>
      <w:r w:rsidR="00127D1B" w:rsidRPr="00DE097A">
        <w:rPr>
          <w:rFonts w:eastAsia="宋体" w:hint="eastAsia"/>
          <w:rPrChange w:id="939" w:author="Decheng Fan" w:date="2014-07-13T17:50:00Z">
            <w:rPr>
              <w:rFonts w:ascii="宋体" w:eastAsia="宋体" w:hAnsi="宋体" w:hint="eastAsia"/>
            </w:rPr>
          </w:rPrChange>
        </w:rPr>
        <w:t>变成了</w:t>
      </w:r>
      <w:ins w:id="940" w:author="Decheng Fan" w:date="2014-07-13T18:00:00Z">
        <w:r w:rsidR="00135081">
          <w:rPr>
            <w:rFonts w:eastAsia="宋体" w:hint="eastAsia"/>
          </w:rPr>
          <w:t>它上面的</w:t>
        </w:r>
      </w:ins>
      <w:r w:rsidR="00127D1B" w:rsidRPr="00DE097A">
        <w:rPr>
          <w:rFonts w:eastAsia="宋体"/>
          <w:rPrChange w:id="941" w:author="Decheng Fan" w:date="2014-07-13T17:50:00Z">
            <w:rPr>
              <w:rFonts w:ascii="宋体" w:eastAsia="宋体" w:hAnsi="宋体"/>
              <w:i/>
            </w:rPr>
          </w:rPrChange>
        </w:rPr>
        <w:t>c</w:t>
      </w:r>
      <w:r w:rsidR="004327B1" w:rsidRPr="00DE097A">
        <w:rPr>
          <w:rFonts w:eastAsia="宋体" w:hint="eastAsia"/>
          <w:rPrChange w:id="942" w:author="Decheng Fan" w:date="2014-07-13T17:50:00Z">
            <w:rPr>
              <w:rFonts w:ascii="宋体" w:eastAsia="宋体" w:hAnsi="宋体" w:hint="eastAsia"/>
            </w:rPr>
          </w:rPrChange>
        </w:rPr>
        <w:t>。最后</w:t>
      </w:r>
      <w:r w:rsidR="004327B1" w:rsidRPr="00DE097A">
        <w:rPr>
          <w:rFonts w:eastAsia="宋体"/>
          <w:rPrChange w:id="943" w:author="Decheng Fan" w:date="2014-07-13T17:50:00Z">
            <w:rPr>
              <w:rFonts w:ascii="宋体" w:eastAsia="宋体" w:hAnsi="宋体"/>
            </w:rPr>
          </w:rPrChange>
        </w:rPr>
        <w:t>，</w:t>
      </w:r>
      <w:r w:rsidR="004327B1" w:rsidRPr="00DE097A">
        <w:rPr>
          <w:rFonts w:eastAsia="宋体"/>
          <w:rPrChange w:id="944" w:author="Decheng Fan" w:date="2014-07-13T17:50:00Z">
            <w:rPr>
              <w:rFonts w:ascii="宋体" w:eastAsia="宋体" w:hAnsi="宋体"/>
              <w:i/>
            </w:rPr>
          </w:rPrChange>
        </w:rPr>
        <w:t>a</w:t>
      </w:r>
      <w:r w:rsidR="004327B1" w:rsidRPr="00DE097A">
        <w:rPr>
          <w:rFonts w:eastAsia="宋体"/>
          <w:rPrChange w:id="945" w:author="Decheng Fan" w:date="2014-07-13T17:50:00Z">
            <w:rPr>
              <w:rFonts w:ascii="宋体" w:eastAsia="宋体" w:hAnsi="宋体"/>
            </w:rPr>
          </w:rPrChange>
        </w:rPr>
        <w:t>的子节点也</w:t>
      </w:r>
      <w:ins w:id="946" w:author="Decheng Fan" w:date="2014-07-13T18:00:00Z">
        <w:r w:rsidR="00135081">
          <w:rPr>
            <w:rFonts w:eastAsia="宋体" w:hint="eastAsia"/>
          </w:rPr>
          <w:t>由</w:t>
        </w:r>
      </w:ins>
      <w:del w:id="947" w:author="Decheng Fan" w:date="2014-07-13T18:00:00Z">
        <w:r w:rsidR="004327B1" w:rsidRPr="00DE097A" w:rsidDel="00135081">
          <w:rPr>
            <w:rFonts w:eastAsia="宋体"/>
            <w:rPrChange w:id="948" w:author="Decheng Fan" w:date="2014-07-13T17:50:00Z">
              <w:rPr>
                <w:rFonts w:ascii="宋体" w:eastAsia="宋体" w:hAnsi="宋体"/>
              </w:rPr>
            </w:rPrChange>
          </w:rPr>
          <w:delText>有</w:delText>
        </w:r>
      </w:del>
      <w:r w:rsidR="004327B1" w:rsidRPr="00DE097A">
        <w:rPr>
          <w:rFonts w:eastAsia="宋体"/>
          <w:rPrChange w:id="949" w:author="Decheng Fan" w:date="2014-07-13T17:50:00Z">
            <w:rPr>
              <w:rFonts w:ascii="宋体" w:eastAsia="宋体" w:hAnsi="宋体"/>
              <w:i/>
            </w:rPr>
          </w:rPrChange>
        </w:rPr>
        <w:t>c</w:t>
      </w:r>
      <w:r w:rsidR="004327B1" w:rsidRPr="00DE097A">
        <w:rPr>
          <w:rFonts w:eastAsia="宋体"/>
          <w:rPrChange w:id="950" w:author="Decheng Fan" w:date="2014-07-13T17:50:00Z">
            <w:rPr>
              <w:rFonts w:ascii="宋体" w:eastAsia="宋体" w:hAnsi="宋体"/>
            </w:rPr>
          </w:rPrChange>
        </w:rPr>
        <w:t>变成了</w:t>
      </w:r>
      <w:r w:rsidR="004327B1" w:rsidRPr="00DE097A">
        <w:rPr>
          <w:rFonts w:eastAsia="宋体"/>
          <w:rPrChange w:id="951" w:author="Decheng Fan" w:date="2014-07-13T17:50:00Z">
            <w:rPr>
              <w:rFonts w:ascii="宋体" w:eastAsia="宋体" w:hAnsi="宋体"/>
              <w:i/>
            </w:rPr>
          </w:rPrChange>
        </w:rPr>
        <w:t>e</w:t>
      </w:r>
      <w:r w:rsidR="004327B1" w:rsidRPr="00DE097A">
        <w:rPr>
          <w:rFonts w:eastAsia="宋体" w:hint="eastAsia"/>
          <w:rPrChange w:id="952" w:author="Decheng Fan" w:date="2014-07-13T17:50:00Z">
            <w:rPr>
              <w:rFonts w:ascii="宋体" w:eastAsia="宋体" w:hAnsi="宋体" w:hint="eastAsia"/>
            </w:rPr>
          </w:rPrChange>
        </w:rPr>
        <w:t>。</w:t>
      </w:r>
      <w:ins w:id="953" w:author="Decheng Fan" w:date="2014-07-13T18:01:00Z">
        <w:r w:rsidR="00CA77D8">
          <w:rPr>
            <w:rFonts w:eastAsia="宋体" w:hint="eastAsia"/>
          </w:rPr>
          <w:t>为了</w:t>
        </w:r>
      </w:ins>
      <w:del w:id="954" w:author="Decheng Fan" w:date="2014-07-13T18:01:00Z">
        <w:r w:rsidR="004327B1" w:rsidRPr="00DE097A" w:rsidDel="00CA77D8">
          <w:rPr>
            <w:rFonts w:eastAsia="宋体" w:hint="eastAsia"/>
            <w:rPrChange w:id="955" w:author="Decheng Fan" w:date="2014-07-13T17:50:00Z">
              <w:rPr>
                <w:rFonts w:ascii="宋体" w:eastAsia="宋体" w:hAnsi="宋体" w:hint="eastAsia"/>
              </w:rPr>
            </w:rPrChange>
          </w:rPr>
          <w:delText>请</w:delText>
        </w:r>
      </w:del>
      <w:r w:rsidR="004327B1" w:rsidRPr="00DE097A">
        <w:rPr>
          <w:rFonts w:eastAsia="宋体"/>
          <w:rPrChange w:id="956" w:author="Decheng Fan" w:date="2014-07-13T17:50:00Z">
            <w:rPr>
              <w:rFonts w:ascii="宋体" w:eastAsia="宋体" w:hAnsi="宋体"/>
            </w:rPr>
          </w:rPrChange>
        </w:rPr>
        <w:t>记</w:t>
      </w:r>
      <w:del w:id="957" w:author="Decheng Fan" w:date="2014-07-13T18:01:00Z">
        <w:r w:rsidR="004327B1" w:rsidRPr="00DE097A" w:rsidDel="00CA77D8">
          <w:rPr>
            <w:rFonts w:eastAsia="宋体"/>
            <w:rPrChange w:id="958" w:author="Decheng Fan" w:date="2014-07-13T17:50:00Z">
              <w:rPr>
                <w:rFonts w:ascii="宋体" w:eastAsia="宋体" w:hAnsi="宋体"/>
              </w:rPr>
            </w:rPrChange>
          </w:rPr>
          <w:delText>住，</w:delText>
        </w:r>
      </w:del>
      <w:ins w:id="959" w:author="Decheng Fan" w:date="2014-07-13T18:01:00Z">
        <w:r w:rsidR="00CA77D8">
          <w:rPr>
            <w:rFonts w:eastAsia="宋体" w:hint="eastAsia"/>
          </w:rPr>
          <w:t>录下</w:t>
        </w:r>
      </w:ins>
      <w:r w:rsidR="004327B1" w:rsidRPr="00DE097A">
        <w:rPr>
          <w:rFonts w:eastAsia="宋体"/>
          <w:rPrChange w:id="960" w:author="Decheng Fan" w:date="2014-07-13T17:50:00Z">
            <w:rPr>
              <w:rFonts w:ascii="宋体" w:eastAsia="宋体" w:hAnsi="宋体"/>
              <w:i/>
            </w:rPr>
          </w:rPrChange>
        </w:rPr>
        <w:t>a</w:t>
      </w:r>
      <w:r w:rsidR="004327B1" w:rsidRPr="00DE097A">
        <w:rPr>
          <w:rFonts w:eastAsia="宋体"/>
          <w:rPrChange w:id="961" w:author="Decheng Fan" w:date="2014-07-13T17:50:00Z">
            <w:rPr>
              <w:rFonts w:ascii="宋体" w:eastAsia="宋体" w:hAnsi="宋体"/>
            </w:rPr>
          </w:rPrChange>
        </w:rPr>
        <w:t>和</w:t>
      </w:r>
      <w:r w:rsidR="004327B1" w:rsidRPr="00DE097A">
        <w:rPr>
          <w:rFonts w:eastAsia="宋体"/>
          <w:rPrChange w:id="962" w:author="Decheng Fan" w:date="2014-07-13T17:50:00Z">
            <w:rPr>
              <w:rFonts w:ascii="宋体" w:eastAsia="宋体" w:hAnsi="宋体"/>
              <w:i/>
            </w:rPr>
          </w:rPrChange>
        </w:rPr>
        <w:t>e</w:t>
      </w:r>
      <w:r w:rsidR="004327B1" w:rsidRPr="00DE097A">
        <w:rPr>
          <w:rFonts w:eastAsia="宋体"/>
          <w:rPrChange w:id="963" w:author="Decheng Fan" w:date="2014-07-13T17:50:00Z">
            <w:rPr>
              <w:rFonts w:ascii="宋体" w:eastAsia="宋体" w:hAnsi="宋体"/>
            </w:rPr>
          </w:rPrChange>
        </w:rPr>
        <w:t>现在</w:t>
      </w:r>
      <w:r w:rsidR="004327B1" w:rsidRPr="00DE097A">
        <w:rPr>
          <w:rFonts w:eastAsia="宋体" w:hint="eastAsia"/>
          <w:rPrChange w:id="964" w:author="Decheng Fan" w:date="2014-07-13T17:50:00Z">
            <w:rPr>
              <w:rFonts w:ascii="宋体" w:eastAsia="宋体" w:hAnsi="宋体" w:hint="eastAsia"/>
            </w:rPr>
          </w:rPrChange>
        </w:rPr>
        <w:t>组成</w:t>
      </w:r>
      <w:r w:rsidR="004327B1" w:rsidRPr="00DE097A">
        <w:rPr>
          <w:rFonts w:eastAsia="宋体"/>
          <w:rPrChange w:id="965" w:author="Decheng Fan" w:date="2014-07-13T17:50:00Z">
            <w:rPr>
              <w:rFonts w:ascii="宋体" w:eastAsia="宋体" w:hAnsi="宋体"/>
            </w:rPr>
          </w:rPrChange>
        </w:rPr>
        <w:t>了一个</w:t>
      </w:r>
      <w:r w:rsidR="004327B1" w:rsidRPr="00DE097A">
        <w:rPr>
          <w:rFonts w:eastAsia="宋体" w:hint="eastAsia"/>
          <w:rPrChange w:id="966" w:author="Decheng Fan" w:date="2014-07-13T17:50:00Z">
            <w:rPr>
              <w:rFonts w:ascii="宋体" w:eastAsia="宋体" w:hAnsi="宋体" w:hint="eastAsia"/>
            </w:rPr>
          </w:rPrChange>
        </w:rPr>
        <w:t>新的</w:t>
      </w:r>
      <w:r w:rsidR="004327B1" w:rsidRPr="00DE097A">
        <w:rPr>
          <w:rFonts w:eastAsia="宋体"/>
          <w:rPrChange w:id="967" w:author="Decheng Fan" w:date="2014-07-13T17:50:00Z">
            <w:rPr>
              <w:rFonts w:ascii="宋体" w:eastAsia="宋体" w:hAnsi="宋体"/>
            </w:rPr>
          </w:rPrChange>
        </w:rPr>
        <w:t>三节点</w:t>
      </w:r>
      <w:r w:rsidR="004327B1" w:rsidRPr="00DE097A">
        <w:rPr>
          <w:rFonts w:eastAsia="宋体" w:hint="eastAsia"/>
          <w:rPrChange w:id="968" w:author="Decheng Fan" w:date="2014-07-13T17:50:00Z">
            <w:rPr>
              <w:rFonts w:ascii="宋体" w:eastAsia="宋体" w:hAnsi="宋体" w:hint="eastAsia"/>
            </w:rPr>
          </w:rPrChange>
        </w:rPr>
        <w:t>型</w:t>
      </w:r>
      <w:r w:rsidR="004327B1" w:rsidRPr="00DE097A">
        <w:rPr>
          <w:rFonts w:eastAsia="宋体"/>
          <w:rPrChange w:id="969" w:author="Decheng Fan" w:date="2014-07-13T17:50:00Z">
            <w:rPr>
              <w:rFonts w:ascii="宋体" w:eastAsia="宋体" w:hAnsi="宋体"/>
            </w:rPr>
          </w:rPrChange>
        </w:rPr>
        <w:t>结构</w:t>
      </w:r>
      <w:ins w:id="970" w:author="Decheng Fan" w:date="2014-07-13T18:02:00Z">
        <w:r w:rsidR="00CA77D8">
          <w:rPr>
            <w:rFonts w:eastAsia="宋体" w:hint="eastAsia"/>
          </w:rPr>
          <w:t>这一事实</w:t>
        </w:r>
      </w:ins>
      <w:r w:rsidR="004327B1" w:rsidRPr="00DE097A">
        <w:rPr>
          <w:rFonts w:eastAsia="宋体"/>
          <w:rPrChange w:id="971" w:author="Decheng Fan" w:date="2014-07-13T17:50:00Z">
            <w:rPr>
              <w:rFonts w:ascii="宋体" w:eastAsia="宋体" w:hAnsi="宋体"/>
            </w:rPr>
          </w:rPrChange>
        </w:rPr>
        <w:t>，</w:t>
      </w:r>
      <w:r w:rsidR="004327B1" w:rsidRPr="00DE097A">
        <w:rPr>
          <w:rFonts w:eastAsia="宋体" w:hint="eastAsia"/>
          <w:rPrChange w:id="972" w:author="Decheng Fan" w:date="2014-07-13T17:50:00Z">
            <w:rPr>
              <w:rFonts w:ascii="宋体" w:eastAsia="宋体" w:hAnsi="宋体" w:hint="eastAsia"/>
            </w:rPr>
          </w:rPrChange>
        </w:rPr>
        <w:t>我们</w:t>
      </w:r>
      <w:r w:rsidR="004327B1" w:rsidRPr="00DE097A">
        <w:rPr>
          <w:rFonts w:eastAsia="宋体"/>
          <w:rPrChange w:id="973" w:author="Decheng Fan" w:date="2014-07-13T17:50:00Z">
            <w:rPr>
              <w:rFonts w:ascii="宋体" w:eastAsia="宋体" w:hAnsi="宋体"/>
            </w:rPr>
          </w:rPrChange>
        </w:rPr>
        <w:t>提升了</w:t>
      </w:r>
      <w:r w:rsidR="004327B1" w:rsidRPr="00DE097A">
        <w:rPr>
          <w:rFonts w:eastAsia="宋体"/>
          <w:rPrChange w:id="974" w:author="Decheng Fan" w:date="2014-07-13T17:50:00Z">
            <w:rPr>
              <w:rFonts w:ascii="宋体" w:eastAsia="宋体" w:hAnsi="宋体"/>
              <w:i/>
            </w:rPr>
          </w:rPrChange>
        </w:rPr>
        <w:t>e</w:t>
      </w:r>
      <w:r w:rsidR="004327B1" w:rsidRPr="00DE097A">
        <w:rPr>
          <w:rFonts w:eastAsia="宋体"/>
          <w:rPrChange w:id="975" w:author="Decheng Fan" w:date="2014-07-13T17:50:00Z">
            <w:rPr>
              <w:rFonts w:ascii="宋体" w:eastAsia="宋体" w:hAnsi="宋体"/>
            </w:rPr>
          </w:rPrChange>
        </w:rPr>
        <w:t>所处的层次（</w:t>
      </w:r>
      <w:r w:rsidR="004327B1" w:rsidRPr="00DE097A">
        <w:rPr>
          <w:rFonts w:eastAsia="宋体" w:hint="eastAsia"/>
          <w:rPrChange w:id="976" w:author="Decheng Fan" w:date="2014-07-13T17:50:00Z">
            <w:rPr>
              <w:rFonts w:ascii="宋体" w:eastAsia="宋体" w:hAnsi="宋体" w:hint="eastAsia"/>
            </w:rPr>
          </w:rPrChange>
        </w:rPr>
        <w:t>见</w:t>
      </w:r>
      <w:r w:rsidR="004327B1" w:rsidRPr="00DE097A">
        <w:rPr>
          <w:rFonts w:eastAsia="宋体"/>
          <w:rPrChange w:id="977" w:author="Decheng Fan" w:date="2014-07-13T17:50:00Z">
            <w:rPr>
              <w:rFonts w:ascii="宋体" w:eastAsia="宋体" w:hAnsi="宋体"/>
            </w:rPr>
          </w:rPrChange>
        </w:rPr>
        <w:t>图</w:t>
      </w:r>
      <w:r w:rsidR="004327B1" w:rsidRPr="00DE097A">
        <w:rPr>
          <w:rFonts w:eastAsia="宋体"/>
          <w:rPrChange w:id="978" w:author="Decheng Fan" w:date="2014-07-13T17:50:00Z">
            <w:rPr>
              <w:rFonts w:ascii="宋体" w:eastAsia="宋体" w:hAnsi="宋体"/>
            </w:rPr>
          </w:rPrChange>
        </w:rPr>
        <w:t>6-12</w:t>
      </w:r>
      <w:r w:rsidR="004327B1" w:rsidRPr="00DE097A">
        <w:rPr>
          <w:rFonts w:eastAsia="宋体"/>
          <w:rPrChange w:id="979" w:author="Decheng Fan" w:date="2014-07-13T17:50:00Z">
            <w:rPr>
              <w:rFonts w:ascii="宋体" w:eastAsia="宋体" w:hAnsi="宋体"/>
            </w:rPr>
          </w:rPrChange>
        </w:rPr>
        <w:t>）</w:t>
      </w:r>
      <w:r w:rsidR="004327B1" w:rsidRPr="00DE097A">
        <w:rPr>
          <w:rFonts w:eastAsia="宋体" w:hint="eastAsia"/>
          <w:rPrChange w:id="980" w:author="Decheng Fan" w:date="2014-07-13T17:50:00Z">
            <w:rPr>
              <w:rFonts w:ascii="宋体" w:eastAsia="宋体" w:hAnsi="宋体" w:hint="eastAsia"/>
            </w:rPr>
          </w:rPrChange>
        </w:rPr>
        <w:t>。</w:t>
      </w:r>
      <w:ins w:id="981" w:author="Decheng Fan" w:date="2014-07-13T18:02:00Z">
        <w:r w:rsidR="00CA77D8" w:rsidRPr="00D17B3C">
          <w:rPr>
            <w:rFonts w:eastAsia="宋体"/>
          </w:rPr>
          <w:t>我们</w:t>
        </w:r>
        <w:r w:rsidR="00CA77D8">
          <w:rPr>
            <w:rFonts w:eastAsia="宋体" w:hint="eastAsia"/>
          </w:rPr>
          <w:t>自然地</w:t>
        </w:r>
      </w:ins>
      <w:ins w:id="982" w:author="Decheng Fan" w:date="2014-07-13T18:03:00Z">
        <w:r w:rsidR="00CA77D8">
          <w:rPr>
            <w:rFonts w:eastAsia="宋体" w:hint="eastAsia"/>
          </w:rPr>
          <w:t>把</w:t>
        </w:r>
      </w:ins>
      <w:r w:rsidR="004327B1" w:rsidRPr="00DE097A">
        <w:rPr>
          <w:rFonts w:eastAsia="宋体"/>
          <w:rPrChange w:id="983" w:author="Decheng Fan" w:date="2014-07-13T17:50:00Z">
            <w:rPr>
              <w:rFonts w:ascii="宋体" w:eastAsia="宋体" w:hAnsi="宋体"/>
            </w:rPr>
          </w:rPrChange>
        </w:rPr>
        <w:t>这一</w:t>
      </w:r>
      <w:del w:id="984" w:author="Decheng Fan" w:date="2014-07-13T18:02:00Z">
        <w:r w:rsidR="004327B1" w:rsidRPr="00DE097A" w:rsidDel="00CA77D8">
          <w:rPr>
            <w:rFonts w:eastAsia="宋体"/>
            <w:rPrChange w:id="985" w:author="Decheng Fan" w:date="2014-07-13T17:50:00Z">
              <w:rPr>
                <w:rFonts w:ascii="宋体" w:eastAsia="宋体" w:hAnsi="宋体"/>
              </w:rPr>
            </w:rPrChange>
          </w:rPr>
          <w:delText>类</w:delText>
        </w:r>
      </w:del>
      <w:r w:rsidR="004327B1" w:rsidRPr="00DE097A">
        <w:rPr>
          <w:rFonts w:eastAsia="宋体" w:hint="eastAsia"/>
          <w:rPrChange w:id="986" w:author="Decheng Fan" w:date="2014-07-13T17:50:00Z">
            <w:rPr>
              <w:rFonts w:ascii="宋体" w:eastAsia="宋体" w:hAnsi="宋体" w:hint="eastAsia"/>
            </w:rPr>
          </w:rPrChange>
        </w:rPr>
        <w:t>操作</w:t>
      </w:r>
      <w:del w:id="987" w:author="Decheng Fan" w:date="2014-07-13T18:02:00Z">
        <w:r w:rsidR="004327B1" w:rsidRPr="00DE097A" w:rsidDel="00CA77D8">
          <w:rPr>
            <w:rFonts w:eastAsia="宋体"/>
            <w:rPrChange w:id="988" w:author="Decheng Fan" w:date="2014-07-13T17:50:00Z">
              <w:rPr>
                <w:rFonts w:ascii="宋体" w:eastAsia="宋体" w:hAnsi="宋体"/>
              </w:rPr>
            </w:rPrChange>
          </w:rPr>
          <w:delText>我们就</w:delText>
        </w:r>
      </w:del>
      <w:r w:rsidR="004327B1" w:rsidRPr="00DE097A">
        <w:rPr>
          <w:rFonts w:eastAsia="宋体"/>
          <w:rPrChange w:id="989" w:author="Decheng Fan" w:date="2014-07-13T17:50:00Z">
            <w:rPr>
              <w:rFonts w:ascii="宋体" w:eastAsia="宋体" w:hAnsi="宋体"/>
            </w:rPr>
          </w:rPrChange>
        </w:rPr>
        <w:t>称</w:t>
      </w:r>
      <w:del w:id="990" w:author="Decheng Fan" w:date="2014-07-13T18:02:00Z">
        <w:r w:rsidR="004327B1" w:rsidRPr="00DE097A" w:rsidDel="00CA77D8">
          <w:rPr>
            <w:rFonts w:eastAsia="宋体"/>
            <w:rPrChange w:id="991" w:author="Decheng Fan" w:date="2014-07-13T17:50:00Z">
              <w:rPr>
                <w:rFonts w:ascii="宋体" w:eastAsia="宋体" w:hAnsi="宋体"/>
              </w:rPr>
            </w:rPrChange>
          </w:rPr>
          <w:delText>之</w:delText>
        </w:r>
      </w:del>
      <w:r w:rsidR="004327B1" w:rsidRPr="00DE097A">
        <w:rPr>
          <w:rFonts w:eastAsia="宋体"/>
          <w:rPrChange w:id="992" w:author="Decheng Fan" w:date="2014-07-13T17:50:00Z">
            <w:rPr>
              <w:rFonts w:ascii="宋体" w:eastAsia="宋体" w:hAnsi="宋体"/>
            </w:rPr>
          </w:rPrChange>
        </w:rPr>
        <w:t>为</w:t>
      </w:r>
      <w:r w:rsidR="004327B1" w:rsidRPr="000D7683">
        <w:rPr>
          <w:rFonts w:eastAsia="宋体"/>
          <w:i/>
          <w:rPrChange w:id="993" w:author="Decheng Fan" w:date="2014-07-13T17:56:00Z">
            <w:rPr>
              <w:rFonts w:ascii="宋体" w:eastAsia="宋体" w:hAnsi="宋体"/>
              <w:i/>
            </w:rPr>
          </w:rPrChange>
        </w:rPr>
        <w:t>分割</w:t>
      </w:r>
      <w:r w:rsidR="004327B1" w:rsidRPr="00DE097A">
        <w:rPr>
          <w:rFonts w:eastAsia="宋体"/>
          <w:rPrChange w:id="994" w:author="Decheng Fan" w:date="2014-07-13T17:50:00Z">
            <w:rPr>
              <w:rFonts w:ascii="宋体" w:eastAsia="宋体" w:hAnsi="宋体"/>
              <w:i/>
            </w:rPr>
          </w:rPrChange>
        </w:rPr>
        <w:t>（</w:t>
      </w:r>
      <w:r w:rsidR="004327B1" w:rsidRPr="00DE097A">
        <w:rPr>
          <w:rFonts w:eastAsia="宋体"/>
          <w:rPrChange w:id="995" w:author="Decheng Fan" w:date="2014-07-13T17:50:00Z">
            <w:rPr>
              <w:rFonts w:ascii="宋体" w:eastAsia="宋体" w:hAnsi="宋体"/>
              <w:i/>
            </w:rPr>
          </w:rPrChange>
        </w:rPr>
        <w:t>split</w:t>
      </w:r>
      <w:r w:rsidR="004327B1" w:rsidRPr="00DE097A">
        <w:rPr>
          <w:rFonts w:eastAsia="宋体"/>
          <w:rPrChange w:id="996" w:author="Decheng Fan" w:date="2014-07-13T17:50:00Z">
            <w:rPr>
              <w:rFonts w:ascii="宋体" w:eastAsia="宋体" w:hAnsi="宋体"/>
              <w:i/>
            </w:rPr>
          </w:rPrChange>
        </w:rPr>
        <w:t>）</w:t>
      </w:r>
      <w:r w:rsidR="00F427A7" w:rsidRPr="00DE097A">
        <w:rPr>
          <w:rFonts w:eastAsia="宋体" w:hint="eastAsia"/>
          <w:rPrChange w:id="997" w:author="Decheng Fan" w:date="2014-07-13T17:50:00Z">
            <w:rPr>
              <w:rFonts w:ascii="宋体" w:eastAsia="宋体" w:hAnsi="宋体" w:hint="eastAsia"/>
            </w:rPr>
          </w:rPrChange>
        </w:rPr>
        <w:t>。</w:t>
      </w:r>
    </w:p>
    <w:p w14:paraId="0B5DCA77" w14:textId="77777777" w:rsidR="001A65B1" w:rsidRPr="00E6030D" w:rsidRDefault="00612EB7" w:rsidP="00075768">
      <w:pPr>
        <w:spacing w:after="156"/>
        <w:ind w:firstLine="360"/>
        <w:rPr>
          <w:rFonts w:ascii="宋体" w:eastAsia="宋体" w:hAnsi="宋体"/>
          <w:sz w:val="18"/>
          <w:szCs w:val="18"/>
        </w:rPr>
      </w:pPr>
      <w:r w:rsidRPr="00E6030D">
        <w:rPr>
          <w:rFonts w:ascii="宋体" w:eastAsia="宋体" w:hAnsi="宋体" w:hint="eastAsia"/>
          <w:color w:val="C00000"/>
          <w:sz w:val="18"/>
          <w:szCs w:val="18"/>
        </w:rPr>
        <w:t>（图）</w:t>
      </w:r>
    </w:p>
    <w:p w14:paraId="282CFC3E" w14:textId="77777777" w:rsidR="001A65B1" w:rsidRPr="00E6030D" w:rsidRDefault="00F427A7" w:rsidP="003006C0">
      <w:pPr>
        <w:spacing w:after="156"/>
        <w:ind w:firstLine="390"/>
        <w:rPr>
          <w:rFonts w:ascii="宋体" w:eastAsia="宋体" w:hAnsi="宋体"/>
          <w:i/>
          <w:sz w:val="18"/>
          <w:szCs w:val="18"/>
        </w:rPr>
      </w:pPr>
      <w:r w:rsidRPr="00E6030D">
        <w:rPr>
          <w:rFonts w:ascii="宋体" w:eastAsia="宋体" w:hAnsi="宋体" w:hint="eastAsia"/>
          <w:b/>
          <w:i/>
          <w:sz w:val="18"/>
          <w:szCs w:val="18"/>
        </w:rPr>
        <w:t>图</w:t>
      </w:r>
      <w:r w:rsidR="001A65B1" w:rsidRPr="00E6030D">
        <w:rPr>
          <w:rFonts w:ascii="宋体" w:eastAsia="宋体" w:hAnsi="宋体"/>
          <w:b/>
          <w:i/>
          <w:sz w:val="18"/>
          <w:szCs w:val="18"/>
        </w:rPr>
        <w:t>6-12.</w:t>
      </w:r>
      <w:r w:rsidR="001A65B1" w:rsidRPr="00E6030D">
        <w:rPr>
          <w:rFonts w:ascii="宋体" w:eastAsia="宋体" w:hAnsi="宋体"/>
          <w:i/>
          <w:sz w:val="18"/>
          <w:szCs w:val="18"/>
        </w:rPr>
        <w:t xml:space="preserve"> </w:t>
      </w:r>
      <w:r w:rsidRPr="00E6030D">
        <w:rPr>
          <w:rFonts w:ascii="宋体" w:eastAsia="宋体" w:hAnsi="宋体" w:hint="eastAsia"/>
          <w:i/>
          <w:sz w:val="18"/>
          <w:szCs w:val="18"/>
        </w:rPr>
        <w:t>一个</w:t>
      </w:r>
      <w:r w:rsidRPr="00E6030D">
        <w:rPr>
          <w:rFonts w:ascii="宋体" w:eastAsia="宋体" w:hAnsi="宋体"/>
          <w:i/>
          <w:sz w:val="18"/>
          <w:szCs w:val="18"/>
        </w:rPr>
        <w:t>溢出的伪节点</w:t>
      </w:r>
      <w:r w:rsidRPr="00E6030D">
        <w:rPr>
          <w:rFonts w:ascii="宋体" w:eastAsia="宋体" w:hAnsi="宋体" w:hint="eastAsia"/>
          <w:i/>
          <w:sz w:val="18"/>
          <w:szCs w:val="18"/>
        </w:rPr>
        <w:t>，及其经历</w:t>
      </w:r>
      <w:r w:rsidRPr="00E6030D">
        <w:rPr>
          <w:rFonts w:ascii="宋体" w:eastAsia="宋体" w:hAnsi="宋体"/>
          <w:i/>
          <w:sz w:val="18"/>
          <w:szCs w:val="18"/>
        </w:rPr>
        <w:t>左翻转修复</w:t>
      </w:r>
      <w:r w:rsidRPr="00E6030D">
        <w:rPr>
          <w:rFonts w:ascii="宋体" w:eastAsia="宋体" w:hAnsi="宋体" w:hint="eastAsia"/>
          <w:i/>
          <w:sz w:val="18"/>
          <w:szCs w:val="18"/>
        </w:rPr>
        <w:t>（即交换</w:t>
      </w:r>
      <w:r>
        <w:rPr>
          <w:rFonts w:ascii="宋体" w:eastAsia="宋体" w:hAnsi="宋体"/>
          <w:i/>
          <w:sz w:val="18"/>
          <w:szCs w:val="18"/>
        </w:rPr>
        <w:t>(e,d)</w:t>
      </w:r>
      <w:r>
        <w:rPr>
          <w:rFonts w:ascii="宋体" w:eastAsia="宋体" w:hAnsi="宋体" w:hint="eastAsia"/>
          <w:i/>
          <w:sz w:val="18"/>
          <w:szCs w:val="18"/>
        </w:rPr>
        <w:t>、</w:t>
      </w:r>
      <w:r w:rsidRPr="00F427A7">
        <w:rPr>
          <w:rFonts w:ascii="宋体" w:eastAsia="宋体" w:hAnsi="宋体"/>
          <w:i/>
          <w:sz w:val="18"/>
          <w:szCs w:val="18"/>
        </w:rPr>
        <w:t>(c,e)</w:t>
      </w:r>
      <w:r>
        <w:rPr>
          <w:rFonts w:ascii="宋体" w:eastAsia="宋体" w:hAnsi="宋体" w:hint="eastAsia"/>
          <w:i/>
          <w:sz w:val="18"/>
          <w:szCs w:val="18"/>
        </w:rPr>
        <w:t>这两条</w:t>
      </w:r>
      <w:r>
        <w:rPr>
          <w:rFonts w:ascii="宋体" w:eastAsia="宋体" w:hAnsi="宋体"/>
          <w:i/>
          <w:sz w:val="18"/>
          <w:szCs w:val="18"/>
        </w:rPr>
        <w:t>边</w:t>
      </w:r>
      <w:r w:rsidRPr="00E6030D">
        <w:rPr>
          <w:rFonts w:ascii="宋体" w:eastAsia="宋体" w:hAnsi="宋体" w:hint="eastAsia"/>
          <w:i/>
          <w:sz w:val="18"/>
          <w:szCs w:val="18"/>
        </w:rPr>
        <w:t>），</w:t>
      </w:r>
      <w:r w:rsidRPr="00E6030D">
        <w:rPr>
          <w:rFonts w:ascii="宋体" w:eastAsia="宋体" w:hAnsi="宋体"/>
          <w:i/>
          <w:sz w:val="18"/>
          <w:szCs w:val="18"/>
        </w:rPr>
        <w:t>e变成a新的子节点</w:t>
      </w:r>
      <w:r w:rsidRPr="00E6030D">
        <w:rPr>
          <w:rFonts w:ascii="宋体" w:eastAsia="宋体" w:hAnsi="宋体" w:hint="eastAsia"/>
          <w:i/>
          <w:sz w:val="18"/>
          <w:szCs w:val="18"/>
        </w:rPr>
        <w:t>后</w:t>
      </w:r>
      <w:r w:rsidRPr="00E6030D">
        <w:rPr>
          <w:rFonts w:ascii="宋体" w:eastAsia="宋体" w:hAnsi="宋体"/>
          <w:i/>
          <w:sz w:val="18"/>
          <w:szCs w:val="18"/>
        </w:rPr>
        <w:t>的情况。</w:t>
      </w:r>
      <w:r w:rsidR="001A65B1" w:rsidRPr="00E6030D">
        <w:rPr>
          <w:rFonts w:ascii="宋体" w:eastAsia="宋体" w:hAnsi="宋体"/>
          <w:i/>
          <w:sz w:val="18"/>
          <w:szCs w:val="18"/>
        </w:rPr>
        <w:t xml:space="preserve"> </w:t>
      </w:r>
    </w:p>
    <w:p w14:paraId="60D5AC28" w14:textId="6B68D7BA" w:rsidR="007631B9" w:rsidRPr="000F3FF5" w:rsidRDefault="004B1BE3" w:rsidP="007631B9">
      <w:pPr>
        <w:spacing w:after="156"/>
        <w:ind w:firstLine="420"/>
        <w:rPr>
          <w:rFonts w:eastAsia="宋体"/>
        </w:rPr>
      </w:pPr>
      <w:r w:rsidRPr="000F3FF5">
        <w:rPr>
          <w:rFonts w:eastAsia="宋体" w:hint="eastAsia"/>
        </w:rPr>
        <w:t>我们</w:t>
      </w:r>
      <w:r w:rsidRPr="000F3FF5">
        <w:rPr>
          <w:rFonts w:eastAsia="宋体"/>
        </w:rPr>
        <w:t>在</w:t>
      </w:r>
      <w:r w:rsidRPr="000F3FF5">
        <w:rPr>
          <w:rFonts w:eastAsia="宋体"/>
        </w:rPr>
        <w:t>AA</w:t>
      </w:r>
      <w:r w:rsidRPr="000F3FF5">
        <w:rPr>
          <w:rFonts w:eastAsia="宋体"/>
        </w:rPr>
        <w:t>树中插入节点</w:t>
      </w:r>
      <w:r w:rsidRPr="000F3FF5">
        <w:rPr>
          <w:rFonts w:eastAsia="宋体" w:hint="eastAsia"/>
        </w:rPr>
        <w:t>的</w:t>
      </w:r>
      <w:r w:rsidRPr="000F3FF5">
        <w:rPr>
          <w:rFonts w:eastAsia="宋体"/>
        </w:rPr>
        <w:t>情况与在标准不平衡</w:t>
      </w:r>
      <w:ins w:id="998" w:author="Decheng Fan" w:date="2014-07-13T18:08:00Z">
        <w:r w:rsidR="00CF0BE6">
          <w:rPr>
            <w:rFonts w:eastAsia="宋体" w:hint="eastAsia"/>
          </w:rPr>
          <w:t>二叉</w:t>
        </w:r>
      </w:ins>
      <w:r w:rsidRPr="000F3FF5">
        <w:rPr>
          <w:rFonts w:eastAsia="宋体"/>
        </w:rPr>
        <w:t>树结构中</w:t>
      </w:r>
      <w:r w:rsidRPr="000F3FF5">
        <w:rPr>
          <w:rFonts w:eastAsia="宋体" w:hint="eastAsia"/>
        </w:rPr>
        <w:t>基本</w:t>
      </w:r>
      <w:r w:rsidRPr="000F3FF5">
        <w:rPr>
          <w:rFonts w:eastAsia="宋体"/>
        </w:rPr>
        <w:t>相同</w:t>
      </w:r>
      <w:r w:rsidRPr="000F3FF5">
        <w:rPr>
          <w:rFonts w:eastAsia="宋体" w:hint="eastAsia"/>
        </w:rPr>
        <w:t>，</w:t>
      </w:r>
      <w:r w:rsidRPr="000F3FF5">
        <w:rPr>
          <w:rFonts w:eastAsia="宋体"/>
        </w:rPr>
        <w:t>唯一的不同是</w:t>
      </w:r>
      <w:r w:rsidRPr="000F3FF5">
        <w:rPr>
          <w:rFonts w:eastAsia="宋体" w:hint="eastAsia"/>
        </w:rPr>
        <w:t>我们后期</w:t>
      </w:r>
      <w:r w:rsidRPr="000F3FF5">
        <w:rPr>
          <w:rFonts w:eastAsia="宋体"/>
        </w:rPr>
        <w:t>还会进行一些</w:t>
      </w:r>
      <w:del w:id="999" w:author="Decheng Fan" w:date="2014-07-13T18:08:00Z">
        <w:r w:rsidRPr="000F3FF5" w:rsidDel="00CF0BE6">
          <w:rPr>
            <w:rFonts w:eastAsia="宋体" w:hint="eastAsia"/>
          </w:rPr>
          <w:delText>整理</w:delText>
        </w:r>
      </w:del>
      <w:ins w:id="1000" w:author="Decheng Fan" w:date="2014-07-13T18:08:00Z">
        <w:r w:rsidR="00CF0BE6">
          <w:rPr>
            <w:rFonts w:eastAsia="宋体" w:hint="eastAsia"/>
          </w:rPr>
          <w:t>清理</w:t>
        </w:r>
      </w:ins>
      <w:del w:id="1001" w:author="Decheng Fan" w:date="2014-07-13T18:08:00Z">
        <w:r w:rsidRPr="000F3FF5" w:rsidDel="00CF0BE6">
          <w:rPr>
            <w:rFonts w:eastAsia="宋体"/>
          </w:rPr>
          <w:delText>操作</w:delText>
        </w:r>
      </w:del>
      <w:r w:rsidRPr="000F3FF5">
        <w:rPr>
          <w:rFonts w:eastAsia="宋体"/>
        </w:rPr>
        <w:t>（</w:t>
      </w:r>
      <w:ins w:id="1002" w:author="Decheng Fan" w:date="2014-07-13T18:08:00Z">
        <w:r w:rsidR="00CF0BE6">
          <w:rPr>
            <w:rFonts w:eastAsia="宋体" w:hint="eastAsia"/>
          </w:rPr>
          <w:t>应用</w:t>
        </w:r>
      </w:ins>
      <w:del w:id="1003" w:author="Decheng Fan" w:date="2014-07-13T18:08:00Z">
        <w:r w:rsidRPr="000F3FF5" w:rsidDel="00CF0BE6">
          <w:rPr>
            <w:rFonts w:eastAsia="宋体" w:hint="eastAsia"/>
          </w:rPr>
          <w:delText>如</w:delText>
        </w:r>
      </w:del>
      <w:r w:rsidRPr="000F3FF5">
        <w:rPr>
          <w:rFonts w:eastAsia="宋体"/>
        </w:rPr>
        <w:t>偏斜、</w:t>
      </w:r>
      <w:r w:rsidRPr="000F3FF5">
        <w:rPr>
          <w:rFonts w:eastAsia="宋体" w:hint="eastAsia"/>
        </w:rPr>
        <w:t>分割</w:t>
      </w:r>
      <w:ins w:id="1004" w:author="Decheng Fan" w:date="2014-07-13T18:08:00Z">
        <w:r w:rsidR="00CF0BE6">
          <w:rPr>
            <w:rFonts w:eastAsia="宋体" w:hint="eastAsia"/>
          </w:rPr>
          <w:t>这两种操作</w:t>
        </w:r>
      </w:ins>
      <w:del w:id="1005" w:author="Decheng Fan" w:date="2014-07-13T18:08:00Z">
        <w:r w:rsidRPr="000F3FF5" w:rsidDel="00CF0BE6">
          <w:rPr>
            <w:rFonts w:eastAsia="宋体"/>
          </w:rPr>
          <w:delText>等</w:delText>
        </w:r>
      </w:del>
      <w:r w:rsidRPr="000F3FF5">
        <w:rPr>
          <w:rFonts w:eastAsia="宋体"/>
        </w:rPr>
        <w:t>）</w:t>
      </w:r>
      <w:r w:rsidRPr="000F3FF5">
        <w:rPr>
          <w:rFonts w:eastAsia="宋体" w:hint="eastAsia"/>
        </w:rPr>
        <w:t>。读者</w:t>
      </w:r>
      <w:r w:rsidRPr="000F3FF5">
        <w:rPr>
          <w:rFonts w:eastAsia="宋体"/>
        </w:rPr>
        <w:t>可以在清单</w:t>
      </w:r>
      <w:r w:rsidRPr="000F3FF5">
        <w:rPr>
          <w:rFonts w:eastAsia="宋体" w:hint="eastAsia"/>
        </w:rPr>
        <w:t>6</w:t>
      </w:r>
      <w:r w:rsidRPr="000F3FF5">
        <w:rPr>
          <w:rFonts w:eastAsia="宋体"/>
        </w:rPr>
        <w:t>-6</w:t>
      </w:r>
      <w:r w:rsidRPr="000F3FF5">
        <w:rPr>
          <w:rFonts w:eastAsia="宋体" w:hint="eastAsia"/>
        </w:rPr>
        <w:t>中</w:t>
      </w:r>
      <w:r w:rsidRPr="000F3FF5">
        <w:rPr>
          <w:rFonts w:eastAsia="宋体"/>
        </w:rPr>
        <w:t>找到这些操作的完整代码</w:t>
      </w:r>
      <w:r w:rsidRPr="000F3FF5">
        <w:rPr>
          <w:rFonts w:eastAsia="宋体" w:hint="eastAsia"/>
        </w:rPr>
        <w:t>。您可以</w:t>
      </w:r>
      <w:r w:rsidRPr="000F3FF5">
        <w:rPr>
          <w:rFonts w:eastAsia="宋体"/>
        </w:rPr>
        <w:t>看到</w:t>
      </w:r>
      <w:r w:rsidR="007631B9" w:rsidRPr="000F3FF5">
        <w:rPr>
          <w:rFonts w:eastAsia="宋体" w:hint="eastAsia"/>
        </w:rPr>
        <w:t>，</w:t>
      </w:r>
      <w:r w:rsidR="007631B9" w:rsidRPr="000F3FF5">
        <w:rPr>
          <w:rFonts w:eastAsia="宋体"/>
        </w:rPr>
        <w:t>其中的</w:t>
      </w:r>
      <w:del w:id="1006" w:author="Decheng Fan" w:date="2014-07-13T18:10:00Z">
        <w:r w:rsidR="007631B9" w:rsidRPr="000F3FF5" w:rsidDel="00F32154">
          <w:rPr>
            <w:rFonts w:eastAsia="宋体" w:hint="eastAsia"/>
          </w:rPr>
          <w:delText>整理</w:delText>
        </w:r>
      </w:del>
      <w:ins w:id="1007" w:author="Decheng Fan" w:date="2014-07-13T18:10:00Z">
        <w:r w:rsidR="00F32154">
          <w:rPr>
            <w:rFonts w:eastAsia="宋体" w:hint="eastAsia"/>
          </w:rPr>
          <w:t>清理</w:t>
        </w:r>
      </w:ins>
      <w:r w:rsidR="007631B9" w:rsidRPr="000F3FF5">
        <w:rPr>
          <w:rFonts w:eastAsia="宋体"/>
        </w:rPr>
        <w:t>操作（</w:t>
      </w:r>
      <w:r w:rsidR="007631B9" w:rsidRPr="000F3FF5">
        <w:rPr>
          <w:rFonts w:eastAsia="宋体" w:hint="eastAsia"/>
        </w:rPr>
        <w:t>一个调用</w:t>
      </w:r>
      <w:r w:rsidR="007631B9" w:rsidRPr="000F3FF5">
        <w:rPr>
          <w:rFonts w:eastAsia="宋体"/>
        </w:rPr>
        <w:t>的是</w:t>
      </w:r>
      <w:r w:rsidR="007631B9" w:rsidRPr="000F3FF5">
        <w:rPr>
          <w:rFonts w:eastAsia="宋体" w:hint="eastAsia"/>
        </w:rPr>
        <w:t>skew</w:t>
      </w:r>
      <w:r w:rsidR="007631B9" w:rsidRPr="000F3FF5">
        <w:rPr>
          <w:rFonts w:eastAsia="宋体"/>
        </w:rPr>
        <w:t>()</w:t>
      </w:r>
      <w:r w:rsidR="007631B9" w:rsidRPr="000F3FF5">
        <w:rPr>
          <w:rFonts w:eastAsia="宋体"/>
        </w:rPr>
        <w:t>，</w:t>
      </w:r>
      <w:r w:rsidR="007631B9" w:rsidRPr="000F3FF5">
        <w:rPr>
          <w:rFonts w:eastAsia="宋体" w:hint="eastAsia"/>
        </w:rPr>
        <w:t>而</w:t>
      </w:r>
      <w:r w:rsidR="007631B9" w:rsidRPr="000F3FF5">
        <w:rPr>
          <w:rFonts w:eastAsia="宋体"/>
        </w:rPr>
        <w:t>另一个</w:t>
      </w:r>
      <w:r w:rsidR="007631B9" w:rsidRPr="000F3FF5">
        <w:rPr>
          <w:rFonts w:eastAsia="宋体" w:hint="eastAsia"/>
        </w:rPr>
        <w:t>则</w:t>
      </w:r>
      <w:r w:rsidR="007631B9" w:rsidRPr="000F3FF5">
        <w:rPr>
          <w:rFonts w:eastAsia="宋体"/>
        </w:rPr>
        <w:t>是</w:t>
      </w:r>
      <w:r w:rsidR="007631B9" w:rsidRPr="000F3FF5">
        <w:rPr>
          <w:rFonts w:eastAsia="宋体" w:hint="eastAsia"/>
        </w:rPr>
        <w:t>split()</w:t>
      </w:r>
      <w:r w:rsidR="007631B9" w:rsidRPr="000F3FF5">
        <w:rPr>
          <w:rFonts w:eastAsia="宋体"/>
        </w:rPr>
        <w:t>）</w:t>
      </w:r>
      <w:r w:rsidR="007631B9" w:rsidRPr="000F3FF5">
        <w:rPr>
          <w:rFonts w:eastAsia="宋体" w:hint="eastAsia"/>
        </w:rPr>
        <w:t>都</w:t>
      </w:r>
      <w:r w:rsidR="007631B9" w:rsidRPr="000F3FF5">
        <w:rPr>
          <w:rFonts w:eastAsia="宋体"/>
        </w:rPr>
        <w:t>是在递归性回溯</w:t>
      </w:r>
      <w:r w:rsidR="007631B9" w:rsidRPr="000F3FF5">
        <w:rPr>
          <w:rFonts w:eastAsia="宋体" w:hint="eastAsia"/>
        </w:rPr>
        <w:t>部分</w:t>
      </w:r>
      <w:r w:rsidR="007631B9" w:rsidRPr="000F3FF5">
        <w:rPr>
          <w:rFonts w:eastAsia="宋体"/>
        </w:rPr>
        <w:t>中执行的</w:t>
      </w:r>
      <w:r w:rsidR="007631B9" w:rsidRPr="000F3FF5">
        <w:rPr>
          <w:rFonts w:eastAsia="宋体" w:hint="eastAsia"/>
        </w:rPr>
        <w:t>——</w:t>
      </w:r>
      <w:del w:id="1008" w:author="Decheng Fan" w:date="2014-07-13T18:11:00Z">
        <w:r w:rsidR="007631B9" w:rsidRPr="000F3FF5" w:rsidDel="00F32154">
          <w:rPr>
            <w:rFonts w:eastAsia="宋体" w:hint="eastAsia"/>
          </w:rPr>
          <w:delText>所以</w:delText>
        </w:r>
      </w:del>
      <w:ins w:id="1009" w:author="Decheng Fan" w:date="2014-07-13T18:11:00Z">
        <w:r w:rsidR="00F32154">
          <w:rPr>
            <w:rFonts w:eastAsia="宋体" w:hint="eastAsia"/>
          </w:rPr>
          <w:t>这样一来，</w:t>
        </w:r>
      </w:ins>
      <w:del w:id="1010" w:author="Decheng Fan" w:date="2014-07-13T18:11:00Z">
        <w:r w:rsidR="007631B9" w:rsidRPr="000F3FF5" w:rsidDel="00F32154">
          <w:rPr>
            <w:rFonts w:eastAsia="宋体" w:hint="eastAsia"/>
          </w:rPr>
          <w:delText>，</w:delText>
        </w:r>
      </w:del>
      <w:r w:rsidR="007631B9" w:rsidRPr="000F3FF5">
        <w:rPr>
          <w:rFonts w:eastAsia="宋体" w:hint="eastAsia"/>
        </w:rPr>
        <w:t>相关</w:t>
      </w:r>
      <w:r w:rsidR="007631B9" w:rsidRPr="000F3FF5">
        <w:rPr>
          <w:rFonts w:eastAsia="宋体"/>
        </w:rPr>
        <w:t>节点</w:t>
      </w:r>
      <w:ins w:id="1011" w:author="Decheng Fan" w:date="2014-07-13T18:11:00Z">
        <w:r w:rsidR="00F32154">
          <w:rPr>
            <w:rFonts w:eastAsia="宋体" w:hint="eastAsia"/>
          </w:rPr>
          <w:t>就</w:t>
        </w:r>
      </w:ins>
      <w:del w:id="1012" w:author="Decheng Fan" w:date="2014-07-13T18:11:00Z">
        <w:r w:rsidR="007631B9" w:rsidRPr="000F3FF5" w:rsidDel="00F32154">
          <w:rPr>
            <w:rFonts w:eastAsia="宋体" w:hint="eastAsia"/>
          </w:rPr>
          <w:delText>应该</w:delText>
        </w:r>
      </w:del>
      <w:r w:rsidR="007631B9" w:rsidRPr="000F3FF5">
        <w:rPr>
          <w:rFonts w:eastAsia="宋体"/>
        </w:rPr>
        <w:t>会在其回溯到根节点的路径上</w:t>
      </w:r>
      <w:r w:rsidR="007631B9" w:rsidRPr="000F3FF5">
        <w:rPr>
          <w:rFonts w:eastAsia="宋体" w:hint="eastAsia"/>
        </w:rPr>
        <w:t>被</w:t>
      </w:r>
      <w:r w:rsidR="007631B9" w:rsidRPr="000F3FF5">
        <w:rPr>
          <w:rFonts w:eastAsia="宋体"/>
        </w:rPr>
        <w:t>修复</w:t>
      </w:r>
      <w:r w:rsidR="007631B9" w:rsidRPr="000F3FF5">
        <w:rPr>
          <w:rFonts w:eastAsia="宋体" w:hint="eastAsia"/>
        </w:rPr>
        <w:t>。</w:t>
      </w:r>
      <w:ins w:id="1013" w:author="Decheng Fan" w:date="2014-07-13T18:09:00Z">
        <w:r w:rsidR="005044B0">
          <w:rPr>
            <w:rFonts w:eastAsia="宋体" w:hint="eastAsia"/>
          </w:rPr>
          <w:t>这</w:t>
        </w:r>
      </w:ins>
      <w:ins w:id="1014" w:author="Decheng Fan" w:date="2014-07-13T18:12:00Z">
        <w:r w:rsidR="00E738D7">
          <w:rPr>
            <w:rFonts w:eastAsia="宋体" w:hint="eastAsia"/>
          </w:rPr>
          <w:t>个</w:t>
        </w:r>
      </w:ins>
      <w:del w:id="1015" w:author="Decheng Fan" w:date="2014-07-13T18:09:00Z">
        <w:r w:rsidR="007631B9" w:rsidRPr="000F3FF5" w:rsidDel="005044B0">
          <w:rPr>
            <w:rFonts w:eastAsia="宋体" w:hint="eastAsia"/>
          </w:rPr>
          <w:delText>果真如此吗</w:delText>
        </w:r>
      </w:del>
      <w:ins w:id="1016" w:author="Decheng Fan" w:date="2014-07-13T18:12:00Z">
        <w:r w:rsidR="00F32154">
          <w:rPr>
            <w:rFonts w:eastAsia="宋体" w:hint="eastAsia"/>
          </w:rPr>
          <w:t>逻辑</w:t>
        </w:r>
      </w:ins>
      <w:ins w:id="1017" w:author="Decheng Fan" w:date="2014-07-13T18:09:00Z">
        <w:r w:rsidR="005044B0">
          <w:rPr>
            <w:rFonts w:eastAsia="宋体" w:hint="eastAsia"/>
          </w:rPr>
          <w:t>具体</w:t>
        </w:r>
      </w:ins>
      <w:ins w:id="1018" w:author="Decheng Fan" w:date="2014-07-13T18:12:00Z">
        <w:r w:rsidR="00F32154">
          <w:rPr>
            <w:rFonts w:eastAsia="宋体" w:hint="eastAsia"/>
          </w:rPr>
          <w:t>执行起来会</w:t>
        </w:r>
      </w:ins>
      <w:ins w:id="1019" w:author="Decheng Fan" w:date="2014-07-13T18:09:00Z">
        <w:r w:rsidR="005044B0">
          <w:rPr>
            <w:rFonts w:eastAsia="宋体" w:hint="eastAsia"/>
          </w:rPr>
          <w:t>是怎样的呢</w:t>
        </w:r>
      </w:ins>
      <w:r w:rsidR="007631B9" w:rsidRPr="000F3FF5">
        <w:rPr>
          <w:rFonts w:eastAsia="宋体"/>
        </w:rPr>
        <w:t>？</w:t>
      </w:r>
    </w:p>
    <w:p w14:paraId="003A5CBB" w14:textId="6C8B6481" w:rsidR="0038704E" w:rsidRPr="000F3FF5" w:rsidRDefault="0038704E" w:rsidP="00423135">
      <w:pPr>
        <w:spacing w:after="156"/>
        <w:ind w:firstLine="420"/>
        <w:jc w:val="both"/>
        <w:rPr>
          <w:rFonts w:eastAsia="宋体"/>
        </w:rPr>
      </w:pPr>
      <w:commentRangeStart w:id="1020"/>
      <w:r w:rsidRPr="000F3FF5">
        <w:rPr>
          <w:rFonts w:eastAsia="宋体" w:hint="eastAsia"/>
        </w:rPr>
        <w:t>这些</w:t>
      </w:r>
      <w:del w:id="1021" w:author="Decheng Fan" w:date="2014-07-13T18:14:00Z">
        <w:r w:rsidRPr="000F3FF5" w:rsidDel="0052225B">
          <w:rPr>
            <w:rFonts w:eastAsia="宋体" w:hint="eastAsia"/>
          </w:rPr>
          <w:delText>操作确实</w:delText>
        </w:r>
        <w:r w:rsidRPr="000F3FF5" w:rsidDel="0052225B">
          <w:rPr>
            <w:rFonts w:eastAsia="宋体"/>
          </w:rPr>
          <w:delText>可以</w:delText>
        </w:r>
      </w:del>
      <w:r w:rsidRPr="000F3FF5">
        <w:rPr>
          <w:rFonts w:eastAsia="宋体"/>
        </w:rPr>
        <w:t>沿着</w:t>
      </w:r>
      <w:del w:id="1022" w:author="Decheng Fan" w:date="2014-07-13T18:15:00Z">
        <w:r w:rsidRPr="000F3FF5" w:rsidDel="0052225B">
          <w:rPr>
            <w:rFonts w:eastAsia="宋体"/>
          </w:rPr>
          <w:delText>该</w:delText>
        </w:r>
      </w:del>
      <w:r w:rsidRPr="000F3FF5">
        <w:rPr>
          <w:rFonts w:eastAsia="宋体"/>
        </w:rPr>
        <w:t>路径</w:t>
      </w:r>
      <w:del w:id="1023" w:author="Decheng Fan" w:date="2014-07-13T18:15:00Z">
        <w:r w:rsidRPr="000F3FF5" w:rsidDel="0052225B">
          <w:rPr>
            <w:rFonts w:eastAsia="宋体" w:hint="eastAsia"/>
          </w:rPr>
          <w:delText>继续下去</w:delText>
        </w:r>
      </w:del>
      <w:ins w:id="1024" w:author="Decheng Fan" w:date="2014-07-13T18:15:00Z">
        <w:r w:rsidR="0052225B">
          <w:rPr>
            <w:rFonts w:eastAsia="宋体" w:hint="eastAsia"/>
          </w:rPr>
          <w:t>进行</w:t>
        </w:r>
      </w:ins>
      <w:ins w:id="1025" w:author="Decheng Fan" w:date="2014-07-13T18:16:00Z">
        <w:r w:rsidR="0052225B">
          <w:rPr>
            <w:rFonts w:eastAsia="宋体" w:hint="eastAsia"/>
          </w:rPr>
          <w:t>下去</w:t>
        </w:r>
      </w:ins>
      <w:ins w:id="1026" w:author="Decheng Fan" w:date="2014-07-13T18:14:00Z">
        <w:r w:rsidR="0052225B">
          <w:rPr>
            <w:rFonts w:eastAsia="宋体" w:hint="eastAsia"/>
          </w:rPr>
          <w:t>的</w:t>
        </w:r>
        <w:r w:rsidR="0052225B" w:rsidRPr="000F3FF5">
          <w:rPr>
            <w:rFonts w:eastAsia="宋体" w:hint="eastAsia"/>
          </w:rPr>
          <w:t>操作</w:t>
        </w:r>
      </w:ins>
      <w:ins w:id="1027" w:author="Decheng Fan" w:date="2014-07-13T18:15:00Z">
        <w:r w:rsidR="0052225B">
          <w:rPr>
            <w:rFonts w:eastAsia="宋体" w:hint="eastAsia"/>
          </w:rPr>
          <w:t>实际上</w:t>
        </w:r>
      </w:ins>
      <w:del w:id="1028" w:author="Decheng Fan" w:date="2014-07-13T18:15:00Z">
        <w:r w:rsidR="0052225B" w:rsidRPr="000F3FF5" w:rsidDel="0052225B">
          <w:rPr>
            <w:rFonts w:eastAsia="宋体" w:hint="eastAsia"/>
          </w:rPr>
          <w:delText>，</w:delText>
        </w:r>
      </w:del>
      <w:del w:id="1029" w:author="Decheng Fan" w:date="2014-07-13T18:14:00Z">
        <w:r w:rsidR="0052225B" w:rsidRPr="000F3FF5" w:rsidDel="0052225B">
          <w:rPr>
            <w:rFonts w:eastAsia="宋体" w:hint="eastAsia"/>
          </w:rPr>
          <w:delText>它们</w:delText>
        </w:r>
      </w:del>
      <w:r w:rsidRPr="000F3FF5">
        <w:rPr>
          <w:rFonts w:eastAsia="宋体"/>
        </w:rPr>
        <w:t>只会给我们带来一个影响</w:t>
      </w:r>
      <w:commentRangeEnd w:id="1020"/>
      <w:r w:rsidR="0052225B">
        <w:rPr>
          <w:rStyle w:val="af3"/>
        </w:rPr>
        <w:commentReference w:id="1020"/>
      </w:r>
      <w:r w:rsidRPr="000F3FF5">
        <w:rPr>
          <w:rFonts w:eastAsia="宋体" w:hint="eastAsia"/>
        </w:rPr>
        <w:t>：即</w:t>
      </w:r>
      <w:r w:rsidRPr="000F3FF5">
        <w:rPr>
          <w:rFonts w:eastAsia="宋体"/>
        </w:rPr>
        <w:t>有可能会把另一个节点</w:t>
      </w:r>
      <w:del w:id="1030" w:author="Decheng Fan" w:date="2014-07-13T18:16:00Z">
        <w:r w:rsidRPr="000F3FF5" w:rsidDel="002B010A">
          <w:rPr>
            <w:rFonts w:eastAsia="宋体"/>
          </w:rPr>
          <w:delText>也</w:delText>
        </w:r>
      </w:del>
      <w:r w:rsidRPr="000F3FF5">
        <w:rPr>
          <w:rFonts w:eastAsia="宋体"/>
        </w:rPr>
        <w:t>放到</w:t>
      </w:r>
      <w:r w:rsidRPr="000F3FF5">
        <w:rPr>
          <w:rFonts w:eastAsia="宋体" w:hint="eastAsia"/>
        </w:rPr>
        <w:t>“我们”当前</w:t>
      </w:r>
      <w:r w:rsidRPr="000F3FF5">
        <w:rPr>
          <w:rFonts w:eastAsia="宋体"/>
        </w:rPr>
        <w:t>的模拟</w:t>
      </w:r>
      <w:del w:id="1031" w:author="Decheng Fan" w:date="2014-07-13T18:16:00Z">
        <w:r w:rsidRPr="000F3FF5" w:rsidDel="002B010A">
          <w:rPr>
            <w:rFonts w:eastAsia="宋体" w:hint="eastAsia"/>
          </w:rPr>
          <w:delText>结构</w:delText>
        </w:r>
      </w:del>
      <w:ins w:id="1032" w:author="Decheng Fan" w:date="2014-07-13T18:16:00Z">
        <w:r w:rsidR="002B010A">
          <w:rPr>
            <w:rFonts w:eastAsia="宋体" w:hint="eastAsia"/>
          </w:rPr>
          <w:t>节点</w:t>
        </w:r>
      </w:ins>
      <w:r w:rsidRPr="000F3FF5">
        <w:rPr>
          <w:rFonts w:eastAsia="宋体"/>
        </w:rPr>
        <w:t>中来。</w:t>
      </w:r>
      <w:r w:rsidRPr="000F3FF5">
        <w:rPr>
          <w:rFonts w:eastAsia="宋体" w:hint="eastAsia"/>
        </w:rPr>
        <w:t>在</w:t>
      </w:r>
      <w:r w:rsidRPr="000F3FF5">
        <w:rPr>
          <w:rFonts w:eastAsia="宋体"/>
        </w:rPr>
        <w:t>叶节点层，</w:t>
      </w:r>
      <w:del w:id="1033" w:author="Decheng Fan" w:date="2014-07-13T18:27:00Z">
        <w:r w:rsidRPr="000F3FF5" w:rsidDel="00E6776B">
          <w:rPr>
            <w:rFonts w:eastAsia="宋体"/>
          </w:rPr>
          <w:delText>这种情况在</w:delText>
        </w:r>
      </w:del>
      <w:r w:rsidRPr="000F3FF5">
        <w:rPr>
          <w:rFonts w:eastAsia="宋体"/>
        </w:rPr>
        <w:t>每次添加节点时</w:t>
      </w:r>
      <w:ins w:id="1034" w:author="Decheng Fan" w:date="2014-07-13T18:27:00Z">
        <w:r w:rsidR="00E6776B" w:rsidRPr="000F3FF5">
          <w:rPr>
            <w:rFonts w:eastAsia="宋体"/>
          </w:rPr>
          <w:t>这种情况</w:t>
        </w:r>
      </w:ins>
      <w:r w:rsidRPr="000F3FF5">
        <w:rPr>
          <w:rFonts w:eastAsia="宋体"/>
        </w:rPr>
        <w:t>都会发生，</w:t>
      </w:r>
      <w:r w:rsidRPr="000F3FF5">
        <w:rPr>
          <w:rFonts w:eastAsia="宋体" w:hint="eastAsia"/>
        </w:rPr>
        <w:t>因为该层</w:t>
      </w:r>
      <w:r w:rsidRPr="000F3FF5">
        <w:rPr>
          <w:rFonts w:eastAsia="宋体"/>
        </w:rPr>
        <w:t>所有节点</w:t>
      </w:r>
      <w:r w:rsidRPr="000F3FF5">
        <w:rPr>
          <w:rFonts w:eastAsia="宋体" w:hint="eastAsia"/>
        </w:rPr>
        <w:t>都</w:t>
      </w:r>
      <w:r w:rsidRPr="000F3FF5">
        <w:rPr>
          <w:rFonts w:eastAsia="宋体"/>
        </w:rPr>
        <w:t>在层次</w:t>
      </w:r>
      <w:r w:rsidRPr="000F3FF5">
        <w:rPr>
          <w:rFonts w:eastAsia="宋体" w:hint="eastAsia"/>
        </w:rPr>
        <w:t>1</w:t>
      </w:r>
      <w:r w:rsidRPr="000F3FF5">
        <w:rPr>
          <w:rFonts w:eastAsia="宋体" w:hint="eastAsia"/>
        </w:rPr>
        <w:t>中</w:t>
      </w:r>
      <w:r w:rsidRPr="000F3FF5">
        <w:rPr>
          <w:rFonts w:eastAsia="宋体"/>
        </w:rPr>
        <w:t>。</w:t>
      </w:r>
      <w:r w:rsidRPr="000F3FF5">
        <w:rPr>
          <w:rFonts w:eastAsia="宋体" w:hint="eastAsia"/>
        </w:rPr>
        <w:t>而</w:t>
      </w:r>
      <w:r w:rsidRPr="000F3FF5">
        <w:rPr>
          <w:rFonts w:eastAsia="宋体"/>
        </w:rPr>
        <w:t>如果当</w:t>
      </w:r>
      <w:r w:rsidRPr="000F3FF5">
        <w:rPr>
          <w:rFonts w:eastAsia="宋体" w:hint="eastAsia"/>
        </w:rPr>
        <w:t>前节点</w:t>
      </w:r>
      <w:r w:rsidRPr="000F3FF5">
        <w:rPr>
          <w:rFonts w:eastAsia="宋体"/>
        </w:rPr>
        <w:t>在树上的位置更高一些，</w:t>
      </w:r>
      <w:del w:id="1035" w:author="Decheng Fan" w:date="2014-07-13T18:21:00Z">
        <w:r w:rsidR="00CC0669" w:rsidRPr="000F3FF5" w:rsidDel="007C66B2">
          <w:rPr>
            <w:rFonts w:eastAsia="宋体" w:hint="eastAsia"/>
          </w:rPr>
          <w:delText>在</w:delText>
        </w:r>
        <w:r w:rsidR="00CC0669" w:rsidRPr="000F3FF5" w:rsidDel="007C66B2">
          <w:rPr>
            <w:rFonts w:eastAsia="宋体"/>
          </w:rPr>
          <w:delText>当前</w:delText>
        </w:r>
        <w:r w:rsidR="00CC0669" w:rsidRPr="000F3FF5" w:rsidDel="007C66B2">
          <w:rPr>
            <w:rFonts w:eastAsia="宋体" w:hint="eastAsia"/>
          </w:rPr>
          <w:delText>（模拟）节点</w:delText>
        </w:r>
      </w:del>
      <w:del w:id="1036" w:author="Decheng Fan" w:date="2014-07-13T18:22:00Z">
        <w:r w:rsidR="00CC0669" w:rsidRPr="000F3FF5" w:rsidDel="007C66B2">
          <w:rPr>
            <w:rFonts w:eastAsia="宋体"/>
          </w:rPr>
          <w:delText>已经</w:delText>
        </w:r>
      </w:del>
      <w:r w:rsidR="00CC0669" w:rsidRPr="000F3FF5">
        <w:rPr>
          <w:rFonts w:eastAsia="宋体"/>
        </w:rPr>
        <w:t>在分割操作中</w:t>
      </w:r>
      <w:ins w:id="1037" w:author="Decheng Fan" w:date="2014-07-13T18:22:00Z">
        <w:r w:rsidR="007C66B2">
          <w:rPr>
            <w:rFonts w:eastAsia="宋体" w:hint="eastAsia"/>
          </w:rPr>
          <w:t>有节点</w:t>
        </w:r>
      </w:ins>
      <w:r w:rsidR="00CC0669" w:rsidRPr="000F3FF5">
        <w:rPr>
          <w:rFonts w:eastAsia="宋体" w:hint="eastAsia"/>
        </w:rPr>
        <w:t>被上移</w:t>
      </w:r>
      <w:r w:rsidR="00CC0669" w:rsidRPr="000F3FF5">
        <w:rPr>
          <w:rFonts w:eastAsia="宋体"/>
        </w:rPr>
        <w:t>的情况</w:t>
      </w:r>
      <w:r w:rsidR="00CC0669" w:rsidRPr="000F3FF5">
        <w:rPr>
          <w:rFonts w:eastAsia="宋体" w:hint="eastAsia"/>
        </w:rPr>
        <w:t>下</w:t>
      </w:r>
      <w:r w:rsidR="00CC0669" w:rsidRPr="000F3FF5">
        <w:rPr>
          <w:rFonts w:eastAsia="宋体"/>
        </w:rPr>
        <w:t>，我们可以</w:t>
      </w:r>
      <w:ins w:id="1038" w:author="Decheng Fan" w:date="2014-07-13T18:21:00Z">
        <w:r w:rsidR="007C66B2" w:rsidRPr="000F3FF5">
          <w:rPr>
            <w:rFonts w:eastAsia="宋体" w:hint="eastAsia"/>
          </w:rPr>
          <w:t>在</w:t>
        </w:r>
        <w:r w:rsidR="007C66B2" w:rsidRPr="000F3FF5">
          <w:rPr>
            <w:rFonts w:eastAsia="宋体"/>
          </w:rPr>
          <w:t>当前</w:t>
        </w:r>
        <w:r w:rsidR="007C66B2">
          <w:rPr>
            <w:rFonts w:eastAsia="宋体" w:hint="eastAsia"/>
          </w:rPr>
          <w:t>（模拟）节</w:t>
        </w:r>
      </w:ins>
      <w:ins w:id="1039" w:author="Decheng Fan" w:date="2014-07-13T18:22:00Z">
        <w:r w:rsidR="00A61C80">
          <w:rPr>
            <w:rFonts w:eastAsia="宋体" w:hint="eastAsia"/>
          </w:rPr>
          <w:t>点</w:t>
        </w:r>
        <w:r w:rsidR="007C66B2">
          <w:rPr>
            <w:rFonts w:eastAsia="宋体" w:hint="eastAsia"/>
          </w:rPr>
          <w:t>中</w:t>
        </w:r>
      </w:ins>
      <w:del w:id="1040" w:author="Decheng Fan" w:date="2014-07-13T18:20:00Z">
        <w:r w:rsidR="00CC0669" w:rsidRPr="000F3FF5" w:rsidDel="000764D8">
          <w:rPr>
            <w:rFonts w:eastAsia="宋体" w:hint="eastAsia"/>
          </w:rPr>
          <w:delText>从中</w:delText>
        </w:r>
      </w:del>
      <w:r w:rsidR="00CC0669" w:rsidRPr="000F3FF5">
        <w:rPr>
          <w:rFonts w:eastAsia="宋体"/>
        </w:rPr>
        <w:t>获得</w:t>
      </w:r>
      <w:del w:id="1041" w:author="Decheng Fan" w:date="2014-07-13T18:22:00Z">
        <w:r w:rsidR="00CC0669" w:rsidRPr="000F3FF5" w:rsidDel="007C66B2">
          <w:rPr>
            <w:rFonts w:eastAsia="宋体" w:hint="eastAsia"/>
          </w:rPr>
          <w:delText>另</w:delText>
        </w:r>
      </w:del>
      <w:ins w:id="1042" w:author="Decheng Fan" w:date="2014-07-13T18:22:00Z">
        <w:r w:rsidR="007C66B2">
          <w:rPr>
            <w:rFonts w:eastAsia="宋体" w:hint="eastAsia"/>
          </w:rPr>
          <w:t>这个</w:t>
        </w:r>
      </w:ins>
      <w:del w:id="1043" w:author="Decheng Fan" w:date="2014-07-13T18:22:00Z">
        <w:r w:rsidR="00CC0669" w:rsidRPr="000F3FF5" w:rsidDel="007C66B2">
          <w:rPr>
            <w:rFonts w:eastAsia="宋体"/>
          </w:rPr>
          <w:delText>一个</w:delText>
        </w:r>
      </w:del>
      <w:r w:rsidR="00CC0669" w:rsidRPr="000F3FF5">
        <w:rPr>
          <w:rFonts w:eastAsia="宋体" w:hint="eastAsia"/>
        </w:rPr>
        <w:t>节点</w:t>
      </w:r>
      <w:r w:rsidR="00CC0669" w:rsidRPr="000F3FF5">
        <w:rPr>
          <w:rFonts w:eastAsia="宋体"/>
        </w:rPr>
        <w:t>。无论</w:t>
      </w:r>
      <w:r w:rsidR="00CC0669" w:rsidRPr="000F3FF5">
        <w:rPr>
          <w:rFonts w:eastAsia="宋体" w:hint="eastAsia"/>
        </w:rPr>
        <w:t>是</w:t>
      </w:r>
      <w:del w:id="1044" w:author="Decheng Fan" w:date="2014-07-13T18:28:00Z">
        <w:r w:rsidR="00CC0669" w:rsidRPr="000F3FF5" w:rsidDel="00840CDA">
          <w:rPr>
            <w:rFonts w:eastAsia="宋体" w:hint="eastAsia"/>
          </w:rPr>
          <w:delText>那</w:delText>
        </w:r>
      </w:del>
      <w:ins w:id="1045" w:author="Decheng Fan" w:date="2014-07-13T18:28:00Z">
        <w:r w:rsidR="00840CDA">
          <w:rPr>
            <w:rFonts w:eastAsia="宋体" w:hint="eastAsia"/>
          </w:rPr>
          <w:t>哪</w:t>
        </w:r>
      </w:ins>
      <w:r w:rsidR="00CC0669" w:rsidRPr="000F3FF5">
        <w:rPr>
          <w:rFonts w:eastAsia="宋体"/>
        </w:rPr>
        <w:t>一种情况，</w:t>
      </w:r>
      <w:r w:rsidR="00CC0669" w:rsidRPr="000F3FF5">
        <w:rPr>
          <w:rFonts w:eastAsia="宋体" w:hint="eastAsia"/>
        </w:rPr>
        <w:t>该</w:t>
      </w:r>
      <w:ins w:id="1046" w:author="Decheng Fan" w:date="2014-07-13T18:23:00Z">
        <w:r w:rsidR="00A61C80">
          <w:rPr>
            <w:rFonts w:eastAsia="宋体" w:hint="eastAsia"/>
          </w:rPr>
          <w:lastRenderedPageBreak/>
          <w:t>突然出现在</w:t>
        </w:r>
        <w:r w:rsidR="00A61C80" w:rsidRPr="000F3FF5">
          <w:rPr>
            <w:rFonts w:eastAsia="宋体" w:hint="eastAsia"/>
          </w:rPr>
          <w:t>我们</w:t>
        </w:r>
      </w:ins>
      <w:ins w:id="1047" w:author="Decheng Fan" w:date="2014-07-13T18:28:00Z">
        <w:r w:rsidR="00840CDA">
          <w:rPr>
            <w:rFonts w:eastAsia="宋体" w:hint="eastAsia"/>
          </w:rPr>
          <w:t>当前</w:t>
        </w:r>
      </w:ins>
      <w:ins w:id="1048" w:author="Decheng Fan" w:date="2014-07-13T18:23:00Z">
        <w:r w:rsidR="00A61C80" w:rsidRPr="000F3FF5">
          <w:rPr>
            <w:rFonts w:eastAsia="宋体"/>
          </w:rPr>
          <w:t>层</w:t>
        </w:r>
        <w:r w:rsidR="00A61C80">
          <w:rPr>
            <w:rFonts w:eastAsia="宋体" w:hint="eastAsia"/>
          </w:rPr>
          <w:t>的</w:t>
        </w:r>
      </w:ins>
      <w:r w:rsidR="00CC0669" w:rsidRPr="000F3FF5">
        <w:rPr>
          <w:rFonts w:eastAsia="宋体" w:hint="eastAsia"/>
        </w:rPr>
        <w:t>节点</w:t>
      </w:r>
      <w:ins w:id="1049" w:author="Decheng Fan" w:date="2014-07-13T18:23:00Z">
        <w:r w:rsidR="00A61C80">
          <w:rPr>
            <w:rFonts w:eastAsia="宋体" w:hint="eastAsia"/>
          </w:rPr>
          <w:t>可能</w:t>
        </w:r>
      </w:ins>
      <w:ins w:id="1050" w:author="Decheng Fan" w:date="2014-07-13T18:24:00Z">
        <w:r w:rsidR="00A61C80">
          <w:rPr>
            <w:rFonts w:eastAsia="宋体" w:hint="eastAsia"/>
          </w:rPr>
          <w:t>呈现为</w:t>
        </w:r>
      </w:ins>
      <w:del w:id="1051" w:author="Decheng Fan" w:date="2014-07-13T18:23:00Z">
        <w:r w:rsidR="00CC0669" w:rsidRPr="000F3FF5" w:rsidDel="00A61C80">
          <w:rPr>
            <w:rFonts w:eastAsia="宋体"/>
          </w:rPr>
          <w:delText>都会立即突然出现在</w:delText>
        </w:r>
        <w:r w:rsidR="00CC0669" w:rsidRPr="000F3FF5" w:rsidDel="00A61C80">
          <w:rPr>
            <w:rFonts w:eastAsia="宋体" w:hint="eastAsia"/>
          </w:rPr>
          <w:delText>我们</w:delText>
        </w:r>
        <w:r w:rsidR="00CC0669" w:rsidRPr="000F3FF5" w:rsidDel="00A61C80">
          <w:rPr>
            <w:rFonts w:eastAsia="宋体"/>
          </w:rPr>
          <w:delText>所在层的</w:delText>
        </w:r>
      </w:del>
      <w:r w:rsidR="00CC0669" w:rsidRPr="000F3FF5">
        <w:rPr>
          <w:rFonts w:eastAsia="宋体"/>
          <w:i/>
        </w:rPr>
        <w:t>左</w:t>
      </w:r>
      <w:r w:rsidR="00423135" w:rsidRPr="000F3FF5">
        <w:rPr>
          <w:rFonts w:eastAsia="宋体" w:hint="eastAsia"/>
          <w:i/>
        </w:rPr>
        <w:t>/</w:t>
      </w:r>
      <w:r w:rsidR="00CC0669" w:rsidRPr="000F3FF5">
        <w:rPr>
          <w:rFonts w:eastAsia="宋体"/>
          <w:i/>
        </w:rPr>
        <w:t>右子</w:t>
      </w:r>
      <w:del w:id="1052" w:author="Decheng Fan" w:date="2014-07-13T18:29:00Z">
        <w:r w:rsidR="00423135" w:rsidRPr="000F3FF5" w:rsidDel="00840CDA">
          <w:rPr>
            <w:rFonts w:eastAsia="宋体" w:hint="eastAsia"/>
            <w:i/>
          </w:rPr>
          <w:delText>树</w:delText>
        </w:r>
      </w:del>
      <w:ins w:id="1053" w:author="Decheng Fan" w:date="2014-07-13T18:29:00Z">
        <w:r w:rsidR="00840CDA">
          <w:rPr>
            <w:rFonts w:eastAsia="宋体" w:hint="eastAsia"/>
            <w:i/>
          </w:rPr>
          <w:t>节点</w:t>
        </w:r>
      </w:ins>
      <w:del w:id="1054" w:author="Decheng Fan" w:date="2014-07-13T18:24:00Z">
        <w:r w:rsidR="00CC0669" w:rsidRPr="000F3FF5" w:rsidDel="00A61C80">
          <w:rPr>
            <w:rFonts w:eastAsia="宋体" w:hint="eastAsia"/>
          </w:rPr>
          <w:delText>上</w:delText>
        </w:r>
      </w:del>
      <w:del w:id="1055" w:author="Decheng Fan" w:date="2014-07-13T18:29:00Z">
        <w:r w:rsidR="00840CDA" w:rsidRPr="000F3FF5" w:rsidDel="00840CDA">
          <w:rPr>
            <w:rFonts w:eastAsia="宋体" w:hint="eastAsia"/>
          </w:rPr>
          <w:delText>，</w:delText>
        </w:r>
      </w:del>
      <w:ins w:id="1056" w:author="Decheng Fan" w:date="2014-07-13T18:29:00Z">
        <w:r w:rsidR="00840CDA">
          <w:rPr>
            <w:rFonts w:eastAsia="宋体" w:hint="eastAsia"/>
          </w:rPr>
          <w:t>。</w:t>
        </w:r>
      </w:ins>
      <w:r w:rsidR="00CC0669" w:rsidRPr="000F3FF5">
        <w:rPr>
          <w:rFonts w:eastAsia="宋体"/>
        </w:rPr>
        <w:t>如果</w:t>
      </w:r>
      <w:r w:rsidR="00CC0669" w:rsidRPr="000F3FF5">
        <w:rPr>
          <w:rFonts w:eastAsia="宋体" w:hint="eastAsia"/>
        </w:rPr>
        <w:t>它</w:t>
      </w:r>
      <w:del w:id="1057" w:author="Decheng Fan" w:date="2014-07-13T18:29:00Z">
        <w:r w:rsidR="00CC0669" w:rsidRPr="000F3FF5" w:rsidDel="00840CDA">
          <w:rPr>
            <w:rFonts w:eastAsia="宋体" w:hint="eastAsia"/>
          </w:rPr>
          <w:delText>在</w:delText>
        </w:r>
      </w:del>
      <w:ins w:id="1058" w:author="Decheng Fan" w:date="2014-07-13T18:29:00Z">
        <w:r w:rsidR="00840CDA">
          <w:rPr>
            <w:rFonts w:eastAsia="宋体" w:hint="eastAsia"/>
          </w:rPr>
          <w:t>是一个</w:t>
        </w:r>
      </w:ins>
      <w:r w:rsidR="00CC0669" w:rsidRPr="000F3FF5">
        <w:rPr>
          <w:rFonts w:eastAsia="宋体" w:hint="eastAsia"/>
          <w:i/>
        </w:rPr>
        <w:t>左</w:t>
      </w:r>
      <w:r w:rsidR="00423135" w:rsidRPr="000F3FF5">
        <w:rPr>
          <w:rFonts w:eastAsia="宋体" w:hint="eastAsia"/>
          <w:i/>
        </w:rPr>
        <w:t>子</w:t>
      </w:r>
      <w:ins w:id="1059" w:author="Decheng Fan" w:date="2014-07-13T18:29:00Z">
        <w:r w:rsidR="00840CDA">
          <w:rPr>
            <w:rFonts w:eastAsia="宋体" w:hint="eastAsia"/>
            <w:i/>
          </w:rPr>
          <w:t>节点</w:t>
        </w:r>
      </w:ins>
      <w:del w:id="1060" w:author="Decheng Fan" w:date="2014-07-13T18:29:00Z">
        <w:r w:rsidR="00423135" w:rsidRPr="000F3FF5" w:rsidDel="00840CDA">
          <w:rPr>
            <w:rFonts w:eastAsia="宋体" w:hint="eastAsia"/>
            <w:i/>
          </w:rPr>
          <w:delText>树</w:delText>
        </w:r>
        <w:r w:rsidR="00CC0669" w:rsidRPr="000F3FF5" w:rsidDel="00840CDA">
          <w:rPr>
            <w:rFonts w:eastAsia="宋体"/>
          </w:rPr>
          <w:delText>上</w:delText>
        </w:r>
      </w:del>
      <w:r w:rsidR="00CC0669" w:rsidRPr="000F3FF5">
        <w:rPr>
          <w:rFonts w:eastAsia="宋体" w:hint="eastAsia"/>
        </w:rPr>
        <w:t>，</w:t>
      </w:r>
      <w:r w:rsidR="00CC0669" w:rsidRPr="000F3FF5">
        <w:rPr>
          <w:rFonts w:eastAsia="宋体"/>
        </w:rPr>
        <w:t>我们可</w:t>
      </w:r>
      <w:r w:rsidR="00CC0669" w:rsidRPr="000F3FF5">
        <w:rPr>
          <w:rFonts w:eastAsia="宋体" w:hint="eastAsia"/>
        </w:rPr>
        <w:t>采用</w:t>
      </w:r>
      <w:r w:rsidR="00CC0669" w:rsidRPr="000F3FF5">
        <w:rPr>
          <w:rFonts w:eastAsia="宋体"/>
        </w:rPr>
        <w:t>偏斜操作（</w:t>
      </w:r>
      <w:r w:rsidR="00CC0669" w:rsidRPr="000F3FF5">
        <w:rPr>
          <w:rFonts w:eastAsia="宋体" w:hint="eastAsia"/>
        </w:rPr>
        <w:t>即</w:t>
      </w:r>
      <w:r w:rsidR="00CC0669" w:rsidRPr="000F3FF5">
        <w:rPr>
          <w:rFonts w:eastAsia="宋体"/>
        </w:rPr>
        <w:t>做</w:t>
      </w:r>
      <w:r w:rsidR="00CC0669" w:rsidRPr="000F3FF5">
        <w:rPr>
          <w:rFonts w:eastAsia="宋体" w:hint="eastAsia"/>
        </w:rPr>
        <w:t>右</w:t>
      </w:r>
      <w:r w:rsidR="00CC0669" w:rsidRPr="000F3FF5">
        <w:rPr>
          <w:rFonts w:eastAsia="宋体"/>
        </w:rPr>
        <w:t>翻转）</w:t>
      </w:r>
      <w:r w:rsidR="00CC0669" w:rsidRPr="000F3FF5">
        <w:rPr>
          <w:rFonts w:eastAsia="宋体" w:hint="eastAsia"/>
        </w:rPr>
        <w:t>来</w:t>
      </w:r>
      <w:r w:rsidR="00CC0669" w:rsidRPr="000F3FF5">
        <w:rPr>
          <w:rFonts w:eastAsia="宋体"/>
        </w:rPr>
        <w:t>修正这个问题。</w:t>
      </w:r>
      <w:del w:id="1061" w:author="Decheng Fan" w:date="2014-07-13T18:29:00Z">
        <w:r w:rsidR="00CC0669" w:rsidRPr="000F3FF5" w:rsidDel="00840CDA">
          <w:rPr>
            <w:rFonts w:eastAsia="宋体" w:hint="eastAsia"/>
          </w:rPr>
          <w:delText>而</w:delText>
        </w:r>
      </w:del>
      <w:r w:rsidR="00423135" w:rsidRPr="000F3FF5">
        <w:rPr>
          <w:rFonts w:eastAsia="宋体"/>
        </w:rPr>
        <w:t>如果它</w:t>
      </w:r>
      <w:del w:id="1062" w:author="Decheng Fan" w:date="2014-07-13T18:29:00Z">
        <w:r w:rsidR="00423135" w:rsidRPr="000F3FF5" w:rsidDel="00840CDA">
          <w:rPr>
            <w:rFonts w:eastAsia="宋体" w:hint="eastAsia"/>
          </w:rPr>
          <w:delText>在</w:delText>
        </w:r>
      </w:del>
      <w:ins w:id="1063" w:author="Decheng Fan" w:date="2014-07-13T18:29:00Z">
        <w:r w:rsidR="00840CDA">
          <w:rPr>
            <w:rFonts w:eastAsia="宋体" w:hint="eastAsia"/>
          </w:rPr>
          <w:t>是一个</w:t>
        </w:r>
      </w:ins>
      <w:r w:rsidR="00423135" w:rsidRPr="000F3FF5">
        <w:rPr>
          <w:rFonts w:eastAsia="宋体"/>
          <w:i/>
        </w:rPr>
        <w:t>右</w:t>
      </w:r>
      <w:r w:rsidR="00423135" w:rsidRPr="000F3FF5">
        <w:rPr>
          <w:rFonts w:eastAsia="宋体" w:hint="eastAsia"/>
          <w:i/>
        </w:rPr>
        <w:t>子</w:t>
      </w:r>
      <w:ins w:id="1064" w:author="Decheng Fan" w:date="2014-07-13T18:29:00Z">
        <w:r w:rsidR="00840CDA">
          <w:rPr>
            <w:rFonts w:eastAsia="宋体" w:hint="eastAsia"/>
            <w:i/>
          </w:rPr>
          <w:t>节点</w:t>
        </w:r>
      </w:ins>
      <w:del w:id="1065" w:author="Decheng Fan" w:date="2014-07-13T18:29:00Z">
        <w:r w:rsidR="00423135" w:rsidRPr="000F3FF5" w:rsidDel="00840CDA">
          <w:rPr>
            <w:rFonts w:eastAsia="宋体" w:hint="eastAsia"/>
            <w:i/>
          </w:rPr>
          <w:delText>树</w:delText>
        </w:r>
        <w:r w:rsidR="00CC0669" w:rsidRPr="000F3FF5" w:rsidDel="00840CDA">
          <w:rPr>
            <w:rFonts w:eastAsia="宋体"/>
          </w:rPr>
          <w:delText>上</w:delText>
        </w:r>
      </w:del>
      <w:r w:rsidR="00CC0669" w:rsidRPr="000F3FF5">
        <w:rPr>
          <w:rFonts w:eastAsia="宋体"/>
        </w:rPr>
        <w:t>，</w:t>
      </w:r>
      <w:ins w:id="1066" w:author="Decheng Fan" w:date="2014-07-13T18:25:00Z">
        <w:r w:rsidR="00071AEF">
          <w:rPr>
            <w:rFonts w:eastAsia="宋体" w:hint="eastAsia"/>
          </w:rPr>
          <w:t>那就没有任何问题</w:t>
        </w:r>
      </w:ins>
      <w:del w:id="1067" w:author="Decheng Fan" w:date="2014-07-13T18:25:00Z">
        <w:r w:rsidR="00423135" w:rsidRPr="000F3FF5" w:rsidDel="00071AEF">
          <w:rPr>
            <w:rFonts w:eastAsia="宋体" w:hint="eastAsia"/>
          </w:rPr>
          <w:delText>可能并不会马上成为问题</w:delText>
        </w:r>
      </w:del>
      <w:ins w:id="1068" w:author="Decheng Fan" w:date="2014-07-13T18:25:00Z">
        <w:r w:rsidR="00071AEF">
          <w:rPr>
            <w:rFonts w:eastAsia="宋体" w:hint="eastAsia"/>
          </w:rPr>
          <w:t>。</w:t>
        </w:r>
      </w:ins>
      <w:del w:id="1069" w:author="Decheng Fan" w:date="2014-07-13T18:25:00Z">
        <w:r w:rsidR="00423135" w:rsidRPr="000F3FF5" w:rsidDel="00071AEF">
          <w:rPr>
            <w:rFonts w:eastAsia="宋体"/>
          </w:rPr>
          <w:delText>，</w:delText>
        </w:r>
      </w:del>
      <w:r w:rsidR="00423135" w:rsidRPr="000F3FF5">
        <w:rPr>
          <w:rFonts w:eastAsia="宋体" w:hint="eastAsia"/>
        </w:rPr>
        <w:t>但</w:t>
      </w:r>
      <w:r w:rsidR="00423135" w:rsidRPr="000F3FF5">
        <w:rPr>
          <w:rFonts w:eastAsia="宋体"/>
        </w:rPr>
        <w:t>如果它是个</w:t>
      </w:r>
      <w:r w:rsidR="00423135" w:rsidRPr="00071AEF">
        <w:rPr>
          <w:rFonts w:eastAsia="宋体" w:hint="eastAsia"/>
          <w:rPrChange w:id="1070" w:author="Decheng Fan" w:date="2014-07-13T18:25:00Z">
            <w:rPr>
              <w:rFonts w:eastAsia="宋体" w:hint="eastAsia"/>
              <w:i/>
            </w:rPr>
          </w:rPrChange>
        </w:rPr>
        <w:t>右</w:t>
      </w:r>
      <w:r w:rsidR="00423135" w:rsidRPr="000F3FF5">
        <w:rPr>
          <w:rFonts w:eastAsia="宋体"/>
          <w:i/>
        </w:rPr>
        <w:t>孙节点</w:t>
      </w:r>
      <w:r w:rsidR="00423135" w:rsidRPr="000F3FF5">
        <w:rPr>
          <w:rFonts w:eastAsia="宋体" w:hint="eastAsia"/>
        </w:rPr>
        <w:t>，</w:t>
      </w:r>
      <w:r w:rsidR="00423135" w:rsidRPr="000F3FF5">
        <w:rPr>
          <w:rFonts w:eastAsia="宋体"/>
        </w:rPr>
        <w:t>我们就</w:t>
      </w:r>
      <w:del w:id="1071" w:author="Decheng Fan" w:date="2014-07-13T18:26:00Z">
        <w:r w:rsidR="00423135" w:rsidRPr="000F3FF5" w:rsidDel="00071AEF">
          <w:rPr>
            <w:rFonts w:eastAsia="宋体"/>
          </w:rPr>
          <w:delText>会</w:delText>
        </w:r>
      </w:del>
      <w:r w:rsidR="00423135" w:rsidRPr="000F3FF5">
        <w:rPr>
          <w:rFonts w:eastAsia="宋体"/>
        </w:rPr>
        <w:t>有</w:t>
      </w:r>
      <w:ins w:id="1072" w:author="Decheng Fan" w:date="2014-07-13T18:26:00Z">
        <w:r w:rsidR="00071AEF">
          <w:rPr>
            <w:rFonts w:eastAsia="宋体" w:hint="eastAsia"/>
          </w:rPr>
          <w:t>了一个溢出的</w:t>
        </w:r>
      </w:ins>
      <w:del w:id="1073" w:author="Decheng Fan" w:date="2014-07-13T18:26:00Z">
        <w:r w:rsidR="00423135" w:rsidRPr="000F3FF5" w:rsidDel="00071AEF">
          <w:rPr>
            <w:rFonts w:eastAsia="宋体"/>
          </w:rPr>
          <w:delText>一个</w:delText>
        </w:r>
      </w:del>
      <w:r w:rsidR="00423135" w:rsidRPr="000F3FF5">
        <w:rPr>
          <w:rFonts w:eastAsia="宋体"/>
        </w:rPr>
        <w:t>节点</w:t>
      </w:r>
      <w:del w:id="1074" w:author="Decheng Fan" w:date="2014-07-13T18:26:00Z">
        <w:r w:rsidR="00423135" w:rsidRPr="000F3FF5" w:rsidDel="00071AEF">
          <w:rPr>
            <w:rFonts w:eastAsia="宋体"/>
          </w:rPr>
          <w:delText>移除</w:delText>
        </w:r>
      </w:del>
      <w:r w:rsidR="00423135" w:rsidRPr="000F3FF5">
        <w:rPr>
          <w:rFonts w:eastAsia="宋体"/>
        </w:rPr>
        <w:t>，这就需要用分割操作（</w:t>
      </w:r>
      <w:r w:rsidR="00423135" w:rsidRPr="000F3FF5">
        <w:rPr>
          <w:rFonts w:eastAsia="宋体" w:hint="eastAsia"/>
        </w:rPr>
        <w:t>即</w:t>
      </w:r>
      <w:r w:rsidR="00423135" w:rsidRPr="000F3FF5">
        <w:rPr>
          <w:rFonts w:eastAsia="宋体"/>
        </w:rPr>
        <w:t>左翻转）</w:t>
      </w:r>
      <w:r w:rsidR="00423135" w:rsidRPr="000F3FF5">
        <w:rPr>
          <w:rFonts w:eastAsia="宋体" w:hint="eastAsia"/>
        </w:rPr>
        <w:t>来</w:t>
      </w:r>
      <w:r w:rsidR="00423135" w:rsidRPr="000F3FF5">
        <w:rPr>
          <w:rFonts w:eastAsia="宋体"/>
        </w:rPr>
        <w:t>将我们的四节点型模拟结构</w:t>
      </w:r>
      <w:r w:rsidR="00423135" w:rsidRPr="000F3FF5">
        <w:rPr>
          <w:rFonts w:eastAsia="宋体" w:hint="eastAsia"/>
        </w:rPr>
        <w:t>的</w:t>
      </w:r>
      <w:r w:rsidR="00423135" w:rsidRPr="000F3FF5">
        <w:rPr>
          <w:rFonts w:eastAsia="宋体"/>
        </w:rPr>
        <w:t>中间</w:t>
      </w:r>
      <w:del w:id="1075" w:author="Decheng Fan" w:date="2014-07-13T18:26:00Z">
        <w:r w:rsidR="00423135" w:rsidRPr="000F3FF5" w:rsidDel="00071AEF">
          <w:rPr>
            <w:rFonts w:eastAsia="宋体"/>
          </w:rPr>
          <w:delText>结点</w:delText>
        </w:r>
      </w:del>
      <w:ins w:id="1076" w:author="Decheng Fan" w:date="2014-07-13T18:26:00Z">
        <w:r w:rsidR="00071AEF">
          <w:rPr>
            <w:rFonts w:eastAsia="宋体"/>
          </w:rPr>
          <w:t>节点</w:t>
        </w:r>
      </w:ins>
      <w:r w:rsidR="00423135" w:rsidRPr="000F3FF5">
        <w:rPr>
          <w:rFonts w:eastAsia="宋体"/>
        </w:rPr>
        <w:t>移动到</w:t>
      </w:r>
      <w:r w:rsidR="00423135" w:rsidRPr="000F3FF5">
        <w:rPr>
          <w:rFonts w:eastAsia="宋体" w:hint="eastAsia"/>
        </w:rPr>
        <w:t>其</w:t>
      </w:r>
      <w:r w:rsidR="00423135" w:rsidRPr="000F3FF5">
        <w:rPr>
          <w:rFonts w:eastAsia="宋体"/>
        </w:rPr>
        <w:t>父节点层。</w:t>
      </w:r>
    </w:p>
    <w:p w14:paraId="5A0413CD" w14:textId="2F269A9B" w:rsidR="00423135" w:rsidRPr="000F3FF5" w:rsidRDefault="002F41B1" w:rsidP="00075768">
      <w:pPr>
        <w:spacing w:after="156"/>
        <w:ind w:firstLine="420"/>
        <w:rPr>
          <w:rFonts w:eastAsia="宋体"/>
        </w:rPr>
      </w:pPr>
      <w:r w:rsidRPr="000F3FF5">
        <w:rPr>
          <w:rFonts w:eastAsia="宋体" w:hint="eastAsia"/>
        </w:rPr>
        <w:t>这</w:t>
      </w:r>
      <w:ins w:id="1077" w:author="Decheng Fan" w:date="2014-07-13T18:30:00Z">
        <w:r w:rsidR="007F22E6">
          <w:rPr>
            <w:rFonts w:eastAsia="宋体" w:hint="eastAsia"/>
          </w:rPr>
          <w:t>些操作的</w:t>
        </w:r>
      </w:ins>
      <w:del w:id="1078" w:author="Decheng Fan" w:date="2014-07-13T18:30:00Z">
        <w:r w:rsidRPr="000F3FF5" w:rsidDel="007F22E6">
          <w:rPr>
            <w:rFonts w:eastAsia="宋体" w:hint="eastAsia"/>
          </w:rPr>
          <w:delText>一切</w:delText>
        </w:r>
      </w:del>
      <w:ins w:id="1079" w:author="Decheng Fan" w:date="2014-07-13T18:31:00Z">
        <w:r w:rsidR="007F22E6">
          <w:rPr>
            <w:rFonts w:eastAsia="宋体" w:hint="eastAsia"/>
          </w:rPr>
          <w:t>文字</w:t>
        </w:r>
      </w:ins>
      <w:ins w:id="1080" w:author="Decheng Fan" w:date="2014-07-13T18:30:00Z">
        <w:r w:rsidR="007F22E6">
          <w:rPr>
            <w:rFonts w:eastAsia="宋体" w:hint="eastAsia"/>
          </w:rPr>
          <w:t>表</w:t>
        </w:r>
      </w:ins>
      <w:ins w:id="1081" w:author="Decheng Fan" w:date="2014-07-13T18:31:00Z">
        <w:r w:rsidR="007F22E6">
          <w:rPr>
            <w:rFonts w:eastAsia="宋体" w:hint="eastAsia"/>
          </w:rPr>
          <w:t>述</w:t>
        </w:r>
      </w:ins>
      <w:del w:id="1082" w:author="Decheng Fan" w:date="2014-07-13T18:31:00Z">
        <w:r w:rsidRPr="000F3FF5" w:rsidDel="007F22E6">
          <w:rPr>
            <w:rFonts w:eastAsia="宋体" w:hint="eastAsia"/>
          </w:rPr>
          <w:delText>都可以用</w:delText>
        </w:r>
      </w:del>
      <w:del w:id="1083" w:author="Decheng Fan" w:date="2014-07-13T18:30:00Z">
        <w:r w:rsidRPr="000F3FF5" w:rsidDel="007F22E6">
          <w:rPr>
            <w:rFonts w:eastAsia="宋体" w:hint="eastAsia"/>
          </w:rPr>
          <w:delText>棘手</w:delText>
        </w:r>
      </w:del>
      <w:del w:id="1084" w:author="Decheng Fan" w:date="2014-07-13T18:31:00Z">
        <w:r w:rsidRPr="000F3FF5" w:rsidDel="007F22E6">
          <w:rPr>
            <w:rFonts w:eastAsia="宋体" w:hint="eastAsia"/>
          </w:rPr>
          <w:delText>来形容</w:delText>
        </w:r>
      </w:del>
      <w:ins w:id="1085" w:author="Decheng Fan" w:date="2014-07-13T18:31:00Z">
        <w:r w:rsidR="007F22E6">
          <w:rPr>
            <w:rFonts w:eastAsia="宋体" w:hint="eastAsia"/>
          </w:rPr>
          <w:t>实在有点</w:t>
        </w:r>
      </w:ins>
      <w:ins w:id="1086" w:author="Decheng Fan" w:date="2014-07-13T18:32:00Z">
        <w:r w:rsidR="007F22E6">
          <w:rPr>
            <w:rFonts w:eastAsia="宋体" w:hint="eastAsia"/>
          </w:rPr>
          <w:t>复杂</w:t>
        </w:r>
      </w:ins>
      <w:r w:rsidRPr="000F3FF5">
        <w:rPr>
          <w:rFonts w:eastAsia="宋体" w:hint="eastAsia"/>
        </w:rPr>
        <w:t>——只能希望下面</w:t>
      </w:r>
      <w:r w:rsidRPr="000F3FF5">
        <w:rPr>
          <w:rFonts w:eastAsia="宋体"/>
        </w:rPr>
        <w:t>这段代码</w:t>
      </w:r>
      <w:r w:rsidRPr="000F3FF5">
        <w:rPr>
          <w:rFonts w:eastAsia="宋体" w:hint="eastAsia"/>
        </w:rPr>
        <w:t>能</w:t>
      </w:r>
      <w:r w:rsidRPr="000F3FF5">
        <w:rPr>
          <w:rFonts w:eastAsia="宋体"/>
        </w:rPr>
        <w:t>有助于我们理解这些内容。（</w:t>
      </w:r>
      <w:r w:rsidRPr="000F3FF5">
        <w:rPr>
          <w:rFonts w:eastAsia="宋体" w:hint="eastAsia"/>
        </w:rPr>
        <w:t>尽管很</w:t>
      </w:r>
      <w:r w:rsidRPr="000F3FF5">
        <w:rPr>
          <w:rFonts w:eastAsia="宋体"/>
        </w:rPr>
        <w:t>可能</w:t>
      </w:r>
      <w:r w:rsidRPr="000F3FF5">
        <w:rPr>
          <w:rFonts w:eastAsia="宋体" w:hint="eastAsia"/>
        </w:rPr>
        <w:t>会</w:t>
      </w:r>
      <w:r w:rsidRPr="000F3FF5">
        <w:rPr>
          <w:rFonts w:eastAsia="宋体"/>
        </w:rPr>
        <w:t>让您</w:t>
      </w:r>
      <w:r w:rsidRPr="000F3FF5">
        <w:rPr>
          <w:rFonts w:eastAsia="宋体" w:hint="eastAsia"/>
        </w:rPr>
        <w:t>苦思冥想</w:t>
      </w:r>
      <w:r w:rsidRPr="000F3FF5">
        <w:rPr>
          <w:rFonts w:eastAsia="宋体"/>
        </w:rPr>
        <w:t>一段时间。）</w:t>
      </w:r>
    </w:p>
    <w:p w14:paraId="69787D35" w14:textId="77777777" w:rsidR="001A65B1" w:rsidRPr="000F3FF5" w:rsidRDefault="002F41B1" w:rsidP="003006C0">
      <w:pPr>
        <w:spacing w:after="156"/>
        <w:ind w:firstLine="390"/>
        <w:rPr>
          <w:rFonts w:ascii="宋体" w:eastAsia="宋体" w:hAnsi="宋体"/>
          <w:sz w:val="18"/>
          <w:szCs w:val="18"/>
        </w:rPr>
      </w:pPr>
      <w:r w:rsidRPr="000F3FF5">
        <w:rPr>
          <w:rFonts w:ascii="宋体" w:eastAsia="宋体" w:hAnsi="宋体" w:hint="eastAsia"/>
          <w:b/>
          <w:i/>
          <w:sz w:val="18"/>
          <w:szCs w:val="18"/>
        </w:rPr>
        <w:t>清单</w:t>
      </w:r>
      <w:r w:rsidR="001A65B1" w:rsidRPr="000F3FF5">
        <w:rPr>
          <w:rFonts w:ascii="宋体" w:eastAsia="宋体" w:hAnsi="宋体"/>
          <w:b/>
          <w:i/>
          <w:sz w:val="18"/>
          <w:szCs w:val="18"/>
        </w:rPr>
        <w:t>6-6.</w:t>
      </w:r>
      <w:r w:rsidR="001A65B1" w:rsidRPr="000F3FF5">
        <w:rPr>
          <w:rFonts w:ascii="宋体" w:eastAsia="宋体" w:hAnsi="宋体"/>
          <w:i/>
          <w:sz w:val="18"/>
          <w:szCs w:val="18"/>
        </w:rPr>
        <w:t xml:space="preserve"> </w:t>
      </w:r>
      <w:r w:rsidRPr="000F3FF5">
        <w:rPr>
          <w:rFonts w:ascii="宋体" w:eastAsia="宋体" w:hAnsi="宋体" w:hint="eastAsia"/>
          <w:i/>
          <w:sz w:val="18"/>
          <w:szCs w:val="18"/>
        </w:rPr>
        <w:t>用AA</w:t>
      </w:r>
      <w:r w:rsidRPr="000F3FF5">
        <w:rPr>
          <w:rFonts w:ascii="宋体" w:eastAsia="宋体" w:hAnsi="宋体"/>
          <w:i/>
          <w:sz w:val="18"/>
          <w:szCs w:val="18"/>
        </w:rPr>
        <w:t>树结构实现再平衡的二分搜索树</w:t>
      </w:r>
      <w:r w:rsidR="001A65B1" w:rsidRPr="000F3FF5">
        <w:rPr>
          <w:rFonts w:ascii="宋体" w:eastAsia="宋体" w:hAnsi="宋体"/>
          <w:i/>
          <w:sz w:val="18"/>
          <w:szCs w:val="18"/>
        </w:rPr>
        <w:t xml:space="preserve"> </w:t>
      </w:r>
    </w:p>
    <w:p w14:paraId="4E684B65" w14:textId="77777777" w:rsidR="003966C2" w:rsidRDefault="001A65B1" w:rsidP="00075768">
      <w:pPr>
        <w:pStyle w:val="ad"/>
      </w:pPr>
      <w:proofErr w:type="gramStart"/>
      <w:r w:rsidRPr="001A65B1">
        <w:t>class</w:t>
      </w:r>
      <w:proofErr w:type="gramEnd"/>
      <w:r w:rsidRPr="001A65B1">
        <w:t xml:space="preserve"> Node:</w:t>
      </w:r>
    </w:p>
    <w:p w14:paraId="1221462C" w14:textId="77777777" w:rsidR="003966C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lft</w:t>
      </w:r>
      <w:proofErr w:type="gramEnd"/>
      <w:r w:rsidRPr="001A65B1">
        <w:t xml:space="preserve"> = None</w:t>
      </w:r>
    </w:p>
    <w:p w14:paraId="218DCFB7" w14:textId="77777777" w:rsidR="003966C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rgt</w:t>
      </w:r>
      <w:proofErr w:type="gramEnd"/>
      <w:r w:rsidRPr="001A65B1">
        <w:t xml:space="preserve"> = None</w:t>
      </w:r>
    </w:p>
    <w:p w14:paraId="58666F21" w14:textId="77777777" w:rsidR="003966C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lvl</w:t>
      </w:r>
      <w:proofErr w:type="gramEnd"/>
      <w:r w:rsidRPr="001A65B1">
        <w:t xml:space="preserve"> = 1                                     # We've added a level...</w:t>
      </w:r>
    </w:p>
    <w:p w14:paraId="6CC2220C" w14:textId="77777777" w:rsidR="003966C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def</w:t>
      </w:r>
      <w:proofErr w:type="gramEnd"/>
      <w:r w:rsidRPr="001A65B1">
        <w:t xml:space="preserve"> __init__(self, key, val):</w:t>
      </w:r>
    </w:p>
    <w:p w14:paraId="6EA11720" w14:textId="77777777" w:rsidR="003966C2" w:rsidRDefault="001A65B1" w:rsidP="00075768">
      <w:pPr>
        <w:pStyle w:val="ad"/>
      </w:pPr>
      <w:r w:rsidRPr="001A65B1">
        <w:t xml:space="preserve">         </w:t>
      </w:r>
      <w:r w:rsidR="003966C2">
        <w:t xml:space="preserve"> </w:t>
      </w:r>
      <w:proofErr w:type="gramStart"/>
      <w:r w:rsidRPr="001A65B1">
        <w:t>self.key</w:t>
      </w:r>
      <w:proofErr w:type="gramEnd"/>
      <w:r w:rsidRPr="001A65B1">
        <w:t xml:space="preserve"> = key</w:t>
      </w:r>
    </w:p>
    <w:p w14:paraId="35010EB4" w14:textId="77777777" w:rsidR="001A65B1" w:rsidRPr="001A65B1" w:rsidRDefault="001A65B1" w:rsidP="00075768">
      <w:pPr>
        <w:pStyle w:val="ad"/>
      </w:pPr>
      <w:r w:rsidRPr="001A65B1">
        <w:t xml:space="preserve">         </w:t>
      </w:r>
      <w:r w:rsidR="003966C2">
        <w:t xml:space="preserve"> </w:t>
      </w:r>
      <w:proofErr w:type="gramStart"/>
      <w:r w:rsidRPr="001A65B1">
        <w:t>self.val</w:t>
      </w:r>
      <w:proofErr w:type="gramEnd"/>
      <w:r w:rsidRPr="001A65B1">
        <w:t xml:space="preserve"> = val </w:t>
      </w:r>
    </w:p>
    <w:p w14:paraId="049DCE69" w14:textId="77777777" w:rsidR="001A65B1" w:rsidRPr="001A65B1" w:rsidRDefault="001A65B1" w:rsidP="00075768">
      <w:pPr>
        <w:pStyle w:val="ad"/>
      </w:pPr>
      <w:r w:rsidRPr="001A65B1">
        <w:t xml:space="preserve"> </w:t>
      </w:r>
    </w:p>
    <w:p w14:paraId="35043C68" w14:textId="77777777" w:rsidR="003966C2" w:rsidRDefault="001A65B1" w:rsidP="00075768">
      <w:pPr>
        <w:pStyle w:val="ad"/>
      </w:pPr>
      <w:proofErr w:type="gramStart"/>
      <w:r w:rsidRPr="001A65B1">
        <w:t>def</w:t>
      </w:r>
      <w:proofErr w:type="gramEnd"/>
      <w:r w:rsidRPr="001A65B1">
        <w:t xml:space="preserve"> skew(node):                                 # Basically a right rotation</w:t>
      </w:r>
    </w:p>
    <w:p w14:paraId="7E8E2656" w14:textId="77777777" w:rsidR="003966C2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</w:t>
      </w:r>
      <w:commentRangeStart w:id="1087"/>
      <w:r w:rsidRPr="001A65B1">
        <w:t>None in [node, node.lft]</w:t>
      </w:r>
      <w:commentRangeEnd w:id="1087"/>
      <w:r w:rsidR="00AE3F6A">
        <w:rPr>
          <w:rStyle w:val="af3"/>
          <w:rFonts w:ascii="Times New Roman" w:eastAsia="Times New Roman" w:hAnsi="Times New Roman"/>
          <w:color w:val="000000"/>
          <w:kern w:val="2"/>
        </w:rPr>
        <w:commentReference w:id="1087"/>
      </w:r>
      <w:r w:rsidRPr="001A65B1">
        <w:t>: return node    # No need for a skew</w:t>
      </w:r>
    </w:p>
    <w:p w14:paraId="2E61B92A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node.lft.lvl != node.lvl: return node    # Still no need </w:t>
      </w:r>
    </w:p>
    <w:p w14:paraId="760946EA" w14:textId="77777777" w:rsidR="003966C2" w:rsidRDefault="001A65B1" w:rsidP="00075768">
      <w:pPr>
        <w:pStyle w:val="ad"/>
      </w:pPr>
      <w:r w:rsidRPr="001A65B1">
        <w:t xml:space="preserve">   </w:t>
      </w:r>
      <w:r w:rsidR="003966C2">
        <w:t xml:space="preserve"> </w:t>
      </w:r>
      <w:r w:rsidRPr="001A65B1">
        <w:t xml:space="preserve"> </w:t>
      </w:r>
      <w:proofErr w:type="gramStart"/>
      <w:r w:rsidRPr="001A65B1">
        <w:t>lft</w:t>
      </w:r>
      <w:proofErr w:type="gramEnd"/>
      <w:r w:rsidRPr="001A65B1">
        <w:t xml:space="preserve"> = node.lft                              # The 3 steps of the rotation</w:t>
      </w:r>
    </w:p>
    <w:p w14:paraId="5CF263DC" w14:textId="77777777" w:rsidR="003966C2" w:rsidRDefault="001A65B1" w:rsidP="003966C2">
      <w:pPr>
        <w:pStyle w:val="ad"/>
        <w:ind w:firstLineChars="50" w:firstLine="90"/>
      </w:pPr>
      <w:r w:rsidRPr="001A65B1">
        <w:t xml:space="preserve">    </w:t>
      </w:r>
      <w:proofErr w:type="gramStart"/>
      <w:r w:rsidRPr="001A65B1">
        <w:t>node.lft</w:t>
      </w:r>
      <w:proofErr w:type="gramEnd"/>
      <w:r w:rsidRPr="001A65B1">
        <w:t xml:space="preserve"> = lft.rgt</w:t>
      </w:r>
    </w:p>
    <w:p w14:paraId="59EDDBA4" w14:textId="77777777" w:rsidR="001A65B1" w:rsidRPr="001A65B1" w:rsidRDefault="001A65B1" w:rsidP="003966C2">
      <w:pPr>
        <w:pStyle w:val="ad"/>
        <w:ind w:firstLineChars="50" w:firstLine="90"/>
      </w:pPr>
      <w:r w:rsidRPr="001A65B1">
        <w:t xml:space="preserve">    </w:t>
      </w:r>
      <w:proofErr w:type="gramStart"/>
      <w:r w:rsidRPr="001A65B1">
        <w:t>lft.rgt</w:t>
      </w:r>
      <w:proofErr w:type="gramEnd"/>
      <w:r w:rsidRPr="001A65B1">
        <w:t xml:space="preserve"> = node </w:t>
      </w:r>
    </w:p>
    <w:p w14:paraId="151011ED" w14:textId="77777777" w:rsidR="001A65B1" w:rsidRDefault="001A65B1" w:rsidP="00075768">
      <w:pPr>
        <w:pStyle w:val="ad"/>
      </w:pPr>
      <w:r w:rsidRPr="001A65B1">
        <w:t xml:space="preserve">    </w:t>
      </w:r>
      <w:r w:rsidR="003966C2">
        <w:t xml:space="preserve"> </w:t>
      </w:r>
      <w:proofErr w:type="gramStart"/>
      <w:r w:rsidRPr="001A65B1">
        <w:t>return</w:t>
      </w:r>
      <w:proofErr w:type="gramEnd"/>
      <w:r w:rsidRPr="001A65B1">
        <w:t xml:space="preserve"> lft                                  # Switch pointer from parent </w:t>
      </w:r>
    </w:p>
    <w:p w14:paraId="248C616E" w14:textId="77777777" w:rsidR="005F3DB4" w:rsidRPr="001A65B1" w:rsidRDefault="005F3DB4" w:rsidP="00075768">
      <w:pPr>
        <w:pStyle w:val="ad"/>
      </w:pPr>
    </w:p>
    <w:p w14:paraId="38827282" w14:textId="77777777" w:rsidR="005F3DB4" w:rsidRDefault="001A65B1" w:rsidP="00075768">
      <w:pPr>
        <w:pStyle w:val="ad"/>
      </w:pPr>
      <w:proofErr w:type="gramStart"/>
      <w:r w:rsidRPr="001A65B1">
        <w:t>def</w:t>
      </w:r>
      <w:proofErr w:type="gramEnd"/>
      <w:r w:rsidRPr="001A65B1">
        <w:t xml:space="preserve"> split(node):                                # Left rotation &amp; level incr.</w:t>
      </w:r>
    </w:p>
    <w:p w14:paraId="7F6FABE1" w14:textId="77777777" w:rsidR="005F3DB4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None in [node, node.rgt, node.rgt.rgt]: return node</w:t>
      </w:r>
    </w:p>
    <w:p w14:paraId="7A21E1F4" w14:textId="77777777" w:rsidR="005F3DB4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if</w:t>
      </w:r>
      <w:proofErr w:type="gramEnd"/>
      <w:r w:rsidRPr="001A65B1">
        <w:t xml:space="preserve"> node.rgt.rgt.lvl != node.lvl: return node</w:t>
      </w:r>
    </w:p>
    <w:p w14:paraId="00E63A5E" w14:textId="77777777" w:rsidR="005F3DB4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rgt</w:t>
      </w:r>
      <w:proofErr w:type="gramEnd"/>
      <w:r w:rsidRPr="001A65B1">
        <w:t xml:space="preserve"> = node.rgt</w:t>
      </w:r>
    </w:p>
    <w:p w14:paraId="1B59CAD8" w14:textId="77777777" w:rsidR="005F3DB4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node.rgt</w:t>
      </w:r>
      <w:proofErr w:type="gramEnd"/>
      <w:r w:rsidRPr="001A65B1">
        <w:t xml:space="preserve"> = rgt.lft</w:t>
      </w:r>
    </w:p>
    <w:p w14:paraId="5EC777C4" w14:textId="77777777" w:rsidR="001A65B1" w:rsidRP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rgt.lft</w:t>
      </w:r>
      <w:proofErr w:type="gramEnd"/>
      <w:r w:rsidRPr="001A65B1">
        <w:t xml:space="preserve"> = node </w:t>
      </w:r>
    </w:p>
    <w:p w14:paraId="254A817E" w14:textId="77777777" w:rsidR="005F3DB4" w:rsidRDefault="001A65B1" w:rsidP="00075768">
      <w:pPr>
        <w:pStyle w:val="ad"/>
      </w:pPr>
      <w:r w:rsidRPr="001A65B1">
        <w:t xml:space="preserve">    </w:t>
      </w:r>
      <w:r w:rsidR="005F3DB4">
        <w:t xml:space="preserve"> </w:t>
      </w:r>
      <w:proofErr w:type="gramStart"/>
      <w:r w:rsidRPr="001A65B1">
        <w:t>rgt.lvl</w:t>
      </w:r>
      <w:proofErr w:type="gramEnd"/>
      <w:r w:rsidRPr="001A65B1">
        <w:t xml:space="preserve"> += 1                                # This has moved up</w:t>
      </w:r>
    </w:p>
    <w:p w14:paraId="3656947E" w14:textId="77777777" w:rsidR="001A65B1" w:rsidRDefault="001A65B1" w:rsidP="00075768">
      <w:pPr>
        <w:pStyle w:val="ad"/>
      </w:pPr>
      <w:r w:rsidRPr="001A65B1">
        <w:t xml:space="preserve">     </w:t>
      </w:r>
      <w:proofErr w:type="gramStart"/>
      <w:r w:rsidRPr="001A65B1">
        <w:t>return</w:t>
      </w:r>
      <w:proofErr w:type="gramEnd"/>
      <w:r w:rsidRPr="001A65B1">
        <w:t xml:space="preserve"> rgt                                  # This should be pointed to </w:t>
      </w:r>
    </w:p>
    <w:p w14:paraId="328B77D2" w14:textId="77777777" w:rsidR="005F3DB4" w:rsidRPr="001A65B1" w:rsidRDefault="005F3DB4" w:rsidP="00075768">
      <w:pPr>
        <w:pStyle w:val="ad"/>
      </w:pPr>
    </w:p>
    <w:p w14:paraId="2B808929" w14:textId="77777777" w:rsidR="001A65B1" w:rsidRPr="001A65B1" w:rsidRDefault="001A65B1" w:rsidP="00075768">
      <w:pPr>
        <w:pStyle w:val="ad"/>
      </w:pPr>
      <w:r w:rsidRPr="001A65B1">
        <w:t xml:space="preserve"> </w:t>
      </w:r>
      <w:proofErr w:type="gramStart"/>
      <w:r w:rsidRPr="001A65B1">
        <w:t>def</w:t>
      </w:r>
      <w:proofErr w:type="gramEnd"/>
      <w:r w:rsidRPr="001A65B1">
        <w:t xml:space="preserve"> insert(node, key, val): </w:t>
      </w:r>
    </w:p>
    <w:p w14:paraId="7D1AA383" w14:textId="77777777" w:rsidR="005F3DB4" w:rsidRDefault="001A65B1" w:rsidP="00075768">
      <w:pPr>
        <w:pStyle w:val="ad"/>
      </w:pPr>
      <w:r w:rsidRPr="001A65B1">
        <w:t xml:space="preserve">    </w:t>
      </w:r>
      <w:r w:rsidR="005F3DB4">
        <w:t xml:space="preserve">  </w:t>
      </w:r>
      <w:proofErr w:type="gramStart"/>
      <w:r w:rsidRPr="001A65B1">
        <w:t>if</w:t>
      </w:r>
      <w:proofErr w:type="gramEnd"/>
      <w:r w:rsidRPr="001A65B1">
        <w:t xml:space="preserve"> node is None: return Node(key, val)</w:t>
      </w:r>
    </w:p>
    <w:p w14:paraId="01FFCC95" w14:textId="77777777" w:rsidR="005F3DB4" w:rsidRDefault="001A65B1" w:rsidP="00075768">
      <w:pPr>
        <w:pStyle w:val="ad"/>
      </w:pPr>
      <w:r w:rsidRPr="001A65B1">
        <w:t xml:space="preserve">     </w:t>
      </w:r>
      <w:r w:rsidR="005F3DB4">
        <w:t xml:space="preserve"> </w:t>
      </w:r>
      <w:proofErr w:type="gramStart"/>
      <w:r w:rsidRPr="001A65B1">
        <w:t>if</w:t>
      </w:r>
      <w:proofErr w:type="gramEnd"/>
      <w:r w:rsidRPr="001A65B1">
        <w:t xml:space="preserve"> node.key == key: node.val = val</w:t>
      </w:r>
    </w:p>
    <w:p w14:paraId="4D582A7F" w14:textId="77777777" w:rsidR="005F3DB4" w:rsidRDefault="001A65B1" w:rsidP="005F3DB4">
      <w:pPr>
        <w:pStyle w:val="ad"/>
        <w:ind w:firstLineChars="100" w:firstLine="180"/>
      </w:pPr>
      <w:r w:rsidRPr="001A65B1">
        <w:t xml:space="preserve">    </w:t>
      </w:r>
      <w:proofErr w:type="gramStart"/>
      <w:r w:rsidRPr="001A65B1">
        <w:t>elif</w:t>
      </w:r>
      <w:proofErr w:type="gramEnd"/>
      <w:r w:rsidRPr="001A65B1">
        <w:t xml:space="preserve"> key &lt; node.key:</w:t>
      </w:r>
    </w:p>
    <w:p w14:paraId="4A633716" w14:textId="77777777" w:rsidR="005F3DB4" w:rsidRDefault="001A65B1" w:rsidP="005F3DB4">
      <w:pPr>
        <w:pStyle w:val="ad"/>
        <w:ind w:firstLineChars="100" w:firstLine="180"/>
      </w:pPr>
      <w:r w:rsidRPr="001A65B1">
        <w:t xml:space="preserve">         </w:t>
      </w:r>
      <w:proofErr w:type="gramStart"/>
      <w:r w:rsidRPr="001A65B1">
        <w:t>node.lft</w:t>
      </w:r>
      <w:proofErr w:type="gramEnd"/>
      <w:r w:rsidRPr="001A65B1">
        <w:t xml:space="preserve"> = insert(node.lft, key, val)</w:t>
      </w:r>
    </w:p>
    <w:p w14:paraId="5B451584" w14:textId="77777777" w:rsidR="001A65B1" w:rsidRPr="001A65B1" w:rsidRDefault="001A65B1" w:rsidP="005F3DB4">
      <w:pPr>
        <w:pStyle w:val="ad"/>
        <w:ind w:firstLineChars="100" w:firstLine="180"/>
      </w:pPr>
      <w:r w:rsidRPr="001A65B1">
        <w:t xml:space="preserve">    </w:t>
      </w:r>
      <w:proofErr w:type="gramStart"/>
      <w:r w:rsidRPr="001A65B1">
        <w:t>else</w:t>
      </w:r>
      <w:proofErr w:type="gramEnd"/>
      <w:r w:rsidRPr="001A65B1">
        <w:t xml:space="preserve">: </w:t>
      </w:r>
    </w:p>
    <w:p w14:paraId="04575095" w14:textId="77777777" w:rsidR="001A65B1" w:rsidRPr="001A65B1" w:rsidRDefault="001A65B1" w:rsidP="00075768">
      <w:pPr>
        <w:pStyle w:val="ad"/>
      </w:pPr>
      <w:r w:rsidRPr="001A65B1">
        <w:t xml:space="preserve">        </w:t>
      </w:r>
      <w:r w:rsidR="005F3DB4">
        <w:t xml:space="preserve">   </w:t>
      </w:r>
      <w:proofErr w:type="gramStart"/>
      <w:r w:rsidRPr="001A65B1">
        <w:t>node.rgt</w:t>
      </w:r>
      <w:proofErr w:type="gramEnd"/>
      <w:r w:rsidRPr="001A65B1">
        <w:t xml:space="preserve"> = insert(node.rgt, key, val) </w:t>
      </w:r>
    </w:p>
    <w:p w14:paraId="24BB1FA0" w14:textId="77777777" w:rsidR="005F3DB4" w:rsidRDefault="001A65B1" w:rsidP="00075768">
      <w:pPr>
        <w:pStyle w:val="ad"/>
      </w:pPr>
      <w:r w:rsidRPr="001A65B1">
        <w:t xml:space="preserve">    </w:t>
      </w:r>
      <w:r w:rsidR="005F3DB4">
        <w:t xml:space="preserve">  </w:t>
      </w:r>
      <w:proofErr w:type="gramStart"/>
      <w:r w:rsidRPr="001A65B1">
        <w:t>node</w:t>
      </w:r>
      <w:proofErr w:type="gramEnd"/>
      <w:r w:rsidRPr="001A65B1">
        <w:t xml:space="preserve"> = skew(node)                           # In case it's backward</w:t>
      </w:r>
    </w:p>
    <w:p w14:paraId="39B8F925" w14:textId="77777777" w:rsidR="005F3DB4" w:rsidRDefault="001A65B1" w:rsidP="005F3DB4">
      <w:pPr>
        <w:pStyle w:val="ad"/>
        <w:ind w:firstLineChars="50" w:firstLine="90"/>
      </w:pPr>
      <w:r w:rsidRPr="001A65B1">
        <w:t xml:space="preserve">     </w:t>
      </w:r>
      <w:proofErr w:type="gramStart"/>
      <w:r w:rsidRPr="001A65B1">
        <w:t>node</w:t>
      </w:r>
      <w:proofErr w:type="gramEnd"/>
      <w:r w:rsidRPr="001A65B1">
        <w:t xml:space="preserve"> = split(node)                          # In case it's overfull</w:t>
      </w:r>
    </w:p>
    <w:p w14:paraId="083AC6E1" w14:textId="77777777" w:rsidR="001A65B1" w:rsidRPr="001A65B1" w:rsidRDefault="001A65B1" w:rsidP="005F3DB4">
      <w:pPr>
        <w:pStyle w:val="ad"/>
        <w:ind w:firstLineChars="50" w:firstLine="90"/>
      </w:pPr>
      <w:r w:rsidRPr="001A65B1">
        <w:lastRenderedPageBreak/>
        <w:t xml:space="preserve">     </w:t>
      </w:r>
      <w:proofErr w:type="gramStart"/>
      <w:r w:rsidRPr="001A65B1">
        <w:t>return</w:t>
      </w:r>
      <w:proofErr w:type="gramEnd"/>
      <w:r w:rsidRPr="001A65B1">
        <w:t xml:space="preserve"> node </w:t>
      </w:r>
    </w:p>
    <w:p w14:paraId="51EC4F53" w14:textId="42596617" w:rsidR="002F41B1" w:rsidRPr="000F3FF5" w:rsidRDefault="001E68B6" w:rsidP="00075768">
      <w:pPr>
        <w:spacing w:after="156"/>
        <w:ind w:firstLine="420"/>
        <w:rPr>
          <w:rFonts w:eastAsia="宋体"/>
        </w:rPr>
      </w:pPr>
      <w:r w:rsidRPr="000F3FF5">
        <w:rPr>
          <w:rFonts w:eastAsia="宋体" w:hint="eastAsia"/>
        </w:rPr>
        <w:t>那么，</w:t>
      </w:r>
      <w:r w:rsidRPr="000F3FF5">
        <w:rPr>
          <w:rFonts w:eastAsia="宋体"/>
        </w:rPr>
        <w:t>我们能否确定</w:t>
      </w:r>
      <w:r w:rsidRPr="000F3FF5">
        <w:rPr>
          <w:rFonts w:eastAsia="宋体"/>
        </w:rPr>
        <w:t>AA</w:t>
      </w:r>
      <w:r w:rsidRPr="000F3FF5">
        <w:rPr>
          <w:rFonts w:eastAsia="宋体" w:hint="eastAsia"/>
        </w:rPr>
        <w:t>树</w:t>
      </w:r>
      <w:r w:rsidRPr="000F3FF5">
        <w:rPr>
          <w:rFonts w:eastAsia="宋体"/>
        </w:rPr>
        <w:t>将来一定</w:t>
      </w:r>
      <w:r w:rsidRPr="000F3FF5">
        <w:rPr>
          <w:rFonts w:eastAsia="宋体" w:hint="eastAsia"/>
        </w:rPr>
        <w:t>会是</w:t>
      </w:r>
      <w:r w:rsidRPr="000F3FF5">
        <w:rPr>
          <w:rFonts w:eastAsia="宋体"/>
        </w:rPr>
        <w:t>平衡的呢？</w:t>
      </w:r>
      <w:r w:rsidRPr="000F3FF5">
        <w:rPr>
          <w:rFonts w:eastAsia="宋体" w:hint="eastAsia"/>
        </w:rPr>
        <w:t>事实上</w:t>
      </w:r>
      <w:r w:rsidRPr="000F3FF5">
        <w:rPr>
          <w:rFonts w:eastAsia="宋体"/>
        </w:rPr>
        <w:t>是可以的</w:t>
      </w:r>
      <w:r w:rsidRPr="000F3FF5">
        <w:rPr>
          <w:rFonts w:eastAsia="宋体" w:hint="eastAsia"/>
        </w:rPr>
        <w:t>，</w:t>
      </w:r>
      <w:r w:rsidRPr="000F3FF5">
        <w:rPr>
          <w:rFonts w:eastAsia="宋体"/>
        </w:rPr>
        <w:t>因为它忠实地模拟了</w:t>
      </w:r>
      <w:r w:rsidRPr="000F3FF5">
        <w:rPr>
          <w:rFonts w:eastAsia="宋体" w:hint="eastAsia"/>
        </w:rPr>
        <w:t>2</w:t>
      </w:r>
      <w:r w:rsidRPr="000F3FF5">
        <w:rPr>
          <w:rFonts w:eastAsia="宋体"/>
        </w:rPr>
        <w:t>-3</w:t>
      </w:r>
      <w:r w:rsidRPr="000F3FF5">
        <w:rPr>
          <w:rFonts w:eastAsia="宋体" w:hint="eastAsia"/>
        </w:rPr>
        <w:t>树</w:t>
      </w:r>
      <w:r w:rsidRPr="000F3FF5">
        <w:rPr>
          <w:rFonts w:eastAsia="宋体"/>
        </w:rPr>
        <w:t>的结构（</w:t>
      </w:r>
      <w:r w:rsidRPr="000F3FF5">
        <w:rPr>
          <w:rFonts w:eastAsia="宋体" w:hint="eastAsia"/>
        </w:rPr>
        <w:t>以及代表</w:t>
      </w:r>
      <w:r w:rsidRPr="000F3FF5">
        <w:rPr>
          <w:rFonts w:eastAsia="宋体"/>
        </w:rPr>
        <w:t>了该结构</w:t>
      </w:r>
      <w:ins w:id="1088" w:author="Decheng Fan" w:date="2014-07-14T14:21:00Z">
        <w:r w:rsidR="0065236D">
          <w:rPr>
            <w:rFonts w:eastAsia="宋体" w:hint="eastAsia"/>
          </w:rPr>
          <w:t>中</w:t>
        </w:r>
      </w:ins>
      <w:r w:rsidRPr="000F3FF5">
        <w:rPr>
          <w:rFonts w:eastAsia="宋体"/>
        </w:rPr>
        <w:t>实际</w:t>
      </w:r>
      <w:r w:rsidRPr="000F3FF5">
        <w:rPr>
          <w:rFonts w:eastAsia="宋体" w:hint="eastAsia"/>
        </w:rPr>
        <w:t>树</w:t>
      </w:r>
      <w:r w:rsidRPr="000F3FF5">
        <w:rPr>
          <w:rFonts w:eastAsia="宋体"/>
        </w:rPr>
        <w:t>层</w:t>
      </w:r>
      <w:ins w:id="1089" w:author="Decheng Fan" w:date="2014-07-14T14:20:00Z">
        <w:r w:rsidR="0065236D">
          <w:rPr>
            <w:rFonts w:eastAsia="宋体" w:hint="eastAsia"/>
          </w:rPr>
          <w:t>次</w:t>
        </w:r>
      </w:ins>
      <w:r w:rsidRPr="000F3FF5">
        <w:rPr>
          <w:rFonts w:eastAsia="宋体"/>
        </w:rPr>
        <w:t>的</w:t>
      </w:r>
      <w:ins w:id="1090" w:author="Decheng Fan" w:date="2014-07-14T14:19:00Z">
        <w:r w:rsidR="0065236D">
          <w:rPr>
            <w:rFonts w:eastAsia="宋体" w:hint="eastAsia"/>
          </w:rPr>
          <w:t>“</w:t>
        </w:r>
        <w:r w:rsidR="0065236D">
          <w:rPr>
            <w:rFonts w:eastAsia="宋体" w:hint="eastAsia"/>
          </w:rPr>
          <w:t>l</w:t>
        </w:r>
        <w:r w:rsidR="0065236D">
          <w:rPr>
            <w:rFonts w:eastAsia="宋体"/>
          </w:rPr>
          <w:t>evel</w:t>
        </w:r>
      </w:ins>
      <w:ins w:id="1091" w:author="Decheng Fan" w:date="2014-07-14T14:20:00Z">
        <w:r w:rsidR="0065236D" w:rsidRPr="0065236D">
          <w:rPr>
            <w:rFonts w:eastAsia="宋体" w:hint="eastAsia"/>
          </w:rPr>
          <w:t>”</w:t>
        </w:r>
      </w:ins>
      <w:del w:id="1092" w:author="Decheng Fan" w:date="2014-07-14T14:19:00Z">
        <w:r w:rsidRPr="000F3FF5" w:rsidDel="0065236D">
          <w:rPr>
            <w:rFonts w:eastAsia="宋体" w:hint="eastAsia"/>
          </w:rPr>
          <w:delText>分层</w:delText>
        </w:r>
      </w:del>
      <w:r w:rsidRPr="000F3FF5">
        <w:rPr>
          <w:rFonts w:eastAsia="宋体"/>
        </w:rPr>
        <w:t>属性）</w:t>
      </w:r>
      <w:r w:rsidRPr="000F3FF5">
        <w:rPr>
          <w:rFonts w:eastAsia="宋体" w:hint="eastAsia"/>
        </w:rPr>
        <w:t>。</w:t>
      </w:r>
      <w:r w:rsidRPr="000F3FF5">
        <w:rPr>
          <w:rFonts w:eastAsia="宋体"/>
        </w:rPr>
        <w:t>而且</w:t>
      </w:r>
      <w:r w:rsidRPr="000F3FF5">
        <w:rPr>
          <w:rFonts w:eastAsia="宋体" w:hint="eastAsia"/>
        </w:rPr>
        <w:t>实际上，</w:t>
      </w:r>
      <w:r w:rsidR="00A95BA2" w:rsidRPr="000F3FF5">
        <w:rPr>
          <w:rFonts w:eastAsia="宋体" w:hint="eastAsia"/>
        </w:rPr>
        <w:t>由于</w:t>
      </w:r>
      <w:ins w:id="1093" w:author="Decheng Fan" w:date="2014-07-14T14:24:00Z">
        <w:r w:rsidR="0065236D">
          <w:rPr>
            <w:rFonts w:eastAsia="宋体" w:hint="eastAsia"/>
          </w:rPr>
          <w:t>在</w:t>
        </w:r>
      </w:ins>
      <w:del w:id="1094" w:author="Decheng Fan" w:date="2014-07-14T14:24:00Z">
        <w:r w:rsidR="00A95BA2" w:rsidRPr="000F3FF5" w:rsidDel="0065236D">
          <w:rPr>
            <w:rFonts w:eastAsia="宋体" w:hint="eastAsia"/>
          </w:rPr>
          <w:delText>这个</w:delText>
        </w:r>
      </w:del>
      <w:r w:rsidR="00A95BA2" w:rsidRPr="000F3FF5">
        <w:rPr>
          <w:rFonts w:eastAsia="宋体" w:hint="eastAsia"/>
        </w:rPr>
        <w:t>模拟</w:t>
      </w:r>
      <w:r w:rsidR="00A95BA2" w:rsidRPr="000F3FF5">
        <w:rPr>
          <w:rFonts w:eastAsia="宋体"/>
        </w:rPr>
        <w:t>的</w:t>
      </w:r>
      <w:r w:rsidRPr="000F3FF5">
        <w:rPr>
          <w:rFonts w:eastAsia="宋体"/>
        </w:rPr>
        <w:t>三节点型</w:t>
      </w:r>
      <w:r w:rsidR="00EE627D" w:rsidRPr="000F3FF5">
        <w:rPr>
          <w:rFonts w:eastAsia="宋体"/>
        </w:rPr>
        <w:t>结构</w:t>
      </w:r>
      <w:del w:id="1095" w:author="Decheng Fan" w:date="2014-07-14T14:22:00Z">
        <w:r w:rsidR="00EE627D" w:rsidRPr="000F3FF5" w:rsidDel="0065236D">
          <w:rPr>
            <w:rFonts w:eastAsia="宋体" w:hint="eastAsia"/>
          </w:rPr>
          <w:delText>还有</w:delText>
        </w:r>
        <w:r w:rsidR="00EE627D" w:rsidRPr="000F3FF5" w:rsidDel="0065236D">
          <w:rPr>
            <w:rFonts w:eastAsia="宋体"/>
          </w:rPr>
          <w:delText>个额外的优势</w:delText>
        </w:r>
      </w:del>
      <w:del w:id="1096" w:author="Decheng Fan" w:date="2014-07-14T14:23:00Z">
        <w:r w:rsidRPr="000F3FF5" w:rsidDel="0065236D">
          <w:rPr>
            <w:rFonts w:eastAsia="宋体" w:hint="eastAsia"/>
          </w:rPr>
          <w:delText>，</w:delText>
        </w:r>
      </w:del>
      <w:ins w:id="1097" w:author="Decheng Fan" w:date="2014-07-14T14:23:00Z">
        <w:r w:rsidR="0065236D">
          <w:rPr>
            <w:rFonts w:eastAsia="宋体" w:hint="eastAsia"/>
          </w:rPr>
          <w:t>上的</w:t>
        </w:r>
      </w:ins>
      <w:del w:id="1098" w:author="Decheng Fan" w:date="2014-07-14T14:23:00Z">
        <w:r w:rsidR="00EE627D" w:rsidRPr="000F3FF5" w:rsidDel="0065236D">
          <w:rPr>
            <w:rFonts w:eastAsia="宋体" w:hint="eastAsia"/>
          </w:rPr>
          <w:delText>即</w:delText>
        </w:r>
        <w:r w:rsidR="00A95BA2" w:rsidRPr="000F3FF5" w:rsidDel="0065236D">
          <w:rPr>
            <w:rFonts w:eastAsia="宋体" w:hint="eastAsia"/>
          </w:rPr>
          <w:delText>它</w:delText>
        </w:r>
        <w:r w:rsidR="00EE627D" w:rsidRPr="000F3FF5" w:rsidDel="0065236D">
          <w:rPr>
            <w:rFonts w:eastAsia="宋体" w:hint="eastAsia"/>
          </w:rPr>
          <w:delText>可以确保</w:delText>
        </w:r>
      </w:del>
      <w:r w:rsidR="00EE627D" w:rsidRPr="000F3FF5">
        <w:rPr>
          <w:rFonts w:eastAsia="宋体"/>
        </w:rPr>
        <w:t>任何搜索</w:t>
      </w:r>
      <w:r w:rsidR="00EE627D" w:rsidRPr="000F3FF5">
        <w:rPr>
          <w:rFonts w:eastAsia="宋体" w:hint="eastAsia"/>
        </w:rPr>
        <w:t>路径</w:t>
      </w:r>
      <w:del w:id="1099" w:author="Decheng Fan" w:date="2014-07-14T14:25:00Z">
        <w:r w:rsidR="00EE627D" w:rsidRPr="000F3FF5" w:rsidDel="0065236D">
          <w:rPr>
            <w:rFonts w:eastAsia="宋体"/>
          </w:rPr>
          <w:delText>都</w:delText>
        </w:r>
      </w:del>
      <w:ins w:id="1100" w:author="Decheng Fan" w:date="2014-07-14T14:23:00Z">
        <w:r w:rsidR="0065236D">
          <w:rPr>
            <w:rFonts w:eastAsia="宋体" w:hint="eastAsia"/>
          </w:rPr>
          <w:t>最多</w:t>
        </w:r>
      </w:ins>
      <w:ins w:id="1101" w:author="Decheng Fan" w:date="2014-07-14T14:25:00Z">
        <w:r w:rsidR="0065236D">
          <w:rPr>
            <w:rFonts w:eastAsia="宋体" w:hint="eastAsia"/>
          </w:rPr>
          <w:t>只会</w:t>
        </w:r>
      </w:ins>
      <w:del w:id="1102" w:author="Decheng Fan" w:date="2014-07-14T14:23:00Z">
        <w:r w:rsidR="00EE627D" w:rsidRPr="000F3FF5" w:rsidDel="0065236D">
          <w:rPr>
            <w:rFonts w:eastAsia="宋体" w:hint="eastAsia"/>
          </w:rPr>
          <w:delText>不</w:delText>
        </w:r>
      </w:del>
      <w:ins w:id="1103" w:author="Decheng Fan" w:date="2014-07-14T14:23:00Z">
        <w:r w:rsidR="0065236D">
          <w:rPr>
            <w:rFonts w:eastAsia="宋体" w:hint="eastAsia"/>
          </w:rPr>
          <w:t>访问</w:t>
        </w:r>
      </w:ins>
      <w:del w:id="1104" w:author="Decheng Fan" w:date="2014-07-14T14:23:00Z">
        <w:r w:rsidR="00EE627D" w:rsidRPr="000F3FF5" w:rsidDel="0065236D">
          <w:rPr>
            <w:rFonts w:eastAsia="宋体" w:hint="eastAsia"/>
          </w:rPr>
          <w:delText>超过</w:delText>
        </w:r>
      </w:del>
      <w:r w:rsidRPr="000F3FF5">
        <w:rPr>
          <w:rFonts w:eastAsia="宋体"/>
        </w:rPr>
        <w:t>两</w:t>
      </w:r>
      <w:ins w:id="1105" w:author="Decheng Fan" w:date="2014-07-14T14:22:00Z">
        <w:r w:rsidR="0065236D">
          <w:rPr>
            <w:rFonts w:eastAsia="宋体" w:hint="eastAsia"/>
          </w:rPr>
          <w:t>个节点</w:t>
        </w:r>
      </w:ins>
      <w:ins w:id="1106" w:author="Decheng Fan" w:date="2014-07-14T14:24:00Z">
        <w:r w:rsidR="0065236D">
          <w:rPr>
            <w:rFonts w:eastAsia="宋体" w:hint="eastAsia"/>
          </w:rPr>
          <w:t>的缘故</w:t>
        </w:r>
      </w:ins>
      <w:del w:id="1107" w:author="Decheng Fan" w:date="2014-07-14T14:22:00Z">
        <w:r w:rsidRPr="000F3FF5" w:rsidDel="0065236D">
          <w:rPr>
            <w:rFonts w:eastAsia="宋体"/>
          </w:rPr>
          <w:delText>条</w:delText>
        </w:r>
      </w:del>
      <w:r w:rsidRPr="000F3FF5">
        <w:rPr>
          <w:rFonts w:eastAsia="宋体"/>
        </w:rPr>
        <w:t>，</w:t>
      </w:r>
      <w:del w:id="1108" w:author="Decheng Fan" w:date="2014-07-14T14:24:00Z">
        <w:r w:rsidR="00A95BA2" w:rsidRPr="000F3FF5" w:rsidDel="0065236D">
          <w:rPr>
            <w:rFonts w:eastAsia="宋体" w:hint="eastAsia"/>
          </w:rPr>
          <w:delText>因此</w:delText>
        </w:r>
      </w:del>
      <w:r w:rsidR="00A95BA2" w:rsidRPr="000F3FF5">
        <w:rPr>
          <w:rFonts w:eastAsia="宋体" w:hint="eastAsia"/>
        </w:rPr>
        <w:t>其</w:t>
      </w:r>
      <w:r w:rsidRPr="000F3FF5">
        <w:rPr>
          <w:rFonts w:eastAsia="宋体"/>
        </w:rPr>
        <w:t>渐进搜索时间</w:t>
      </w:r>
      <w:r w:rsidR="00A95BA2" w:rsidRPr="000F3FF5">
        <w:rPr>
          <w:rFonts w:eastAsia="宋体" w:hint="eastAsia"/>
        </w:rPr>
        <w:t>将</w:t>
      </w:r>
      <w:r w:rsidRPr="000F3FF5">
        <w:rPr>
          <w:rFonts w:eastAsia="宋体"/>
        </w:rPr>
        <w:t>依然是对数级。</w:t>
      </w:r>
    </w:p>
    <w:tbl>
      <w:tblPr>
        <w:tblW w:w="871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712"/>
      </w:tblGrid>
      <w:tr w:rsidR="001A65B1" w:rsidRPr="001A65B1" w14:paraId="6CFE9A7D" w14:textId="77777777" w:rsidTr="005B67FC"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1ABF5B8" w14:textId="54936D5E" w:rsidR="001A65B1" w:rsidRPr="000F3FF5" w:rsidRDefault="00EE627D" w:rsidP="00032092">
            <w:pPr>
              <w:spacing w:after="156"/>
              <w:ind w:firstLineChars="0" w:firstLine="0"/>
              <w:rPr>
                <w:rFonts w:eastAsia="宋体"/>
                <w:b/>
                <w:bCs/>
                <w:color w:val="FFFFFF"/>
                <w:szCs w:val="21"/>
              </w:rPr>
            </w:pPr>
            <w:r w:rsidRPr="000F3FF5">
              <w:rPr>
                <w:rFonts w:eastAsia="宋体" w:hint="eastAsia"/>
                <w:b/>
                <w:bCs/>
                <w:color w:val="FFFFFF"/>
                <w:szCs w:val="21"/>
              </w:rPr>
              <w:t>黑盒子</w:t>
            </w:r>
            <w:r w:rsidRPr="000F3FF5">
              <w:rPr>
                <w:rFonts w:eastAsia="宋体"/>
                <w:b/>
                <w:bCs/>
                <w:color w:val="FFFFFF"/>
                <w:szCs w:val="21"/>
              </w:rPr>
              <w:t>专栏</w:t>
            </w:r>
            <w:r w:rsidRPr="000F3FF5">
              <w:rPr>
                <w:rFonts w:eastAsia="宋体" w:hint="eastAsia"/>
                <w:b/>
                <w:bCs/>
                <w:color w:val="FFFFFF"/>
                <w:szCs w:val="21"/>
              </w:rPr>
              <w:t>之</w:t>
            </w:r>
            <w:r w:rsidRPr="000F3FF5">
              <w:rPr>
                <w:rFonts w:eastAsia="宋体"/>
                <w:b/>
                <w:bCs/>
                <w:color w:val="FFFFFF"/>
                <w:szCs w:val="21"/>
              </w:rPr>
              <w:t>：二分</w:t>
            </w:r>
            <w:r w:rsidRPr="000F3FF5">
              <w:rPr>
                <w:rFonts w:eastAsia="宋体" w:hint="eastAsia"/>
                <w:b/>
                <w:bCs/>
                <w:color w:val="FFFFFF"/>
                <w:szCs w:val="21"/>
              </w:rPr>
              <w:t>堆</w:t>
            </w:r>
            <w:r w:rsidRPr="000F3FF5">
              <w:rPr>
                <w:rFonts w:eastAsia="宋体"/>
                <w:b/>
                <w:bCs/>
                <w:color w:val="FFFFFF"/>
                <w:szCs w:val="21"/>
              </w:rPr>
              <w:t>结构</w:t>
            </w:r>
            <w:r w:rsidRPr="000F3FF5">
              <w:rPr>
                <w:rFonts w:eastAsia="宋体" w:hint="eastAsia"/>
                <w:b/>
                <w:bCs/>
                <w:color w:val="FFFFFF"/>
                <w:szCs w:val="21"/>
              </w:rPr>
              <w:t>与</w:t>
            </w:r>
            <w:r w:rsidRPr="000F3FF5">
              <w:rPr>
                <w:rFonts w:eastAsia="宋体"/>
                <w:b/>
                <w:bCs/>
                <w:color w:val="FFFFFF"/>
                <w:szCs w:val="21"/>
              </w:rPr>
              <w:t>heapq</w:t>
            </w:r>
            <w:r w:rsidRPr="000F3FF5">
              <w:rPr>
                <w:rFonts w:eastAsia="宋体"/>
                <w:b/>
                <w:bCs/>
                <w:color w:val="FFFFFF"/>
                <w:szCs w:val="21"/>
              </w:rPr>
              <w:t>、</w:t>
            </w:r>
            <w:ins w:id="1109" w:author="Decheng Fan" w:date="2014-07-14T18:50:00Z">
              <w:r w:rsidR="001F3E49">
                <w:rPr>
                  <w:rFonts w:eastAsia="宋体"/>
                  <w:b/>
                  <w:bCs/>
                  <w:color w:val="FFFFFF"/>
                  <w:szCs w:val="21"/>
                </w:rPr>
                <w:t>h</w:t>
              </w:r>
            </w:ins>
            <w:del w:id="1110" w:author="Decheng Fan" w:date="2014-07-14T18:50:00Z">
              <w:r w:rsidRPr="000F3FF5" w:rsidDel="001F3E49">
                <w:rPr>
                  <w:rFonts w:eastAsia="宋体" w:hint="eastAsia"/>
                  <w:b/>
                  <w:bCs/>
                  <w:color w:val="FFFFFF"/>
                  <w:szCs w:val="21"/>
                </w:rPr>
                <w:delText>H</w:delText>
              </w:r>
            </w:del>
            <w:r w:rsidRPr="000F3FF5">
              <w:rPr>
                <w:rFonts w:eastAsia="宋体"/>
                <w:b/>
                <w:bCs/>
                <w:color w:val="FFFFFF"/>
                <w:szCs w:val="21"/>
              </w:rPr>
              <w:t>eapsort</w:t>
            </w:r>
          </w:p>
        </w:tc>
      </w:tr>
      <w:tr w:rsidR="001A65B1" w:rsidRPr="00562D9B" w14:paraId="071D6D84" w14:textId="77777777" w:rsidTr="005B67FC">
        <w:tc>
          <w:tcPr>
            <w:tcW w:w="8712" w:type="dxa"/>
            <w:shd w:val="clear" w:color="auto" w:fill="CCCCCC"/>
          </w:tcPr>
          <w:p w14:paraId="7E7996FB" w14:textId="1B0A3ACD" w:rsidR="006F2325" w:rsidRPr="00B94AAF" w:rsidRDefault="006F2325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优先级队列</w:t>
            </w:r>
            <w:r w:rsidR="000B17D1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（</w:t>
            </w:r>
            <w:r w:rsidR="000B17D1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priarity</w:t>
            </w:r>
            <w:r w:rsidR="000B17D1" w:rsidRPr="00B94AAF">
              <w:rPr>
                <w:rFonts w:eastAsia="宋体"/>
                <w:b/>
                <w:bCs/>
                <w:i/>
                <w:sz w:val="18"/>
                <w:szCs w:val="18"/>
              </w:rPr>
              <w:t xml:space="preserve"> queue</w:t>
            </w:r>
            <w:r w:rsidR="000B17D1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）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第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5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章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中所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讨论的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LIFO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队列及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FIFO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队列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的一种推广</w:t>
            </w:r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。与</w:t>
            </w:r>
            <w:del w:id="1111" w:author="Decheng Fan" w:date="2014-07-14T18:53:00Z">
              <w:r w:rsidR="000B17D1" w:rsidRPr="00B94AAF" w:rsidDel="00CC5AAB">
                <w:rPr>
                  <w:rFonts w:eastAsia="宋体"/>
                  <w:b/>
                  <w:bCs/>
                  <w:sz w:val="18"/>
                  <w:szCs w:val="18"/>
                </w:rPr>
                <w:delText>其</w:delText>
              </w:r>
            </w:del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只根据元素项</w:t>
            </w:r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添加</w:t>
            </w:r>
            <w:ins w:id="1112" w:author="Decheng Fan" w:date="2014-07-14T18:51:00Z">
              <w:r w:rsidR="001F3E49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  <w:commentRangeStart w:id="1113"/>
              <w:r w:rsidR="001F3E49">
                <w:rPr>
                  <w:rFonts w:eastAsia="宋体" w:hint="eastAsia"/>
                  <w:b/>
                  <w:bCs/>
                  <w:sz w:val="18"/>
                  <w:szCs w:val="18"/>
                </w:rPr>
                <w:t>时刻</w:t>
              </w:r>
              <w:commentRangeEnd w:id="1113"/>
              <w:r w:rsidR="001F3E49">
                <w:rPr>
                  <w:rStyle w:val="af3"/>
                </w:rPr>
                <w:commentReference w:id="1113"/>
              </w:r>
            </w:ins>
            <w:del w:id="1114" w:author="Decheng Fan" w:date="2014-07-14T18:51:00Z">
              <w:r w:rsidR="000B17D1" w:rsidRPr="00B94AAF" w:rsidDel="001F3E49">
                <w:rPr>
                  <w:rFonts w:eastAsia="宋体" w:hint="eastAsia"/>
                  <w:b/>
                  <w:bCs/>
                  <w:sz w:val="18"/>
                  <w:szCs w:val="18"/>
                </w:rPr>
                <w:delText>方式</w:delText>
              </w:r>
            </w:del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来决定顺序不同</w:t>
            </w:r>
            <w:del w:id="1115" w:author="Decheng Fan" w:date="2014-07-14T18:54:00Z">
              <w:r w:rsidR="000B17D1" w:rsidRPr="00B94AAF" w:rsidDel="00CC5AAB">
                <w:rPr>
                  <w:rFonts w:eastAsia="宋体"/>
                  <w:b/>
                  <w:bCs/>
                  <w:sz w:val="18"/>
                  <w:szCs w:val="18"/>
                </w:rPr>
                <w:delText>的是</w:delText>
              </w:r>
            </w:del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该队列的每个</w:t>
            </w:r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元素都</w:t>
            </w:r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会</w:t>
            </w:r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有</w:t>
            </w:r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一个</w:t>
            </w:r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优先级，</w:t>
            </w:r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我们总是会获取剩余</w:t>
            </w:r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元素</w:t>
            </w:r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中优先级最低的那</w:t>
            </w:r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一个（也可以</w:t>
            </w:r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是优先级最高的，但这两种</w:t>
            </w:r>
            <w:ins w:id="1116" w:author="Decheng Fan" w:date="2014-07-14T18:52:00Z">
              <w:r w:rsidR="00CC5AAB">
                <w:rPr>
                  <w:rFonts w:eastAsia="宋体" w:hint="eastAsia"/>
                  <w:b/>
                  <w:bCs/>
                  <w:sz w:val="18"/>
                  <w:szCs w:val="18"/>
                </w:rPr>
                <w:t>用法</w:t>
              </w:r>
            </w:ins>
            <w:del w:id="1117" w:author="Decheng Fan" w:date="2014-07-14T18:52:00Z">
              <w:r w:rsidR="000B17D1" w:rsidRPr="00B94AAF" w:rsidDel="00CC5AAB">
                <w:rPr>
                  <w:rFonts w:eastAsia="宋体"/>
                  <w:b/>
                  <w:bCs/>
                  <w:sz w:val="18"/>
                  <w:szCs w:val="18"/>
                </w:rPr>
                <w:delText>情况</w:delText>
              </w:r>
            </w:del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通常</w:t>
            </w:r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不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能</w:t>
            </w:r>
            <w:ins w:id="1118" w:author="Decheng Fan" w:date="2014-07-14T18:52:00Z">
              <w:r w:rsidR="00CC5AAB">
                <w:rPr>
                  <w:rFonts w:eastAsia="宋体" w:hint="eastAsia"/>
                  <w:b/>
                  <w:bCs/>
                  <w:sz w:val="18"/>
                  <w:szCs w:val="18"/>
                </w:rPr>
                <w:t>同时</w:t>
              </w:r>
            </w:ins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出现在</w:t>
            </w:r>
            <w:ins w:id="1119" w:author="Decheng Fan" w:date="2014-07-14T18:53:00Z">
              <w:r w:rsidR="00CC5AAB">
                <w:rPr>
                  <w:rFonts w:eastAsia="宋体" w:hint="eastAsia"/>
                  <w:b/>
                  <w:bCs/>
                  <w:sz w:val="18"/>
                  <w:szCs w:val="18"/>
                </w:rPr>
                <w:t>同</w:t>
              </w:r>
            </w:ins>
            <w:del w:id="1120" w:author="Decheng Fan" w:date="2014-07-14T18:52:00Z">
              <w:r w:rsidR="000B17D1" w:rsidRPr="00B94AAF" w:rsidDel="00CC5AAB">
                <w:rPr>
                  <w:rFonts w:eastAsia="宋体"/>
                  <w:b/>
                  <w:bCs/>
                  <w:sz w:val="18"/>
                  <w:szCs w:val="18"/>
                </w:rPr>
                <w:delText>同</w:delText>
              </w:r>
            </w:del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一个结构中</w:t>
            </w:r>
            <w:r w:rsidR="000B17D1" w:rsidRPr="00B94AAF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="000B17D1" w:rsidRPr="00B94AAF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该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结构提供的这种功能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ins w:id="1121" w:author="Decheng Fan" w:date="2014-07-14T18:56:00Z">
              <w:r w:rsidR="005758BF">
                <w:rPr>
                  <w:rFonts w:eastAsia="宋体" w:hint="eastAsia"/>
                  <w:b/>
                  <w:bCs/>
                  <w:sz w:val="18"/>
                  <w:szCs w:val="18"/>
                </w:rPr>
                <w:t>几</w:t>
              </w:r>
            </w:ins>
            <w:del w:id="1122" w:author="Decheng Fan" w:date="2014-07-14T18:56:00Z">
              <w:r w:rsidR="00E62E71" w:rsidRPr="00B94AAF" w:rsidDel="005758BF">
                <w:rPr>
                  <w:rFonts w:eastAsia="宋体"/>
                  <w:b/>
                  <w:bCs/>
                  <w:sz w:val="18"/>
                  <w:szCs w:val="18"/>
                </w:rPr>
                <w:delText>若干</w:delText>
              </w:r>
            </w:del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种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算法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的重要组成部分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譬如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Prim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提出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的最小生成树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算法（见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第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7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章）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、</w:t>
            </w:r>
            <w:r w:rsidR="00E62E71" w:rsidRPr="00A04F6F">
              <w:rPr>
                <w:b/>
                <w:bCs/>
                <w:sz w:val="18"/>
                <w:szCs w:val="18"/>
              </w:rPr>
              <w:t>Dijkstra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提出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的最短路径搜索算法（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见第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9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章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等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尽管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优先级</w:t>
            </w:r>
            <w:r w:rsidR="00E62E71" w:rsidRPr="00B94AAF">
              <w:rPr>
                <w:rFonts w:eastAsia="宋体" w:hint="eastAsia"/>
                <w:b/>
                <w:bCs/>
                <w:sz w:val="18"/>
                <w:szCs w:val="18"/>
              </w:rPr>
              <w:t>队列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的实现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可以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有很多种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方式</w:t>
            </w:r>
            <w:r w:rsidR="00E62E71" w:rsidRPr="00B94AAF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但其中</w:t>
            </w:r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最常用于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这类</w:t>
            </w:r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目标的数据结构恐怕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还是</w:t>
            </w:r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非</w:t>
            </w:r>
            <w:r w:rsidR="00FD3E41" w:rsidRPr="00B94AAF">
              <w:rPr>
                <w:rFonts w:eastAsia="宋体"/>
                <w:b/>
                <w:bCs/>
                <w:i/>
                <w:sz w:val="18"/>
                <w:szCs w:val="18"/>
              </w:rPr>
              <w:t>二分堆</w:t>
            </w:r>
            <w:r w:rsidR="00FD3E41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（</w:t>
            </w:r>
            <w:r w:rsidR="00FD3E41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binary</w:t>
            </w:r>
            <w:r w:rsidR="00FD3E41" w:rsidRPr="00B94AAF">
              <w:rPr>
                <w:rFonts w:eastAsia="宋体"/>
                <w:b/>
                <w:bCs/>
                <w:i/>
                <w:sz w:val="18"/>
                <w:szCs w:val="18"/>
              </w:rPr>
              <w:t xml:space="preserve"> heap</w:t>
            </w:r>
            <w:r w:rsidR="00FD3E41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）</w:t>
            </w:r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莫属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虽然</w:t>
            </w:r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堆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结构</w:t>
            </w:r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不止这一种，但我们通常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提到</w:t>
            </w:r>
            <w:r w:rsidR="00FD3E41" w:rsidRPr="00B94AAF">
              <w:rPr>
                <w:rFonts w:eastAsia="宋体"/>
                <w:b/>
                <w:bCs/>
                <w:i/>
                <w:sz w:val="18"/>
                <w:szCs w:val="18"/>
              </w:rPr>
              <w:t>堆</w:t>
            </w:r>
            <w:ins w:id="1123" w:author="Decheng Fan" w:date="2014-07-14T18:55:00Z">
              <w:r w:rsidR="00712E1D" w:rsidRPr="00712E1D">
                <w:rPr>
                  <w:rFonts w:eastAsia="宋体"/>
                  <w:b/>
                  <w:bCs/>
                  <w:sz w:val="18"/>
                  <w:szCs w:val="18"/>
                  <w:rPrChange w:id="1124" w:author="Decheng Fan" w:date="2014-07-14T18:55:00Z">
                    <w:rPr>
                      <w:rFonts w:eastAsia="宋体"/>
                      <w:b/>
                      <w:bCs/>
                      <w:i/>
                      <w:sz w:val="18"/>
                      <w:szCs w:val="18"/>
                    </w:rPr>
                  </w:rPrChange>
                </w:rPr>
                <w:t xml:space="preserve"> </w:t>
              </w:r>
            </w:ins>
            <w:del w:id="1125" w:author="Decheng Fan" w:date="2014-07-14T18:54:00Z">
              <w:r w:rsidR="00FD3E41" w:rsidRPr="00712E1D" w:rsidDel="00712E1D">
                <w:rPr>
                  <w:rFonts w:eastAsia="宋体" w:hint="eastAsia"/>
                  <w:b/>
                  <w:bCs/>
                  <w:sz w:val="18"/>
                  <w:szCs w:val="18"/>
                  <w:rPrChange w:id="1126" w:author="Decheng Fan" w:date="2014-07-14T18:55:00Z">
                    <w:rPr>
                      <w:rFonts w:eastAsia="宋体" w:hint="eastAsia"/>
                      <w:b/>
                      <w:bCs/>
                      <w:i/>
                      <w:sz w:val="18"/>
                      <w:szCs w:val="18"/>
                    </w:rPr>
                  </w:rPrChange>
                </w:rPr>
                <w:delText>（</w:delText>
              </w:r>
            </w:del>
            <w:ins w:id="1127" w:author="Decheng Fan" w:date="2014-07-14T18:54:00Z">
              <w:r w:rsidR="00712E1D" w:rsidRPr="00712E1D">
                <w:rPr>
                  <w:rFonts w:eastAsia="宋体"/>
                  <w:b/>
                  <w:bCs/>
                  <w:sz w:val="18"/>
                  <w:szCs w:val="18"/>
                  <w:rPrChange w:id="1128" w:author="Decheng Fan" w:date="2014-07-14T18:55:00Z">
                    <w:rPr>
                      <w:rFonts w:eastAsia="宋体"/>
                      <w:b/>
                      <w:bCs/>
                      <w:i/>
                      <w:sz w:val="18"/>
                      <w:szCs w:val="18"/>
                    </w:rPr>
                  </w:rPrChange>
                </w:rPr>
                <w:t>[</w:t>
              </w:r>
            </w:ins>
            <w:r w:rsidR="00FD3E41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heap</w:t>
            </w:r>
            <w:ins w:id="1129" w:author="Decheng Fan" w:date="2014-07-14T18:55:00Z">
              <w:r w:rsidR="00712E1D" w:rsidRPr="00712E1D">
                <w:rPr>
                  <w:rFonts w:eastAsia="宋体"/>
                  <w:b/>
                  <w:bCs/>
                  <w:sz w:val="18"/>
                  <w:szCs w:val="18"/>
                  <w:rPrChange w:id="1130" w:author="Decheng Fan" w:date="2014-07-14T18:55:00Z">
                    <w:rPr>
                      <w:rFonts w:eastAsia="宋体"/>
                      <w:b/>
                      <w:bCs/>
                      <w:i/>
                      <w:sz w:val="18"/>
                      <w:szCs w:val="18"/>
                    </w:rPr>
                  </w:rPrChange>
                </w:rPr>
                <w:t xml:space="preserve">] </w:t>
              </w:r>
            </w:ins>
            <w:del w:id="1131" w:author="Decheng Fan" w:date="2014-07-14T18:55:00Z">
              <w:r w:rsidR="00FD3E41" w:rsidRPr="00B94AAF" w:rsidDel="00712E1D">
                <w:rPr>
                  <w:rFonts w:eastAsia="宋体" w:hint="eastAsia"/>
                  <w:b/>
                  <w:bCs/>
                  <w:i/>
                  <w:sz w:val="18"/>
                  <w:szCs w:val="18"/>
                </w:rPr>
                <w:delText>）</w:delText>
              </w:r>
            </w:del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这个词时，</w:t>
            </w:r>
            <w:r w:rsidR="00FD3E41" w:rsidRPr="00B94AAF">
              <w:rPr>
                <w:rFonts w:eastAsia="宋体" w:hint="eastAsia"/>
                <w:b/>
                <w:bCs/>
                <w:sz w:val="18"/>
                <w:szCs w:val="18"/>
              </w:rPr>
              <w:t>往往</w:t>
            </w:r>
            <w:r w:rsidR="00FD3E41" w:rsidRPr="00B94AAF">
              <w:rPr>
                <w:rFonts w:eastAsia="宋体"/>
                <w:b/>
                <w:bCs/>
                <w:sz w:val="18"/>
                <w:szCs w:val="18"/>
              </w:rPr>
              <w:t>指的就是二分堆。）</w:t>
            </w:r>
          </w:p>
          <w:p w14:paraId="19A218D7" w14:textId="73A681B1" w:rsidR="00FD3E41" w:rsidRPr="00B94AAF" w:rsidRDefault="00FD3E41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1132" w:author="杰 凌" w:date="2014-07-17T01:57:00Z">
                <w:pPr>
                  <w:spacing w:after="156"/>
                  <w:ind w:firstLine="390"/>
                </w:pPr>
              </w:pPrChange>
            </w:pP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二分堆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是一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个</w:t>
            </w:r>
            <w:r w:rsidRPr="00B94AAF">
              <w:rPr>
                <w:rFonts w:eastAsia="宋体"/>
                <w:b/>
                <w:bCs/>
                <w:i/>
                <w:sz w:val="18"/>
                <w:szCs w:val="18"/>
              </w:rPr>
              <w:t>完整</w:t>
            </w:r>
            <w:r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的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二叉树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结构。这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意味着</w:t>
            </w:r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它</w:t>
            </w:r>
            <w:del w:id="1133" w:author="Decheng Fan" w:date="2014-07-14T19:05:00Z">
              <w:r w:rsidR="00CC3A0C" w:rsidRPr="00B94AAF" w:rsidDel="0095647E">
                <w:rPr>
                  <w:rFonts w:eastAsia="宋体" w:hint="eastAsia"/>
                  <w:b/>
                  <w:bCs/>
                  <w:sz w:val="18"/>
                  <w:szCs w:val="18"/>
                </w:rPr>
                <w:delText>将</w:delText>
              </w:r>
            </w:del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会</w:t>
            </w:r>
            <w:r w:rsidR="00703C78" w:rsidRPr="00B94AAF">
              <w:rPr>
                <w:rFonts w:eastAsia="宋体" w:hint="eastAsia"/>
                <w:b/>
                <w:bCs/>
                <w:sz w:val="18"/>
                <w:szCs w:val="18"/>
              </w:rPr>
              <w:t>始终</w:t>
            </w:r>
            <w:r w:rsidR="00703C78" w:rsidRPr="00B94AAF">
              <w:rPr>
                <w:rFonts w:eastAsia="宋体"/>
                <w:b/>
                <w:bCs/>
                <w:sz w:val="18"/>
                <w:szCs w:val="18"/>
              </w:rPr>
              <w:t>保持平衡</w:t>
            </w:r>
            <w:ins w:id="1134" w:author="Decheng Fan" w:date="2014-07-14T19:05:00Z">
              <w:r w:rsidR="0095647E">
                <w:rPr>
                  <w:rFonts w:eastAsia="宋体" w:hint="eastAsia"/>
                  <w:b/>
                  <w:bCs/>
                  <w:sz w:val="18"/>
                  <w:szCs w:val="18"/>
                </w:rPr>
                <w:t>。</w:t>
              </w:r>
            </w:ins>
            <w:del w:id="1135" w:author="Decheng Fan" w:date="2014-07-14T19:05:00Z">
              <w:r w:rsidR="00703C78" w:rsidRPr="00B94AAF" w:rsidDel="0095647E">
                <w:rPr>
                  <w:rFonts w:eastAsia="宋体"/>
                  <w:b/>
                  <w:bCs/>
                  <w:sz w:val="18"/>
                  <w:szCs w:val="18"/>
                </w:rPr>
                <w:delText>，</w:delText>
              </w:r>
            </w:del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该</w:t>
            </w:r>
            <w:r w:rsidR="00703C78" w:rsidRPr="00B94AAF">
              <w:rPr>
                <w:rFonts w:eastAsia="宋体"/>
                <w:b/>
                <w:bCs/>
                <w:sz w:val="18"/>
                <w:szCs w:val="18"/>
              </w:rPr>
              <w:t>树</w:t>
            </w:r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除</w:t>
            </w:r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最底层</w:t>
            </w:r>
            <w:del w:id="1136" w:author="Decheng Fan" w:date="2014-07-14T18:58:00Z">
              <w:r w:rsidR="00CC3A0C" w:rsidRPr="00CC3A0C" w:rsidDel="00735FDF">
                <w:rPr>
                  <w:rFonts w:eastAsia="宋体"/>
                  <w:b/>
                  <w:bCs/>
                  <w:sz w:val="18"/>
                  <w:szCs w:val="18"/>
                </w:rPr>
                <w:delText>（</w:delText>
              </w:r>
            </w:del>
            <w:r w:rsidR="00CC3A0C" w:rsidRPr="00CC3A0C">
              <w:rPr>
                <w:rFonts w:eastAsia="宋体" w:hint="eastAsia"/>
                <w:b/>
                <w:bCs/>
                <w:sz w:val="18"/>
                <w:szCs w:val="18"/>
              </w:rPr>
              <w:t>可能</w:t>
            </w:r>
            <w:r w:rsidR="00CC3A0C">
              <w:rPr>
                <w:rFonts w:eastAsia="宋体" w:hint="eastAsia"/>
                <w:b/>
                <w:bCs/>
                <w:sz w:val="18"/>
                <w:szCs w:val="18"/>
              </w:rPr>
              <w:t>不</w:t>
            </w:r>
            <w:r w:rsidR="00CC3A0C">
              <w:rPr>
                <w:rFonts w:eastAsia="宋体"/>
                <w:b/>
                <w:bCs/>
                <w:sz w:val="18"/>
                <w:szCs w:val="18"/>
              </w:rPr>
              <w:t>满</w:t>
            </w:r>
            <w:del w:id="1137" w:author="Decheng Fan" w:date="2014-07-14T18:58:00Z">
              <w:r w:rsidR="00CC3A0C" w:rsidRPr="00CC3A0C" w:rsidDel="00735FDF">
                <w:rPr>
                  <w:rFonts w:eastAsia="宋体"/>
                  <w:b/>
                  <w:bCs/>
                  <w:sz w:val="18"/>
                  <w:szCs w:val="18"/>
                </w:rPr>
                <w:delText>）</w:delText>
              </w:r>
            </w:del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以外</w:t>
            </w:r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703C78" w:rsidRPr="00B94AAF">
              <w:rPr>
                <w:rFonts w:eastAsia="宋体"/>
                <w:b/>
                <w:bCs/>
                <w:sz w:val="18"/>
                <w:szCs w:val="18"/>
              </w:rPr>
              <w:t>每一层都必须是满的，</w:t>
            </w:r>
            <w:ins w:id="1138" w:author="Decheng Fan" w:date="2014-07-14T19:05:00Z">
              <w:r w:rsidR="006474FC">
                <w:rPr>
                  <w:rFonts w:eastAsia="宋体" w:hint="eastAsia"/>
                  <w:b/>
                  <w:bCs/>
                  <w:sz w:val="18"/>
                  <w:szCs w:val="18"/>
                </w:rPr>
                <w:t>并</w:t>
              </w:r>
            </w:ins>
            <w:ins w:id="1139" w:author="Decheng Fan" w:date="2014-07-14T18:58:00Z">
              <w:r w:rsidR="00735FDF">
                <w:rPr>
                  <w:rFonts w:eastAsia="宋体" w:hint="eastAsia"/>
                  <w:b/>
                  <w:bCs/>
                  <w:sz w:val="18"/>
                  <w:szCs w:val="18"/>
                </w:rPr>
                <w:t>且</w:t>
              </w:r>
            </w:ins>
            <w:del w:id="1140" w:author="Decheng Fan" w:date="2014-07-14T18:58:00Z">
              <w:r w:rsidR="00703C78" w:rsidRPr="00B94AAF" w:rsidDel="00735FDF">
                <w:rPr>
                  <w:rFonts w:eastAsia="宋体" w:hint="eastAsia"/>
                  <w:b/>
                  <w:bCs/>
                  <w:sz w:val="18"/>
                  <w:szCs w:val="18"/>
                </w:rPr>
                <w:delText>它</w:delText>
              </w:r>
            </w:del>
            <w:r w:rsidR="00703C78" w:rsidRPr="00B94AAF">
              <w:rPr>
                <w:rFonts w:eastAsia="宋体" w:hint="eastAsia"/>
                <w:b/>
                <w:bCs/>
                <w:sz w:val="18"/>
                <w:szCs w:val="18"/>
              </w:rPr>
              <w:t>会</w:t>
            </w:r>
            <w:r w:rsidR="00703C78" w:rsidRPr="00B94AAF">
              <w:rPr>
                <w:rFonts w:eastAsia="宋体"/>
                <w:b/>
                <w:bCs/>
                <w:sz w:val="18"/>
                <w:szCs w:val="18"/>
              </w:rPr>
              <w:t>从左边开始尽可能地填满</w:t>
            </w:r>
            <w:ins w:id="1141" w:author="Decheng Fan" w:date="2014-07-14T18:58:00Z">
              <w:r w:rsidR="00735FDF">
                <w:rPr>
                  <w:rFonts w:eastAsia="宋体" w:hint="eastAsia"/>
                  <w:b/>
                  <w:bCs/>
                  <w:sz w:val="18"/>
                  <w:szCs w:val="18"/>
                </w:rPr>
                <w:t>最底</w:t>
              </w:r>
            </w:ins>
            <w:del w:id="1142" w:author="Decheng Fan" w:date="2014-07-14T18:58:00Z">
              <w:r w:rsidR="00703C78" w:rsidRPr="00B94AAF" w:rsidDel="00735FDF">
                <w:rPr>
                  <w:rFonts w:eastAsia="宋体" w:hint="eastAsia"/>
                  <w:b/>
                  <w:bCs/>
                  <w:sz w:val="18"/>
                  <w:szCs w:val="18"/>
                </w:rPr>
                <w:delText>每一</w:delText>
              </w:r>
            </w:del>
            <w:r w:rsidR="00703C78" w:rsidRPr="00B94AAF">
              <w:rPr>
                <w:rFonts w:eastAsia="宋体" w:hint="eastAsia"/>
                <w:b/>
                <w:bCs/>
                <w:sz w:val="18"/>
                <w:szCs w:val="18"/>
              </w:rPr>
              <w:t>层。</w:t>
            </w:r>
            <w:r w:rsidR="002A2278" w:rsidRPr="00B94AAF">
              <w:rPr>
                <w:rFonts w:eastAsia="宋体" w:hint="eastAsia"/>
                <w:b/>
                <w:bCs/>
                <w:sz w:val="18"/>
                <w:szCs w:val="18"/>
              </w:rPr>
              <w:t>对于这种</w:t>
            </w:r>
            <w:r w:rsidR="00703C78" w:rsidRPr="00B94AAF">
              <w:rPr>
                <w:rFonts w:eastAsia="宋体"/>
                <w:b/>
                <w:bCs/>
                <w:sz w:val="18"/>
                <w:szCs w:val="18"/>
              </w:rPr>
              <w:t>结构</w:t>
            </w:r>
            <w:r w:rsidR="002A2278" w:rsidRPr="00B94AAF">
              <w:rPr>
                <w:rFonts w:eastAsia="宋体" w:hint="eastAsia"/>
                <w:b/>
                <w:bCs/>
                <w:sz w:val="18"/>
                <w:szCs w:val="18"/>
              </w:rPr>
              <w:t>来说</w:t>
            </w:r>
            <w:r w:rsidR="002A2278" w:rsidRPr="00B94AAF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703C78" w:rsidRPr="00B94AAF">
              <w:rPr>
                <w:rFonts w:eastAsia="宋体"/>
                <w:b/>
                <w:bCs/>
                <w:sz w:val="18"/>
                <w:szCs w:val="18"/>
              </w:rPr>
              <w:t>所谓的</w:t>
            </w:r>
            <w:r w:rsidR="00703C78" w:rsidRPr="00B94AAF">
              <w:rPr>
                <w:rFonts w:eastAsia="宋体"/>
                <w:b/>
                <w:bCs/>
                <w:i/>
                <w:sz w:val="18"/>
                <w:szCs w:val="18"/>
              </w:rPr>
              <w:t>堆属性</w:t>
            </w:r>
            <w:r w:rsidR="00703C78" w:rsidRPr="00772F82">
              <w:rPr>
                <w:rFonts w:eastAsia="宋体" w:hint="eastAsia"/>
                <w:b/>
                <w:bCs/>
                <w:sz w:val="18"/>
                <w:szCs w:val="18"/>
                <w:rPrChange w:id="1143" w:author="Decheng Fan" w:date="2014-07-14T19:00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="00703C78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heap</w:t>
            </w:r>
            <w:r w:rsidR="002C2B97" w:rsidRPr="00B94AAF">
              <w:rPr>
                <w:rFonts w:eastAsia="宋体"/>
                <w:b/>
                <w:bCs/>
                <w:i/>
                <w:sz w:val="18"/>
                <w:szCs w:val="18"/>
              </w:rPr>
              <w:t xml:space="preserve"> property</w:t>
            </w:r>
            <w:r w:rsidR="00703C78" w:rsidRPr="00772F82">
              <w:rPr>
                <w:rFonts w:eastAsia="宋体" w:hint="eastAsia"/>
                <w:b/>
                <w:bCs/>
                <w:sz w:val="18"/>
                <w:szCs w:val="18"/>
                <w:rPrChange w:id="1144" w:author="Decheng Fan" w:date="2014-07-14T19:01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="002A2278" w:rsidRPr="00B94AAF">
              <w:rPr>
                <w:rFonts w:eastAsia="宋体" w:hint="eastAsia"/>
                <w:b/>
                <w:bCs/>
                <w:sz w:val="18"/>
                <w:szCs w:val="18"/>
              </w:rPr>
              <w:t>无疑是个重点</w:t>
            </w:r>
            <w:r w:rsidR="002A2278" w:rsidRPr="00B94AAF">
              <w:rPr>
                <w:rFonts w:eastAsia="宋体"/>
                <w:b/>
                <w:bCs/>
                <w:sz w:val="18"/>
                <w:szCs w:val="18"/>
              </w:rPr>
              <w:t>：</w:t>
            </w:r>
            <w:r w:rsidR="002A2278" w:rsidRPr="00B94AAF">
              <w:rPr>
                <w:rFonts w:eastAsia="宋体" w:hint="eastAsia"/>
                <w:b/>
                <w:bCs/>
                <w:sz w:val="18"/>
                <w:szCs w:val="18"/>
              </w:rPr>
              <w:t>该属性规定</w:t>
            </w:r>
            <w:r w:rsidR="002C2B97" w:rsidRPr="00B94AAF">
              <w:rPr>
                <w:rFonts w:eastAsia="宋体"/>
                <w:b/>
                <w:bCs/>
                <w:sz w:val="18"/>
                <w:szCs w:val="18"/>
              </w:rPr>
              <w:t>每个父节点的值</w:t>
            </w:r>
            <w:r w:rsidR="002C2B97" w:rsidRPr="00B94AAF">
              <w:rPr>
                <w:rFonts w:eastAsia="宋体" w:hint="eastAsia"/>
                <w:b/>
                <w:bCs/>
                <w:sz w:val="18"/>
                <w:szCs w:val="18"/>
              </w:rPr>
              <w:t>都</w:t>
            </w:r>
            <w:r w:rsidR="002C2B97" w:rsidRPr="00B94AAF">
              <w:rPr>
                <w:rFonts w:eastAsia="宋体"/>
                <w:b/>
                <w:bCs/>
                <w:sz w:val="18"/>
                <w:szCs w:val="18"/>
              </w:rPr>
              <w:t>必须要小于其所有的子节点</w:t>
            </w:r>
            <w:r w:rsidR="002C2B97" w:rsidRPr="00B94AAF">
              <w:rPr>
                <w:rFonts w:eastAsia="宋体" w:hint="eastAsia"/>
                <w:b/>
                <w:bCs/>
                <w:sz w:val="18"/>
                <w:szCs w:val="18"/>
              </w:rPr>
              <w:t>（这针对</w:t>
            </w:r>
            <w:r w:rsidR="002C2B97" w:rsidRPr="00B94AAF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2C2B97" w:rsidRPr="00B94AAF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="002C2B97" w:rsidRPr="00B94AAF">
              <w:rPr>
                <w:rFonts w:eastAsia="宋体"/>
                <w:b/>
                <w:bCs/>
                <w:i/>
                <w:sz w:val="18"/>
                <w:szCs w:val="18"/>
              </w:rPr>
              <w:t>最小</w:t>
            </w:r>
            <w:r w:rsidR="002C2B97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值</w:t>
            </w:r>
            <w:r w:rsidR="002C2B97" w:rsidRPr="00B94AAF">
              <w:rPr>
                <w:rFonts w:eastAsia="宋体"/>
                <w:b/>
                <w:bCs/>
                <w:i/>
                <w:sz w:val="18"/>
                <w:szCs w:val="18"/>
              </w:rPr>
              <w:t>堆</w:t>
            </w:r>
            <w:r w:rsidR="002C2B97" w:rsidRPr="00B94AAF">
              <w:rPr>
                <w:rFonts w:eastAsia="宋体"/>
                <w:b/>
                <w:bCs/>
                <w:sz w:val="18"/>
                <w:szCs w:val="18"/>
              </w:rPr>
              <w:t>，对于</w:t>
            </w:r>
            <w:r w:rsidR="002C2B97" w:rsidRPr="00B94AAF">
              <w:rPr>
                <w:rFonts w:eastAsia="宋体"/>
                <w:b/>
                <w:bCs/>
                <w:i/>
                <w:sz w:val="18"/>
                <w:szCs w:val="18"/>
              </w:rPr>
              <w:t>最大</w:t>
            </w:r>
            <w:r w:rsidR="002C2B97" w:rsidRPr="00B94AAF">
              <w:rPr>
                <w:rFonts w:eastAsia="宋体" w:hint="eastAsia"/>
                <w:b/>
                <w:bCs/>
                <w:i/>
                <w:sz w:val="18"/>
                <w:szCs w:val="18"/>
              </w:rPr>
              <w:t>值</w:t>
            </w:r>
            <w:r w:rsidR="002C2B97" w:rsidRPr="00B94AAF">
              <w:rPr>
                <w:rFonts w:eastAsia="宋体"/>
                <w:b/>
                <w:bCs/>
                <w:i/>
                <w:sz w:val="18"/>
                <w:szCs w:val="18"/>
              </w:rPr>
              <w:t>堆</w:t>
            </w:r>
            <w:r w:rsidR="002C2B97" w:rsidRPr="00B94AAF">
              <w:rPr>
                <w:rFonts w:eastAsia="宋体"/>
                <w:b/>
                <w:bCs/>
                <w:sz w:val="18"/>
                <w:szCs w:val="18"/>
              </w:rPr>
              <w:t>来说，</w:t>
            </w:r>
            <w:r w:rsidR="002A2278" w:rsidRPr="00B94AAF">
              <w:rPr>
                <w:rFonts w:eastAsia="宋体" w:hint="eastAsia"/>
                <w:b/>
                <w:bCs/>
                <w:sz w:val="18"/>
                <w:szCs w:val="18"/>
              </w:rPr>
              <w:t>当然</w:t>
            </w:r>
            <w:r w:rsidR="002A2278" w:rsidRPr="00B94AAF">
              <w:rPr>
                <w:rFonts w:eastAsia="宋体"/>
                <w:b/>
                <w:bCs/>
                <w:sz w:val="18"/>
                <w:szCs w:val="18"/>
              </w:rPr>
              <w:t>是</w:t>
            </w:r>
            <w:r w:rsidR="002C2B97" w:rsidRPr="00B94AAF">
              <w:rPr>
                <w:rFonts w:eastAsia="宋体"/>
                <w:b/>
                <w:bCs/>
                <w:sz w:val="18"/>
                <w:szCs w:val="18"/>
              </w:rPr>
              <w:t>父节点</w:t>
            </w:r>
            <w:r w:rsidR="002A2278" w:rsidRPr="00B94AAF">
              <w:rPr>
                <w:rFonts w:eastAsia="宋体" w:hint="eastAsia"/>
                <w:b/>
                <w:bCs/>
                <w:sz w:val="18"/>
                <w:szCs w:val="18"/>
              </w:rPr>
              <w:t>要</w:t>
            </w:r>
            <w:r w:rsidR="002C2B97" w:rsidRPr="00B94AAF">
              <w:rPr>
                <w:rFonts w:eastAsia="宋体"/>
                <w:b/>
                <w:bCs/>
                <w:sz w:val="18"/>
                <w:szCs w:val="18"/>
              </w:rPr>
              <w:t>大于子节点</w:t>
            </w:r>
            <w:r w:rsidR="002C2B97" w:rsidRPr="00B94AAF">
              <w:rPr>
                <w:rFonts w:eastAsia="宋体" w:hint="eastAsia"/>
                <w:b/>
                <w:bCs/>
                <w:sz w:val="18"/>
                <w:szCs w:val="18"/>
              </w:rPr>
              <w:t>）。据此推断</w:t>
            </w:r>
            <w:r w:rsidR="002C2B97" w:rsidRPr="00B94AAF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根节点自然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就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应该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是堆中的最小值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。该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属性与搜索树非常类似，但也不完全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相同</w:t>
            </w:r>
            <w:ins w:id="1145" w:author="Decheng Fan" w:date="2014-07-14T19:03:00Z">
              <w:r w:rsidR="008C4DA9">
                <w:rPr>
                  <w:rFonts w:eastAsia="宋体" w:hint="eastAsia"/>
                  <w:b/>
                  <w:bCs/>
                  <w:sz w:val="18"/>
                  <w:szCs w:val="18"/>
                </w:rPr>
                <w:t>。</w:t>
              </w:r>
            </w:ins>
            <w:del w:id="1146" w:author="Decheng Fan" w:date="2014-07-14T19:03:00Z">
              <w:r w:rsidR="003E45DE" w:rsidRPr="00B94AAF" w:rsidDel="008C4DA9">
                <w:rPr>
                  <w:rFonts w:eastAsia="宋体" w:hint="eastAsia"/>
                  <w:b/>
                  <w:bCs/>
                  <w:sz w:val="18"/>
                  <w:szCs w:val="18"/>
                </w:rPr>
                <w:delText>，</w:delText>
              </w:r>
            </w:del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事实上</w:t>
            </w:r>
            <w:ins w:id="1147" w:author="Decheng Fan" w:date="2014-07-14T19:03:00Z">
              <w:r w:rsidR="008C4DA9">
                <w:rPr>
                  <w:rFonts w:eastAsia="宋体" w:hint="eastAsia"/>
                  <w:b/>
                  <w:bCs/>
                  <w:sz w:val="18"/>
                  <w:szCs w:val="18"/>
                </w:rPr>
                <w:t>，</w:t>
              </w:r>
            </w:ins>
            <w:del w:id="1148" w:author="Decheng Fan" w:date="2014-07-14T19:03:00Z">
              <w:r w:rsidR="003E45DE" w:rsidRPr="00B94AAF" w:rsidDel="008C4DA9">
                <w:rPr>
                  <w:rFonts w:eastAsia="宋体"/>
                  <w:b/>
                  <w:bCs/>
                  <w:sz w:val="18"/>
                  <w:szCs w:val="18"/>
                </w:rPr>
                <w:delText>。</w:delText>
              </w:r>
            </w:del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堆属性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更易于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在不破坏树结构的情况下维持平衡</w:t>
            </w:r>
            <w:ins w:id="1149" w:author="Decheng Fan" w:date="2014-07-14T19:03:00Z">
              <w:r w:rsidR="008C4DA9">
                <w:rPr>
                  <w:rFonts w:eastAsia="宋体" w:hint="eastAsia"/>
                  <w:b/>
                  <w:bCs/>
                  <w:sz w:val="18"/>
                  <w:szCs w:val="18"/>
                </w:rPr>
                <w:t>。</w:t>
              </w:r>
            </w:ins>
            <w:del w:id="1150" w:author="Decheng Fan" w:date="2014-07-14T19:03:00Z">
              <w:r w:rsidR="003E45DE" w:rsidRPr="00B94AAF" w:rsidDel="008C4DA9">
                <w:rPr>
                  <w:rFonts w:eastAsia="宋体"/>
                  <w:b/>
                  <w:bCs/>
                  <w:sz w:val="18"/>
                  <w:szCs w:val="18"/>
                </w:rPr>
                <w:delText>，</w:delText>
              </w:r>
            </w:del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我们从来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不需要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在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堆中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通过翻转、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分割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节点来修复树结构，</w:t>
            </w:r>
            <w:ins w:id="1151" w:author="Decheng Fan" w:date="2014-07-14T19:07:00Z">
              <w:r w:rsidR="00631446">
                <w:rPr>
                  <w:rFonts w:eastAsia="宋体" w:hint="eastAsia"/>
                  <w:b/>
                  <w:bCs/>
                  <w:sz w:val="18"/>
                  <w:szCs w:val="18"/>
                </w:rPr>
                <w:t>而</w:t>
              </w:r>
            </w:ins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只需根据堆属性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对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父节点与</w:t>
            </w:r>
            <w:r w:rsidR="003E45DE" w:rsidRPr="00B94AAF">
              <w:rPr>
                <w:rFonts w:eastAsia="宋体" w:hint="eastAsia"/>
                <w:b/>
                <w:bCs/>
                <w:sz w:val="18"/>
                <w:szCs w:val="18"/>
              </w:rPr>
              <w:t>子节点</w:t>
            </w:r>
            <w:r w:rsidR="003E45DE" w:rsidRPr="00B94AAF">
              <w:rPr>
                <w:rFonts w:eastAsia="宋体"/>
                <w:b/>
                <w:bCs/>
                <w:sz w:val="18"/>
                <w:szCs w:val="18"/>
              </w:rPr>
              <w:t>进行交换即可。</w:t>
            </w:r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例如，为了“修复”某</w:t>
            </w:r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子树的根节点（</w:t>
            </w:r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假设它</w:t>
            </w:r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的值太大了）</w:t>
            </w:r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我们只需要</w:t>
            </w:r>
            <w:r w:rsidR="00CC3A0C" w:rsidRPr="00CC3A0C">
              <w:rPr>
                <w:rFonts w:eastAsia="宋体"/>
                <w:b/>
                <w:bCs/>
                <w:sz w:val="18"/>
                <w:szCs w:val="18"/>
              </w:rPr>
              <w:t>直接</w:t>
            </w:r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当前</w:t>
            </w:r>
            <w:r w:rsidR="00CC3A0C" w:rsidRPr="00B94AAF">
              <w:rPr>
                <w:rFonts w:eastAsia="宋体" w:hint="eastAsia"/>
                <w:b/>
                <w:bCs/>
                <w:sz w:val="18"/>
                <w:szCs w:val="18"/>
              </w:rPr>
              <w:t>子树</w:t>
            </w:r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中拿它与最小的子节点进行</w:t>
            </w:r>
            <w:del w:id="1152" w:author="Decheng Fan" w:date="2014-07-14T19:04:00Z">
              <w:r w:rsidR="00CC3A0C" w:rsidRPr="00B94AAF" w:rsidDel="00D62855">
                <w:rPr>
                  <w:rFonts w:eastAsia="宋体" w:hint="eastAsia"/>
                  <w:b/>
                  <w:bCs/>
                  <w:sz w:val="18"/>
                  <w:szCs w:val="18"/>
                </w:rPr>
                <w:delText>递归</w:delText>
              </w:r>
            </w:del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交换</w:t>
            </w:r>
            <w:ins w:id="1153" w:author="Decheng Fan" w:date="2014-07-14T19:04:00Z">
              <w:r w:rsidR="00D62855">
                <w:rPr>
                  <w:rFonts w:eastAsia="宋体" w:hint="eastAsia"/>
                  <w:b/>
                  <w:bCs/>
                  <w:sz w:val="18"/>
                  <w:szCs w:val="18"/>
                </w:rPr>
                <w:t>，并递归下去</w:t>
              </w:r>
            </w:ins>
            <w:r w:rsidR="00CC3A0C" w:rsidRPr="00B94AAF">
              <w:rPr>
                <w:rFonts w:eastAsia="宋体"/>
                <w:b/>
                <w:bCs/>
                <w:sz w:val="18"/>
                <w:szCs w:val="18"/>
              </w:rPr>
              <w:t>即可。</w:t>
            </w:r>
          </w:p>
          <w:p w14:paraId="6F83C009" w14:textId="2CAFB54F" w:rsidR="001A136B" w:rsidRDefault="00361FBE" w:rsidP="003006C0">
            <w:pPr>
              <w:spacing w:after="156"/>
              <w:ind w:firstLine="390"/>
              <w:rPr>
                <w:ins w:id="1154" w:author="Decheng Fan" w:date="2014-07-15T07:16:00Z"/>
                <w:rFonts w:eastAsia="宋体"/>
                <w:b/>
                <w:bCs/>
                <w:sz w:val="18"/>
                <w:szCs w:val="18"/>
              </w:rPr>
              <w:pPrChange w:id="1155" w:author="杰 凌" w:date="2014-07-17T01:57:00Z">
                <w:pPr>
                  <w:spacing w:after="156"/>
                  <w:ind w:firstLine="390"/>
                </w:pPr>
              </w:pPrChange>
            </w:pPr>
            <w:del w:id="1156" w:author="Decheng Fan" w:date="2014-07-15T07:07:00Z">
              <w:r w:rsidRPr="00B94AAF" w:rsidDel="004933F2">
                <w:rPr>
                  <w:rFonts w:eastAsia="宋体" w:hint="eastAsia"/>
                  <w:b/>
                  <w:bCs/>
                  <w:sz w:val="18"/>
                  <w:szCs w:val="18"/>
                </w:rPr>
                <w:delText>下面</w:delText>
              </w:r>
              <w:r w:rsidRPr="00B94AAF" w:rsidDel="004933F2">
                <w:rPr>
                  <w:rFonts w:eastAsia="宋体"/>
                  <w:b/>
                  <w:bCs/>
                  <w:sz w:val="18"/>
                  <w:szCs w:val="18"/>
                </w:rPr>
                <w:delText>，我们来看看</w:delText>
              </w:r>
            </w:del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h</w:t>
            </w:r>
            <w:r>
              <w:rPr>
                <w:b/>
                <w:bCs/>
                <w:sz w:val="18"/>
                <w:szCs w:val="18"/>
              </w:rPr>
              <w:t>eapq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模块</w:t>
            </w:r>
            <w:ins w:id="1157" w:author="Decheng Fan" w:date="2014-07-15T07:08:00Z">
              <w:r w:rsidR="004933F2">
                <w:rPr>
                  <w:rFonts w:eastAsia="宋体" w:hint="eastAsia"/>
                  <w:b/>
                  <w:bCs/>
                  <w:sz w:val="18"/>
                  <w:szCs w:val="18"/>
                </w:rPr>
                <w:t>实现了</w:t>
              </w:r>
            </w:ins>
            <w:del w:id="1158" w:author="Decheng Fan" w:date="2014-07-15T07:08:00Z">
              <w:r w:rsidRPr="00B94AAF" w:rsidDel="004933F2">
                <w:rPr>
                  <w:rFonts w:eastAsia="宋体" w:hint="eastAsia"/>
                  <w:b/>
                  <w:bCs/>
                  <w:sz w:val="18"/>
                  <w:szCs w:val="18"/>
                </w:rPr>
                <w:delText>中</w:delText>
              </w:r>
            </w:del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一个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非常</w:t>
            </w:r>
            <w:commentRangeStart w:id="1159"/>
            <w:ins w:id="1160" w:author="Decheng Fan" w:date="2014-07-15T07:08:00Z">
              <w:r w:rsidR="004933F2">
                <w:rPr>
                  <w:rFonts w:eastAsia="宋体" w:hint="eastAsia"/>
                  <w:b/>
                  <w:bCs/>
                  <w:sz w:val="18"/>
                  <w:szCs w:val="18"/>
                </w:rPr>
                <w:t>有效率</w:t>
              </w:r>
              <w:commentRangeEnd w:id="1159"/>
              <w:r w:rsidR="004933F2">
                <w:rPr>
                  <w:rStyle w:val="af3"/>
                </w:rPr>
                <w:commentReference w:id="1159"/>
              </w:r>
            </w:ins>
            <w:del w:id="1161" w:author="Decheng Fan" w:date="2014-07-15T07:07:00Z">
              <w:r w:rsidRPr="00B94AAF" w:rsidDel="004933F2">
                <w:rPr>
                  <w:rFonts w:eastAsia="宋体"/>
                  <w:b/>
                  <w:bCs/>
                  <w:sz w:val="18"/>
                  <w:szCs w:val="18"/>
                </w:rPr>
                <w:delText>有趣</w:delText>
              </w:r>
            </w:del>
            <w:r w:rsidRPr="00B94AAF">
              <w:rPr>
                <w:rFonts w:eastAsia="宋体"/>
                <w:b/>
                <w:bCs/>
                <w:sz w:val="18"/>
                <w:szCs w:val="18"/>
              </w:rPr>
              <w:t>的堆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结构</w:t>
            </w:r>
            <w:ins w:id="1162" w:author="Decheng Fan" w:date="2014-07-15T07:09:00Z">
              <w:r w:rsidR="004933F2">
                <w:rPr>
                  <w:rFonts w:eastAsia="宋体" w:hint="eastAsia"/>
                  <w:b/>
                  <w:bCs/>
                  <w:sz w:val="18"/>
                  <w:szCs w:val="18"/>
                </w:rPr>
                <w:t>。</w:t>
              </w:r>
            </w:ins>
            <w:del w:id="1163" w:author="Decheng Fan" w:date="2014-07-15T07:09:00Z">
              <w:r w:rsidRPr="00B94AAF" w:rsidDel="004933F2">
                <w:rPr>
                  <w:rFonts w:eastAsia="宋体" w:hint="eastAsia"/>
                  <w:b/>
                  <w:bCs/>
                  <w:sz w:val="18"/>
                  <w:szCs w:val="18"/>
                </w:rPr>
                <w:delText>。</w:delText>
              </w:r>
            </w:del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该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结构</w:t>
            </w:r>
            <w:del w:id="1164" w:author="Decheng Fan" w:date="2014-07-15T08:10:00Z">
              <w:r w:rsidRPr="00B94AAF" w:rsidDel="001B3F88">
                <w:rPr>
                  <w:rFonts w:eastAsia="宋体" w:hint="eastAsia"/>
                  <w:b/>
                  <w:bCs/>
                  <w:sz w:val="18"/>
                  <w:szCs w:val="18"/>
                </w:rPr>
                <w:delText>是</w:delText>
              </w:r>
            </w:del>
            <w:r w:rsidRPr="00B94AAF">
              <w:rPr>
                <w:rFonts w:eastAsia="宋体"/>
                <w:b/>
                <w:bCs/>
                <w:sz w:val="18"/>
                <w:szCs w:val="18"/>
              </w:rPr>
              <w:t>用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list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来实现</w:t>
            </w:r>
            <w:del w:id="1165" w:author="Decheng Fan" w:date="2014-07-15T08:10:00Z">
              <w:r w:rsidRPr="00B94AAF" w:rsidDel="001B3F88">
                <w:rPr>
                  <w:rFonts w:eastAsia="宋体"/>
                  <w:b/>
                  <w:bCs/>
                  <w:sz w:val="18"/>
                  <w:szCs w:val="18"/>
                </w:rPr>
                <w:delText>的</w:delText>
              </w:r>
            </w:del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ins w:id="1166" w:author="Decheng Fan" w:date="2014-07-15T08:10:00Z">
              <w:r w:rsidR="001B3F88">
                <w:rPr>
                  <w:rFonts w:eastAsia="宋体" w:hint="eastAsia"/>
                  <w:b/>
                  <w:bCs/>
                  <w:sz w:val="18"/>
                  <w:szCs w:val="18"/>
                </w:rPr>
                <w:t>并</w:t>
              </w:r>
            </w:ins>
            <w:del w:id="1167" w:author="Decheng Fan" w:date="2014-07-15T07:09:00Z">
              <w:r w:rsidR="0050712F" w:rsidRPr="00B94AAF" w:rsidDel="004933F2">
                <w:rPr>
                  <w:rFonts w:eastAsia="宋体" w:hint="eastAsia"/>
                  <w:b/>
                  <w:bCs/>
                  <w:sz w:val="18"/>
                  <w:szCs w:val="18"/>
                </w:rPr>
                <w:delText>其</w:delText>
              </w:r>
            </w:del>
            <w:r w:rsidR="0050712F" w:rsidRPr="00B94AAF">
              <w:rPr>
                <w:rFonts w:eastAsia="宋体" w:hint="eastAsia"/>
                <w:b/>
                <w:bCs/>
                <w:sz w:val="18"/>
                <w:szCs w:val="18"/>
              </w:rPr>
              <w:t>采用了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一种</w:t>
            </w:r>
            <w:r w:rsidR="0050712F" w:rsidRPr="00B94AAF">
              <w:rPr>
                <w:rFonts w:eastAsia="宋体" w:hint="eastAsia"/>
                <w:b/>
                <w:bCs/>
                <w:sz w:val="18"/>
                <w:szCs w:val="18"/>
              </w:rPr>
              <w:t>很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常见的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“编码”</w:t>
            </w:r>
            <w:r w:rsidR="0050712F" w:rsidRPr="00B94AAF">
              <w:rPr>
                <w:rFonts w:eastAsia="宋体" w:hint="eastAsia"/>
                <w:b/>
                <w:bCs/>
                <w:sz w:val="18"/>
                <w:szCs w:val="18"/>
              </w:rPr>
              <w:t>形式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：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即如果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a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是一个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堆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，那么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a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[i]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的子节点就</w:t>
            </w:r>
            <w:del w:id="1168" w:author="Decheng Fan" w:date="2014-07-15T08:02:00Z">
              <w:r w:rsidR="006B5B98" w:rsidRPr="00B94AAF" w:rsidDel="00776492">
                <w:rPr>
                  <w:rFonts w:eastAsia="宋体"/>
                  <w:b/>
                  <w:bCs/>
                  <w:sz w:val="18"/>
                  <w:szCs w:val="18"/>
                </w:rPr>
                <w:delText>应该</w:delText>
              </w:r>
            </w:del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位于</w:t>
            </w:r>
            <w:r w:rsidR="006B5B98">
              <w:rPr>
                <w:b/>
                <w:bCs/>
                <w:sz w:val="18"/>
                <w:szCs w:val="18"/>
              </w:rPr>
              <w:t>a[2*i+1]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与</w:t>
            </w:r>
            <w:r w:rsidR="006B5B98" w:rsidRPr="00A04F6F">
              <w:rPr>
                <w:b/>
                <w:bCs/>
                <w:sz w:val="18"/>
                <w:szCs w:val="18"/>
              </w:rPr>
              <w:t>a[2*i+2]</w:t>
            </w:r>
            <w:ins w:id="1169" w:author="Decheng Fan" w:date="2014-07-15T07:09:00Z">
              <w:r w:rsidR="004933F2">
                <w:rPr>
                  <w:rFonts w:eastAsia="宋体" w:hint="eastAsia"/>
                  <w:b/>
                  <w:bCs/>
                  <w:sz w:val="18"/>
                  <w:szCs w:val="18"/>
                </w:rPr>
                <w:t>这两个位置</w:t>
              </w:r>
            </w:ins>
            <w:del w:id="1170" w:author="Decheng Fan" w:date="2014-07-15T07:09:00Z">
              <w:r w:rsidR="006B5B98" w:rsidRPr="00B94AAF" w:rsidDel="004933F2">
                <w:rPr>
                  <w:rFonts w:eastAsia="宋体" w:hint="eastAsia"/>
                  <w:b/>
                  <w:bCs/>
                  <w:sz w:val="18"/>
                  <w:szCs w:val="18"/>
                </w:rPr>
                <w:delText>之间</w:delText>
              </w:r>
            </w:del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。同时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，这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也意味着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其根节点（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即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最小元素）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将始终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位于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a[0]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位置。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既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可以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用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heappush()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和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heap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p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op</w:t>
            </w:r>
            <w:r w:rsidR="006B5B98" w:rsidRPr="006B5B98">
              <w:rPr>
                <w:rFonts w:eastAsia="宋体"/>
                <w:b/>
                <w:bCs/>
                <w:sz w:val="18"/>
                <w:szCs w:val="18"/>
              </w:rPr>
              <w:t>()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这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两个函数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从头</w:t>
            </w:r>
            <w:r w:rsidR="0086445A" w:rsidRPr="00B94AAF">
              <w:rPr>
                <w:rFonts w:eastAsia="宋体"/>
                <w:b/>
                <w:bCs/>
                <w:sz w:val="18"/>
                <w:szCs w:val="18"/>
              </w:rPr>
              <w:t>开始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构建</w:t>
            </w:r>
            <w:r w:rsidR="006B5B98" w:rsidRPr="00B94AAF">
              <w:rPr>
                <w:rFonts w:eastAsia="宋体"/>
                <w:b/>
                <w:bCs/>
                <w:sz w:val="18"/>
                <w:szCs w:val="18"/>
              </w:rPr>
              <w:t>一个</w:t>
            </w:r>
            <w:r w:rsidR="006B5B98" w:rsidRPr="00B94AAF">
              <w:rPr>
                <w:rFonts w:eastAsia="宋体" w:hint="eastAsia"/>
                <w:b/>
                <w:bCs/>
                <w:sz w:val="18"/>
                <w:szCs w:val="18"/>
              </w:rPr>
              <w:t>堆结构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；</w:t>
            </w:r>
            <w:r w:rsidR="0086445A" w:rsidRPr="00B94AAF">
              <w:rPr>
                <w:rFonts w:eastAsia="宋体"/>
                <w:b/>
                <w:bCs/>
                <w:sz w:val="18"/>
                <w:szCs w:val="18"/>
              </w:rPr>
              <w:t>也可以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从一个</w:t>
            </w:r>
            <w:r w:rsidR="0086445A" w:rsidRPr="00B94AAF">
              <w:rPr>
                <w:rFonts w:eastAsia="宋体"/>
                <w:b/>
                <w:bCs/>
                <w:sz w:val="18"/>
                <w:szCs w:val="18"/>
              </w:rPr>
              <w:t>拥有大量元素项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86445A" w:rsidRPr="00B94AAF">
              <w:rPr>
                <w:rFonts w:eastAsia="宋体"/>
                <w:b/>
                <w:bCs/>
                <w:sz w:val="18"/>
                <w:szCs w:val="18"/>
              </w:rPr>
              <w:t>列表开始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，使之</w:t>
            </w:r>
            <w:r w:rsidR="0086445A" w:rsidRPr="00B94AAF">
              <w:rPr>
                <w:rFonts w:eastAsia="宋体"/>
                <w:b/>
                <w:bCs/>
                <w:sz w:val="18"/>
                <w:szCs w:val="18"/>
              </w:rPr>
              <w:t>成为一个堆结构。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对于后一种</w:t>
            </w:r>
            <w:r w:rsidR="0086445A" w:rsidRPr="00B94AAF">
              <w:rPr>
                <w:rFonts w:eastAsia="宋体"/>
                <w:b/>
                <w:bCs/>
                <w:sz w:val="18"/>
                <w:szCs w:val="18"/>
              </w:rPr>
              <w:t>情况，我们可以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用</w:t>
            </w:r>
            <w:r w:rsidR="0086445A" w:rsidRPr="00B94AAF">
              <w:rPr>
                <w:rFonts w:eastAsia="宋体"/>
                <w:b/>
                <w:bCs/>
                <w:sz w:val="18"/>
                <w:szCs w:val="18"/>
              </w:rPr>
              <w:t>heapify()</w:t>
            </w:r>
            <w:r w:rsidR="0086445A" w:rsidRPr="00B94AAF">
              <w:rPr>
                <w:rFonts w:eastAsia="宋体" w:hint="eastAsia"/>
                <w:b/>
                <w:bCs/>
                <w:sz w:val="18"/>
                <w:szCs w:val="18"/>
              </w:rPr>
              <w:t>函数来</w:t>
            </w:r>
            <w:r w:rsidR="0086445A" w:rsidRPr="00B94AAF">
              <w:rPr>
                <w:rFonts w:eastAsia="宋体"/>
                <w:b/>
                <w:bCs/>
                <w:sz w:val="18"/>
                <w:szCs w:val="18"/>
              </w:rPr>
              <w:t>做</w:t>
            </w:r>
            <w:r w:rsidR="008A18F0" w:rsidRPr="00B94AAF">
              <w:rPr>
                <w:rStyle w:val="af0"/>
                <w:rFonts w:eastAsia="宋体"/>
                <w:b/>
                <w:bCs/>
                <w:sz w:val="18"/>
                <w:szCs w:val="18"/>
              </w:rPr>
              <w:footnoteReference w:id="22"/>
            </w:r>
            <w:r w:rsidR="008A18F0" w:rsidRPr="00B94AAF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ins w:id="1198" w:author="Decheng Fan" w:date="2014-07-15T08:12:00Z">
              <w:r w:rsidR="00FE3C7E">
                <w:rPr>
                  <w:rFonts w:eastAsia="宋体" w:hint="eastAsia"/>
                  <w:b/>
                  <w:bCs/>
                  <w:sz w:val="18"/>
                  <w:szCs w:val="18"/>
                </w:rPr>
                <w:t>简单地说，</w:t>
              </w:r>
            </w:ins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该函数</w:t>
            </w:r>
            <w:del w:id="1199" w:author="Decheng Fan" w:date="2014-07-15T08:12:00Z">
              <w:r w:rsidR="008C5DCE" w:rsidRPr="00B94AAF" w:rsidDel="00FE3C7E">
                <w:rPr>
                  <w:rFonts w:eastAsia="宋体" w:hint="eastAsia"/>
                  <w:b/>
                  <w:bCs/>
                  <w:sz w:val="18"/>
                  <w:szCs w:val="18"/>
                </w:rPr>
                <w:delText>基本上</w:delText>
              </w:r>
            </w:del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会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从</w:t>
            </w:r>
            <w:ins w:id="1200" w:author="Decheng Fan" w:date="2014-07-15T07:13:00Z">
              <w:r w:rsidR="001A136B">
                <w:rPr>
                  <w:rFonts w:eastAsia="宋体" w:hint="eastAsia"/>
                  <w:b/>
                  <w:bCs/>
                  <w:sz w:val="18"/>
                  <w:szCs w:val="18"/>
                </w:rPr>
                <w:t>最靠下边和</w:t>
              </w:r>
            </w:ins>
            <w:del w:id="1201" w:author="Decheng Fan" w:date="2014-07-15T07:13:00Z"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底</w:delText>
              </w:r>
            </w:del>
            <w:del w:id="1202" w:author="Decheng Fan" w:date="2014-07-15T07:12:00Z"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层</w:delText>
              </w:r>
            </w:del>
            <w:del w:id="1203" w:author="Decheng Fan" w:date="2014-07-15T07:13:00Z"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的</w:delText>
              </w:r>
            </w:del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右边</w:t>
            </w:r>
            <w:ins w:id="1204" w:author="Decheng Fan" w:date="2014-07-15T07:13:00Z">
              <w:r w:rsidR="001A136B">
                <w:rPr>
                  <w:rFonts w:eastAsia="宋体" w:hint="eastAsia"/>
                  <w:b/>
                  <w:bCs/>
                  <w:sz w:val="18"/>
                  <w:szCs w:val="18"/>
                </w:rPr>
                <w:t>的子树根节点</w:t>
              </w:r>
            </w:ins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开始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依次向左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、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向上对每</w:t>
            </w:r>
            <w:ins w:id="1205" w:author="Decheng Fan" w:date="2014-07-15T07:13:00Z">
              <w:r w:rsidR="001A136B">
                <w:rPr>
                  <w:rFonts w:eastAsia="宋体" w:hint="eastAsia"/>
                  <w:b/>
                  <w:bCs/>
                  <w:sz w:val="18"/>
                  <w:szCs w:val="18"/>
                </w:rPr>
                <w:t>个</w:t>
              </w:r>
            </w:ins>
            <w:del w:id="1206" w:author="Decheng Fan" w:date="2014-07-15T07:13:00Z"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一层</w:delText>
              </w:r>
            </w:del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子树的根节点进行修复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（事实上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，</w:t>
            </w:r>
            <w:ins w:id="1207" w:author="Decheng Fan" w:date="2014-07-15T08:13:00Z">
              <w:r w:rsidR="00FE3C7E">
                <w:rPr>
                  <w:rFonts w:eastAsia="宋体" w:hint="eastAsia"/>
                  <w:b/>
                  <w:bCs/>
                  <w:sz w:val="18"/>
                  <w:szCs w:val="18"/>
                </w:rPr>
                <w:t>由于</w:t>
              </w:r>
            </w:ins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它</w:t>
            </w:r>
            <w:ins w:id="1208" w:author="Decheng Fan" w:date="2014-07-15T08:13:00Z">
              <w:r w:rsidR="00FE3C7E">
                <w:rPr>
                  <w:rFonts w:eastAsia="宋体" w:hint="eastAsia"/>
                  <w:b/>
                  <w:bCs/>
                  <w:sz w:val="18"/>
                  <w:szCs w:val="18"/>
                </w:rPr>
                <w:t>总是</w:t>
              </w:r>
            </w:ins>
            <w:del w:id="1209" w:author="Decheng Fan" w:date="2014-07-15T07:14:00Z">
              <w:r w:rsidR="008C5DCE" w:rsidRPr="00B94AAF" w:rsidDel="001A136B">
                <w:rPr>
                  <w:rFonts w:eastAsia="宋体" w:hint="eastAsia"/>
                  <w:b/>
                  <w:bCs/>
                  <w:sz w:val="18"/>
                  <w:szCs w:val="18"/>
                </w:rPr>
                <w:delText>通常只需</w:delText>
              </w:r>
            </w:del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跳过叶节点层</w:t>
            </w:r>
            <w:ins w:id="1210" w:author="Decheng Fan" w:date="2014-07-15T08:13:00Z">
              <w:r w:rsidR="00FE3C7E">
                <w:rPr>
                  <w:rFonts w:eastAsia="宋体" w:hint="eastAsia"/>
                  <w:b/>
                  <w:bCs/>
                  <w:sz w:val="18"/>
                  <w:szCs w:val="18"/>
                </w:rPr>
                <w:t>的缘故</w:t>
              </w:r>
            </w:ins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ins w:id="1211" w:author="Decheng Fan" w:date="2014-07-15T08:13:00Z">
              <w:r w:rsidR="00FE3C7E">
                <w:rPr>
                  <w:rFonts w:eastAsia="宋体" w:hint="eastAsia"/>
                  <w:b/>
                  <w:bCs/>
                  <w:sz w:val="18"/>
                  <w:szCs w:val="18"/>
                </w:rPr>
                <w:t>它</w:t>
              </w:r>
            </w:ins>
            <w:ins w:id="1212" w:author="Decheng Fan" w:date="2014-07-15T07:14:00Z">
              <w:r w:rsidR="001A136B">
                <w:rPr>
                  <w:rFonts w:eastAsia="宋体" w:hint="eastAsia"/>
                  <w:b/>
                  <w:bCs/>
                  <w:sz w:val="18"/>
                  <w:szCs w:val="18"/>
                </w:rPr>
                <w:t>只需</w:t>
              </w:r>
            </w:ins>
            <w:ins w:id="1213" w:author="Decheng Fan" w:date="2014-07-15T07:15:00Z">
              <w:r w:rsidR="001A136B">
                <w:rPr>
                  <w:rFonts w:eastAsia="宋体" w:hint="eastAsia"/>
                  <w:b/>
                  <w:bCs/>
                  <w:sz w:val="18"/>
                  <w:szCs w:val="18"/>
                </w:rPr>
                <w:t>要</w:t>
              </w:r>
            </w:ins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对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该数组的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左半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部分进行操作</w:t>
            </w:r>
            <w:ins w:id="1214" w:author="Decheng Fan" w:date="2014-07-15T08:13:00Z">
              <w:r w:rsidR="00FE3C7E">
                <w:rPr>
                  <w:rFonts w:eastAsia="宋体" w:hint="eastAsia"/>
                  <w:b/>
                  <w:bCs/>
                  <w:sz w:val="18"/>
                  <w:szCs w:val="18"/>
                </w:rPr>
                <w:t>即可</w:t>
              </w:r>
            </w:ins>
            <w:del w:id="1215" w:author="Decheng Fan" w:date="2014-07-15T07:15:00Z"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即可</w:delText>
              </w:r>
            </w:del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）。</w:t>
            </w:r>
            <w:del w:id="1216" w:author="Decheng Fan" w:date="2014-07-15T07:15:00Z">
              <w:r w:rsidR="0050712F" w:rsidRPr="00B94AAF" w:rsidDel="001A136B">
                <w:rPr>
                  <w:rFonts w:eastAsia="宋体" w:hint="eastAsia"/>
                  <w:b/>
                  <w:bCs/>
                  <w:sz w:val="18"/>
                  <w:szCs w:val="18"/>
                </w:rPr>
                <w:delText>在</w:delText>
              </w:r>
              <w:r w:rsidR="0050712F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这种情况下</w:delText>
              </w:r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，</w:delText>
              </w:r>
            </w:del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其运行时间应该为线性级（见习题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6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-9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50712F" w:rsidRPr="00B94AAF">
              <w:rPr>
                <w:rFonts w:eastAsia="宋体" w:hint="eastAsia"/>
                <w:b/>
                <w:bCs/>
                <w:sz w:val="18"/>
                <w:szCs w:val="18"/>
              </w:rPr>
              <w:t>另外</w:t>
            </w:r>
            <w:r w:rsidR="0050712F" w:rsidRPr="00B94AAF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如果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这是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个有序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列表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的话，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它就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已经是一个有效堆了，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无需</w:t>
            </w:r>
            <w:r w:rsidR="0050712F" w:rsidRPr="00B94AAF">
              <w:rPr>
                <w:rFonts w:eastAsia="宋体" w:hint="eastAsia"/>
                <w:b/>
                <w:bCs/>
                <w:sz w:val="18"/>
                <w:szCs w:val="18"/>
              </w:rPr>
              <w:t>再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对其多做什么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</w:p>
          <w:p w14:paraId="7A9FBB1B" w14:textId="3F1F373E" w:rsidR="008C5DCE" w:rsidRPr="00B94AAF" w:rsidRDefault="0050712F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1217" w:author="杰 凌" w:date="2014-07-17T01:57:00Z">
                <w:pPr>
                  <w:spacing w:after="156"/>
                  <w:ind w:firstLine="390"/>
                </w:pPr>
              </w:pPrChange>
            </w:pPr>
            <w:del w:id="1218" w:author="Decheng Fan" w:date="2014-07-15T07:16:00Z">
              <w:r w:rsidRPr="00B94AAF" w:rsidDel="001A136B">
                <w:rPr>
                  <w:rFonts w:eastAsia="宋体" w:hint="eastAsia"/>
                  <w:b/>
                  <w:bCs/>
                  <w:sz w:val="18"/>
                  <w:szCs w:val="18"/>
                </w:rPr>
                <w:delText>例如</w:delText>
              </w:r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在</w:delText>
              </w:r>
            </w:del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下面</w:t>
            </w:r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这段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代码</w:t>
            </w:r>
            <w:ins w:id="1219" w:author="Decheng Fan" w:date="2014-07-15T07:16:00Z">
              <w:r w:rsidR="001A136B">
                <w:rPr>
                  <w:rFonts w:eastAsia="宋体" w:hint="eastAsia"/>
                  <w:b/>
                  <w:bCs/>
                  <w:sz w:val="18"/>
                  <w:szCs w:val="18"/>
                </w:rPr>
                <w:t>演示了怎样</w:t>
              </w:r>
            </w:ins>
            <w:del w:id="1220" w:author="Decheng Fan" w:date="2014-07-15T07:16:00Z"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中，我们就是这样</w:delText>
              </w:r>
            </w:del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一块一块</w:t>
            </w:r>
            <w:ins w:id="1221" w:author="Decheng Fan" w:date="2014-07-15T07:17:00Z">
              <w:r w:rsidR="001A136B">
                <w:rPr>
                  <w:rFonts w:eastAsia="宋体" w:hint="eastAsia"/>
                  <w:b/>
                  <w:bCs/>
                  <w:sz w:val="18"/>
                  <w:szCs w:val="18"/>
                </w:rPr>
                <w:t>地</w:t>
              </w:r>
            </w:ins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构建出</w:t>
            </w:r>
            <w:r w:rsidR="008C5DCE" w:rsidRPr="00B94AAF">
              <w:rPr>
                <w:rFonts w:eastAsia="宋体" w:hint="eastAsia"/>
                <w:b/>
                <w:bCs/>
                <w:sz w:val="18"/>
                <w:szCs w:val="18"/>
              </w:rPr>
              <w:t>堆结构</w:t>
            </w:r>
            <w:del w:id="1222" w:author="Decheng Fan" w:date="2014-07-15T07:17:00Z">
              <w:r w:rsidR="008C5DCE" w:rsidRPr="00B94AAF" w:rsidDel="001A136B">
                <w:rPr>
                  <w:rFonts w:eastAsia="宋体"/>
                  <w:b/>
                  <w:bCs/>
                  <w:sz w:val="18"/>
                  <w:szCs w:val="18"/>
                </w:rPr>
                <w:delText>的</w:delText>
              </w:r>
            </w:del>
            <w:r w:rsidR="008C5DCE" w:rsidRPr="00B94AAF">
              <w:rPr>
                <w:rFonts w:eastAsia="宋体"/>
                <w:b/>
                <w:bCs/>
                <w:sz w:val="18"/>
                <w:szCs w:val="18"/>
              </w:rPr>
              <w:t>：</w:t>
            </w:r>
          </w:p>
          <w:p w14:paraId="5CD9F431" w14:textId="77777777" w:rsidR="001A65B1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&gt;&gt;&gt; </w:t>
            </w:r>
            <w:proofErr w:type="gramStart"/>
            <w:r w:rsidRPr="00567E79">
              <w:rPr>
                <w:rFonts w:cs="Consolas"/>
                <w:szCs w:val="18"/>
              </w:rPr>
              <w:t>from</w:t>
            </w:r>
            <w:proofErr w:type="gramEnd"/>
            <w:r w:rsidRPr="00567E79">
              <w:rPr>
                <w:rFonts w:cs="Consolas"/>
                <w:szCs w:val="18"/>
              </w:rPr>
              <w:t xml:space="preserve"> heapq import heappush, heappop </w:t>
            </w:r>
          </w:p>
          <w:p w14:paraId="3079DF88" w14:textId="77777777" w:rsidR="001A65B1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&gt;&gt;&gt; </w:t>
            </w:r>
            <w:proofErr w:type="gramStart"/>
            <w:r w:rsidRPr="00567E79">
              <w:rPr>
                <w:rFonts w:cs="Consolas"/>
                <w:szCs w:val="18"/>
              </w:rPr>
              <w:t>from</w:t>
            </w:r>
            <w:proofErr w:type="gramEnd"/>
            <w:r w:rsidRPr="00567E79">
              <w:rPr>
                <w:rFonts w:cs="Consolas"/>
                <w:szCs w:val="18"/>
              </w:rPr>
              <w:t xml:space="preserve"> random import randrange </w:t>
            </w:r>
          </w:p>
          <w:p w14:paraId="4E81352E" w14:textId="77777777" w:rsidR="001A65B1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&gt;&gt;&gt; Q = [] </w:t>
            </w:r>
          </w:p>
          <w:p w14:paraId="4DE1F835" w14:textId="77777777" w:rsidR="001A65B1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&gt;&gt;&gt; </w:t>
            </w:r>
            <w:proofErr w:type="gramStart"/>
            <w:r w:rsidRPr="00567E79">
              <w:rPr>
                <w:rFonts w:cs="Consolas"/>
                <w:szCs w:val="18"/>
              </w:rPr>
              <w:t>for</w:t>
            </w:r>
            <w:proofErr w:type="gramEnd"/>
            <w:r w:rsidRPr="00567E79">
              <w:rPr>
                <w:rFonts w:cs="Consolas"/>
                <w:szCs w:val="18"/>
              </w:rPr>
              <w:t xml:space="preserve"> i in range(10): </w:t>
            </w:r>
          </w:p>
          <w:p w14:paraId="70FBE291" w14:textId="77777777" w:rsidR="001A65B1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...     </w:t>
            </w:r>
            <w:proofErr w:type="gramStart"/>
            <w:r w:rsidRPr="00567E79">
              <w:rPr>
                <w:rFonts w:cs="Consolas"/>
                <w:szCs w:val="18"/>
              </w:rPr>
              <w:t>heappush</w:t>
            </w:r>
            <w:proofErr w:type="gramEnd"/>
            <w:r w:rsidRPr="00567E79">
              <w:rPr>
                <w:rFonts w:cs="Consolas"/>
                <w:szCs w:val="18"/>
              </w:rPr>
              <w:t xml:space="preserve">(Q, randrange(100)) ...  </w:t>
            </w:r>
          </w:p>
          <w:p w14:paraId="0A2FC24D" w14:textId="77777777" w:rsidR="001A65B1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&gt;&gt;&gt; Q </w:t>
            </w:r>
          </w:p>
          <w:p w14:paraId="653DAD8E" w14:textId="77777777" w:rsidR="001A65B1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[15, 20, 56, 21, 62, 87, 67, 74, 50, 74] </w:t>
            </w:r>
          </w:p>
          <w:p w14:paraId="0A381986" w14:textId="77777777" w:rsidR="001A65B1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>&gt;&gt;&gt; [</w:t>
            </w:r>
            <w:proofErr w:type="gramStart"/>
            <w:r w:rsidRPr="00567E79">
              <w:rPr>
                <w:rFonts w:cs="Consolas"/>
                <w:szCs w:val="18"/>
              </w:rPr>
              <w:t>heappop</w:t>
            </w:r>
            <w:proofErr w:type="gramEnd"/>
            <w:r w:rsidRPr="00567E79">
              <w:rPr>
                <w:rFonts w:cs="Consolas"/>
                <w:szCs w:val="18"/>
              </w:rPr>
              <w:t xml:space="preserve">(Q) for i in range(10)] </w:t>
            </w:r>
          </w:p>
          <w:p w14:paraId="2537E39A" w14:textId="77777777" w:rsidR="00F521B5" w:rsidRPr="00567E79" w:rsidRDefault="001A65B1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lastRenderedPageBreak/>
              <w:t>[15, 20, 21, 50, 56, 62, 67, 74, 74, 87]</w:t>
            </w:r>
          </w:p>
          <w:p w14:paraId="6C234E14" w14:textId="0A11288D" w:rsidR="0050712F" w:rsidRDefault="0050712F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与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一样，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虽然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heapq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也是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一个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用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C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语言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实现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的模块</w:t>
            </w:r>
            <w:r w:rsidRPr="00B94AAF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但</w:t>
            </w:r>
            <w:ins w:id="1223" w:author="Decheng Fan" w:date="2014-07-15T08:22:00Z">
              <w:r w:rsidR="003C70B8">
                <w:rPr>
                  <w:rFonts w:eastAsia="宋体" w:hint="eastAsia"/>
                  <w:b/>
                  <w:bCs/>
                  <w:sz w:val="18"/>
                  <w:szCs w:val="18"/>
                </w:rPr>
                <w:t>它</w:t>
              </w:r>
              <w:commentRangeStart w:id="1224"/>
              <w:r w:rsidR="003C70B8">
                <w:rPr>
                  <w:rFonts w:eastAsia="宋体" w:hint="eastAsia"/>
                  <w:b/>
                  <w:bCs/>
                  <w:sz w:val="18"/>
                  <w:szCs w:val="18"/>
                </w:rPr>
                <w:t>过去</w:t>
              </w:r>
              <w:r w:rsidR="00FA1300">
                <w:rPr>
                  <w:rFonts w:eastAsia="宋体" w:hint="eastAsia"/>
                  <w:b/>
                  <w:bCs/>
                  <w:sz w:val="18"/>
                  <w:szCs w:val="18"/>
                </w:rPr>
                <w:t>曾是一个普通的</w:t>
              </w:r>
            </w:ins>
            <w:commentRangeEnd w:id="1224"/>
            <w:ins w:id="1225" w:author="Decheng Fan" w:date="2014-07-15T08:23:00Z">
              <w:r w:rsidR="00FA1300">
                <w:rPr>
                  <w:rStyle w:val="af3"/>
                </w:rPr>
                <w:commentReference w:id="1224"/>
              </w:r>
            </w:ins>
            <w:del w:id="1226" w:author="Decheng Fan" w:date="2014-07-15T08:22:00Z">
              <w:r w:rsidRPr="00B94AAF" w:rsidDel="003C70B8">
                <w:rPr>
                  <w:rFonts w:eastAsia="宋体"/>
                  <w:b/>
                  <w:bCs/>
                  <w:sz w:val="18"/>
                  <w:szCs w:val="18"/>
                </w:rPr>
                <w:delText>也可以</w:delText>
              </w:r>
              <w:r w:rsidRPr="00B94AAF" w:rsidDel="003C70B8">
                <w:rPr>
                  <w:rFonts w:eastAsia="宋体" w:hint="eastAsia"/>
                  <w:b/>
                  <w:bCs/>
                  <w:sz w:val="18"/>
                  <w:szCs w:val="18"/>
                </w:rPr>
                <w:delText>被</w:delText>
              </w:r>
              <w:r w:rsidRPr="00B94AAF" w:rsidDel="003C70B8">
                <w:rPr>
                  <w:rFonts w:eastAsia="宋体"/>
                  <w:b/>
                  <w:bCs/>
                  <w:sz w:val="18"/>
                  <w:szCs w:val="18"/>
                </w:rPr>
                <w:delText>当作普通的</w:delText>
              </w:r>
            </w:del>
            <w:r w:rsidRPr="00B94AAF">
              <w:rPr>
                <w:rFonts w:eastAsia="宋体"/>
                <w:b/>
                <w:bCs/>
                <w:sz w:val="18"/>
                <w:szCs w:val="18"/>
              </w:rPr>
              <w:t>Python</w:t>
            </w:r>
            <w:r w:rsidRPr="00B94AAF">
              <w:rPr>
                <w:rFonts w:eastAsia="宋体"/>
                <w:b/>
                <w:bCs/>
                <w:sz w:val="18"/>
                <w:szCs w:val="18"/>
              </w:rPr>
              <w:t>模块</w:t>
            </w:r>
            <w:del w:id="1227" w:author="Decheng Fan" w:date="2014-07-15T08:23:00Z">
              <w:r w:rsidRPr="00B94AAF" w:rsidDel="00FA1300">
                <w:rPr>
                  <w:rFonts w:eastAsia="宋体"/>
                  <w:b/>
                  <w:bCs/>
                  <w:sz w:val="18"/>
                  <w:szCs w:val="18"/>
                </w:rPr>
                <w:delText>来</w:delText>
              </w:r>
              <w:r w:rsidRPr="00B94AAF" w:rsidDel="00FA1300">
                <w:rPr>
                  <w:rFonts w:eastAsia="宋体" w:hint="eastAsia"/>
                  <w:b/>
                  <w:bCs/>
                  <w:sz w:val="18"/>
                  <w:szCs w:val="18"/>
                </w:rPr>
                <w:delText>使用</w:delText>
              </w:r>
            </w:del>
            <w:r w:rsidRPr="00B94AAF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例如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在下面这段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（来自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Python2.3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的）函数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代码中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，我们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将一个对象下移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到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了其小于所有子节点的位置（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与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之前一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样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，注释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依然是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我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加的</w:t>
            </w:r>
            <w:r w:rsidR="00EA382D" w:rsidRPr="00B94AAF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EA382D" w:rsidRPr="00B94AAF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</w:p>
          <w:p w14:paraId="21774BE1" w14:textId="77777777" w:rsidR="000C1274" w:rsidRPr="00567E79" w:rsidRDefault="00F521B5" w:rsidP="00075768">
            <w:pPr>
              <w:pStyle w:val="ad"/>
              <w:rPr>
                <w:rFonts w:cs="Consolas"/>
                <w:szCs w:val="18"/>
              </w:rPr>
            </w:pPr>
            <w:proofErr w:type="gramStart"/>
            <w:r w:rsidRPr="00567E79">
              <w:rPr>
                <w:rFonts w:cs="Consolas"/>
                <w:szCs w:val="18"/>
              </w:rPr>
              <w:t>def</w:t>
            </w:r>
            <w:proofErr w:type="gramEnd"/>
            <w:r w:rsidRPr="00567E79">
              <w:rPr>
                <w:rFonts w:cs="Consolas"/>
                <w:szCs w:val="18"/>
              </w:rPr>
              <w:t xml:space="preserve"> sift_up(heap, startpos, pos):</w:t>
            </w:r>
          </w:p>
          <w:p w14:paraId="78A6BEE4" w14:textId="77777777" w:rsidR="000C1274" w:rsidRPr="00567E79" w:rsidRDefault="00F521B5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     </w:t>
            </w:r>
            <w:proofErr w:type="gramStart"/>
            <w:r w:rsidRPr="00567E79">
              <w:rPr>
                <w:rFonts w:cs="Consolas"/>
                <w:szCs w:val="18"/>
              </w:rPr>
              <w:t>newitem</w:t>
            </w:r>
            <w:proofErr w:type="gramEnd"/>
            <w:r w:rsidRPr="00567E79">
              <w:rPr>
                <w:rFonts w:cs="Consolas"/>
                <w:szCs w:val="18"/>
              </w:rPr>
              <w:t xml:space="preserve"> = heap[pos]                         # The item we're sifting up</w:t>
            </w:r>
          </w:p>
          <w:p w14:paraId="2FF62DF6" w14:textId="77777777" w:rsidR="000C1274" w:rsidRPr="00567E79" w:rsidRDefault="00F521B5" w:rsidP="00075768">
            <w:pPr>
              <w:pStyle w:val="ad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     </w:t>
            </w:r>
            <w:proofErr w:type="gramStart"/>
            <w:r w:rsidRPr="00567E79">
              <w:rPr>
                <w:rFonts w:cs="Consolas"/>
                <w:szCs w:val="18"/>
              </w:rPr>
              <w:t>while</w:t>
            </w:r>
            <w:proofErr w:type="gramEnd"/>
            <w:r w:rsidRPr="00567E79">
              <w:rPr>
                <w:rFonts w:cs="Consolas"/>
                <w:szCs w:val="18"/>
              </w:rPr>
              <w:t xml:space="preserve"> pos &gt; startpos:                       # Don't go beyond the root</w:t>
            </w:r>
          </w:p>
          <w:p w14:paraId="124DF709" w14:textId="77777777" w:rsidR="000C1274" w:rsidRPr="00567E79" w:rsidRDefault="00F521B5" w:rsidP="00075768">
            <w:pPr>
              <w:pStyle w:val="ad"/>
              <w:ind w:firstLineChars="50" w:firstLine="90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         </w:t>
            </w:r>
            <w:proofErr w:type="gramStart"/>
            <w:r w:rsidRPr="00567E79">
              <w:rPr>
                <w:rFonts w:cs="Consolas"/>
                <w:szCs w:val="18"/>
              </w:rPr>
              <w:t>parentpos</w:t>
            </w:r>
            <w:proofErr w:type="gramEnd"/>
            <w:r w:rsidRPr="00567E79">
              <w:rPr>
                <w:rFonts w:cs="Consolas"/>
                <w:szCs w:val="18"/>
              </w:rPr>
              <w:t xml:space="preserve"> = (pos - 1) &gt;&gt; 1           </w:t>
            </w:r>
            <w:r w:rsidR="000C1274" w:rsidRPr="00567E79">
              <w:rPr>
                <w:rFonts w:cs="Consolas"/>
                <w:szCs w:val="18"/>
              </w:rPr>
              <w:t xml:space="preserve"> </w:t>
            </w:r>
            <w:r w:rsidRPr="00567E79">
              <w:rPr>
                <w:rFonts w:cs="Consolas"/>
                <w:szCs w:val="18"/>
              </w:rPr>
              <w:t># The same as (pos - 1) // 2</w:t>
            </w:r>
          </w:p>
          <w:p w14:paraId="540ABE61" w14:textId="77777777" w:rsidR="000C1274" w:rsidRPr="00567E79" w:rsidRDefault="00F521B5" w:rsidP="00075768">
            <w:pPr>
              <w:pStyle w:val="ad"/>
              <w:ind w:firstLineChars="50" w:firstLine="90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         </w:t>
            </w:r>
            <w:proofErr w:type="gramStart"/>
            <w:r w:rsidRPr="00567E79">
              <w:rPr>
                <w:rFonts w:cs="Consolas"/>
                <w:szCs w:val="18"/>
              </w:rPr>
              <w:t>parent</w:t>
            </w:r>
            <w:proofErr w:type="gramEnd"/>
            <w:r w:rsidRPr="00567E79">
              <w:rPr>
                <w:rFonts w:cs="Consolas"/>
                <w:szCs w:val="18"/>
              </w:rPr>
              <w:t xml:space="preserve"> = heap[parentpos]               # Who's your daddy?</w:t>
            </w:r>
          </w:p>
          <w:p w14:paraId="3B366C3A" w14:textId="77777777" w:rsidR="000C1274" w:rsidRPr="00567E79" w:rsidRDefault="00F521B5" w:rsidP="00075768">
            <w:pPr>
              <w:pStyle w:val="ad"/>
              <w:ind w:firstLineChars="50" w:firstLine="90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         </w:t>
            </w:r>
            <w:proofErr w:type="gramStart"/>
            <w:r w:rsidRPr="00567E79">
              <w:rPr>
                <w:rFonts w:cs="Consolas"/>
                <w:szCs w:val="18"/>
              </w:rPr>
              <w:t>if</w:t>
            </w:r>
            <w:proofErr w:type="gramEnd"/>
            <w:r w:rsidRPr="00567E79">
              <w:rPr>
                <w:rFonts w:cs="Consolas"/>
                <w:szCs w:val="18"/>
              </w:rPr>
              <w:t xml:space="preserve"> parent &lt;= newitem: break           # Valid parent found</w:t>
            </w:r>
          </w:p>
          <w:p w14:paraId="31E2B082" w14:textId="77777777" w:rsidR="000C1274" w:rsidRPr="00567E79" w:rsidRDefault="00F521B5" w:rsidP="00075768">
            <w:pPr>
              <w:pStyle w:val="ad"/>
              <w:ind w:firstLineChars="50" w:firstLine="90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         </w:t>
            </w:r>
            <w:proofErr w:type="gramStart"/>
            <w:r w:rsidRPr="00567E79">
              <w:rPr>
                <w:rFonts w:cs="Consolas"/>
                <w:szCs w:val="18"/>
              </w:rPr>
              <w:t>heap</w:t>
            </w:r>
            <w:proofErr w:type="gramEnd"/>
            <w:r w:rsidRPr="00567E79">
              <w:rPr>
                <w:rFonts w:cs="Consolas"/>
                <w:szCs w:val="18"/>
              </w:rPr>
              <w:t>[pos] = parent                      # Otherwise: copy parent down</w:t>
            </w:r>
          </w:p>
          <w:p w14:paraId="609A30FC" w14:textId="77777777" w:rsidR="000C1274" w:rsidRPr="00567E79" w:rsidRDefault="00F521B5" w:rsidP="00075768">
            <w:pPr>
              <w:pStyle w:val="ad"/>
              <w:ind w:firstLineChars="50" w:firstLine="90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         </w:t>
            </w:r>
            <w:proofErr w:type="gramStart"/>
            <w:r w:rsidRPr="00567E79">
              <w:rPr>
                <w:rFonts w:cs="Consolas"/>
                <w:szCs w:val="18"/>
              </w:rPr>
              <w:t>pos</w:t>
            </w:r>
            <w:proofErr w:type="gramEnd"/>
            <w:r w:rsidRPr="00567E79">
              <w:rPr>
                <w:rFonts w:cs="Consolas"/>
                <w:szCs w:val="18"/>
              </w:rPr>
              <w:t xml:space="preserve"> = parentpos                         # Next candidate position</w:t>
            </w:r>
          </w:p>
          <w:p w14:paraId="16561183" w14:textId="77777777" w:rsidR="00F521B5" w:rsidRPr="00567E79" w:rsidRDefault="00F521B5" w:rsidP="00075768">
            <w:pPr>
              <w:pStyle w:val="ad"/>
              <w:ind w:firstLineChars="50" w:firstLine="90"/>
              <w:rPr>
                <w:rFonts w:cs="Consolas"/>
                <w:szCs w:val="18"/>
              </w:rPr>
            </w:pPr>
            <w:r w:rsidRPr="00567E79">
              <w:rPr>
                <w:rFonts w:cs="Consolas"/>
                <w:szCs w:val="18"/>
              </w:rPr>
              <w:t xml:space="preserve">    </w:t>
            </w:r>
            <w:proofErr w:type="gramStart"/>
            <w:r w:rsidRPr="00567E79">
              <w:rPr>
                <w:rFonts w:cs="Consolas"/>
                <w:szCs w:val="18"/>
              </w:rPr>
              <w:t>heap</w:t>
            </w:r>
            <w:proofErr w:type="gramEnd"/>
            <w:r w:rsidRPr="00567E79">
              <w:rPr>
                <w:rFonts w:cs="Consolas"/>
                <w:szCs w:val="18"/>
              </w:rPr>
              <w:t xml:space="preserve">[pos] = newitem                         # Place the item in its spot </w:t>
            </w:r>
          </w:p>
          <w:p w14:paraId="7EEA7985" w14:textId="0720E5FC" w:rsidR="00EA382D" w:rsidRPr="004E7269" w:rsidRDefault="00221A30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</w:pP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值得注意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的是，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这</w:t>
            </w:r>
            <w:ins w:id="1228" w:author="Decheng Fan" w:date="2014-07-15T18:59:00Z">
              <w:r w:rsidR="00CC5058">
                <w:rPr>
                  <w:rFonts w:eastAsia="宋体" w:hint="eastAsia"/>
                  <w:b/>
                  <w:bCs/>
                  <w:sz w:val="18"/>
                  <w:szCs w:val="18"/>
                </w:rPr>
                <w:t>个函数的</w:t>
              </w:r>
            </w:ins>
            <w:del w:id="1229" w:author="Decheng Fan" w:date="2014-07-15T18:59:00Z">
              <w:r w:rsidRPr="004E7269" w:rsidDel="00CC5058">
                <w:rPr>
                  <w:rFonts w:eastAsia="宋体" w:hint="eastAsia"/>
                  <w:b/>
                  <w:bCs/>
                  <w:sz w:val="18"/>
                  <w:szCs w:val="18"/>
                </w:rPr>
                <w:delText>里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原</w:t>
            </w:r>
            <w:ins w:id="1230" w:author="Decheng Fan" w:date="2014-07-15T18:59:00Z">
              <w:r w:rsidR="00CC5058">
                <w:rPr>
                  <w:rFonts w:eastAsia="宋体" w:hint="eastAsia"/>
                  <w:b/>
                  <w:bCs/>
                  <w:sz w:val="18"/>
                  <w:szCs w:val="18"/>
                </w:rPr>
                <w:t>名</w:t>
              </w:r>
            </w:ins>
            <w:del w:id="1231" w:author="Decheng Fan" w:date="2014-07-15T18:59:00Z">
              <w:r w:rsidRPr="004E7269" w:rsidDel="00CC5058">
                <w:rPr>
                  <w:rFonts w:eastAsia="宋体"/>
                  <w:b/>
                  <w:bCs/>
                  <w:sz w:val="18"/>
                  <w:szCs w:val="18"/>
                </w:rPr>
                <w:delText>本</w:delText>
              </w:r>
            </w:del>
            <w:del w:id="1232" w:author="Decheng Fan" w:date="2014-07-15T18:56:00Z">
              <w:r w:rsidRPr="004E7269" w:rsidDel="0079351A">
                <w:rPr>
                  <w:rFonts w:eastAsia="宋体" w:hint="eastAsia"/>
                  <w:b/>
                  <w:bCs/>
                  <w:sz w:val="18"/>
                  <w:szCs w:val="18"/>
                </w:rPr>
                <w:delText>应该</w:delText>
              </w:r>
              <w:r w:rsidRPr="004E7269" w:rsidDel="0079351A">
                <w:rPr>
                  <w:rFonts w:eastAsia="宋体"/>
                  <w:b/>
                  <w:bCs/>
                  <w:sz w:val="18"/>
                  <w:szCs w:val="18"/>
                </w:rPr>
                <w:delText>调用的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是</w:t>
            </w:r>
            <w:r w:rsidRPr="00A04F6F">
              <w:rPr>
                <w:b/>
                <w:bCs/>
                <w:sz w:val="18"/>
                <w:szCs w:val="18"/>
              </w:rPr>
              <w:t>_siftdown</w:t>
            </w:r>
            <w:del w:id="1233" w:author="Decheng Fan" w:date="2014-07-15T18:59:00Z">
              <w:r w:rsidRPr="004E7269" w:rsidDel="00CC5058">
                <w:rPr>
                  <w:rFonts w:eastAsia="宋体" w:hint="eastAsia"/>
                  <w:b/>
                  <w:bCs/>
                  <w:sz w:val="18"/>
                  <w:szCs w:val="18"/>
                </w:rPr>
                <w:delText>函数</w:delText>
              </w:r>
            </w:del>
            <w:r w:rsidR="007F7071" w:rsidRPr="004E726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因为</w:t>
            </w:r>
            <w:ins w:id="1234" w:author="Decheng Fan" w:date="2014-07-15T19:00:00Z">
              <w:r w:rsidR="005F6C25">
                <w:rPr>
                  <w:rFonts w:eastAsia="宋体" w:hint="eastAsia"/>
                  <w:b/>
                  <w:bCs/>
                  <w:sz w:val="18"/>
                  <w:szCs w:val="18"/>
                </w:rPr>
                <w:t>它</w:t>
              </w:r>
            </w:ins>
            <w:del w:id="1235" w:author="Decheng Fan" w:date="2014-07-15T19:00:00Z">
              <w:r w:rsidR="007F7071" w:rsidRPr="004E7269" w:rsidDel="005F6C25">
                <w:rPr>
                  <w:rFonts w:eastAsia="宋体" w:hint="eastAsia"/>
                  <w:b/>
                  <w:bCs/>
                  <w:sz w:val="18"/>
                  <w:szCs w:val="18"/>
                </w:rPr>
                <w:delText>我们</w:delText>
              </w:r>
            </w:del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整理</w:t>
            </w:r>
            <w:del w:id="1236" w:author="Decheng Fan" w:date="2014-07-15T18:57:00Z">
              <w:r w:rsidR="007F7071" w:rsidRPr="004E7269" w:rsidDel="0079351A">
                <w:rPr>
                  <w:rFonts w:eastAsia="宋体"/>
                  <w:b/>
                  <w:bCs/>
                  <w:sz w:val="18"/>
                  <w:szCs w:val="18"/>
                </w:rPr>
                <w:delText>列表</w:delText>
              </w:r>
            </w:del>
            <w:r w:rsidR="007F7071" w:rsidRPr="004E7269">
              <w:rPr>
                <w:rFonts w:eastAsia="宋体" w:hint="eastAsia"/>
                <w:b/>
                <w:bCs/>
                <w:sz w:val="18"/>
                <w:szCs w:val="18"/>
              </w:rPr>
              <w:t>值的</w:t>
            </w:r>
            <w:ins w:id="1237" w:author="Decheng Fan" w:date="2014-07-15T18:57:00Z">
              <w:r w:rsidR="0079351A">
                <w:rPr>
                  <w:rFonts w:eastAsia="宋体" w:hint="eastAsia"/>
                  <w:b/>
                  <w:bCs/>
                  <w:sz w:val="18"/>
                  <w:szCs w:val="18"/>
                </w:rPr>
                <w:t>方向</w:t>
              </w:r>
            </w:ins>
            <w:del w:id="1238" w:author="Decheng Fan" w:date="2014-07-15T18:57:00Z">
              <w:r w:rsidR="007F7071" w:rsidRPr="004E7269" w:rsidDel="0079351A">
                <w:rPr>
                  <w:rFonts w:eastAsia="宋体"/>
                  <w:b/>
                  <w:bCs/>
                  <w:sz w:val="18"/>
                  <w:szCs w:val="18"/>
                </w:rPr>
                <w:delText>顺序</w:delText>
              </w:r>
            </w:del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是</w:t>
            </w:r>
            <w:ins w:id="1239" w:author="Decheng Fan" w:date="2014-07-15T18:59:00Z">
              <w:r w:rsidR="005F6C25">
                <w:rPr>
                  <w:rFonts w:eastAsia="宋体" w:hint="eastAsia"/>
                  <w:b/>
                  <w:bCs/>
                  <w:sz w:val="18"/>
                  <w:szCs w:val="18"/>
                </w:rPr>
                <w:t>（</w:t>
              </w:r>
            </w:ins>
            <w:ins w:id="1240" w:author="Decheng Fan" w:date="2014-07-15T19:00:00Z">
              <w:r w:rsidR="005F6C25">
                <w:rPr>
                  <w:rFonts w:eastAsia="宋体" w:hint="eastAsia"/>
                  <w:b/>
                  <w:bCs/>
                  <w:sz w:val="18"/>
                  <w:szCs w:val="18"/>
                </w:rPr>
                <w:t>沿着元素的下标）</w:t>
              </w:r>
            </w:ins>
            <w:r w:rsidR="007F7071" w:rsidRPr="004E7269">
              <w:rPr>
                <w:rFonts w:eastAsia="宋体"/>
                <w:b/>
                <w:bCs/>
                <w:i/>
                <w:sz w:val="18"/>
                <w:szCs w:val="18"/>
              </w:rPr>
              <w:t>向下</w:t>
            </w:r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的</w:t>
            </w:r>
            <w:ins w:id="1241" w:author="Decheng Fan" w:date="2014-07-15T19:00:00Z">
              <w:r w:rsidR="005F6C25">
                <w:rPr>
                  <w:rFonts w:eastAsia="宋体" w:hint="eastAsia"/>
                  <w:b/>
                  <w:bCs/>
                  <w:sz w:val="18"/>
                  <w:szCs w:val="18"/>
                </w:rPr>
                <w:t>（</w:t>
              </w:r>
            </w:ins>
            <w:ins w:id="1242" w:author="Decheng Fan" w:date="2014-07-15T19:01:00Z">
              <w:r w:rsidR="005F6C25">
                <w:rPr>
                  <w:rFonts w:eastAsia="宋体" w:hint="eastAsia"/>
                  <w:b/>
                  <w:bCs/>
                  <w:sz w:val="18"/>
                  <w:szCs w:val="18"/>
                </w:rPr>
                <w:t>即下标越来越小）</w:t>
              </w:r>
            </w:ins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。</w:t>
            </w:r>
            <w:ins w:id="1243" w:author="Decheng Fan" w:date="2014-07-15T19:01:00Z">
              <w:r w:rsidR="0010253D">
                <w:rPr>
                  <w:rFonts w:eastAsia="宋体" w:hint="eastAsia"/>
                  <w:b/>
                  <w:bCs/>
                  <w:sz w:val="18"/>
                  <w:szCs w:val="18"/>
                </w:rPr>
                <w:t>不过</w:t>
              </w:r>
            </w:ins>
            <w:del w:id="1244" w:author="Decheng Fan" w:date="2014-07-15T19:01:00Z">
              <w:r w:rsidR="007F7071" w:rsidRPr="004E7269" w:rsidDel="0010253D">
                <w:rPr>
                  <w:rFonts w:eastAsia="宋体" w:hint="eastAsia"/>
                  <w:b/>
                  <w:bCs/>
                  <w:sz w:val="18"/>
                  <w:szCs w:val="18"/>
                </w:rPr>
                <w:delText>在</w:delText>
              </w:r>
              <w:r w:rsidR="007F7071" w:rsidRPr="004E7269" w:rsidDel="0010253D">
                <w:rPr>
                  <w:rFonts w:eastAsia="宋体"/>
                  <w:b/>
                  <w:bCs/>
                  <w:sz w:val="18"/>
                  <w:szCs w:val="18"/>
                </w:rPr>
                <w:delText>这里</w:delText>
              </w:r>
            </w:del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，我更愿意将其看作是对堆的隐性树结构的一种</w:t>
            </w:r>
            <w:ins w:id="1245" w:author="Decheng Fan" w:date="2014-07-15T18:58:00Z">
              <w:r w:rsidR="0079351A" w:rsidRPr="0079351A">
                <w:rPr>
                  <w:rFonts w:eastAsia="宋体" w:hint="eastAsia"/>
                  <w:b/>
                  <w:bCs/>
                  <w:i/>
                  <w:sz w:val="18"/>
                  <w:szCs w:val="18"/>
                  <w:rPrChange w:id="1246" w:author="Decheng Fan" w:date="2014-07-15T18:58:00Z">
                    <w:rPr>
                      <w:rFonts w:eastAsia="宋体" w:hint="eastAsia"/>
                      <w:b/>
                      <w:bCs/>
                      <w:sz w:val="18"/>
                      <w:szCs w:val="18"/>
                    </w:rPr>
                  </w:rPrChange>
                </w:rPr>
                <w:t>向上</w:t>
              </w:r>
            </w:ins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整理</w:t>
            </w:r>
            <w:r w:rsidR="007F7071" w:rsidRPr="004E7269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另外</w:t>
            </w:r>
            <w:r w:rsidR="007F7071" w:rsidRPr="004E726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请注意这里的实现方式与</w:t>
            </w:r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bisect_right()</w:t>
            </w:r>
            <w:r w:rsidR="007F7071" w:rsidRPr="004E7269">
              <w:rPr>
                <w:rFonts w:eastAsia="宋体" w:hint="eastAsia"/>
                <w:b/>
                <w:bCs/>
                <w:sz w:val="18"/>
                <w:szCs w:val="18"/>
              </w:rPr>
              <w:t>一样，</w:t>
            </w:r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使用的是循环</w:t>
            </w:r>
            <w:ins w:id="1247" w:author="Decheng Fan" w:date="2014-07-15T19:01:00Z">
              <w:r w:rsidR="0010253D">
                <w:rPr>
                  <w:rFonts w:eastAsia="宋体" w:hint="eastAsia"/>
                  <w:b/>
                  <w:bCs/>
                  <w:sz w:val="18"/>
                  <w:szCs w:val="18"/>
                </w:rPr>
                <w:t>，</w:t>
              </w:r>
            </w:ins>
            <w:r w:rsidR="007F7071" w:rsidRPr="004E7269">
              <w:rPr>
                <w:rFonts w:eastAsia="宋体"/>
                <w:b/>
                <w:bCs/>
                <w:sz w:val="18"/>
                <w:szCs w:val="18"/>
              </w:rPr>
              <w:t>而不是递归。</w:t>
            </w:r>
          </w:p>
          <w:p w14:paraId="0444E698" w14:textId="4AC19D4C" w:rsidR="00EA382D" w:rsidRPr="00500837" w:rsidRDefault="00470C0B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1248" w:author="杰 凌" w:date="2014-07-17T01:57:00Z">
                <w:pPr>
                  <w:spacing w:after="156"/>
                  <w:ind w:firstLine="390"/>
                </w:pPr>
              </w:pPrChange>
            </w:pP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除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heappop</w:t>
            </w:r>
            <w:r w:rsidR="00500837" w:rsidRPr="00500837">
              <w:rPr>
                <w:rFonts w:eastAsia="宋体"/>
                <w:b/>
                <w:bCs/>
                <w:sz w:val="18"/>
                <w:szCs w:val="18"/>
              </w:rPr>
              <w:t>()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外，</w:t>
            </w:r>
            <w:ins w:id="1249" w:author="Decheng Fan" w:date="2014-07-15T19:02:00Z">
              <w:r w:rsidR="00921052">
                <w:rPr>
                  <w:rFonts w:eastAsia="宋体" w:hint="eastAsia"/>
                  <w:b/>
                  <w:bCs/>
                  <w:sz w:val="18"/>
                  <w:szCs w:val="18"/>
                </w:rPr>
                <w:t>还有</w:t>
              </w:r>
            </w:ins>
            <w:r w:rsidRPr="004E7269">
              <w:rPr>
                <w:rFonts w:eastAsia="宋体"/>
                <w:b/>
                <w:bCs/>
                <w:sz w:val="18"/>
                <w:szCs w:val="18"/>
              </w:rPr>
              <w:t>heapreplace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函数</w:t>
            </w:r>
            <w:ins w:id="1250" w:author="Decheng Fan" w:date="2014-07-15T19:02:00Z">
              <w:r w:rsidR="00921052">
                <w:rPr>
                  <w:rFonts w:eastAsia="宋体" w:hint="eastAsia"/>
                  <w:b/>
                  <w:bCs/>
                  <w:sz w:val="18"/>
                  <w:szCs w:val="18"/>
                </w:rPr>
                <w:t>，它</w:t>
              </w:r>
            </w:ins>
            <w:del w:id="1251" w:author="Decheng Fan" w:date="2014-07-15T19:02:00Z">
              <w:r w:rsidR="00500837" w:rsidRPr="004E7269" w:rsidDel="00921052">
                <w:rPr>
                  <w:rFonts w:eastAsia="宋体" w:hint="eastAsia"/>
                  <w:b/>
                  <w:bCs/>
                  <w:sz w:val="18"/>
                  <w:szCs w:val="18"/>
                </w:rPr>
                <w:delText>还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可以</w:t>
            </w:r>
            <w:r w:rsidR="00500837" w:rsidRPr="004E7269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del w:id="1252" w:author="Decheng Fan" w:date="2014-07-15T19:02:00Z">
              <w:r w:rsidRPr="004E7269" w:rsidDel="00921052">
                <w:rPr>
                  <w:rFonts w:eastAsia="宋体"/>
                  <w:b/>
                  <w:bCs/>
                  <w:sz w:val="18"/>
                  <w:szCs w:val="18"/>
                </w:rPr>
                <w:delText>推</w:delText>
              </w:r>
            </w:del>
            <w:ins w:id="1253" w:author="Decheng Fan" w:date="2014-07-15T19:02:00Z">
              <w:r w:rsidR="00921052">
                <w:rPr>
                  <w:rFonts w:eastAsia="宋体" w:hint="eastAsia"/>
                  <w:b/>
                  <w:bCs/>
                  <w:sz w:val="18"/>
                  <w:szCs w:val="18"/>
                </w:rPr>
                <w:t>弹</w:t>
              </w:r>
            </w:ins>
            <w:r w:rsidRPr="004E7269">
              <w:rPr>
                <w:rFonts w:eastAsia="宋体"/>
                <w:b/>
                <w:bCs/>
                <w:sz w:val="18"/>
                <w:szCs w:val="18"/>
              </w:rPr>
              <w:t>出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堆中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最小元素</w:t>
            </w:r>
            <w:r w:rsidR="00500837" w:rsidRPr="004E7269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同时插入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一个新元素</w:t>
            </w:r>
            <w:r w:rsidR="00500837" w:rsidRPr="004E7269">
              <w:rPr>
                <w:rFonts w:eastAsia="宋体" w:hint="eastAsia"/>
                <w:b/>
                <w:bCs/>
                <w:sz w:val="18"/>
                <w:szCs w:val="18"/>
              </w:rPr>
              <w:t>（而且</w:t>
            </w:r>
            <w:r w:rsidR="00500837" w:rsidRPr="004E7269">
              <w:rPr>
                <w:rFonts w:eastAsia="宋体"/>
                <w:b/>
                <w:bCs/>
                <w:sz w:val="18"/>
                <w:szCs w:val="18"/>
              </w:rPr>
              <w:t>还比在调用</w:t>
            </w:r>
            <w:r w:rsidR="00500837" w:rsidRPr="004E7269">
              <w:rPr>
                <w:rFonts w:eastAsia="宋体"/>
                <w:b/>
                <w:bCs/>
                <w:sz w:val="18"/>
                <w:szCs w:val="18"/>
              </w:rPr>
              <w:t>heappop()</w:t>
            </w:r>
            <w:r w:rsidR="00500837" w:rsidRPr="004E7269">
              <w:rPr>
                <w:rFonts w:eastAsia="宋体"/>
                <w:b/>
                <w:bCs/>
                <w:sz w:val="18"/>
                <w:szCs w:val="18"/>
              </w:rPr>
              <w:t>之后接着</w:t>
            </w:r>
            <w:r w:rsidR="00500837" w:rsidRPr="004E7269">
              <w:rPr>
                <w:rFonts w:eastAsia="宋体" w:hint="eastAsia"/>
                <w:b/>
                <w:bCs/>
                <w:sz w:val="18"/>
                <w:szCs w:val="18"/>
              </w:rPr>
              <w:t>调用</w:t>
            </w:r>
            <w:r w:rsidR="00500837" w:rsidRPr="004E7269">
              <w:rPr>
                <w:rFonts w:eastAsia="宋体"/>
                <w:b/>
                <w:bCs/>
                <w:sz w:val="18"/>
                <w:szCs w:val="18"/>
              </w:rPr>
              <w:t>heappush</w:t>
            </w:r>
            <w:r w:rsidR="00500837" w:rsidRPr="00500837">
              <w:rPr>
                <w:rFonts w:eastAsia="宋体"/>
                <w:b/>
                <w:bCs/>
                <w:sz w:val="18"/>
                <w:szCs w:val="18"/>
              </w:rPr>
              <w:t>()</w:t>
            </w:r>
            <w:r w:rsidR="00500837" w:rsidRPr="004E7269">
              <w:rPr>
                <w:rFonts w:eastAsia="宋体"/>
                <w:b/>
                <w:bCs/>
                <w:sz w:val="18"/>
                <w:szCs w:val="18"/>
              </w:rPr>
              <w:t>更有</w:t>
            </w:r>
            <w:r w:rsidR="00500837" w:rsidRPr="004E7269">
              <w:rPr>
                <w:rFonts w:eastAsia="宋体" w:hint="eastAsia"/>
                <w:b/>
                <w:bCs/>
                <w:sz w:val="18"/>
                <w:szCs w:val="18"/>
              </w:rPr>
              <w:t>效率</w:t>
            </w:r>
            <w:r w:rsidR="00500837" w:rsidRPr="004E7269">
              <w:rPr>
                <w:rFonts w:eastAsia="宋体"/>
                <w:b/>
                <w:bCs/>
                <w:sz w:val="18"/>
                <w:szCs w:val="18"/>
              </w:rPr>
              <w:t>一些</w:t>
            </w:r>
            <w:r w:rsidR="00500837" w:rsidRPr="004E7269">
              <w:rPr>
                <w:rFonts w:eastAsia="宋体" w:hint="eastAsia"/>
                <w:b/>
                <w:bCs/>
                <w:sz w:val="18"/>
                <w:szCs w:val="18"/>
              </w:rPr>
              <w:t>）。</w:t>
            </w:r>
            <w:r w:rsidR="00500837" w:rsidRPr="004E7269">
              <w:rPr>
                <w:rFonts w:eastAsia="宋体"/>
                <w:b/>
                <w:bCs/>
                <w:sz w:val="18"/>
                <w:szCs w:val="18"/>
              </w:rPr>
              <w:t>heappop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操作会返回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根节点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（即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首元素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）。在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这过程中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为了维持堆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形状，我们会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先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将当前最后一个元素</w:t>
            </w:r>
            <w:del w:id="1254" w:author="Decheng Fan" w:date="2014-07-15T19:05:00Z">
              <w:r w:rsidR="00500837" w:rsidDel="007029C7">
                <w:rPr>
                  <w:rFonts w:eastAsia="宋体"/>
                  <w:b/>
                  <w:bCs/>
                  <w:sz w:val="18"/>
                  <w:szCs w:val="18"/>
                </w:rPr>
                <w:delText>暂时</w:delText>
              </w:r>
            </w:del>
            <w:r w:rsidR="00500837">
              <w:rPr>
                <w:rFonts w:eastAsia="宋体"/>
                <w:b/>
                <w:bCs/>
                <w:sz w:val="18"/>
                <w:szCs w:val="18"/>
              </w:rPr>
              <w:t>移到根节点的位置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del w:id="1255" w:author="Decheng Fan" w:date="2014-07-15T19:05:00Z">
              <w:r w:rsidR="00500837" w:rsidDel="007029C7">
                <w:rPr>
                  <w:rFonts w:eastAsia="宋体"/>
                  <w:b/>
                  <w:bCs/>
                  <w:sz w:val="18"/>
                  <w:szCs w:val="18"/>
                </w:rPr>
                <w:delText>然后</w:delText>
              </w:r>
            </w:del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再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让它与下面的元素进行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持续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交换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（每一步都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与其最小的子节点交换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），直至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其小于</w:t>
            </w:r>
            <w:ins w:id="1256" w:author="Decheng Fan" w:date="2014-07-15T19:07:00Z">
              <w:r w:rsidR="007029C7">
                <w:rPr>
                  <w:rFonts w:eastAsia="宋体" w:hint="eastAsia"/>
                  <w:b/>
                  <w:bCs/>
                  <w:sz w:val="18"/>
                  <w:szCs w:val="18"/>
                </w:rPr>
                <w:t>其</w:t>
              </w:r>
            </w:ins>
            <w:del w:id="1257" w:author="Decheng Fan" w:date="2014-07-15T19:07:00Z">
              <w:r w:rsidR="00500837" w:rsidDel="007029C7">
                <w:rPr>
                  <w:rFonts w:eastAsia="宋体" w:hint="eastAsia"/>
                  <w:b/>
                  <w:bCs/>
                  <w:sz w:val="18"/>
                  <w:szCs w:val="18"/>
                </w:rPr>
                <w:delText>当前</w:delText>
              </w:r>
            </w:del>
            <w:r w:rsidR="00500837">
              <w:rPr>
                <w:rFonts w:eastAsia="宋体"/>
                <w:b/>
                <w:bCs/>
                <w:sz w:val="18"/>
                <w:szCs w:val="18"/>
              </w:rPr>
              <w:t>所有子节点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为止。而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heappush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操作则与之正好相反，每当一个新元素被追加到列表尾端时，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该元素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就会与</w:t>
            </w:r>
            <w:ins w:id="1258" w:author="Decheng Fan" w:date="2014-07-15T19:10:00Z">
              <w:r w:rsidR="00D718BA">
                <w:rPr>
                  <w:rFonts w:eastAsia="宋体" w:hint="eastAsia"/>
                  <w:b/>
                  <w:bCs/>
                  <w:sz w:val="18"/>
                  <w:szCs w:val="18"/>
                </w:rPr>
                <w:t>其</w:t>
              </w:r>
            </w:ins>
            <w:r w:rsidR="00500837">
              <w:rPr>
                <w:rFonts w:eastAsia="宋体"/>
                <w:b/>
                <w:bCs/>
                <w:sz w:val="18"/>
                <w:szCs w:val="18"/>
              </w:rPr>
              <w:t>父节点进行持续交换，直至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它的值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大于</w:t>
            </w:r>
            <w:ins w:id="1259" w:author="Decheng Fan" w:date="2014-07-15T19:08:00Z">
              <w:r w:rsidR="00A00322">
                <w:rPr>
                  <w:rFonts w:eastAsia="宋体" w:hint="eastAsia"/>
                  <w:b/>
                  <w:bCs/>
                  <w:sz w:val="18"/>
                  <w:szCs w:val="18"/>
                </w:rPr>
                <w:t>它的</w:t>
              </w:r>
            </w:ins>
            <w:del w:id="1260" w:author="Decheng Fan" w:date="2014-07-15T19:08:00Z">
              <w:r w:rsidR="00500837" w:rsidDel="00A00322">
                <w:rPr>
                  <w:rFonts w:eastAsia="宋体" w:hint="eastAsia"/>
                  <w:b/>
                  <w:bCs/>
                  <w:sz w:val="18"/>
                  <w:szCs w:val="18"/>
                </w:rPr>
                <w:delText>当前</w:delText>
              </w:r>
            </w:del>
            <w:r w:rsidR="00500837">
              <w:rPr>
                <w:rFonts w:eastAsia="宋体"/>
                <w:b/>
                <w:bCs/>
                <w:sz w:val="18"/>
                <w:szCs w:val="18"/>
              </w:rPr>
              <w:t>父节点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为止。</w:t>
            </w:r>
            <w:del w:id="1261" w:author="Decheng Fan" w:date="2014-07-15T19:08:00Z">
              <w:r w:rsidR="00500837" w:rsidDel="00A00322">
                <w:rPr>
                  <w:rFonts w:eastAsia="宋体" w:hint="eastAsia"/>
                  <w:b/>
                  <w:bCs/>
                  <w:sz w:val="18"/>
                  <w:szCs w:val="18"/>
                </w:rPr>
                <w:delText>并且</w:delText>
              </w:r>
            </w:del>
            <w:r w:rsidR="00500837">
              <w:rPr>
                <w:rFonts w:eastAsia="宋体"/>
                <w:b/>
                <w:bCs/>
                <w:sz w:val="18"/>
                <w:szCs w:val="18"/>
              </w:rPr>
              <w:t>两者都属于对数级操作</w:t>
            </w:r>
            <w:commentRangeStart w:id="1262"/>
            <w:r w:rsidR="00500837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即使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在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最坏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情况下也是如此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因为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堆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结构</w:t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始终能维持</w:t>
            </w:r>
            <w:r w:rsidR="00500837">
              <w:rPr>
                <w:rFonts w:eastAsia="宋体"/>
                <w:b/>
                <w:bCs/>
                <w:sz w:val="18"/>
                <w:szCs w:val="18"/>
              </w:rPr>
              <w:t>平衡）</w:t>
            </w:r>
            <w:commentRangeEnd w:id="1262"/>
            <w:r w:rsidR="00E3783D">
              <w:rPr>
                <w:rStyle w:val="af3"/>
              </w:rPr>
              <w:commentReference w:id="1262"/>
            </w:r>
            <w:r w:rsidR="00500837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</w:p>
          <w:p w14:paraId="624F11AF" w14:textId="49FCACD0" w:rsidR="00EA382D" w:rsidRPr="004E7269" w:rsidRDefault="007221A5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1263" w:author="杰 凌" w:date="2014-07-17T01:57:00Z">
                <w:pPr>
                  <w:spacing w:after="156"/>
                  <w:ind w:firstLine="390"/>
                </w:pPr>
              </w:pPrChange>
            </w:pP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最后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要说的是，该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模块（自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Python2.6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以来）</w:t>
            </w:r>
            <w:ins w:id="1264" w:author="Decheng Fan" w:date="2014-07-15T19:14:00Z">
              <w:r w:rsidR="000C7E4D">
                <w:rPr>
                  <w:rFonts w:eastAsia="宋体" w:hint="eastAsia"/>
                  <w:b/>
                  <w:bCs/>
                  <w:sz w:val="18"/>
                  <w:szCs w:val="18"/>
                </w:rPr>
                <w:t>含</w:t>
              </w:r>
            </w:ins>
            <w:ins w:id="1265" w:author="Decheng Fan" w:date="2014-07-15T19:16:00Z">
              <w:r w:rsidR="00260B65">
                <w:rPr>
                  <w:rFonts w:eastAsia="宋体" w:hint="eastAsia"/>
                  <w:b/>
                  <w:bCs/>
                  <w:sz w:val="18"/>
                  <w:szCs w:val="18"/>
                </w:rPr>
                <w:t>有</w:t>
              </w:r>
            </w:ins>
            <w:del w:id="1266" w:author="Decheng Fan" w:date="2014-07-15T19:14:00Z">
              <w:r w:rsidRPr="004E7269" w:rsidDel="000C7E4D">
                <w:rPr>
                  <w:rFonts w:eastAsia="宋体" w:hint="eastAsia"/>
                  <w:b/>
                  <w:bCs/>
                  <w:sz w:val="18"/>
                  <w:szCs w:val="18"/>
                </w:rPr>
                <w:delText>在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merge()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、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nlargest()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及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nsmalle</w:t>
            </w:r>
            <w:ins w:id="1267" w:author="Decheng Fan" w:date="2014-07-15T21:29:00Z">
              <w:r w:rsidR="00B9035C">
                <w:rPr>
                  <w:rFonts w:eastAsia="宋体"/>
                  <w:b/>
                  <w:bCs/>
                  <w:sz w:val="18"/>
                  <w:szCs w:val="18"/>
                </w:rPr>
                <w:t>st</w:t>
              </w:r>
            </w:ins>
            <w:del w:id="1268" w:author="Decheng Fan" w:date="2014-07-15T21:29:00Z">
              <w:r w:rsidRPr="004E7269" w:rsidDel="00B9035C">
                <w:rPr>
                  <w:rFonts w:eastAsia="宋体"/>
                  <w:b/>
                  <w:bCs/>
                  <w:sz w:val="18"/>
                  <w:szCs w:val="18"/>
                </w:rPr>
                <w:delText>r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()</w:t>
            </w:r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这些</w:t>
            </w:r>
            <w:r w:rsidR="008D0F88" w:rsidRPr="008D0F88">
              <w:rPr>
                <w:rFonts w:eastAsia="宋体" w:hint="eastAsia"/>
                <w:b/>
                <w:bCs/>
                <w:sz w:val="18"/>
                <w:szCs w:val="18"/>
              </w:rPr>
              <w:t>工具</w:t>
            </w:r>
            <w:del w:id="1269" w:author="Decheng Fan" w:date="2014-07-15T19:13:00Z">
              <w:r w:rsidR="008D0F88" w:rsidRPr="008D0F88" w:rsidDel="000C7E4D">
                <w:rPr>
                  <w:rFonts w:eastAsia="宋体" w:hint="eastAsia"/>
                  <w:b/>
                  <w:bCs/>
                  <w:sz w:val="18"/>
                  <w:szCs w:val="18"/>
                </w:rPr>
                <w:delText>性</w:delText>
              </w:r>
            </w:del>
            <w:r w:rsidR="008D0F88" w:rsidRPr="008D0F88">
              <w:rPr>
                <w:rFonts w:eastAsia="宋体"/>
                <w:b/>
                <w:bCs/>
                <w:sz w:val="18"/>
                <w:szCs w:val="18"/>
              </w:rPr>
              <w:t>函数</w:t>
            </w:r>
            <w:del w:id="1270" w:author="Decheng Fan" w:date="2014-07-15T19:14:00Z">
              <w:r w:rsidRPr="004E7269" w:rsidDel="000C7E4D">
                <w:rPr>
                  <w:rFonts w:eastAsia="宋体" w:hint="eastAsia"/>
                  <w:b/>
                  <w:bCs/>
                  <w:sz w:val="18"/>
                  <w:szCs w:val="18"/>
                </w:rPr>
                <w:delText>中</w:delText>
              </w:r>
              <w:r w:rsidRPr="004E7269" w:rsidDel="000C7E4D">
                <w:rPr>
                  <w:rFonts w:eastAsia="宋体"/>
                  <w:b/>
                  <w:bCs/>
                  <w:sz w:val="18"/>
                  <w:szCs w:val="18"/>
                </w:rPr>
                <w:delText>都有</w:delText>
              </w:r>
              <w:r w:rsidRPr="004E7269" w:rsidDel="000C7E4D">
                <w:rPr>
                  <w:rFonts w:eastAsia="宋体" w:hint="eastAsia"/>
                  <w:b/>
                  <w:bCs/>
                  <w:sz w:val="18"/>
                  <w:szCs w:val="18"/>
                </w:rPr>
                <w:delText>运用</w:delText>
              </w:r>
            </w:del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，它们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分别</w:t>
            </w:r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被</w:t>
            </w:r>
            <w:r w:rsidR="008D0F88" w:rsidRPr="004E7269">
              <w:rPr>
                <w:rFonts w:eastAsia="宋体"/>
                <w:b/>
                <w:bCs/>
                <w:sz w:val="18"/>
                <w:szCs w:val="18"/>
              </w:rPr>
              <w:t>用于</w:t>
            </w:r>
            <w:ins w:id="1271" w:author="Decheng Fan" w:date="2014-07-15T21:36:00Z">
              <w:r w:rsidR="00AE6BAA">
                <w:rPr>
                  <w:rFonts w:eastAsia="宋体" w:hint="eastAsia"/>
                  <w:b/>
                  <w:bCs/>
                  <w:sz w:val="18"/>
                  <w:szCs w:val="18"/>
                </w:rPr>
                <w:t>：</w:t>
              </w:r>
            </w:ins>
            <w:r w:rsidRPr="004E7269">
              <w:rPr>
                <w:rFonts w:eastAsia="宋体"/>
                <w:b/>
                <w:bCs/>
                <w:sz w:val="18"/>
                <w:szCs w:val="18"/>
              </w:rPr>
              <w:t>归并</w:t>
            </w:r>
            <w:ins w:id="1272" w:author="Decheng Fan" w:date="2014-07-15T19:17:00Z">
              <w:r w:rsidR="0097422C">
                <w:rPr>
                  <w:rFonts w:eastAsia="宋体" w:hint="eastAsia"/>
                  <w:b/>
                  <w:bCs/>
                  <w:sz w:val="18"/>
                  <w:szCs w:val="18"/>
                </w:rPr>
                <w:t>多组</w:t>
              </w:r>
            </w:ins>
            <w:ins w:id="1273" w:author="Decheng Fan" w:date="2014-07-15T19:18:00Z">
              <w:r w:rsidR="0097422C">
                <w:rPr>
                  <w:rFonts w:eastAsia="宋体" w:hint="eastAsia"/>
                  <w:b/>
                  <w:bCs/>
                  <w:sz w:val="18"/>
                  <w:szCs w:val="18"/>
                </w:rPr>
                <w:t>已排序</w:t>
              </w:r>
            </w:ins>
            <w:del w:id="1274" w:author="Decheng Fan" w:date="2014-07-15T19:17:00Z">
              <w:r w:rsidRPr="004E7269" w:rsidDel="0097422C">
                <w:rPr>
                  <w:rFonts w:eastAsia="宋体"/>
                  <w:b/>
                  <w:bCs/>
                  <w:sz w:val="18"/>
                  <w:szCs w:val="18"/>
                </w:rPr>
                <w:delText>排</w:delText>
              </w:r>
            </w:del>
            <w:del w:id="1275" w:author="Decheng Fan" w:date="2014-07-15T19:18:00Z">
              <w:r w:rsidRPr="004E7269" w:rsidDel="0097422C">
                <w:rPr>
                  <w:rFonts w:eastAsia="宋体"/>
                  <w:b/>
                  <w:bCs/>
                  <w:sz w:val="18"/>
                  <w:szCs w:val="18"/>
                </w:rPr>
                <w:delText>序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的输入</w:t>
            </w:r>
            <w:ins w:id="1276" w:author="Decheng Fan" w:date="2014-07-15T21:36:00Z">
              <w:r w:rsidR="00AE6BAA">
                <w:rPr>
                  <w:rFonts w:eastAsia="宋体" w:hint="eastAsia"/>
                  <w:b/>
                  <w:bCs/>
                  <w:sz w:val="18"/>
                  <w:szCs w:val="18"/>
                </w:rPr>
                <w:t>、</w:t>
              </w:r>
            </w:ins>
            <w:del w:id="1277" w:author="Decheng Fan" w:date="2014-07-15T21:36:00Z">
              <w:r w:rsidRPr="004E7269" w:rsidDel="00AE6BAA">
                <w:rPr>
                  <w:rFonts w:eastAsia="宋体"/>
                  <w:b/>
                  <w:bCs/>
                  <w:sz w:val="18"/>
                  <w:szCs w:val="18"/>
                </w:rPr>
                <w:delText>以及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寻找可迭代序列中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前</w:t>
            </w:r>
            <w:r w:rsidRPr="004E7269">
              <w:rPr>
                <w:rFonts w:eastAsia="宋体"/>
                <w:b/>
                <w:bCs/>
                <w:i/>
                <w:sz w:val="18"/>
                <w:szCs w:val="18"/>
              </w:rPr>
              <w:t>n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大</w:t>
            </w:r>
            <w:ins w:id="1278" w:author="Decheng Fan" w:date="2014-07-15T21:50:00Z">
              <w:r w:rsidR="00DA62B3">
                <w:rPr>
                  <w:rFonts w:eastAsia="宋体" w:hint="eastAsia"/>
                  <w:b/>
                  <w:bCs/>
                  <w:sz w:val="18"/>
                  <w:szCs w:val="18"/>
                </w:rPr>
                <w:t>和</w:t>
              </w:r>
            </w:ins>
            <w:del w:id="1279" w:author="Decheng Fan" w:date="2014-07-15T21:37:00Z">
              <w:r w:rsidRPr="004E7269" w:rsidDel="00AE6BAA">
                <w:rPr>
                  <w:rFonts w:eastAsia="宋体" w:hint="eastAsia"/>
                  <w:b/>
                  <w:bCs/>
                  <w:sz w:val="18"/>
                  <w:szCs w:val="18"/>
                </w:rPr>
                <w:delText>或</w:delText>
              </w:r>
            </w:del>
            <w:r w:rsidRPr="004E7269">
              <w:rPr>
                <w:rFonts w:eastAsia="宋体"/>
                <w:b/>
                <w:bCs/>
                <w:i/>
                <w:sz w:val="18"/>
                <w:szCs w:val="18"/>
              </w:rPr>
              <w:t>n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小</w:t>
            </w:r>
            <w:ins w:id="1280" w:author="Decheng Fan" w:date="2014-07-15T21:36:00Z">
              <w:r w:rsidR="00AE6BAA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</w:ins>
            <w:r w:rsidRPr="004E7269">
              <w:rPr>
                <w:rFonts w:eastAsia="宋体"/>
                <w:b/>
                <w:bCs/>
                <w:sz w:val="18"/>
                <w:szCs w:val="18"/>
              </w:rPr>
              <w:t>元素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项。</w:t>
            </w:r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其中</w:t>
            </w:r>
            <w:r w:rsidR="008D0F88" w:rsidRPr="008D0F88">
              <w:rPr>
                <w:rFonts w:eastAsia="宋体" w:hint="eastAsia"/>
                <w:b/>
                <w:bCs/>
                <w:sz w:val="18"/>
                <w:szCs w:val="18"/>
              </w:rPr>
              <w:t>（与</w:t>
            </w:r>
            <w:del w:id="1281" w:author="Decheng Fan" w:date="2014-07-15T21:30:00Z">
              <w:r w:rsidR="008D0F88" w:rsidRPr="008D0F88" w:rsidDel="00B9035C">
                <w:rPr>
                  <w:rFonts w:eastAsia="宋体"/>
                  <w:b/>
                  <w:bCs/>
                  <w:sz w:val="18"/>
                  <w:szCs w:val="18"/>
                </w:rPr>
                <w:delText>其它</w:delText>
              </w:r>
            </w:del>
            <w:r w:rsidR="008D0F88" w:rsidRPr="008D0F88">
              <w:rPr>
                <w:rFonts w:eastAsia="宋体"/>
                <w:b/>
                <w:bCs/>
                <w:sz w:val="18"/>
                <w:szCs w:val="18"/>
              </w:rPr>
              <w:t>模块</w:t>
            </w:r>
            <w:ins w:id="1282" w:author="Decheng Fan" w:date="2014-07-15T21:30:00Z">
              <w:r w:rsidR="00B9035C">
                <w:rPr>
                  <w:rFonts w:eastAsia="宋体" w:hint="eastAsia"/>
                  <w:b/>
                  <w:bCs/>
                  <w:sz w:val="18"/>
                  <w:szCs w:val="18"/>
                </w:rPr>
                <w:t>中其他</w:t>
              </w:r>
            </w:ins>
            <w:r w:rsidR="008D0F88" w:rsidRPr="008D0F88">
              <w:rPr>
                <w:rFonts w:eastAsia="宋体"/>
                <w:b/>
                <w:bCs/>
                <w:sz w:val="18"/>
                <w:szCs w:val="18"/>
              </w:rPr>
              <w:t>函数不同</w:t>
            </w:r>
            <w:r w:rsidR="008D0F88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8D0F88">
              <w:rPr>
                <w:rFonts w:eastAsia="宋体"/>
                <w:b/>
                <w:bCs/>
                <w:sz w:val="18"/>
                <w:szCs w:val="18"/>
              </w:rPr>
              <w:t>是</w:t>
            </w:r>
            <w:r w:rsidR="008D0F88" w:rsidRPr="008D0F88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del w:id="1283" w:author="Decheng Fan" w:date="2014-07-15T21:29:00Z">
              <w:r w:rsidR="008D0F88" w:rsidRPr="004E7269" w:rsidDel="00B9035C">
                <w:rPr>
                  <w:rFonts w:eastAsia="宋体"/>
                  <w:b/>
                  <w:bCs/>
                  <w:sz w:val="18"/>
                  <w:szCs w:val="18"/>
                </w:rPr>
                <w:delText>，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后两个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函数</w:t>
            </w:r>
            <w:ins w:id="1284" w:author="Decheng Fan" w:date="2014-07-15T21:40:00Z">
              <w:r w:rsidR="0030651B">
                <w:rPr>
                  <w:rFonts w:eastAsia="宋体" w:hint="eastAsia"/>
                  <w:b/>
                  <w:bCs/>
                  <w:sz w:val="18"/>
                  <w:szCs w:val="18"/>
                </w:rPr>
                <w:t>都</w:t>
              </w:r>
            </w:ins>
            <w:ins w:id="1285" w:author="Decheng Fan" w:date="2014-07-15T21:30:00Z">
              <w:r w:rsidR="00B9035C">
                <w:rPr>
                  <w:rFonts w:eastAsia="宋体" w:hint="eastAsia"/>
                  <w:b/>
                  <w:bCs/>
                  <w:sz w:val="18"/>
                  <w:szCs w:val="18"/>
                </w:rPr>
                <w:t>接受</w:t>
              </w:r>
            </w:ins>
            <w:ins w:id="1286" w:author="Decheng Fan" w:date="2014-07-15T21:40:00Z">
              <w:r w:rsidR="0030651B">
                <w:rPr>
                  <w:rFonts w:eastAsia="宋体" w:hint="eastAsia"/>
                  <w:b/>
                  <w:bCs/>
                  <w:sz w:val="18"/>
                  <w:szCs w:val="18"/>
                </w:rPr>
                <w:t>一个</w:t>
              </w:r>
            </w:ins>
            <w:ins w:id="1287" w:author="Decheng Fan" w:date="2014-07-15T21:30:00Z">
              <w:r w:rsidR="00B9035C">
                <w:rPr>
                  <w:rFonts w:eastAsia="宋体" w:hint="eastAsia"/>
                  <w:b/>
                  <w:bCs/>
                  <w:sz w:val="18"/>
                  <w:szCs w:val="18"/>
                </w:rPr>
                <w:t>key</w:t>
              </w:r>
            </w:ins>
            <w:ins w:id="1288" w:author="Decheng Fan" w:date="2014-07-15T21:31:00Z">
              <w:r w:rsidR="00B9035C">
                <w:rPr>
                  <w:rFonts w:eastAsia="宋体" w:hint="eastAsia"/>
                  <w:b/>
                  <w:bCs/>
                  <w:sz w:val="18"/>
                  <w:szCs w:val="18"/>
                </w:rPr>
                <w:t>参数</w:t>
              </w:r>
            </w:ins>
            <w:ins w:id="1289" w:author="Decheng Fan" w:date="2014-07-15T21:40:00Z">
              <w:r w:rsidR="0030651B">
                <w:rPr>
                  <w:rFonts w:eastAsia="宋体" w:hint="eastAsia"/>
                  <w:b/>
                  <w:bCs/>
                  <w:sz w:val="18"/>
                  <w:szCs w:val="18"/>
                </w:rPr>
                <w:t>，它</w:t>
              </w:r>
            </w:ins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与</w:t>
            </w:r>
            <w:r w:rsidR="008D0F88" w:rsidRPr="004E7269">
              <w:rPr>
                <w:rFonts w:eastAsia="宋体"/>
                <w:b/>
                <w:bCs/>
                <w:sz w:val="18"/>
                <w:szCs w:val="18"/>
              </w:rPr>
              <w:t>list.sort()</w:t>
            </w:r>
            <w:ins w:id="1290" w:author="Decheng Fan" w:date="2014-07-15T21:31:00Z">
              <w:r w:rsidR="00B9035C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  <w:r w:rsidR="00B9035C">
                <w:rPr>
                  <w:rFonts w:eastAsia="宋体" w:hint="eastAsia"/>
                  <w:b/>
                  <w:bCs/>
                  <w:sz w:val="18"/>
                  <w:szCs w:val="18"/>
                </w:rPr>
                <w:t>key</w:t>
              </w:r>
              <w:r w:rsidR="00B9035C">
                <w:rPr>
                  <w:rFonts w:eastAsia="宋体" w:hint="eastAsia"/>
                  <w:b/>
                  <w:bCs/>
                  <w:sz w:val="18"/>
                  <w:szCs w:val="18"/>
                </w:rPr>
                <w:t>参数含义相同</w:t>
              </w:r>
            </w:ins>
            <w:del w:id="1291" w:author="Decheng Fan" w:date="2014-07-15T21:31:00Z">
              <w:r w:rsidR="008D0F88" w:rsidRPr="004E7269" w:rsidDel="00B9035C">
                <w:rPr>
                  <w:rFonts w:eastAsia="宋体" w:hint="eastAsia"/>
                  <w:b/>
                  <w:bCs/>
                  <w:sz w:val="18"/>
                  <w:szCs w:val="18"/>
                </w:rPr>
                <w:delText>一样，是</w:delText>
              </w:r>
              <w:r w:rsidR="008D0F88" w:rsidRPr="004E7269" w:rsidDel="00B9035C">
                <w:rPr>
                  <w:rFonts w:eastAsia="宋体"/>
                  <w:b/>
                  <w:bCs/>
                  <w:sz w:val="18"/>
                  <w:szCs w:val="18"/>
                </w:rPr>
                <w:delText>基于同种键值参数</w:delText>
              </w:r>
              <w:r w:rsidR="008D0F88" w:rsidRPr="004E7269" w:rsidDel="00B9035C">
                <w:rPr>
                  <w:rFonts w:eastAsia="宋体" w:hint="eastAsia"/>
                  <w:b/>
                  <w:bCs/>
                  <w:sz w:val="18"/>
                  <w:szCs w:val="18"/>
                </w:rPr>
                <w:delText>的</w:delText>
              </w:r>
              <w:r w:rsidR="008D0F88" w:rsidRPr="004E7269" w:rsidDel="00B9035C">
                <w:rPr>
                  <w:rFonts w:eastAsia="宋体"/>
                  <w:b/>
                  <w:bCs/>
                  <w:sz w:val="18"/>
                  <w:szCs w:val="18"/>
                </w:rPr>
                <w:delText>操作</w:delText>
              </w:r>
            </w:del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。（当然，</w:t>
            </w:r>
            <w:r w:rsidR="008D0F88" w:rsidRPr="004E7269">
              <w:rPr>
                <w:rFonts w:eastAsia="宋体"/>
                <w:b/>
                <w:bCs/>
                <w:sz w:val="18"/>
                <w:szCs w:val="18"/>
              </w:rPr>
              <w:t>正如</w:t>
            </w:r>
            <w:r w:rsidR="008D0F88" w:rsidRPr="004E7269">
              <w:rPr>
                <w:rFonts w:eastAsia="宋体"/>
                <w:b/>
                <w:bCs/>
                <w:sz w:val="18"/>
                <w:szCs w:val="18"/>
              </w:rPr>
              <w:t>bisect</w:t>
            </w:r>
            <w:r w:rsidR="008D0F88" w:rsidRPr="004E7269">
              <w:rPr>
                <w:rFonts w:eastAsia="宋体"/>
                <w:b/>
                <w:bCs/>
                <w:sz w:val="18"/>
                <w:szCs w:val="18"/>
              </w:rPr>
              <w:t>那篇专栏中提到的那样，</w:t>
            </w:r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我们也</w:t>
            </w:r>
            <w:r w:rsidR="008D0F88" w:rsidRPr="004E7269">
              <w:rPr>
                <w:rFonts w:eastAsia="宋体"/>
                <w:b/>
                <w:bCs/>
                <w:sz w:val="18"/>
                <w:szCs w:val="18"/>
              </w:rPr>
              <w:t>可以</w:t>
            </w:r>
            <w:ins w:id="1292" w:author="Decheng Fan" w:date="2014-07-15T21:41:00Z">
              <w:r w:rsidR="00A54218">
                <w:rPr>
                  <w:rFonts w:eastAsia="宋体" w:hint="eastAsia"/>
                  <w:b/>
                  <w:bCs/>
                  <w:sz w:val="18"/>
                  <w:szCs w:val="18"/>
                </w:rPr>
                <w:t>对</w:t>
              </w:r>
            </w:ins>
            <w:ins w:id="1293" w:author="Decheng Fan" w:date="2014-07-15T21:42:00Z">
              <w:r w:rsidR="00A54218">
                <w:rPr>
                  <w:rFonts w:eastAsia="宋体" w:hint="eastAsia"/>
                  <w:b/>
                  <w:bCs/>
                  <w:sz w:val="18"/>
                  <w:szCs w:val="18"/>
                </w:rPr>
                <w:t>其余</w:t>
              </w:r>
            </w:ins>
            <w:ins w:id="1294" w:author="Decheng Fan" w:date="2014-07-15T21:41:00Z">
              <w:r w:rsidR="00A54218">
                <w:rPr>
                  <w:rFonts w:eastAsia="宋体" w:hint="eastAsia"/>
                  <w:b/>
                  <w:bCs/>
                  <w:sz w:val="18"/>
                  <w:szCs w:val="18"/>
                </w:rPr>
                <w:t>函数</w:t>
              </w:r>
            </w:ins>
            <w:ins w:id="1295" w:author="Decheng Fan" w:date="2014-07-15T21:42:00Z">
              <w:r w:rsidR="00A54218">
                <w:rPr>
                  <w:rFonts w:eastAsia="宋体" w:hint="eastAsia"/>
                  <w:b/>
                  <w:bCs/>
                  <w:sz w:val="18"/>
                  <w:szCs w:val="18"/>
                </w:rPr>
                <w:t>应</w:t>
              </w:r>
            </w:ins>
            <w:r w:rsidR="008D0F88" w:rsidRPr="004E7269">
              <w:rPr>
                <w:rFonts w:eastAsia="宋体"/>
                <w:b/>
                <w:bCs/>
                <w:sz w:val="18"/>
                <w:szCs w:val="18"/>
              </w:rPr>
              <w:t>用</w:t>
            </w:r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DSU</w:t>
            </w:r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模式</w:t>
            </w:r>
            <w:r w:rsidR="008D0F88" w:rsidRPr="004E7269">
              <w:rPr>
                <w:rFonts w:eastAsia="宋体"/>
                <w:b/>
                <w:bCs/>
                <w:sz w:val="18"/>
                <w:szCs w:val="18"/>
              </w:rPr>
              <w:t>来模拟这些操作</w:t>
            </w:r>
            <w:r w:rsidR="008D0F88" w:rsidRPr="004E7269">
              <w:rPr>
                <w:rFonts w:eastAsia="宋体" w:hint="eastAsia"/>
                <w:b/>
                <w:bCs/>
                <w:sz w:val="18"/>
                <w:szCs w:val="18"/>
              </w:rPr>
              <w:t>。）</w:t>
            </w:r>
          </w:p>
          <w:p w14:paraId="0E6656D2" w14:textId="15B74EC3" w:rsidR="00EA382D" w:rsidRPr="004E7269" w:rsidRDefault="007C0F52" w:rsidP="003006C0">
            <w:pPr>
              <w:spacing w:after="156"/>
              <w:ind w:firstLine="390"/>
              <w:rPr>
                <w:rFonts w:eastAsia="宋体"/>
                <w:b/>
                <w:bCs/>
                <w:sz w:val="18"/>
                <w:szCs w:val="18"/>
              </w:rPr>
              <w:pPrChange w:id="1296" w:author="杰 凌" w:date="2014-07-17T01:57:00Z">
                <w:pPr>
                  <w:spacing w:after="156"/>
                  <w:ind w:firstLine="390"/>
                </w:pPr>
              </w:pPrChange>
            </w:pP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尽管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我们</w:t>
            </w:r>
            <w:ins w:id="1297" w:author="Decheng Fan" w:date="2014-07-15T21:43:00Z">
              <w:r w:rsidR="00DA62B3">
                <w:rPr>
                  <w:rFonts w:eastAsia="宋体" w:hint="eastAsia"/>
                  <w:b/>
                  <w:bCs/>
                  <w:sz w:val="18"/>
                  <w:szCs w:val="18"/>
                </w:rPr>
                <w:t>也许</w:t>
              </w:r>
            </w:ins>
            <w:del w:id="1298" w:author="Decheng Fan" w:date="2014-07-15T21:43:00Z">
              <w:r w:rsidR="00FB1F38" w:rsidRPr="004E7269" w:rsidDel="00DA62B3">
                <w:rPr>
                  <w:rFonts w:eastAsia="宋体" w:hint="eastAsia"/>
                  <w:b/>
                  <w:bCs/>
                  <w:sz w:val="18"/>
                  <w:szCs w:val="18"/>
                </w:rPr>
                <w:delText>很</w:delText>
              </w:r>
              <w:r w:rsidRPr="004E7269" w:rsidDel="00DA62B3">
                <w:rPr>
                  <w:rFonts w:eastAsia="宋体"/>
                  <w:b/>
                  <w:bCs/>
                  <w:sz w:val="18"/>
                  <w:szCs w:val="18"/>
                </w:rPr>
                <w:delText>可能永远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不会在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Python</w:t>
            </w:r>
            <w:r w:rsidRPr="004E7269">
              <w:rPr>
                <w:rFonts w:eastAsia="宋体"/>
                <w:b/>
                <w:bCs/>
                <w:sz w:val="18"/>
                <w:szCs w:val="18"/>
              </w:rPr>
              <w:t>中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直接</w:t>
            </w:r>
            <w:del w:id="1299" w:author="Decheng Fan" w:date="2014-07-15T21:43:00Z">
              <w:r w:rsidRPr="004E7269" w:rsidDel="00DA62B3">
                <w:rPr>
                  <w:rFonts w:eastAsia="宋体"/>
                  <w:b/>
                  <w:bCs/>
                  <w:sz w:val="18"/>
                  <w:szCs w:val="18"/>
                </w:rPr>
                <w:delText>使</w:delText>
              </w:r>
            </w:del>
            <w:r w:rsidRPr="004E7269">
              <w:rPr>
                <w:rFonts w:eastAsia="宋体"/>
                <w:b/>
                <w:bCs/>
                <w:sz w:val="18"/>
                <w:szCs w:val="18"/>
              </w:rPr>
              <w:t>用到</w:t>
            </w:r>
            <w:r w:rsidRPr="004E7269">
              <w:rPr>
                <w:rFonts w:eastAsia="宋体" w:hint="eastAsia"/>
                <w:b/>
                <w:bCs/>
                <w:sz w:val="18"/>
                <w:szCs w:val="18"/>
              </w:rPr>
              <w:t>这些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堆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操作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，但它们也能构成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一种简单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、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高效且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渐进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时间达到最优化的排序算法，我们称之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为</w:t>
            </w:r>
            <w:r w:rsidR="00FB1F38" w:rsidRPr="004E7269">
              <w:rPr>
                <w:rFonts w:eastAsia="宋体"/>
                <w:b/>
                <w:bCs/>
                <w:i/>
                <w:sz w:val="18"/>
                <w:szCs w:val="18"/>
              </w:rPr>
              <w:t>堆排序</w:t>
            </w:r>
            <w:r w:rsidR="00FB1F38" w:rsidRPr="005F0169">
              <w:rPr>
                <w:rFonts w:eastAsia="宋体" w:hint="eastAsia"/>
                <w:b/>
                <w:bCs/>
                <w:sz w:val="18"/>
                <w:szCs w:val="18"/>
                <w:rPrChange w:id="1300" w:author="Decheng Fan" w:date="2014-07-15T21:57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="00FB1F38" w:rsidRPr="004E7269">
              <w:rPr>
                <w:rFonts w:eastAsia="宋体"/>
                <w:b/>
                <w:bCs/>
                <w:i/>
                <w:sz w:val="18"/>
                <w:szCs w:val="18"/>
              </w:rPr>
              <w:t>h</w:t>
            </w:r>
            <w:r w:rsidR="00FB1F38" w:rsidRPr="004E7269">
              <w:rPr>
                <w:rFonts w:eastAsia="宋体" w:hint="eastAsia"/>
                <w:b/>
                <w:bCs/>
                <w:i/>
                <w:sz w:val="18"/>
                <w:szCs w:val="18"/>
              </w:rPr>
              <w:t>eapsort</w:t>
            </w:r>
            <w:r w:rsidR="00FB1F38" w:rsidRPr="005F0169">
              <w:rPr>
                <w:rFonts w:eastAsia="宋体" w:hint="eastAsia"/>
                <w:b/>
                <w:bCs/>
                <w:sz w:val="18"/>
                <w:szCs w:val="18"/>
                <w:rPrChange w:id="1301" w:author="Decheng Fan" w:date="2014-07-15T21:57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该算法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往往会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先实现一个最大值堆（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max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-heap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结构，</w:t>
            </w:r>
            <w:ins w:id="1302" w:author="Decheng Fan" w:date="2014-07-15T21:58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先</w:t>
              </w:r>
            </w:ins>
            <w:del w:id="1303" w:author="Decheng Fan" w:date="2014-07-15T21:58:00Z">
              <w:r w:rsidR="00FB1F38" w:rsidRPr="004E7269" w:rsidDel="005F0169">
                <w:rPr>
                  <w:rFonts w:eastAsia="宋体"/>
                  <w:b/>
                  <w:bCs/>
                  <w:sz w:val="18"/>
                  <w:szCs w:val="18"/>
                </w:rPr>
                <w:delText>然</w:delText>
              </w:r>
              <w:r w:rsidR="00FB1F38" w:rsidRPr="004E7269" w:rsidDel="005F0169">
                <w:rPr>
                  <w:rFonts w:eastAsia="宋体" w:hint="eastAsia"/>
                  <w:b/>
                  <w:bCs/>
                  <w:sz w:val="18"/>
                  <w:szCs w:val="18"/>
                </w:rPr>
                <w:delText>后</w:delText>
              </w:r>
            </w:del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对相关序列执行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heapify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操作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ins w:id="1304" w:author="Decheng Fan" w:date="2014-07-15T21:58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然后</w:t>
              </w:r>
            </w:ins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反复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（用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heappop()</w:t>
            </w:r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ins w:id="1305" w:author="Decheng Fan" w:date="2014-07-15T21:59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弹</w:t>
              </w:r>
            </w:ins>
            <w:del w:id="1306" w:author="Decheng Fan" w:date="2014-07-15T21:58:00Z">
              <w:r w:rsidR="00FB1F38" w:rsidRPr="004E7269" w:rsidDel="005F0169">
                <w:rPr>
                  <w:rFonts w:eastAsia="宋体" w:hint="eastAsia"/>
                  <w:b/>
                  <w:bCs/>
                  <w:sz w:val="18"/>
                  <w:szCs w:val="18"/>
                </w:rPr>
                <w:delText>推</w:delText>
              </w:r>
            </w:del>
            <w:r w:rsidR="00FB1F38" w:rsidRPr="004E7269">
              <w:rPr>
                <w:rFonts w:eastAsia="宋体" w:hint="eastAsia"/>
                <w:b/>
                <w:bCs/>
                <w:sz w:val="18"/>
                <w:szCs w:val="18"/>
              </w:rPr>
              <w:t>出</w:t>
            </w:r>
            <w:r w:rsidR="00FB1F38" w:rsidRPr="004E7269">
              <w:rPr>
                <w:rFonts w:eastAsia="宋体"/>
                <w:b/>
                <w:bCs/>
                <w:sz w:val="18"/>
                <w:szCs w:val="18"/>
              </w:rPr>
              <w:t>该结构的根节点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，最终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将其放入最后</w:t>
            </w:r>
            <w:ins w:id="1307" w:author="Decheng Fan" w:date="2014-07-15T21:59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</w:ins>
            <w:del w:id="1308" w:author="Decheng Fan" w:date="2014-07-15T21:59:00Z">
              <w:r w:rsidR="00562D9B" w:rsidRPr="004E7269" w:rsidDel="005F0169">
                <w:rPr>
                  <w:rFonts w:eastAsia="宋体"/>
                  <w:b/>
                  <w:bCs/>
                  <w:sz w:val="18"/>
                  <w:szCs w:val="18"/>
                </w:rPr>
                <w:delText>一个</w:delText>
              </w:r>
            </w:del>
            <w:ins w:id="1309" w:author="Decheng Fan" w:date="2014-07-15T21:59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空</w:t>
              </w:r>
            </w:ins>
            <w:ins w:id="1310" w:author="Decheng Fan" w:date="2014-07-15T22:00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槽（</w:t>
              </w:r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 xml:space="preserve">empty </w:t>
              </w:r>
            </w:ins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slot</w:t>
            </w:r>
            <w:ins w:id="1311" w:author="Decheng Fan" w:date="2014-07-15T22:00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）</w:t>
              </w:r>
            </w:ins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随</w:t>
            </w:r>
            <w:ins w:id="1312" w:author="Decheng Fan" w:date="2014-07-15T22:01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着</w:t>
              </w:r>
              <w:r w:rsidR="005F0169" w:rsidRPr="004E7269">
                <w:rPr>
                  <w:rFonts w:eastAsia="宋体" w:hint="eastAsia"/>
                  <w:b/>
                  <w:bCs/>
                  <w:sz w:val="18"/>
                  <w:szCs w:val="18"/>
                </w:rPr>
                <w:t>堆结构</w:t>
              </w:r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</w:ins>
            <w:del w:id="1313" w:author="Decheng Fan" w:date="2014-07-15T22:01:00Z">
              <w:r w:rsidR="00562D9B" w:rsidRPr="004E7269" w:rsidDel="005F0169">
                <w:rPr>
                  <w:rFonts w:eastAsia="宋体"/>
                  <w:b/>
                  <w:bCs/>
                  <w:sz w:val="18"/>
                  <w:szCs w:val="18"/>
                </w:rPr>
                <w:delText>后</w:delText>
              </w:r>
              <w:r w:rsidR="00562D9B" w:rsidRPr="004E7269" w:rsidDel="005F0169">
                <w:rPr>
                  <w:rFonts w:eastAsia="宋体" w:hint="eastAsia"/>
                  <w:b/>
                  <w:bCs/>
                  <w:sz w:val="18"/>
                  <w:szCs w:val="18"/>
                </w:rPr>
                <w:delText>再</w:delText>
              </w:r>
            </w:del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慢慢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收缩</w:t>
            </w:r>
            <w:del w:id="1314" w:author="Decheng Fan" w:date="2014-07-15T22:01:00Z">
              <w:r w:rsidR="00562D9B" w:rsidRPr="004E7269" w:rsidDel="005F0169">
                <w:rPr>
                  <w:rFonts w:eastAsia="宋体" w:hint="eastAsia"/>
                  <w:b/>
                  <w:bCs/>
                  <w:sz w:val="18"/>
                  <w:szCs w:val="18"/>
                </w:rPr>
                <w:delText>堆结构</w:delText>
              </w:r>
            </w:del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，原数组就会从右边开始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被</w:t>
            </w:r>
            <w:ins w:id="1315" w:author="Decheng Fan" w:date="2014-07-15T22:21:00Z">
              <w:r w:rsidR="001E7AF1">
                <w:rPr>
                  <w:rFonts w:eastAsia="宋体" w:hint="eastAsia"/>
                  <w:b/>
                  <w:bCs/>
                  <w:sz w:val="18"/>
                  <w:szCs w:val="18"/>
                </w:rPr>
                <w:t>逐渐</w:t>
              </w:r>
            </w:ins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填入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，先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是最大的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元素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，</w:t>
            </w:r>
            <w:ins w:id="1316" w:author="Decheng Fan" w:date="2014-07-15T22:01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接着</w:t>
              </w:r>
            </w:ins>
            <w:del w:id="1317" w:author="Decheng Fan" w:date="2014-07-15T22:01:00Z">
              <w:r w:rsidR="00562D9B" w:rsidRPr="004E7269" w:rsidDel="005F0169">
                <w:rPr>
                  <w:rFonts w:eastAsia="宋体" w:hint="eastAsia"/>
                  <w:b/>
                  <w:bCs/>
                  <w:sz w:val="18"/>
                  <w:szCs w:val="18"/>
                </w:rPr>
                <w:delText>机制</w:delText>
              </w:r>
            </w:del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是第二大的，以此类推。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换句话说，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堆排序法是一种基于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选</w:t>
            </w:r>
            <w:ins w:id="1318" w:author="Decheng Fan" w:date="2014-07-15T22:22:00Z">
              <w:r w:rsidR="001E7AF1">
                <w:rPr>
                  <w:rFonts w:eastAsia="宋体" w:hint="eastAsia"/>
                  <w:b/>
                  <w:bCs/>
                  <w:sz w:val="18"/>
                  <w:szCs w:val="18"/>
                </w:rPr>
                <w:t>择</w:t>
              </w:r>
            </w:ins>
            <w:del w:id="1319" w:author="Decheng Fan" w:date="2014-07-15T22:22:00Z">
              <w:r w:rsidR="00562D9B" w:rsidRPr="004E7269" w:rsidDel="001E7AF1">
                <w:rPr>
                  <w:rFonts w:eastAsia="宋体" w:hint="eastAsia"/>
                  <w:b/>
                  <w:bCs/>
                  <w:sz w:val="18"/>
                  <w:szCs w:val="18"/>
                </w:rPr>
                <w:delText>取</w:delText>
              </w:r>
            </w:del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排序的</w:t>
            </w:r>
            <w:ins w:id="1320" w:author="Decheng Fan" w:date="2014-07-15T22:02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算法</w:t>
              </w:r>
            </w:ins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，</w:t>
            </w:r>
            <w:ins w:id="1321" w:author="Decheng Fan" w:date="2014-07-15T22:02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其中</w:t>
              </w:r>
            </w:ins>
            <w:del w:id="1322" w:author="Decheng Fan" w:date="2014-07-15T22:02:00Z">
              <w:r w:rsidR="00562D9B" w:rsidRPr="004E7269" w:rsidDel="005F0169">
                <w:rPr>
                  <w:rFonts w:eastAsia="宋体"/>
                  <w:b/>
                  <w:bCs/>
                  <w:sz w:val="18"/>
                  <w:szCs w:val="18"/>
                </w:rPr>
                <w:delText>用</w:delText>
              </w:r>
            </w:del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堆结构</w:t>
            </w:r>
            <w:ins w:id="1323" w:author="Decheng Fan" w:date="2014-07-15T22:02:00Z">
              <w:r w:rsidR="005F0169">
                <w:rPr>
                  <w:rFonts w:eastAsia="宋体" w:hint="eastAsia"/>
                  <w:b/>
                  <w:bCs/>
                  <w:sz w:val="18"/>
                  <w:szCs w:val="18"/>
                </w:rPr>
                <w:t>被用</w:t>
              </w:r>
            </w:ins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来充当选取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器</w:t>
            </w:r>
            <w:del w:id="1324" w:author="Decheng Fan" w:date="2014-07-15T22:02:00Z">
              <w:r w:rsidR="00562D9B" w:rsidRPr="004E7269" w:rsidDel="005F0169">
                <w:rPr>
                  <w:rFonts w:eastAsia="宋体" w:hint="eastAsia"/>
                  <w:b/>
                  <w:bCs/>
                  <w:sz w:val="18"/>
                  <w:szCs w:val="18"/>
                </w:rPr>
                <w:delText>的算法</w:delText>
              </w:r>
            </w:del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。由于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该算法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的初始化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操作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是线性级的，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而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n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个数的</w:t>
            </w:r>
            <w:r w:rsidR="00562D9B">
              <w:rPr>
                <w:rFonts w:eastAsia="宋体" w:hint="eastAsia"/>
                <w:b/>
                <w:bCs/>
                <w:sz w:val="18"/>
                <w:szCs w:val="18"/>
              </w:rPr>
              <w:t>选取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操作</w:t>
            </w:r>
            <w:del w:id="1325" w:author="Decheng Fan" w:date="2014-07-15T22:20:00Z">
              <w:r w:rsidR="00562D9B" w:rsidRPr="004E7269" w:rsidDel="001E7AF1">
                <w:rPr>
                  <w:rFonts w:eastAsia="宋体"/>
                  <w:b/>
                  <w:bCs/>
                  <w:sz w:val="18"/>
                  <w:szCs w:val="18"/>
                </w:rPr>
                <w:delText>则</w:delText>
              </w:r>
            </w:del>
            <w:ins w:id="1326" w:author="Decheng Fan" w:date="2014-07-15T22:20:00Z">
              <w:r w:rsidR="001E7AF1">
                <w:rPr>
                  <w:rFonts w:eastAsia="宋体" w:hint="eastAsia"/>
                  <w:b/>
                  <w:bCs/>
                  <w:sz w:val="18"/>
                  <w:szCs w:val="18"/>
                </w:rPr>
                <w:t>中的每一个都</w:t>
              </w:r>
            </w:ins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是对数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级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的，所以其整体</w:t>
            </w:r>
            <w:del w:id="1327" w:author="Decheng Fan" w:date="2014-07-15T22:23:00Z">
              <w:r w:rsidR="00562D9B" w:rsidRPr="004E7269" w:rsidDel="001E7AF1">
                <w:rPr>
                  <w:rFonts w:eastAsia="宋体"/>
                  <w:b/>
                  <w:bCs/>
                  <w:sz w:val="18"/>
                  <w:szCs w:val="18"/>
                </w:rPr>
                <w:delText>应该</w:delText>
              </w:r>
            </w:del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是</w:t>
            </w:r>
            <w:r w:rsidR="00A41577">
              <w:rPr>
                <w:rFonts w:eastAsia="宋体"/>
                <w:b/>
                <w:bCs/>
                <w:sz w:val="18"/>
                <w:szCs w:val="18"/>
              </w:rPr>
              <w:t>线性对数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级的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（</w:t>
            </w:r>
            <w:del w:id="1328" w:author="Decheng Fan" w:date="2014-07-15T22:20:00Z">
              <w:r w:rsidR="00562D9B" w:rsidRPr="004E7269" w:rsidDel="001E7AF1">
                <w:rPr>
                  <w:rFonts w:eastAsia="宋体" w:hint="eastAsia"/>
                  <w:b/>
                  <w:bCs/>
                  <w:sz w:val="18"/>
                  <w:szCs w:val="18"/>
                </w:rPr>
                <w:delText>这</w:delText>
              </w:r>
            </w:del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也</w:t>
            </w:r>
            <w:ins w:id="1329" w:author="Decheng Fan" w:date="2014-07-15T22:21:00Z">
              <w:r w:rsidR="001E7AF1">
                <w:rPr>
                  <w:rFonts w:eastAsia="宋体" w:hint="eastAsia"/>
                  <w:b/>
                  <w:bCs/>
                  <w:sz w:val="18"/>
                  <w:szCs w:val="18"/>
                </w:rPr>
                <w:t>就</w:t>
              </w:r>
            </w:ins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最优的</w:t>
            </w:r>
            <w:r w:rsidR="00562D9B" w:rsidRPr="004E7269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="00562D9B" w:rsidRPr="004E7269">
              <w:rPr>
                <w:rFonts w:eastAsia="宋体"/>
                <w:b/>
                <w:bCs/>
                <w:sz w:val="18"/>
                <w:szCs w:val="18"/>
              </w:rPr>
              <w:t>。</w:t>
            </w:r>
          </w:p>
        </w:tc>
      </w:tr>
    </w:tbl>
    <w:p w14:paraId="0EFF0F69" w14:textId="77777777" w:rsidR="001A65B1" w:rsidRPr="001A65B1" w:rsidRDefault="00F521B5" w:rsidP="0007576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本章</w:t>
      </w:r>
      <w:r>
        <w:rPr>
          <w:lang w:eastAsia="zh-CN"/>
        </w:rPr>
        <w:t>小结</w:t>
      </w:r>
      <w:r w:rsidR="001A65B1" w:rsidRPr="001A65B1">
        <w:rPr>
          <w:lang w:eastAsia="zh-CN"/>
        </w:rPr>
        <w:t xml:space="preserve"> </w:t>
      </w:r>
    </w:p>
    <w:p w14:paraId="69FEFA4C" w14:textId="171D0705" w:rsidR="00BD4D66" w:rsidRPr="00C52C68" w:rsidRDefault="00BD4D66" w:rsidP="00075768">
      <w:pPr>
        <w:spacing w:after="156"/>
        <w:ind w:firstLine="420"/>
        <w:rPr>
          <w:rFonts w:eastAsia="宋体"/>
        </w:rPr>
      </w:pPr>
      <w:r w:rsidRPr="00C52C68">
        <w:rPr>
          <w:rFonts w:eastAsia="宋体" w:hint="eastAsia"/>
        </w:rPr>
        <w:t>对于</w:t>
      </w:r>
      <w:r w:rsidRPr="00C52C68">
        <w:rPr>
          <w:rFonts w:eastAsia="宋体" w:hint="eastAsia"/>
          <w:i/>
        </w:rPr>
        <w:t>分治法</w:t>
      </w:r>
      <w:r w:rsidRPr="00C52C68">
        <w:rPr>
          <w:rFonts w:eastAsia="宋体"/>
        </w:rPr>
        <w:t>来说</w:t>
      </w:r>
      <w:r w:rsidRPr="00C52C68">
        <w:rPr>
          <w:rFonts w:eastAsia="宋体" w:hint="eastAsia"/>
        </w:rPr>
        <w:t>，其</w:t>
      </w:r>
      <w:r w:rsidRPr="00C52C68">
        <w:rPr>
          <w:rFonts w:eastAsia="宋体"/>
        </w:rPr>
        <w:t>算法设计</w:t>
      </w:r>
      <w:r w:rsidR="00CA77F4" w:rsidRPr="00C52C68">
        <w:rPr>
          <w:rFonts w:eastAsia="宋体" w:hint="eastAsia"/>
        </w:rPr>
        <w:t>策略</w:t>
      </w:r>
      <w:r w:rsidRPr="00C52C68">
        <w:rPr>
          <w:rFonts w:eastAsia="宋体"/>
        </w:rPr>
        <w:t>主要</w:t>
      </w:r>
      <w:r w:rsidR="00CA77F4" w:rsidRPr="00C52C68">
        <w:rPr>
          <w:rFonts w:eastAsia="宋体" w:hint="eastAsia"/>
        </w:rPr>
        <w:t>分为三个</w:t>
      </w:r>
      <w:r w:rsidR="00CA77F4" w:rsidRPr="00C52C68">
        <w:rPr>
          <w:rFonts w:eastAsia="宋体"/>
        </w:rPr>
        <w:t>步骤</w:t>
      </w:r>
      <w:r w:rsidRPr="00C52C68">
        <w:rPr>
          <w:rFonts w:eastAsia="宋体" w:hint="eastAsia"/>
        </w:rPr>
        <w:t>：</w:t>
      </w:r>
      <w:r w:rsidRPr="00C52C68">
        <w:rPr>
          <w:rFonts w:eastAsia="宋体"/>
        </w:rPr>
        <w:t>首先</w:t>
      </w:r>
      <w:r w:rsidRPr="00C52C68">
        <w:rPr>
          <w:rFonts w:eastAsia="宋体" w:hint="eastAsia"/>
        </w:rPr>
        <w:t>我们</w:t>
      </w:r>
      <w:r w:rsidRPr="00C52C68">
        <w:rPr>
          <w:rFonts w:eastAsia="宋体"/>
        </w:rPr>
        <w:t>要</w:t>
      </w:r>
      <w:r w:rsidRPr="00C52C68">
        <w:rPr>
          <w:rFonts w:eastAsia="宋体" w:hint="eastAsia"/>
        </w:rPr>
        <w:t>将</w:t>
      </w:r>
      <w:r w:rsidRPr="00C52C68">
        <w:rPr>
          <w:rFonts w:eastAsia="宋体"/>
        </w:rPr>
        <w:t>一个大问题分解成一系列规模大小基本相同的子问题</w:t>
      </w:r>
      <w:r w:rsidRPr="00C52C68">
        <w:rPr>
          <w:rFonts w:eastAsia="宋体" w:hint="eastAsia"/>
        </w:rPr>
        <w:t>；</w:t>
      </w:r>
      <w:r w:rsidRPr="00C52C68">
        <w:rPr>
          <w:rFonts w:eastAsia="宋体"/>
        </w:rPr>
        <w:t>然后解决这些子问题（</w:t>
      </w:r>
      <w:r w:rsidRPr="00C52C68">
        <w:rPr>
          <w:rFonts w:eastAsia="宋体" w:hint="eastAsia"/>
        </w:rPr>
        <w:t>这里</w:t>
      </w:r>
      <w:r w:rsidRPr="00C52C68">
        <w:rPr>
          <w:rFonts w:eastAsia="宋体"/>
        </w:rPr>
        <w:t>通常会用到一些递归法）</w:t>
      </w:r>
      <w:r w:rsidRPr="00C52C68">
        <w:rPr>
          <w:rFonts w:eastAsia="宋体" w:hint="eastAsia"/>
        </w:rPr>
        <w:t>；</w:t>
      </w:r>
      <w:r w:rsidRPr="00C52C68">
        <w:rPr>
          <w:rFonts w:eastAsia="宋体"/>
        </w:rPr>
        <w:t>最后</w:t>
      </w:r>
      <w:r w:rsidRPr="00C52C68">
        <w:rPr>
          <w:rFonts w:eastAsia="宋体" w:hint="eastAsia"/>
        </w:rPr>
        <w:t>再</w:t>
      </w:r>
      <w:r w:rsidRPr="00C52C68">
        <w:rPr>
          <w:rFonts w:eastAsia="宋体"/>
        </w:rPr>
        <w:t>将其结果合并</w:t>
      </w:r>
      <w:r w:rsidR="00CA77F4" w:rsidRPr="00C52C68">
        <w:rPr>
          <w:rFonts w:eastAsia="宋体" w:hint="eastAsia"/>
        </w:rPr>
        <w:t>。</w:t>
      </w:r>
      <w:r w:rsidR="00CA77F4" w:rsidRPr="00C52C68">
        <w:rPr>
          <w:rFonts w:eastAsia="宋体"/>
        </w:rPr>
        <w:t>这种</w:t>
      </w:r>
      <w:r w:rsidR="00CA77F4" w:rsidRPr="00C52C68">
        <w:rPr>
          <w:rFonts w:eastAsia="宋体" w:hint="eastAsia"/>
        </w:rPr>
        <w:t>策略</w:t>
      </w:r>
      <w:r w:rsidR="00CA77F4" w:rsidRPr="00C52C68">
        <w:rPr>
          <w:rFonts w:eastAsia="宋体"/>
        </w:rPr>
        <w:t>可用的主要</w:t>
      </w:r>
      <w:r w:rsidR="00CA77F4" w:rsidRPr="00C52C68">
        <w:rPr>
          <w:rFonts w:eastAsia="宋体" w:hint="eastAsia"/>
        </w:rPr>
        <w:t>基础</w:t>
      </w:r>
      <w:r w:rsidR="00CA77F4" w:rsidRPr="00C52C68">
        <w:rPr>
          <w:rFonts w:eastAsia="宋体"/>
        </w:rPr>
        <w:t>来自其工作量的</w:t>
      </w:r>
      <w:r w:rsidR="00CA77F4" w:rsidRPr="00C52C68">
        <w:rPr>
          <w:rFonts w:eastAsia="宋体"/>
          <w:i/>
        </w:rPr>
        <w:t>平衡性</w:t>
      </w:r>
      <w:r w:rsidR="00CA77F4" w:rsidRPr="00C52C68">
        <w:rPr>
          <w:rFonts w:eastAsia="宋体"/>
        </w:rPr>
        <w:t>，</w:t>
      </w:r>
      <w:r w:rsidR="00CA77F4" w:rsidRPr="00C52C68">
        <w:rPr>
          <w:rFonts w:eastAsia="宋体" w:hint="eastAsia"/>
        </w:rPr>
        <w:t>典型</w:t>
      </w:r>
      <w:r w:rsidR="00CA77F4" w:rsidRPr="00C52C68">
        <w:rPr>
          <w:rFonts w:eastAsia="宋体" w:hint="eastAsia"/>
        </w:rPr>
        <w:lastRenderedPageBreak/>
        <w:t>情况下</w:t>
      </w:r>
      <w:r w:rsidR="00CA77F4" w:rsidRPr="00C52C68">
        <w:rPr>
          <w:rFonts w:eastAsia="宋体"/>
        </w:rPr>
        <w:t>，它能帮助我们将一个平方级复杂度的问题降为线性</w:t>
      </w:r>
      <w:r w:rsidR="00CA77F4" w:rsidRPr="00C52C68">
        <w:rPr>
          <w:rFonts w:eastAsia="宋体" w:hint="eastAsia"/>
        </w:rPr>
        <w:t>级</w:t>
      </w:r>
      <w:r w:rsidR="00CA77F4" w:rsidRPr="00C52C68">
        <w:rPr>
          <w:rFonts w:eastAsia="宋体"/>
        </w:rPr>
        <w:t>问题</w:t>
      </w:r>
      <w:r w:rsidR="00CA77F4" w:rsidRPr="00C52C68">
        <w:rPr>
          <w:rFonts w:eastAsia="宋体" w:hint="eastAsia"/>
        </w:rPr>
        <w:t>，我们所</w:t>
      </w:r>
      <w:r w:rsidR="00CA77F4" w:rsidRPr="00C52C68">
        <w:rPr>
          <w:rFonts w:eastAsia="宋体"/>
        </w:rPr>
        <w:t>介绍的</w:t>
      </w:r>
      <w:r w:rsidR="00CA77F4" w:rsidRPr="00C52C68">
        <w:rPr>
          <w:rFonts w:eastAsia="宋体" w:hint="eastAsia"/>
        </w:rPr>
        <w:t>归并排序、</w:t>
      </w:r>
      <w:r w:rsidR="00CA77F4" w:rsidRPr="00C52C68">
        <w:rPr>
          <w:rFonts w:eastAsia="宋体"/>
        </w:rPr>
        <w:t>快速排序</w:t>
      </w:r>
      <w:r w:rsidR="00CA77F4" w:rsidRPr="00C52C68">
        <w:rPr>
          <w:rFonts w:eastAsia="宋体" w:hint="eastAsia"/>
        </w:rPr>
        <w:t>以及</w:t>
      </w:r>
      <w:ins w:id="1330" w:author="Decheng Fan" w:date="2014-07-15T22:25:00Z">
        <w:r w:rsidR="00747828" w:rsidRPr="00C52C68">
          <w:rPr>
            <w:rFonts w:eastAsia="宋体"/>
          </w:rPr>
          <w:t>点</w:t>
        </w:r>
        <w:r w:rsidR="00747828">
          <w:rPr>
            <w:rFonts w:eastAsia="宋体" w:hint="eastAsia"/>
          </w:rPr>
          <w:t>的</w:t>
        </w:r>
        <w:r w:rsidR="00747828" w:rsidRPr="00C52C68">
          <w:rPr>
            <w:rFonts w:eastAsia="宋体"/>
          </w:rPr>
          <w:t>集</w:t>
        </w:r>
        <w:r w:rsidR="00747828">
          <w:rPr>
            <w:rFonts w:eastAsia="宋体" w:hint="eastAsia"/>
          </w:rPr>
          <w:t>合</w:t>
        </w:r>
        <w:r w:rsidR="00747828" w:rsidRPr="00C52C68">
          <w:rPr>
            <w:rFonts w:eastAsia="宋体" w:hint="eastAsia"/>
          </w:rPr>
          <w:t>中</w:t>
        </w:r>
        <w:r w:rsidR="00747828" w:rsidRPr="00C52C68">
          <w:rPr>
            <w:rFonts w:eastAsia="宋体"/>
          </w:rPr>
          <w:t>的</w:t>
        </w:r>
      </w:ins>
      <w:r w:rsidR="00CA77F4" w:rsidRPr="00C52C68">
        <w:rPr>
          <w:rFonts w:eastAsia="宋体"/>
        </w:rPr>
        <w:t>最近点对问题或</w:t>
      </w:r>
      <w:del w:id="1331" w:author="Decheng Fan" w:date="2014-07-15T22:24:00Z">
        <w:r w:rsidR="00CA77F4" w:rsidRPr="00C52C68" w:rsidDel="00747828">
          <w:rPr>
            <w:rFonts w:eastAsia="宋体" w:hint="eastAsia"/>
          </w:rPr>
          <w:delText>某</w:delText>
        </w:r>
      </w:del>
      <w:del w:id="1332" w:author="Decheng Fan" w:date="2014-07-15T22:25:00Z">
        <w:r w:rsidR="00CA77F4" w:rsidRPr="00C52C68" w:rsidDel="00747828">
          <w:rPr>
            <w:rFonts w:eastAsia="宋体"/>
          </w:rPr>
          <w:delText>点集</w:delText>
        </w:r>
        <w:r w:rsidR="00CA77F4" w:rsidRPr="00C52C68" w:rsidDel="00747828">
          <w:rPr>
            <w:rFonts w:eastAsia="宋体" w:hint="eastAsia"/>
          </w:rPr>
          <w:delText>中</w:delText>
        </w:r>
        <w:r w:rsidR="00CA77F4" w:rsidRPr="00C52C68" w:rsidDel="00747828">
          <w:rPr>
            <w:rFonts w:eastAsia="宋体"/>
          </w:rPr>
          <w:delText>的</w:delText>
        </w:r>
      </w:del>
      <w:r w:rsidR="00CA77F4" w:rsidRPr="00C52C68">
        <w:rPr>
          <w:rFonts w:eastAsia="宋体"/>
        </w:rPr>
        <w:t>凸包问题</w:t>
      </w:r>
      <w:ins w:id="1333" w:author="Decheng Fan" w:date="2014-07-15T22:25:00Z">
        <w:r w:rsidR="00747828">
          <w:rPr>
            <w:rFonts w:eastAsia="宋体" w:hint="eastAsia"/>
          </w:rPr>
          <w:t>，</w:t>
        </w:r>
      </w:ins>
      <w:r w:rsidR="00CA77F4" w:rsidRPr="00C52C68">
        <w:rPr>
          <w:rFonts w:eastAsia="宋体"/>
        </w:rPr>
        <w:t>都是</w:t>
      </w:r>
      <w:r w:rsidR="00CA77F4" w:rsidRPr="00C52C68">
        <w:rPr>
          <w:rFonts w:eastAsia="宋体" w:hint="eastAsia"/>
        </w:rPr>
        <w:t>这方面的</w:t>
      </w:r>
      <w:r w:rsidR="00CA77F4" w:rsidRPr="00C52C68">
        <w:rPr>
          <w:rFonts w:eastAsia="宋体"/>
        </w:rPr>
        <w:t>重要例子</w:t>
      </w:r>
      <w:r w:rsidR="00CA77F4" w:rsidRPr="00C52C68">
        <w:rPr>
          <w:rFonts w:eastAsia="宋体" w:hint="eastAsia"/>
        </w:rPr>
        <w:t>。</w:t>
      </w:r>
      <w:del w:id="1334" w:author="Decheng Fan" w:date="2014-07-15T22:32:00Z">
        <w:r w:rsidR="00CA77F4" w:rsidRPr="00C52C68" w:rsidDel="000542A5">
          <w:rPr>
            <w:rFonts w:eastAsia="宋体"/>
          </w:rPr>
          <w:delText>而且</w:delText>
        </w:r>
      </w:del>
      <w:r w:rsidR="00CA77F4" w:rsidRPr="00C52C68">
        <w:rPr>
          <w:rFonts w:eastAsia="宋体" w:hint="eastAsia"/>
        </w:rPr>
        <w:t>在某些</w:t>
      </w:r>
      <w:r w:rsidR="00CA77F4" w:rsidRPr="00C52C68">
        <w:rPr>
          <w:rFonts w:eastAsia="宋体"/>
        </w:rPr>
        <w:t>情况下（</w:t>
      </w:r>
      <w:r w:rsidR="00CA77F4" w:rsidRPr="00C52C68">
        <w:rPr>
          <w:rFonts w:eastAsia="宋体" w:hint="eastAsia"/>
        </w:rPr>
        <w:t>譬如在</w:t>
      </w:r>
      <w:r w:rsidR="00CA77F4" w:rsidRPr="00C52C68">
        <w:rPr>
          <w:rFonts w:eastAsia="宋体"/>
        </w:rPr>
        <w:t>某有序序列中</w:t>
      </w:r>
      <w:ins w:id="1335" w:author="Decheng Fan" w:date="2014-07-15T22:26:00Z">
        <w:r w:rsidR="00747828">
          <w:rPr>
            <w:rFonts w:eastAsia="宋体" w:hint="eastAsia"/>
          </w:rPr>
          <w:t>搜索，或</w:t>
        </w:r>
      </w:ins>
      <w:r w:rsidR="00CA77F4" w:rsidRPr="00C52C68">
        <w:rPr>
          <w:rFonts w:eastAsia="宋体" w:hint="eastAsia"/>
        </w:rPr>
        <w:t>选取</w:t>
      </w:r>
      <w:r w:rsidR="00CA77F4" w:rsidRPr="00C52C68">
        <w:rPr>
          <w:rFonts w:eastAsia="宋体"/>
        </w:rPr>
        <w:t>中间项</w:t>
      </w:r>
      <w:r w:rsidR="00CA77F4" w:rsidRPr="00C52C68">
        <w:rPr>
          <w:rFonts w:eastAsia="宋体" w:hint="eastAsia"/>
        </w:rPr>
        <w:t>时</w:t>
      </w:r>
      <w:r w:rsidR="00CA77F4" w:rsidRPr="00C52C68">
        <w:rPr>
          <w:rFonts w:eastAsia="宋体"/>
        </w:rPr>
        <w:t>）</w:t>
      </w:r>
      <w:r w:rsidR="00CA77F4" w:rsidRPr="00C52C68">
        <w:rPr>
          <w:rFonts w:eastAsia="宋体" w:hint="eastAsia"/>
        </w:rPr>
        <w:t>，我们</w:t>
      </w:r>
      <w:r w:rsidR="00CA77F4" w:rsidRPr="00C52C68">
        <w:rPr>
          <w:rFonts w:eastAsia="宋体"/>
        </w:rPr>
        <w:t>还可以</w:t>
      </w:r>
      <w:del w:id="1336" w:author="Decheng Fan" w:date="2014-06-20T12:45:00Z">
        <w:r w:rsidR="00CA77F4" w:rsidRPr="00C52C68" w:rsidDel="00485B01">
          <w:rPr>
            <w:rFonts w:eastAsia="宋体"/>
            <w:i/>
          </w:rPr>
          <w:delText>修剪</w:delText>
        </w:r>
      </w:del>
      <w:ins w:id="1337" w:author="Decheng Fan" w:date="2014-06-20T12:45:00Z">
        <w:r w:rsidR="00485B01">
          <w:rPr>
            <w:rFonts w:eastAsia="宋体"/>
            <w:i/>
          </w:rPr>
          <w:t>剪枝</w:t>
        </w:r>
      </w:ins>
      <w:r w:rsidR="00CA77F4" w:rsidRPr="00C52C68">
        <w:rPr>
          <w:rFonts w:eastAsia="宋体"/>
          <w:i/>
        </w:rPr>
        <w:t>掉</w:t>
      </w:r>
      <w:r w:rsidR="00CA77F4" w:rsidRPr="00C52C68">
        <w:rPr>
          <w:rFonts w:eastAsia="宋体" w:hint="eastAsia"/>
        </w:rPr>
        <w:t>相关</w:t>
      </w:r>
      <w:r w:rsidR="00CA77F4" w:rsidRPr="00C52C68">
        <w:rPr>
          <w:rFonts w:eastAsia="宋体"/>
        </w:rPr>
        <w:t>子问题以外的</w:t>
      </w:r>
      <w:r w:rsidR="00CA77F4" w:rsidRPr="00C52C68">
        <w:rPr>
          <w:rFonts w:eastAsia="宋体" w:hint="eastAsia"/>
        </w:rPr>
        <w:t>分支</w:t>
      </w:r>
      <w:r w:rsidR="00CA77F4" w:rsidRPr="00C52C68">
        <w:rPr>
          <w:rFonts w:eastAsia="宋体"/>
        </w:rPr>
        <w:t>问题，以获取从根节点到相关叶节点之间的子问题路径，从而产生一些更为有效的算法。</w:t>
      </w:r>
    </w:p>
    <w:p w14:paraId="75D51690" w14:textId="690C077C" w:rsidR="00191D32" w:rsidRPr="00C52C68" w:rsidRDefault="005D6FCB" w:rsidP="00075768">
      <w:pPr>
        <w:spacing w:after="156"/>
        <w:ind w:firstLine="420"/>
        <w:rPr>
          <w:rFonts w:eastAsia="宋体"/>
        </w:rPr>
      </w:pPr>
      <w:r w:rsidRPr="00C52C68">
        <w:rPr>
          <w:rFonts w:eastAsia="宋体" w:hint="eastAsia"/>
        </w:rPr>
        <w:t>另外，</w:t>
      </w:r>
      <w:r w:rsidRPr="00C52C68">
        <w:rPr>
          <w:rFonts w:eastAsia="宋体"/>
        </w:rPr>
        <w:t>这些子问题的结构也是</w:t>
      </w:r>
      <w:r w:rsidRPr="00C52C68">
        <w:rPr>
          <w:rFonts w:eastAsia="宋体" w:hint="eastAsia"/>
        </w:rPr>
        <w:t>可以</w:t>
      </w:r>
      <w:r w:rsidRPr="00C52C68">
        <w:rPr>
          <w:rFonts w:eastAsia="宋体"/>
        </w:rPr>
        <w:t>用二分搜索树来明确表示的。该树上</w:t>
      </w:r>
      <w:r w:rsidRPr="00C52C68">
        <w:rPr>
          <w:rFonts w:eastAsia="宋体" w:hint="eastAsia"/>
        </w:rPr>
        <w:t>的</w:t>
      </w:r>
      <w:r w:rsidRPr="00C52C68">
        <w:rPr>
          <w:rFonts w:eastAsia="宋体"/>
        </w:rPr>
        <w:t>每个节点</w:t>
      </w:r>
      <w:del w:id="1338" w:author="Decheng Fan" w:date="2014-07-15T22:27:00Z">
        <w:r w:rsidRPr="00C52C68" w:rsidDel="004E2A28">
          <w:rPr>
            <w:rFonts w:eastAsia="宋体" w:hint="eastAsia"/>
          </w:rPr>
          <w:delText xml:space="preserve"> </w:delText>
        </w:r>
      </w:del>
      <w:r w:rsidRPr="00C52C68">
        <w:rPr>
          <w:rFonts w:eastAsia="宋体" w:hint="eastAsia"/>
        </w:rPr>
        <w:t>都</w:t>
      </w:r>
      <w:r w:rsidRPr="00C52C68">
        <w:rPr>
          <w:rFonts w:eastAsia="宋体"/>
        </w:rPr>
        <w:t>大于其左子树上的所有节点，而</w:t>
      </w:r>
      <w:r w:rsidRPr="00C52C68">
        <w:rPr>
          <w:rFonts w:eastAsia="宋体" w:hint="eastAsia"/>
        </w:rPr>
        <w:t>小于</w:t>
      </w:r>
      <w:r w:rsidRPr="00C52C68">
        <w:rPr>
          <w:rFonts w:eastAsia="宋体"/>
        </w:rPr>
        <w:t>其右子树上的所有节点。</w:t>
      </w:r>
      <w:r w:rsidR="00EC1D71" w:rsidRPr="00C52C68">
        <w:rPr>
          <w:rFonts w:eastAsia="宋体" w:hint="eastAsia"/>
        </w:rPr>
        <w:t>这意味着</w:t>
      </w:r>
      <w:r w:rsidR="00EC1D71" w:rsidRPr="00C52C68">
        <w:rPr>
          <w:rFonts w:eastAsia="宋体"/>
        </w:rPr>
        <w:t>二分搜索树可以通过从根节点的遍历来实现。</w:t>
      </w:r>
      <w:r w:rsidR="00EC1D71" w:rsidRPr="00C52C68">
        <w:rPr>
          <w:rFonts w:eastAsia="宋体" w:hint="eastAsia"/>
        </w:rPr>
        <w:t>另外</w:t>
      </w:r>
      <w:r w:rsidR="00EC1D71" w:rsidRPr="00C52C68">
        <w:rPr>
          <w:rFonts w:eastAsia="宋体"/>
        </w:rPr>
        <w:t>，如果我们直接</w:t>
      </w:r>
      <w:r w:rsidR="00EC1D71" w:rsidRPr="00C52C68">
        <w:rPr>
          <w:rFonts w:eastAsia="宋体" w:hint="eastAsia"/>
        </w:rPr>
        <w:t>向</w:t>
      </w:r>
      <w:r w:rsidR="00EC1D71" w:rsidRPr="00C52C68">
        <w:rPr>
          <w:rFonts w:eastAsia="宋体"/>
        </w:rPr>
        <w:t>其中插入</w:t>
      </w:r>
      <w:r w:rsidR="00EC1D71" w:rsidRPr="00C52C68">
        <w:rPr>
          <w:rFonts w:eastAsia="宋体" w:hint="eastAsia"/>
        </w:rPr>
        <w:t>一些随机</w:t>
      </w:r>
      <w:r w:rsidR="00EC1D71" w:rsidRPr="00C52C68">
        <w:rPr>
          <w:rFonts w:eastAsia="宋体"/>
        </w:rPr>
        <w:t>值，搜索树本身</w:t>
      </w:r>
      <w:r w:rsidR="00EC1D71" w:rsidRPr="00C52C68">
        <w:rPr>
          <w:rFonts w:eastAsia="宋体" w:hint="eastAsia"/>
        </w:rPr>
        <w:t>在</w:t>
      </w:r>
      <w:r w:rsidR="00EC1D71" w:rsidRPr="00C52C68">
        <w:rPr>
          <w:rFonts w:eastAsia="宋体"/>
        </w:rPr>
        <w:t>通常情况下是</w:t>
      </w:r>
      <w:r w:rsidR="00EC1D71" w:rsidRPr="00C52C68">
        <w:rPr>
          <w:rFonts w:eastAsia="宋体" w:hint="eastAsia"/>
        </w:rPr>
        <w:t>依然能</w:t>
      </w:r>
      <w:r w:rsidR="00EC1D71" w:rsidRPr="00C52C68">
        <w:rPr>
          <w:rFonts w:eastAsia="宋体"/>
        </w:rPr>
        <w:t>维持平衡的（</w:t>
      </w:r>
      <w:r w:rsidR="00EC1D71" w:rsidRPr="00C52C68">
        <w:rPr>
          <w:rFonts w:eastAsia="宋体" w:hint="eastAsia"/>
        </w:rPr>
        <w:t>即其</w:t>
      </w:r>
      <w:r w:rsidR="00EC1D71" w:rsidRPr="00C52C68">
        <w:rPr>
          <w:rFonts w:eastAsia="宋体"/>
        </w:rPr>
        <w:t>搜索时间仍然</w:t>
      </w:r>
      <w:r w:rsidR="00EC1D71" w:rsidRPr="00C52C68">
        <w:rPr>
          <w:rFonts w:eastAsia="宋体" w:hint="eastAsia"/>
        </w:rPr>
        <w:t>为</w:t>
      </w:r>
      <w:r w:rsidR="00EC1D71" w:rsidRPr="00C52C68">
        <w:rPr>
          <w:rFonts w:eastAsia="宋体"/>
        </w:rPr>
        <w:t>对数级）</w:t>
      </w:r>
      <w:r w:rsidR="00EC1D71" w:rsidRPr="00C52C68">
        <w:rPr>
          <w:rFonts w:eastAsia="宋体" w:hint="eastAsia"/>
        </w:rPr>
        <w:t>，</w:t>
      </w:r>
      <w:r w:rsidR="00EC1D71" w:rsidRPr="00C52C68">
        <w:rPr>
          <w:rFonts w:eastAsia="宋体"/>
        </w:rPr>
        <w:t>但</w:t>
      </w:r>
      <w:r w:rsidR="00EC1D71" w:rsidRPr="00C52C68">
        <w:rPr>
          <w:rFonts w:eastAsia="宋体" w:hint="eastAsia"/>
        </w:rPr>
        <w:t>也</w:t>
      </w:r>
      <w:del w:id="1339" w:author="Decheng Fan" w:date="2014-07-15T22:30:00Z">
        <w:r w:rsidR="00EC1D71" w:rsidRPr="00C52C68" w:rsidDel="004E2A28">
          <w:rPr>
            <w:rFonts w:eastAsia="宋体" w:hint="eastAsia"/>
          </w:rPr>
          <w:delText>有</w:delText>
        </w:r>
      </w:del>
      <w:r w:rsidR="00EC1D71" w:rsidRPr="00C52C68">
        <w:rPr>
          <w:rFonts w:eastAsia="宋体"/>
        </w:rPr>
        <w:t>可能</w:t>
      </w:r>
      <w:del w:id="1340" w:author="Decheng Fan" w:date="2014-07-15T22:30:00Z">
        <w:r w:rsidR="00EC1D71" w:rsidRPr="00C52C68" w:rsidDel="004E2A28">
          <w:rPr>
            <w:rFonts w:eastAsia="宋体"/>
          </w:rPr>
          <w:delText>需要</w:delText>
        </w:r>
      </w:del>
      <w:r w:rsidR="00EC1D71" w:rsidRPr="00C52C68">
        <w:rPr>
          <w:rFonts w:eastAsia="宋体" w:hint="eastAsia"/>
        </w:rPr>
        <w:t>通过某种</w:t>
      </w:r>
      <w:r w:rsidR="00EC1D71" w:rsidRPr="00C52C68">
        <w:rPr>
          <w:rFonts w:eastAsia="宋体"/>
        </w:rPr>
        <w:t>节点划分</w:t>
      </w:r>
      <w:r w:rsidR="00EC1D71" w:rsidRPr="00C52C68">
        <w:rPr>
          <w:rFonts w:eastAsia="宋体" w:hint="eastAsia"/>
        </w:rPr>
        <w:t>或</w:t>
      </w:r>
      <w:r w:rsidR="00EC1D71" w:rsidRPr="00C52C68">
        <w:rPr>
          <w:rFonts w:eastAsia="宋体"/>
        </w:rPr>
        <w:t>转换</w:t>
      </w:r>
      <w:r w:rsidR="00EC1D71" w:rsidRPr="00C52C68">
        <w:rPr>
          <w:rFonts w:eastAsia="宋体" w:hint="eastAsia"/>
        </w:rPr>
        <w:t>操作</w:t>
      </w:r>
      <w:r w:rsidR="00EC1D71" w:rsidRPr="00C52C68">
        <w:rPr>
          <w:rFonts w:eastAsia="宋体"/>
        </w:rPr>
        <w:t>来</w:t>
      </w:r>
      <w:r w:rsidR="00EC1D71" w:rsidRPr="00C52C68">
        <w:rPr>
          <w:rFonts w:eastAsia="宋体" w:hint="eastAsia"/>
        </w:rPr>
        <w:t>对该</w:t>
      </w:r>
      <w:r w:rsidR="00EC1D71" w:rsidRPr="00C52C68">
        <w:rPr>
          <w:rFonts w:eastAsia="宋体"/>
        </w:rPr>
        <w:t>树结构进行</w:t>
      </w:r>
      <w:r w:rsidR="00EC1D71" w:rsidRPr="00C52C68">
        <w:rPr>
          <w:rFonts w:eastAsia="宋体" w:hint="eastAsia"/>
          <w:i/>
        </w:rPr>
        <w:t>再</w:t>
      </w:r>
      <w:r w:rsidR="00EC1D71" w:rsidRPr="00C52C68">
        <w:rPr>
          <w:rFonts w:eastAsia="宋体"/>
          <w:i/>
        </w:rPr>
        <w:t>平衡</w:t>
      </w:r>
      <w:r w:rsidR="00EC1D71" w:rsidRPr="00C52C68">
        <w:rPr>
          <w:rFonts w:eastAsia="宋体" w:hint="eastAsia"/>
        </w:rPr>
        <w:t>，</w:t>
      </w:r>
      <w:ins w:id="1341" w:author="Decheng Fan" w:date="2014-07-15T22:30:00Z">
        <w:r w:rsidR="004E2A28">
          <w:rPr>
            <w:rFonts w:eastAsia="宋体" w:hint="eastAsia"/>
          </w:rPr>
          <w:t>以确保</w:t>
        </w:r>
      </w:ins>
      <w:del w:id="1342" w:author="Decheng Fan" w:date="2014-07-15T22:30:00Z">
        <w:r w:rsidR="00EC1D71" w:rsidRPr="00C52C68" w:rsidDel="004E2A28">
          <w:rPr>
            <w:rFonts w:eastAsia="宋体"/>
          </w:rPr>
          <w:delText>这</w:delText>
        </w:r>
      </w:del>
      <w:r w:rsidR="00EC1D71" w:rsidRPr="00C52C68">
        <w:rPr>
          <w:rFonts w:eastAsia="宋体"/>
        </w:rPr>
        <w:t>在最</w:t>
      </w:r>
      <w:r w:rsidR="00EC1D71" w:rsidRPr="00C52C68">
        <w:rPr>
          <w:rFonts w:eastAsia="宋体" w:hint="eastAsia"/>
        </w:rPr>
        <w:t>糟糕</w:t>
      </w:r>
      <w:r w:rsidR="00EC1D71" w:rsidRPr="00C52C68">
        <w:rPr>
          <w:rFonts w:eastAsia="宋体"/>
        </w:rPr>
        <w:t>的情况下</w:t>
      </w:r>
      <w:ins w:id="1343" w:author="Decheng Fan" w:date="2014-07-15T22:30:00Z">
        <w:r w:rsidR="004E2A28">
          <w:rPr>
            <w:rFonts w:eastAsia="宋体" w:hint="eastAsia"/>
          </w:rPr>
          <w:t>仍只</w:t>
        </w:r>
      </w:ins>
      <w:del w:id="1344" w:author="Decheng Fan" w:date="2014-07-15T22:30:00Z">
        <w:r w:rsidR="00EC1D71" w:rsidRPr="00C52C68" w:rsidDel="004E2A28">
          <w:rPr>
            <w:rFonts w:eastAsia="宋体" w:hint="eastAsia"/>
          </w:rPr>
          <w:delText>往往</w:delText>
        </w:r>
      </w:del>
      <w:r w:rsidR="00EC1D71" w:rsidRPr="00C52C68">
        <w:rPr>
          <w:rFonts w:eastAsia="宋体"/>
        </w:rPr>
        <w:t>需</w:t>
      </w:r>
      <w:del w:id="1345" w:author="Decheng Fan" w:date="2014-07-15T22:31:00Z">
        <w:r w:rsidR="00EC1D71" w:rsidRPr="00C52C68" w:rsidDel="004E2A28">
          <w:rPr>
            <w:rFonts w:eastAsia="宋体"/>
          </w:rPr>
          <w:delText>要</w:delText>
        </w:r>
      </w:del>
      <w:r w:rsidR="00EC1D71" w:rsidRPr="00C52C68">
        <w:rPr>
          <w:rFonts w:eastAsia="宋体"/>
        </w:rPr>
        <w:t>对数级运行时间。</w:t>
      </w:r>
    </w:p>
    <w:p w14:paraId="0ACF942B" w14:textId="77777777" w:rsidR="001A65B1" w:rsidRPr="001A65B1" w:rsidRDefault="00F521B5" w:rsidP="00075768">
      <w:pPr>
        <w:pStyle w:val="3"/>
      </w:pPr>
      <w:proofErr w:type="gramStart"/>
      <w:r>
        <w:rPr>
          <w:rFonts w:hint="eastAsia"/>
        </w:rPr>
        <w:t>如果</w:t>
      </w:r>
      <w:r>
        <w:t>您感兴趣</w:t>
      </w:r>
      <w:r>
        <w:rPr>
          <w:rFonts w:hint="eastAsia"/>
        </w:rPr>
        <w:t>……</w:t>
      </w:r>
      <w:proofErr w:type="gramEnd"/>
    </w:p>
    <w:p w14:paraId="5873E0DB" w14:textId="426E0F2F" w:rsidR="00F80A10" w:rsidRPr="00C52C68" w:rsidRDefault="00CC5054" w:rsidP="00075768">
      <w:pPr>
        <w:spacing w:after="156"/>
        <w:ind w:firstLine="420"/>
        <w:rPr>
          <w:rFonts w:eastAsia="宋体"/>
        </w:rPr>
      </w:pPr>
      <w:r w:rsidRPr="00C52C68">
        <w:rPr>
          <w:rFonts w:eastAsia="宋体" w:hint="eastAsia"/>
        </w:rPr>
        <w:t>如果</w:t>
      </w:r>
      <w:r w:rsidRPr="00C52C68">
        <w:rPr>
          <w:rFonts w:eastAsia="宋体"/>
        </w:rPr>
        <w:t>您对二分法有兴趣</w:t>
      </w:r>
      <w:r w:rsidR="00FA3A7C" w:rsidRPr="00C52C68">
        <w:rPr>
          <w:rFonts w:eastAsia="宋体" w:hint="eastAsia"/>
        </w:rPr>
        <w:t>的</w:t>
      </w:r>
      <w:r w:rsidR="00FA3A7C" w:rsidRPr="00C52C68">
        <w:rPr>
          <w:rFonts w:eastAsia="宋体"/>
        </w:rPr>
        <w:t>话</w:t>
      </w:r>
      <w:r w:rsidR="00FA3A7C" w:rsidRPr="00C52C68">
        <w:rPr>
          <w:rFonts w:eastAsia="宋体" w:hint="eastAsia"/>
        </w:rPr>
        <w:t>，</w:t>
      </w:r>
      <w:ins w:id="1346" w:author="Decheng Fan" w:date="2014-07-16T08:00:00Z">
        <w:r w:rsidR="006353A8">
          <w:rPr>
            <w:rFonts w:eastAsia="宋体" w:hint="eastAsia"/>
          </w:rPr>
          <w:t>还</w:t>
        </w:r>
      </w:ins>
      <w:del w:id="1347" w:author="Decheng Fan" w:date="2014-07-16T08:00:00Z">
        <w:r w:rsidR="00FA3A7C" w:rsidRPr="00C52C68" w:rsidDel="006353A8">
          <w:rPr>
            <w:rFonts w:eastAsia="宋体" w:hint="eastAsia"/>
          </w:rPr>
          <w:delText>也</w:delText>
        </w:r>
      </w:del>
      <w:r w:rsidR="00FA3A7C" w:rsidRPr="00C52C68">
        <w:rPr>
          <w:rFonts w:eastAsia="宋体"/>
        </w:rPr>
        <w:t>可以去看看一些与</w:t>
      </w:r>
      <w:r w:rsidR="00FA3A7C" w:rsidRPr="00C52C68">
        <w:rPr>
          <w:rFonts w:eastAsia="宋体"/>
          <w:i/>
        </w:rPr>
        <w:t>插值搜索</w:t>
      </w:r>
      <w:r w:rsidR="00FA3A7C" w:rsidRPr="00C52C68">
        <w:rPr>
          <w:rFonts w:eastAsia="宋体" w:hint="eastAsia"/>
          <w:i/>
        </w:rPr>
        <w:t>法</w:t>
      </w:r>
      <w:r w:rsidR="00FA3A7C" w:rsidRPr="006353A8">
        <w:rPr>
          <w:rFonts w:eastAsia="宋体" w:hint="eastAsia"/>
          <w:rPrChange w:id="1348" w:author="Decheng Fan" w:date="2014-07-16T08:00:00Z">
            <w:rPr>
              <w:rFonts w:eastAsia="宋体" w:hint="eastAsia"/>
              <w:i/>
            </w:rPr>
          </w:rPrChange>
        </w:rPr>
        <w:t>（</w:t>
      </w:r>
      <w:r w:rsidR="00FA3A7C" w:rsidRPr="00AB7A31">
        <w:rPr>
          <w:i/>
        </w:rPr>
        <w:t>interpolation search</w:t>
      </w:r>
      <w:r w:rsidR="00FA3A7C" w:rsidRPr="006353A8">
        <w:rPr>
          <w:rFonts w:eastAsia="宋体" w:hint="eastAsia"/>
          <w:rPrChange w:id="1349" w:author="Decheng Fan" w:date="2014-07-16T08:00:00Z">
            <w:rPr>
              <w:rFonts w:eastAsia="宋体" w:hint="eastAsia"/>
              <w:i/>
            </w:rPr>
          </w:rPrChange>
        </w:rPr>
        <w:t>）</w:t>
      </w:r>
      <w:r w:rsidR="00FA3A7C" w:rsidRPr="00C52C68">
        <w:rPr>
          <w:rFonts w:eastAsia="宋体"/>
        </w:rPr>
        <w:t>有关</w:t>
      </w:r>
      <w:r w:rsidR="00FA3A7C" w:rsidRPr="00C52C68">
        <w:rPr>
          <w:rFonts w:eastAsia="宋体" w:hint="eastAsia"/>
        </w:rPr>
        <w:t>的</w:t>
      </w:r>
      <w:r w:rsidR="00FA3A7C" w:rsidRPr="00C52C68">
        <w:rPr>
          <w:rFonts w:eastAsia="宋体"/>
        </w:rPr>
        <w:t>资料</w:t>
      </w:r>
      <w:r w:rsidR="00AB7A31" w:rsidRPr="00C52C68">
        <w:rPr>
          <w:rFonts w:eastAsia="宋体" w:hint="eastAsia"/>
        </w:rPr>
        <w:t>，</w:t>
      </w:r>
      <w:r w:rsidR="00AB7A31" w:rsidRPr="00C52C68">
        <w:rPr>
          <w:rFonts w:eastAsia="宋体"/>
        </w:rPr>
        <w:t>这</w:t>
      </w:r>
      <w:del w:id="1350" w:author="Decheng Fan" w:date="2014-07-16T08:01:00Z">
        <w:r w:rsidR="00AB7A31" w:rsidRPr="00C52C68" w:rsidDel="006353A8">
          <w:rPr>
            <w:rFonts w:eastAsia="宋体"/>
          </w:rPr>
          <w:delText>是一</w:delText>
        </w:r>
      </w:del>
      <w:r w:rsidR="00AB7A31" w:rsidRPr="00C52C68">
        <w:rPr>
          <w:rFonts w:eastAsia="宋体"/>
        </w:rPr>
        <w:t>个</w:t>
      </w:r>
      <w:ins w:id="1351" w:author="Decheng Fan" w:date="2014-07-16T08:01:00Z">
        <w:r w:rsidR="006353A8">
          <w:rPr>
            <w:rFonts w:eastAsia="宋体" w:hint="eastAsia"/>
          </w:rPr>
          <w:t>算法</w:t>
        </w:r>
      </w:ins>
      <w:r w:rsidR="00AB7A31" w:rsidRPr="00C52C68">
        <w:rPr>
          <w:rFonts w:eastAsia="宋体"/>
        </w:rPr>
        <w:t>针对</w:t>
      </w:r>
      <w:ins w:id="1352" w:author="Decheng Fan" w:date="2014-07-16T08:02:00Z">
        <w:r w:rsidR="006353A8" w:rsidRPr="00C52C68">
          <w:rPr>
            <w:rFonts w:eastAsia="宋体"/>
          </w:rPr>
          <w:t>数据</w:t>
        </w:r>
      </w:ins>
      <w:r w:rsidR="00AB7A31" w:rsidRPr="00C52C68">
        <w:rPr>
          <w:rFonts w:eastAsia="宋体" w:hint="eastAsia"/>
        </w:rPr>
        <w:t>均匀</w:t>
      </w:r>
      <w:del w:id="1353" w:author="Decheng Fan" w:date="2014-07-16T08:02:00Z">
        <w:r w:rsidR="00AB7A31" w:rsidRPr="00C52C68" w:rsidDel="006353A8">
          <w:rPr>
            <w:rFonts w:eastAsia="宋体"/>
          </w:rPr>
          <w:delText>数据</w:delText>
        </w:r>
      </w:del>
      <w:r w:rsidR="00AB7A31" w:rsidRPr="00C52C68">
        <w:rPr>
          <w:rFonts w:eastAsia="宋体"/>
        </w:rPr>
        <w:t>分布的</w:t>
      </w:r>
      <w:ins w:id="1354" w:author="Decheng Fan" w:date="2014-07-16T08:02:00Z">
        <w:r w:rsidR="006353A8">
          <w:rPr>
            <w:rFonts w:eastAsia="宋体" w:hint="eastAsia"/>
          </w:rPr>
          <w:t>数组的</w:t>
        </w:r>
      </w:ins>
      <w:del w:id="1355" w:author="Decheng Fan" w:date="2014-07-16T08:02:00Z">
        <w:r w:rsidR="00AB7A31" w:rsidRPr="00C52C68" w:rsidDel="006353A8">
          <w:rPr>
            <w:rFonts w:eastAsia="宋体"/>
          </w:rPr>
          <w:delText>，</w:delText>
        </w:r>
      </w:del>
      <w:r w:rsidR="00AB7A31" w:rsidRPr="00C52C68">
        <w:rPr>
          <w:rFonts w:eastAsia="宋体" w:hint="eastAsia"/>
        </w:rPr>
        <w:t>平均</w:t>
      </w:r>
      <w:r w:rsidR="00AB7A31" w:rsidRPr="00C52C68">
        <w:rPr>
          <w:rFonts w:eastAsia="宋体"/>
        </w:rPr>
        <w:t>运行时间为</w:t>
      </w:r>
      <w:r w:rsidR="00AB7A31" w:rsidRPr="001A65B1">
        <w:rPr>
          <w:i/>
        </w:rPr>
        <w:t>O</w:t>
      </w:r>
      <w:r w:rsidR="00AB7A31" w:rsidRPr="001A65B1">
        <w:t xml:space="preserve">(lg lg </w:t>
      </w:r>
      <w:r w:rsidR="00AB7A31" w:rsidRPr="001A65B1">
        <w:rPr>
          <w:i/>
        </w:rPr>
        <w:t>n</w:t>
      </w:r>
      <w:r w:rsidR="00AB7A31" w:rsidRPr="001A65B1">
        <w:t>)</w:t>
      </w:r>
      <w:del w:id="1356" w:author="Decheng Fan" w:date="2014-07-16T08:02:00Z">
        <w:r w:rsidR="00AB7A31" w:rsidRPr="00C52C68" w:rsidDel="006353A8">
          <w:rPr>
            <w:rFonts w:eastAsia="宋体" w:hint="eastAsia"/>
          </w:rPr>
          <w:delText>的</w:delText>
        </w:r>
        <w:r w:rsidR="00AB7A31" w:rsidRPr="00C52C68" w:rsidDel="006353A8">
          <w:rPr>
            <w:rFonts w:eastAsia="宋体"/>
          </w:rPr>
          <w:delText>算法</w:delText>
        </w:r>
      </w:del>
      <w:r w:rsidR="00AB7A31" w:rsidRPr="00C52C68">
        <w:rPr>
          <w:rFonts w:eastAsia="宋体" w:hint="eastAsia"/>
        </w:rPr>
        <w:t>。</w:t>
      </w:r>
      <w:r w:rsidR="001357CB" w:rsidRPr="00C52C68">
        <w:rPr>
          <w:rFonts w:eastAsia="宋体" w:hint="eastAsia"/>
        </w:rPr>
        <w:t>而</w:t>
      </w:r>
      <w:r w:rsidR="001357CB" w:rsidRPr="00C52C68">
        <w:rPr>
          <w:rFonts w:eastAsia="宋体"/>
        </w:rPr>
        <w:t>对于有序列表</w:t>
      </w:r>
      <w:r w:rsidR="001357CB" w:rsidRPr="00C52C68">
        <w:rPr>
          <w:rFonts w:eastAsia="宋体" w:hint="eastAsia"/>
        </w:rPr>
        <w:t>、</w:t>
      </w:r>
      <w:r w:rsidR="001357CB" w:rsidRPr="00C52C68">
        <w:rPr>
          <w:rFonts w:eastAsia="宋体"/>
        </w:rPr>
        <w:t>搜索树以及散列表以外的</w:t>
      </w:r>
      <w:r w:rsidR="00F80A10" w:rsidRPr="00C52C68">
        <w:rPr>
          <w:rFonts w:eastAsia="宋体" w:hint="eastAsia"/>
        </w:rPr>
        <w:t>集合</w:t>
      </w:r>
      <w:r w:rsidR="00F80A10" w:rsidRPr="00C52C68">
        <w:rPr>
          <w:rFonts w:eastAsia="宋体"/>
        </w:rPr>
        <w:t>实现</w:t>
      </w:r>
      <w:r w:rsidR="00F80A10" w:rsidRPr="00C52C68">
        <w:rPr>
          <w:rFonts w:eastAsia="宋体" w:hint="eastAsia"/>
        </w:rPr>
        <w:t>（即</w:t>
      </w:r>
      <w:r w:rsidR="00F80A10" w:rsidRPr="00C52C68">
        <w:rPr>
          <w:rFonts w:eastAsia="宋体"/>
        </w:rPr>
        <w:t>有效的成员搜索操作</w:t>
      </w:r>
      <w:r w:rsidR="00F80A10" w:rsidRPr="00C52C68">
        <w:rPr>
          <w:rFonts w:eastAsia="宋体" w:hint="eastAsia"/>
        </w:rPr>
        <w:t>），我们</w:t>
      </w:r>
      <w:r w:rsidR="00F80A10" w:rsidRPr="00C52C68">
        <w:rPr>
          <w:rFonts w:eastAsia="宋体"/>
        </w:rPr>
        <w:t>建议您</w:t>
      </w:r>
      <w:del w:id="1357" w:author="Decheng Fan" w:date="2014-07-16T08:11:00Z">
        <w:r w:rsidR="00F80A10" w:rsidRPr="00C52C68" w:rsidDel="004E1160">
          <w:rPr>
            <w:rFonts w:eastAsia="宋体" w:hint="eastAsia"/>
          </w:rPr>
          <w:delText>可以</w:delText>
        </w:r>
      </w:del>
      <w:del w:id="1358" w:author="Decheng Fan" w:date="2014-07-16T08:12:00Z">
        <w:r w:rsidR="00F80A10" w:rsidRPr="00C52C68" w:rsidDel="004E1160">
          <w:rPr>
            <w:rFonts w:eastAsia="宋体" w:hint="eastAsia"/>
          </w:rPr>
          <w:delText>看</w:delText>
        </w:r>
      </w:del>
      <w:r w:rsidR="00F80A10" w:rsidRPr="00C52C68">
        <w:rPr>
          <w:rFonts w:eastAsia="宋体" w:hint="eastAsia"/>
        </w:rPr>
        <w:t>看</w:t>
      </w:r>
      <w:r w:rsidR="00F80A10" w:rsidRPr="00C52C68">
        <w:rPr>
          <w:rFonts w:eastAsia="宋体"/>
        </w:rPr>
        <w:t>一些与</w:t>
      </w:r>
      <w:r w:rsidR="00F80A10" w:rsidRPr="00C52C68">
        <w:rPr>
          <w:rFonts w:eastAsia="宋体" w:hint="eastAsia"/>
          <w:i/>
        </w:rPr>
        <w:t>布隆筛选</w:t>
      </w:r>
      <w:r w:rsidR="00F80A10" w:rsidRPr="00C52C68">
        <w:rPr>
          <w:rFonts w:eastAsia="宋体"/>
          <w:i/>
        </w:rPr>
        <w:t>器</w:t>
      </w:r>
      <w:r w:rsidR="00F80A10" w:rsidRPr="007D6842">
        <w:rPr>
          <w:rFonts w:eastAsia="宋体" w:hint="eastAsia"/>
          <w:rPrChange w:id="1359" w:author="Decheng Fan" w:date="2014-07-16T08:03:00Z">
            <w:rPr>
              <w:rFonts w:eastAsia="宋体" w:hint="eastAsia"/>
              <w:i/>
            </w:rPr>
          </w:rPrChange>
        </w:rPr>
        <w:t>（</w:t>
      </w:r>
      <w:r w:rsidR="00F80A10" w:rsidRPr="00F80A10">
        <w:rPr>
          <w:i/>
        </w:rPr>
        <w:t>Bloom filters</w:t>
      </w:r>
      <w:r w:rsidR="00F80A10" w:rsidRPr="007D6842">
        <w:rPr>
          <w:rFonts w:eastAsia="宋体" w:hint="eastAsia"/>
          <w:rPrChange w:id="1360" w:author="Decheng Fan" w:date="2014-07-16T08:03:00Z">
            <w:rPr>
              <w:rFonts w:eastAsia="宋体" w:hint="eastAsia"/>
              <w:i/>
            </w:rPr>
          </w:rPrChange>
        </w:rPr>
        <w:t>）</w:t>
      </w:r>
      <w:r w:rsidR="00F80A10" w:rsidRPr="00C52C68">
        <w:rPr>
          <w:rFonts w:eastAsia="宋体" w:hint="eastAsia"/>
        </w:rPr>
        <w:t>相关</w:t>
      </w:r>
      <w:r w:rsidR="00F80A10" w:rsidRPr="00C52C68">
        <w:rPr>
          <w:rFonts w:eastAsia="宋体"/>
        </w:rPr>
        <w:t>的资料。</w:t>
      </w:r>
      <w:r w:rsidR="005D4557" w:rsidRPr="00C52C68">
        <w:rPr>
          <w:rFonts w:eastAsia="宋体" w:hint="eastAsia"/>
        </w:rPr>
        <w:t>另外</w:t>
      </w:r>
      <w:r w:rsidR="005D4557" w:rsidRPr="00C52C68">
        <w:rPr>
          <w:rFonts w:eastAsia="宋体"/>
        </w:rPr>
        <w:t>，如果您对搜索树及其相关结构有兴趣的话，</w:t>
      </w:r>
      <w:r w:rsidR="005D4557" w:rsidRPr="00C52C68">
        <w:rPr>
          <w:rFonts w:eastAsia="宋体" w:hint="eastAsia"/>
        </w:rPr>
        <w:t>那可</w:t>
      </w:r>
      <w:r w:rsidR="005D4557" w:rsidRPr="00C52C68">
        <w:rPr>
          <w:rFonts w:eastAsia="宋体"/>
        </w:rPr>
        <w:t>就有</w:t>
      </w:r>
      <w:r w:rsidR="005D4557" w:rsidRPr="00C52C68">
        <w:rPr>
          <w:rFonts w:eastAsia="宋体" w:hint="eastAsia"/>
        </w:rPr>
        <w:t>大量</w:t>
      </w:r>
      <w:r w:rsidR="005D4557" w:rsidRPr="00C52C68">
        <w:rPr>
          <w:rFonts w:eastAsia="宋体"/>
        </w:rPr>
        <w:t>的资料</w:t>
      </w:r>
      <w:r w:rsidR="005D4557" w:rsidRPr="00C52C68">
        <w:rPr>
          <w:rFonts w:eastAsia="宋体" w:hint="eastAsia"/>
        </w:rPr>
        <w:t>可看</w:t>
      </w:r>
      <w:r w:rsidR="005D4557" w:rsidRPr="00C52C68">
        <w:rPr>
          <w:rFonts w:eastAsia="宋体"/>
        </w:rPr>
        <w:t>了</w:t>
      </w:r>
      <w:r w:rsidR="005D4557" w:rsidRPr="00C52C68">
        <w:rPr>
          <w:rFonts w:eastAsia="宋体" w:hint="eastAsia"/>
        </w:rPr>
        <w:t>。您</w:t>
      </w:r>
      <w:r w:rsidR="005D4557" w:rsidRPr="00C52C68">
        <w:rPr>
          <w:rFonts w:eastAsia="宋体"/>
        </w:rPr>
        <w:t>可以找到</w:t>
      </w:r>
      <w:r w:rsidR="005D4557" w:rsidRPr="00C52C68">
        <w:rPr>
          <w:rFonts w:eastAsia="宋体" w:hint="eastAsia"/>
        </w:rPr>
        <w:t>许多</w:t>
      </w:r>
      <w:r w:rsidR="00A52014" w:rsidRPr="00C52C68">
        <w:rPr>
          <w:rFonts w:eastAsia="宋体"/>
        </w:rPr>
        <w:t>不同的平衡</w:t>
      </w:r>
      <w:r w:rsidR="00A52014" w:rsidRPr="00C52C68">
        <w:rPr>
          <w:rFonts w:eastAsia="宋体" w:hint="eastAsia"/>
        </w:rPr>
        <w:t>机制</w:t>
      </w:r>
      <w:r w:rsidR="00A52014" w:rsidRPr="00C52C68">
        <w:rPr>
          <w:rFonts w:eastAsia="宋体"/>
        </w:rPr>
        <w:t>（</w:t>
      </w:r>
      <w:r w:rsidR="00A52014" w:rsidRPr="00C52C68">
        <w:rPr>
          <w:rFonts w:eastAsia="宋体" w:hint="eastAsia"/>
        </w:rPr>
        <w:t>例如</w:t>
      </w:r>
      <w:r w:rsidR="00A52014" w:rsidRPr="00C52C68">
        <w:rPr>
          <w:rFonts w:eastAsia="宋体"/>
          <w:i/>
        </w:rPr>
        <w:t>红黑树</w:t>
      </w:r>
      <w:r w:rsidR="00A52014" w:rsidRPr="00304D18">
        <w:rPr>
          <w:rFonts w:eastAsia="宋体" w:hint="eastAsia"/>
          <w:rPrChange w:id="1361" w:author="Decheng Fan" w:date="2014-07-16T08:04:00Z">
            <w:rPr>
              <w:rFonts w:eastAsia="宋体" w:hint="eastAsia"/>
              <w:i/>
            </w:rPr>
          </w:rPrChange>
        </w:rPr>
        <w:t>、</w:t>
      </w:r>
      <w:r w:rsidR="00A52014" w:rsidRPr="00C52C68">
        <w:rPr>
          <w:rFonts w:eastAsia="宋体" w:hint="eastAsia"/>
          <w:i/>
        </w:rPr>
        <w:t>AV</w:t>
      </w:r>
      <w:r w:rsidR="00A52014" w:rsidRPr="00C52C68">
        <w:rPr>
          <w:rFonts w:eastAsia="宋体"/>
          <w:i/>
        </w:rPr>
        <w:t>L</w:t>
      </w:r>
      <w:r w:rsidR="00A52014" w:rsidRPr="00C52C68">
        <w:rPr>
          <w:rFonts w:eastAsia="宋体" w:hint="eastAsia"/>
          <w:i/>
        </w:rPr>
        <w:t>树</w:t>
      </w:r>
      <w:r w:rsidR="00A52014" w:rsidRPr="00304D18">
        <w:rPr>
          <w:rFonts w:eastAsia="宋体" w:hint="eastAsia"/>
          <w:rPrChange w:id="1362" w:author="Decheng Fan" w:date="2014-07-16T08:04:00Z">
            <w:rPr>
              <w:rFonts w:eastAsia="宋体" w:hint="eastAsia"/>
              <w:i/>
            </w:rPr>
          </w:rPrChange>
        </w:rPr>
        <w:t>、</w:t>
      </w:r>
      <w:r w:rsidR="00A52014" w:rsidRPr="00C52C68">
        <w:rPr>
          <w:rFonts w:eastAsia="宋体" w:hint="eastAsia"/>
          <w:i/>
        </w:rPr>
        <w:t>伸展树</w:t>
      </w:r>
      <w:ins w:id="1363" w:author="Decheng Fan" w:date="2014-07-16T08:05:00Z">
        <w:r w:rsidR="0071795C">
          <w:rPr>
            <w:rFonts w:eastAsia="宋体" w:hint="eastAsia"/>
          </w:rPr>
          <w:t xml:space="preserve"> [splay</w:t>
        </w:r>
        <w:r w:rsidR="0071795C">
          <w:rPr>
            <w:rFonts w:eastAsia="宋体"/>
          </w:rPr>
          <w:t xml:space="preserve"> </w:t>
        </w:r>
        <w:r w:rsidR="0071795C">
          <w:rPr>
            <w:rFonts w:eastAsia="宋体" w:hint="eastAsia"/>
          </w:rPr>
          <w:t>tree</w:t>
        </w:r>
      </w:ins>
      <w:ins w:id="1364" w:author="Decheng Fan" w:date="2014-07-16T08:06:00Z">
        <w:r w:rsidR="0071795C">
          <w:rPr>
            <w:rFonts w:eastAsia="宋体" w:hint="eastAsia"/>
          </w:rPr>
          <w:t>]</w:t>
        </w:r>
        <w:r w:rsidR="0071795C">
          <w:rPr>
            <w:rFonts w:eastAsia="宋体"/>
          </w:rPr>
          <w:t xml:space="preserve"> </w:t>
        </w:r>
      </w:ins>
      <w:r w:rsidR="00A52014" w:rsidRPr="00C52C68">
        <w:rPr>
          <w:rFonts w:eastAsia="宋体"/>
        </w:rPr>
        <w:t>等）</w:t>
      </w:r>
      <w:r w:rsidR="00A52014" w:rsidRPr="00C52C68">
        <w:rPr>
          <w:rFonts w:eastAsia="宋体" w:hint="eastAsia"/>
        </w:rPr>
        <w:t>，</w:t>
      </w:r>
      <w:r w:rsidR="00A52014" w:rsidRPr="00C52C68">
        <w:rPr>
          <w:rFonts w:eastAsia="宋体"/>
        </w:rPr>
        <w:t>其中</w:t>
      </w:r>
      <w:r w:rsidR="00A52014" w:rsidRPr="00C52C68">
        <w:rPr>
          <w:rFonts w:eastAsia="宋体" w:hint="eastAsia"/>
        </w:rPr>
        <w:t>还包含着</w:t>
      </w:r>
      <w:r w:rsidR="00A52014" w:rsidRPr="00C52C68">
        <w:rPr>
          <w:rFonts w:eastAsia="宋体"/>
        </w:rPr>
        <w:t>一些随机性</w:t>
      </w:r>
      <w:r w:rsidR="00A52014" w:rsidRPr="00C52C68">
        <w:rPr>
          <w:rFonts w:eastAsia="宋体" w:hint="eastAsia"/>
        </w:rPr>
        <w:t>的</w:t>
      </w:r>
      <w:r w:rsidR="00A52014" w:rsidRPr="00C52C68">
        <w:rPr>
          <w:rFonts w:eastAsia="宋体"/>
        </w:rPr>
        <w:t>（</w:t>
      </w:r>
      <w:r w:rsidR="00A52014" w:rsidRPr="00C52C68">
        <w:rPr>
          <w:rFonts w:eastAsia="宋体" w:hint="eastAsia"/>
        </w:rPr>
        <w:t>譬如</w:t>
      </w:r>
      <w:r w:rsidR="00A52014" w:rsidRPr="00C52C68">
        <w:rPr>
          <w:rFonts w:eastAsia="宋体"/>
          <w:i/>
        </w:rPr>
        <w:t>树堆</w:t>
      </w:r>
      <w:ins w:id="1365" w:author="Decheng Fan" w:date="2014-07-16T08:06:00Z">
        <w:r w:rsidR="0071795C">
          <w:rPr>
            <w:rFonts w:eastAsia="宋体" w:hint="eastAsia"/>
          </w:rPr>
          <w:t xml:space="preserve"> [treap]</w:t>
        </w:r>
        <w:r w:rsidR="0071795C">
          <w:rPr>
            <w:rFonts w:eastAsia="宋体"/>
          </w:rPr>
          <w:t xml:space="preserve"> </w:t>
        </w:r>
      </w:ins>
      <w:r w:rsidR="00A52014" w:rsidRPr="00C52C68">
        <w:rPr>
          <w:rFonts w:eastAsia="宋体"/>
        </w:rPr>
        <w:t>结构）</w:t>
      </w:r>
      <w:r w:rsidR="00A52014" w:rsidRPr="00C52C68">
        <w:rPr>
          <w:rFonts w:eastAsia="宋体" w:hint="eastAsia"/>
        </w:rPr>
        <w:t>和</w:t>
      </w:r>
      <w:r w:rsidR="00A52014" w:rsidRPr="00C52C68">
        <w:rPr>
          <w:rFonts w:eastAsia="宋体"/>
        </w:rPr>
        <w:t>一些抽象的树形式（</w:t>
      </w:r>
      <w:r w:rsidR="00A52014" w:rsidRPr="00C52C68">
        <w:rPr>
          <w:rFonts w:eastAsia="宋体" w:hint="eastAsia"/>
        </w:rPr>
        <w:t>譬如</w:t>
      </w:r>
      <w:r w:rsidR="00A52014" w:rsidRPr="00C52C68">
        <w:rPr>
          <w:rFonts w:eastAsia="宋体"/>
          <w:i/>
        </w:rPr>
        <w:t>跳表</w:t>
      </w:r>
      <w:ins w:id="1366" w:author="Decheng Fan" w:date="2014-07-16T08:06:00Z">
        <w:r w:rsidR="0071795C">
          <w:rPr>
            <w:rFonts w:eastAsia="宋体" w:hint="eastAsia"/>
          </w:rPr>
          <w:t xml:space="preserve"> [</w:t>
        </w:r>
        <w:commentRangeStart w:id="1367"/>
        <w:r w:rsidR="0071795C">
          <w:rPr>
            <w:rFonts w:eastAsia="宋体" w:hint="eastAsia"/>
          </w:rPr>
          <w:t>skip</w:t>
        </w:r>
        <w:r w:rsidR="0071795C">
          <w:rPr>
            <w:rFonts w:eastAsia="宋体"/>
          </w:rPr>
          <w:t xml:space="preserve"> </w:t>
        </w:r>
        <w:r w:rsidR="0071795C">
          <w:rPr>
            <w:rFonts w:eastAsia="宋体" w:hint="eastAsia"/>
          </w:rPr>
          <w:t>list</w:t>
        </w:r>
      </w:ins>
      <w:commentRangeEnd w:id="1367"/>
      <w:ins w:id="1368" w:author="Decheng Fan" w:date="2014-07-16T08:07:00Z">
        <w:r w:rsidR="00790551">
          <w:rPr>
            <w:rStyle w:val="af3"/>
          </w:rPr>
          <w:commentReference w:id="1367"/>
        </w:r>
      </w:ins>
      <w:ins w:id="1369" w:author="Decheng Fan" w:date="2014-07-16T08:06:00Z">
        <w:r w:rsidR="0071795C">
          <w:rPr>
            <w:rFonts w:eastAsia="宋体" w:hint="eastAsia"/>
          </w:rPr>
          <w:t>]</w:t>
        </w:r>
        <w:r w:rsidR="0071795C">
          <w:rPr>
            <w:rFonts w:eastAsia="宋体"/>
          </w:rPr>
          <w:t xml:space="preserve"> </w:t>
        </w:r>
      </w:ins>
      <w:r w:rsidR="00B85573" w:rsidRPr="00C52C68">
        <w:rPr>
          <w:rFonts w:eastAsia="宋体" w:hint="eastAsia"/>
        </w:rPr>
        <w:t>之类</w:t>
      </w:r>
      <w:r w:rsidR="00B85573" w:rsidRPr="00C52C68">
        <w:rPr>
          <w:rFonts w:eastAsia="宋体"/>
        </w:rPr>
        <w:t>的</w:t>
      </w:r>
      <w:r w:rsidR="00A52014" w:rsidRPr="00C52C68">
        <w:rPr>
          <w:rFonts w:eastAsia="宋体"/>
        </w:rPr>
        <w:t>）</w:t>
      </w:r>
      <w:r w:rsidR="00B85573" w:rsidRPr="00C52C68">
        <w:rPr>
          <w:rFonts w:eastAsia="宋体" w:hint="eastAsia"/>
        </w:rPr>
        <w:t>。此外</w:t>
      </w:r>
      <w:r w:rsidR="00B85573" w:rsidRPr="00C52C68">
        <w:rPr>
          <w:rFonts w:eastAsia="宋体"/>
        </w:rPr>
        <w:t>，还有一些</w:t>
      </w:r>
      <w:r w:rsidR="00C55224" w:rsidRPr="00C52C68">
        <w:rPr>
          <w:rFonts w:eastAsia="宋体" w:hint="eastAsia"/>
        </w:rPr>
        <w:t>专门</w:t>
      </w:r>
      <w:r w:rsidR="00C55224" w:rsidRPr="00C52C68">
        <w:rPr>
          <w:rFonts w:eastAsia="宋体"/>
        </w:rPr>
        <w:t>用于</w:t>
      </w:r>
      <w:r w:rsidR="00C55224" w:rsidRPr="00C52C68">
        <w:rPr>
          <w:rFonts w:eastAsia="宋体" w:hint="eastAsia"/>
        </w:rPr>
        <w:t>提供</w:t>
      </w:r>
      <w:r w:rsidR="00C55224" w:rsidRPr="00C52C68">
        <w:rPr>
          <w:rFonts w:eastAsia="宋体"/>
        </w:rPr>
        <w:t>多维坐标索引</w:t>
      </w:r>
      <w:r w:rsidR="00C55224" w:rsidRPr="00C52C68">
        <w:rPr>
          <w:rFonts w:eastAsia="宋体" w:hint="eastAsia"/>
        </w:rPr>
        <w:t>（用于</w:t>
      </w:r>
      <w:r w:rsidR="00C55224" w:rsidRPr="00C52C68">
        <w:rPr>
          <w:rFonts w:eastAsia="宋体"/>
        </w:rPr>
        <w:t>空间访问的方法</w:t>
      </w:r>
      <w:r w:rsidR="00C55224" w:rsidRPr="00C52C68">
        <w:rPr>
          <w:rFonts w:eastAsia="宋体" w:hint="eastAsia"/>
        </w:rPr>
        <w:t>）</w:t>
      </w:r>
      <w:r w:rsidR="00C55224" w:rsidRPr="00C52C68">
        <w:rPr>
          <w:rFonts w:eastAsia="宋体"/>
        </w:rPr>
        <w:t>和距离</w:t>
      </w:r>
      <w:r w:rsidR="00C55224" w:rsidRPr="00C52C68">
        <w:rPr>
          <w:rFonts w:eastAsia="宋体" w:hint="eastAsia"/>
        </w:rPr>
        <w:t>（用于</w:t>
      </w:r>
      <w:ins w:id="1370" w:author="Decheng Fan" w:date="2014-07-16T08:10:00Z">
        <w:r w:rsidR="00443284">
          <w:rPr>
            <w:rFonts w:eastAsia="宋体" w:hint="eastAsia"/>
            <w:i/>
          </w:rPr>
          <w:t>度量</w:t>
        </w:r>
      </w:ins>
      <w:del w:id="1371" w:author="Decheng Fan" w:date="2014-07-16T08:10:00Z">
        <w:r w:rsidR="00C55224" w:rsidRPr="00C52C68" w:rsidDel="00443284">
          <w:rPr>
            <w:rFonts w:eastAsia="宋体" w:hint="eastAsia"/>
            <w:i/>
          </w:rPr>
          <w:delText>公制</w:delText>
        </w:r>
      </w:del>
      <w:r w:rsidR="00C55224" w:rsidRPr="00C52C68">
        <w:rPr>
          <w:rFonts w:eastAsia="宋体"/>
          <w:i/>
        </w:rPr>
        <w:t>访问</w:t>
      </w:r>
      <w:r w:rsidR="00C55224" w:rsidRPr="00C52C68">
        <w:rPr>
          <w:rFonts w:eastAsia="宋体"/>
        </w:rPr>
        <w:t>的方法</w:t>
      </w:r>
      <w:r w:rsidR="00C55224" w:rsidRPr="00C52C68">
        <w:rPr>
          <w:rFonts w:eastAsia="宋体" w:hint="eastAsia"/>
        </w:rPr>
        <w:t>）</w:t>
      </w:r>
      <w:r w:rsidR="00C55224" w:rsidRPr="00C52C68">
        <w:rPr>
          <w:rFonts w:eastAsia="宋体"/>
        </w:rPr>
        <w:t>的树结构，以及</w:t>
      </w:r>
      <w:r w:rsidR="00C55224" w:rsidRPr="00C52C68">
        <w:rPr>
          <w:rFonts w:eastAsia="宋体" w:hint="eastAsia"/>
          <w:i/>
        </w:rPr>
        <w:t>区间树</w:t>
      </w:r>
      <w:ins w:id="1372" w:author="Decheng Fan" w:date="2014-07-16T08:10:00Z">
        <w:r w:rsidR="00443284">
          <w:rPr>
            <w:rFonts w:eastAsia="宋体" w:hint="eastAsia"/>
          </w:rPr>
          <w:t xml:space="preserve"> [interval tree]</w:t>
        </w:r>
      </w:ins>
      <w:r w:rsidR="00C55224" w:rsidRPr="00C52C68">
        <w:rPr>
          <w:rFonts w:eastAsia="宋体" w:hint="eastAsia"/>
          <w:i/>
        </w:rPr>
        <w:t>、</w:t>
      </w:r>
      <w:r w:rsidR="00C55224" w:rsidRPr="00C52C68">
        <w:rPr>
          <w:rFonts w:eastAsia="宋体"/>
          <w:i/>
        </w:rPr>
        <w:t>四分树</w:t>
      </w:r>
      <w:ins w:id="1373" w:author="Decheng Fan" w:date="2014-07-16T08:10:00Z">
        <w:r w:rsidR="00443284">
          <w:rPr>
            <w:rFonts w:eastAsia="宋体" w:hint="eastAsia"/>
          </w:rPr>
          <w:t xml:space="preserve"> [quadtree]</w:t>
        </w:r>
      </w:ins>
      <w:r w:rsidR="00C55224" w:rsidRPr="00C52C68">
        <w:rPr>
          <w:rFonts w:eastAsia="宋体"/>
          <w:i/>
        </w:rPr>
        <w:t>、八分</w:t>
      </w:r>
      <w:r w:rsidR="00C55224" w:rsidRPr="00C52C68">
        <w:rPr>
          <w:rFonts w:eastAsia="宋体" w:hint="eastAsia"/>
          <w:i/>
        </w:rPr>
        <w:t>树</w:t>
      </w:r>
      <w:ins w:id="1374" w:author="Decheng Fan" w:date="2014-07-16T08:11:00Z">
        <w:r w:rsidR="00443284">
          <w:rPr>
            <w:rFonts w:eastAsia="宋体" w:hint="eastAsia"/>
          </w:rPr>
          <w:t xml:space="preserve"> [octtree] </w:t>
        </w:r>
      </w:ins>
      <w:r w:rsidR="00C55224" w:rsidRPr="00C52C68">
        <w:rPr>
          <w:rFonts w:eastAsia="宋体"/>
        </w:rPr>
        <w:t>等其</w:t>
      </w:r>
      <w:r w:rsidR="00C55224" w:rsidRPr="00C52C68">
        <w:rPr>
          <w:rFonts w:eastAsia="宋体" w:hint="eastAsia"/>
        </w:rPr>
        <w:t>它</w:t>
      </w:r>
      <w:r w:rsidR="00C55224" w:rsidRPr="00C52C68">
        <w:rPr>
          <w:rFonts w:eastAsia="宋体"/>
        </w:rPr>
        <w:t>结构。</w:t>
      </w:r>
    </w:p>
    <w:p w14:paraId="708603FA" w14:textId="77777777" w:rsidR="001A65B1" w:rsidRPr="001A65B1" w:rsidRDefault="00F521B5" w:rsidP="00075768">
      <w:pPr>
        <w:pStyle w:val="3"/>
      </w:pPr>
      <w:r>
        <w:rPr>
          <w:rFonts w:hint="eastAsia"/>
        </w:rPr>
        <w:t>练习题</w:t>
      </w:r>
    </w:p>
    <w:p w14:paraId="60538687" w14:textId="77777777" w:rsidR="001A65B1" w:rsidRPr="001A65B1" w:rsidRDefault="00BA362D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请用</w:t>
      </w:r>
      <w:r w:rsidRPr="00C52C68">
        <w:rPr>
          <w:rFonts w:eastAsia="宋体"/>
        </w:rPr>
        <w:t>Python</w:t>
      </w:r>
      <w:r w:rsidRPr="00C52C68">
        <w:rPr>
          <w:rFonts w:eastAsia="宋体"/>
        </w:rPr>
        <w:t>实现一个天际线问题的解决方案。</w:t>
      </w:r>
    </w:p>
    <w:p w14:paraId="7F5CDADB" w14:textId="3E9AC76E" w:rsidR="001A65B1" w:rsidRPr="001A65B1" w:rsidRDefault="00BA362D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二分搜索</w:t>
      </w:r>
      <w:r w:rsidRPr="00C52C68">
        <w:rPr>
          <w:rFonts w:eastAsia="宋体"/>
        </w:rPr>
        <w:t>树在每个递归步骤中都会将目标序列分割成</w:t>
      </w:r>
      <w:r w:rsidRPr="00C52C68">
        <w:rPr>
          <w:rFonts w:eastAsia="宋体" w:hint="eastAsia"/>
        </w:rPr>
        <w:t>两个</w:t>
      </w:r>
      <w:r w:rsidRPr="00C52C68">
        <w:rPr>
          <w:rFonts w:eastAsia="宋体"/>
        </w:rPr>
        <w:t>规模相近的部分</w:t>
      </w:r>
      <w:r w:rsidRPr="00C52C68">
        <w:rPr>
          <w:rFonts w:eastAsia="宋体" w:hint="eastAsia"/>
        </w:rPr>
        <w:t>。</w:t>
      </w:r>
      <w:r w:rsidRPr="00C52C68">
        <w:rPr>
          <w:rFonts w:eastAsia="宋体"/>
        </w:rPr>
        <w:t>而</w:t>
      </w:r>
      <w:del w:id="1375" w:author="Decheng Fan" w:date="2014-07-16T08:15:00Z">
        <w:r w:rsidRPr="00C52C68" w:rsidDel="00EC4B0F">
          <w:rPr>
            <w:rFonts w:eastAsia="宋体"/>
          </w:rPr>
          <w:delText>是</w:delText>
        </w:r>
      </w:del>
      <w:r w:rsidRPr="00C52C68">
        <w:rPr>
          <w:rFonts w:eastAsia="宋体"/>
          <w:i/>
        </w:rPr>
        <w:t>三分搜索</w:t>
      </w:r>
      <w:r w:rsidRPr="00C52C68">
        <w:rPr>
          <w:rFonts w:eastAsia="宋体"/>
        </w:rPr>
        <w:t>树</w:t>
      </w:r>
      <w:r w:rsidRPr="00C52C68">
        <w:rPr>
          <w:rFonts w:eastAsia="宋体" w:hint="eastAsia"/>
        </w:rPr>
        <w:t>则会</w:t>
      </w:r>
      <w:r w:rsidRPr="00C52C68">
        <w:rPr>
          <w:rFonts w:eastAsia="宋体"/>
        </w:rPr>
        <w:t>将该序列分成三部分</w:t>
      </w:r>
      <w:r w:rsidRPr="00C52C68">
        <w:rPr>
          <w:rFonts w:eastAsia="宋体" w:hint="eastAsia"/>
        </w:rPr>
        <w:t>。那么请问：后者的</w:t>
      </w:r>
      <w:r w:rsidRPr="00C52C68">
        <w:rPr>
          <w:rFonts w:eastAsia="宋体"/>
        </w:rPr>
        <w:t>渐进复杂度</w:t>
      </w:r>
      <w:ins w:id="1376" w:author="Decheng Fan" w:date="2014-07-16T08:15:00Z">
        <w:r w:rsidR="00E675DB">
          <w:rPr>
            <w:rFonts w:eastAsia="宋体" w:hint="eastAsia"/>
          </w:rPr>
          <w:t>会</w:t>
        </w:r>
      </w:ins>
      <w:del w:id="1377" w:author="Decheng Fan" w:date="2014-07-16T08:15:00Z">
        <w:r w:rsidRPr="00C52C68" w:rsidDel="008F70C5">
          <w:rPr>
            <w:rFonts w:eastAsia="宋体" w:hint="eastAsia"/>
          </w:rPr>
          <w:delText>应该</w:delText>
        </w:r>
      </w:del>
      <w:r w:rsidRPr="00C52C68">
        <w:rPr>
          <w:rFonts w:eastAsia="宋体"/>
        </w:rPr>
        <w:t>是多</w:t>
      </w:r>
      <w:r w:rsidRPr="00C52C68">
        <w:rPr>
          <w:rFonts w:eastAsia="宋体" w:hint="eastAsia"/>
        </w:rPr>
        <w:t>少？</w:t>
      </w:r>
      <w:r w:rsidR="00EA0730" w:rsidRPr="00C52C68">
        <w:rPr>
          <w:rFonts w:eastAsia="宋体" w:hint="eastAsia"/>
        </w:rPr>
        <w:t>二分搜索</w:t>
      </w:r>
      <w:r w:rsidR="00EA0730" w:rsidRPr="00C52C68">
        <w:rPr>
          <w:rFonts w:eastAsia="宋体"/>
        </w:rPr>
        <w:t>与三分搜索各自需要的比较次数又是多少？</w:t>
      </w:r>
    </w:p>
    <w:p w14:paraId="28450064" w14:textId="77777777" w:rsidR="001A65B1" w:rsidRPr="001A65B1" w:rsidRDefault="00BA362D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请问</w:t>
      </w:r>
      <w:r w:rsidRPr="00C52C68">
        <w:rPr>
          <w:rFonts w:eastAsia="宋体"/>
        </w:rPr>
        <w:t>多</w:t>
      </w:r>
      <w:r w:rsidRPr="00C52C68">
        <w:rPr>
          <w:rFonts w:eastAsia="宋体" w:hint="eastAsia"/>
        </w:rPr>
        <w:t>路</w:t>
      </w:r>
      <w:r w:rsidRPr="00C52C68">
        <w:rPr>
          <w:rFonts w:eastAsia="宋体"/>
        </w:rPr>
        <w:t>搜索树与</w:t>
      </w:r>
      <w:r w:rsidRPr="00C52C68">
        <w:rPr>
          <w:rFonts w:eastAsia="宋体" w:hint="eastAsia"/>
        </w:rPr>
        <w:t>二分搜索</w:t>
      </w:r>
      <w:r w:rsidRPr="00C52C68">
        <w:rPr>
          <w:rFonts w:eastAsia="宋体"/>
        </w:rPr>
        <w:t>树有哪些不同</w:t>
      </w:r>
      <w:r w:rsidRPr="00C52C68">
        <w:rPr>
          <w:rFonts w:eastAsia="宋体" w:hint="eastAsia"/>
        </w:rPr>
        <w:t>点</w:t>
      </w:r>
      <w:r w:rsidRPr="00C52C68">
        <w:rPr>
          <w:rFonts w:eastAsia="宋体"/>
        </w:rPr>
        <w:t>？</w:t>
      </w:r>
      <w:del w:id="1378" w:author="Decheng Fan" w:date="2014-07-16T08:17:00Z">
        <w:r w:rsidR="001A65B1" w:rsidRPr="001A65B1" w:rsidDel="00250DF6">
          <w:delText xml:space="preserve"> </w:delText>
        </w:r>
      </w:del>
    </w:p>
    <w:p w14:paraId="7A2CC77A" w14:textId="4F02B689" w:rsidR="001A65B1" w:rsidRPr="001A65B1" w:rsidRDefault="00EA0730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请问</w:t>
      </w:r>
      <w:r w:rsidRPr="00C52C68">
        <w:rPr>
          <w:rFonts w:eastAsia="宋体"/>
        </w:rPr>
        <w:t>我们应该如何在线性时间内按顺序获取一</w:t>
      </w:r>
      <w:ins w:id="1379" w:author="Decheng Fan" w:date="2014-07-16T08:23:00Z">
        <w:r w:rsidR="0019271D">
          <w:rPr>
            <w:rFonts w:eastAsia="宋体" w:hint="eastAsia"/>
          </w:rPr>
          <w:t>棵</w:t>
        </w:r>
      </w:ins>
      <w:del w:id="1380" w:author="Decheng Fan" w:date="2014-07-16T08:22:00Z">
        <w:r w:rsidRPr="00C52C68" w:rsidDel="0019271D">
          <w:rPr>
            <w:rFonts w:eastAsia="宋体"/>
          </w:rPr>
          <w:delText>颗</w:delText>
        </w:r>
      </w:del>
      <w:r w:rsidRPr="00C52C68">
        <w:rPr>
          <w:rFonts w:eastAsia="宋体"/>
        </w:rPr>
        <w:t>二分搜索树中所有的键值</w:t>
      </w:r>
      <w:r w:rsidRPr="00C52C68">
        <w:rPr>
          <w:rFonts w:eastAsia="宋体" w:hint="eastAsia"/>
        </w:rPr>
        <w:t>？</w:t>
      </w:r>
    </w:p>
    <w:p w14:paraId="22ED9AA5" w14:textId="77777777" w:rsidR="001A65B1" w:rsidRPr="001A65B1" w:rsidRDefault="00EA0730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请问</w:t>
      </w:r>
      <w:r w:rsidRPr="00C52C68">
        <w:rPr>
          <w:rFonts w:eastAsia="宋体"/>
        </w:rPr>
        <w:t>我们应该如何</w:t>
      </w:r>
      <w:r w:rsidRPr="00C52C68">
        <w:rPr>
          <w:rFonts w:eastAsia="宋体" w:hint="eastAsia"/>
        </w:rPr>
        <w:t>删除二分搜索</w:t>
      </w:r>
      <w:r w:rsidRPr="00C52C68">
        <w:rPr>
          <w:rFonts w:eastAsia="宋体"/>
        </w:rPr>
        <w:t>树中</w:t>
      </w:r>
      <w:r w:rsidRPr="00C52C68">
        <w:rPr>
          <w:rFonts w:eastAsia="宋体" w:hint="eastAsia"/>
        </w:rPr>
        <w:t>的</w:t>
      </w:r>
      <w:r w:rsidRPr="00C52C68">
        <w:rPr>
          <w:rFonts w:eastAsia="宋体"/>
        </w:rPr>
        <w:t>节点？</w:t>
      </w:r>
    </w:p>
    <w:p w14:paraId="10526138" w14:textId="3F1E6D79" w:rsidR="001A65B1" w:rsidRPr="001A65B1" w:rsidRDefault="00EA0730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假设</w:t>
      </w:r>
      <w:r w:rsidRPr="00C52C68">
        <w:rPr>
          <w:rFonts w:eastAsia="宋体"/>
        </w:rPr>
        <w:t>我们在一个初始状态为</w:t>
      </w:r>
      <w:r w:rsidRPr="00C52C68">
        <w:rPr>
          <w:rFonts w:eastAsia="宋体" w:hint="eastAsia"/>
        </w:rPr>
        <w:t>空</w:t>
      </w:r>
      <w:r w:rsidRPr="00C52C68">
        <w:rPr>
          <w:rFonts w:eastAsia="宋体"/>
        </w:rPr>
        <w:t>的</w:t>
      </w:r>
      <w:r w:rsidRPr="00C52C68">
        <w:rPr>
          <w:rFonts w:eastAsia="宋体" w:hint="eastAsia"/>
        </w:rPr>
        <w:t>二分搜索树</w:t>
      </w:r>
      <w:r w:rsidRPr="00C52C68">
        <w:rPr>
          <w:rFonts w:eastAsia="宋体"/>
        </w:rPr>
        <w:t>中插入了</w:t>
      </w:r>
      <w:r w:rsidRPr="00C52C68">
        <w:rPr>
          <w:rFonts w:eastAsia="宋体"/>
        </w:rPr>
        <w:t>n</w:t>
      </w:r>
      <w:r w:rsidRPr="00C52C68">
        <w:rPr>
          <w:rFonts w:eastAsia="宋体"/>
        </w:rPr>
        <w:t>个</w:t>
      </w:r>
      <w:r w:rsidRPr="00C52C68">
        <w:rPr>
          <w:rFonts w:eastAsia="宋体" w:hint="eastAsia"/>
        </w:rPr>
        <w:t>随机值，</w:t>
      </w:r>
      <w:r w:rsidRPr="00C52C68">
        <w:rPr>
          <w:rFonts w:eastAsia="宋体"/>
        </w:rPr>
        <w:t>那么</w:t>
      </w:r>
      <w:r w:rsidRPr="00C52C68">
        <w:rPr>
          <w:rFonts w:eastAsia="宋体" w:hint="eastAsia"/>
        </w:rPr>
        <w:t>请问</w:t>
      </w:r>
      <w:ins w:id="1381" w:author="Decheng Fan" w:date="2014-07-16T08:25:00Z">
        <w:r w:rsidR="00017F84">
          <w:rPr>
            <w:rFonts w:eastAsia="宋体" w:hint="eastAsia"/>
          </w:rPr>
          <w:t>：</w:t>
        </w:r>
      </w:ins>
      <w:del w:id="1382" w:author="Decheng Fan" w:date="2014-07-16T08:25:00Z">
        <w:r w:rsidRPr="00C52C68" w:rsidDel="00017F84">
          <w:rPr>
            <w:rFonts w:eastAsia="宋体" w:hint="eastAsia"/>
          </w:rPr>
          <w:delText>；</w:delText>
        </w:r>
      </w:del>
      <w:r w:rsidRPr="00C52C68">
        <w:rPr>
          <w:rFonts w:eastAsia="宋体"/>
        </w:rPr>
        <w:t>最左边那个</w:t>
      </w:r>
      <w:r w:rsidRPr="00C52C68">
        <w:rPr>
          <w:rFonts w:eastAsia="宋体" w:hint="eastAsia"/>
        </w:rPr>
        <w:t>节点</w:t>
      </w:r>
      <w:r w:rsidRPr="00C52C68">
        <w:rPr>
          <w:rFonts w:eastAsia="宋体"/>
        </w:rPr>
        <w:t>（</w:t>
      </w:r>
      <w:r w:rsidRPr="00C52C68">
        <w:rPr>
          <w:rFonts w:eastAsia="宋体" w:hint="eastAsia"/>
        </w:rPr>
        <w:t>即最小值</w:t>
      </w:r>
      <w:r w:rsidRPr="00C52C68">
        <w:rPr>
          <w:rFonts w:eastAsia="宋体"/>
        </w:rPr>
        <w:t>）</w:t>
      </w:r>
      <w:r w:rsidRPr="00C52C68">
        <w:rPr>
          <w:rFonts w:eastAsia="宋体" w:hint="eastAsia"/>
        </w:rPr>
        <w:t>的平均深度</w:t>
      </w:r>
      <w:r w:rsidRPr="00C52C68">
        <w:rPr>
          <w:rFonts w:eastAsia="宋体"/>
        </w:rPr>
        <w:t>应该是多少？</w:t>
      </w:r>
    </w:p>
    <w:p w14:paraId="43685A70" w14:textId="77777777" w:rsidR="001A65B1" w:rsidRPr="001A65B1" w:rsidRDefault="00EA0730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在</w:t>
      </w:r>
      <w:r w:rsidRPr="00C52C68">
        <w:rPr>
          <w:rFonts w:eastAsia="宋体"/>
        </w:rPr>
        <w:t>一个最小堆中</w:t>
      </w:r>
      <w:r w:rsidR="00136557" w:rsidRPr="00C52C68">
        <w:rPr>
          <w:rFonts w:eastAsia="宋体" w:hint="eastAsia"/>
        </w:rPr>
        <w:t>，每</w:t>
      </w:r>
      <w:r w:rsidR="00136557" w:rsidRPr="00C52C68">
        <w:rPr>
          <w:rFonts w:eastAsia="宋体"/>
        </w:rPr>
        <w:t>当我们要</w:t>
      </w:r>
      <w:r w:rsidR="00136557" w:rsidRPr="00C52C68">
        <w:rPr>
          <w:rFonts w:eastAsia="宋体" w:hint="eastAsia"/>
        </w:rPr>
        <w:t>向下</w:t>
      </w:r>
      <w:r w:rsidR="00136557" w:rsidRPr="00C52C68">
        <w:rPr>
          <w:rFonts w:eastAsia="宋体"/>
        </w:rPr>
        <w:t>移动一个大节点时</w:t>
      </w:r>
      <w:r w:rsidR="00136557" w:rsidRPr="00C52C68">
        <w:rPr>
          <w:rFonts w:eastAsia="宋体" w:hint="eastAsia"/>
        </w:rPr>
        <w:t>，</w:t>
      </w:r>
      <w:r w:rsidR="00136557" w:rsidRPr="00C52C68">
        <w:rPr>
          <w:rFonts w:eastAsia="宋体"/>
        </w:rPr>
        <w:t>始终要先选择</w:t>
      </w:r>
      <w:r w:rsidR="00136557" w:rsidRPr="00C52C68">
        <w:rPr>
          <w:rFonts w:eastAsia="宋体"/>
          <w:i/>
        </w:rPr>
        <w:t>最小的</w:t>
      </w:r>
      <w:r w:rsidR="00136557" w:rsidRPr="00C52C68">
        <w:rPr>
          <w:rFonts w:eastAsia="宋体"/>
        </w:rPr>
        <w:t>子节点，为</w:t>
      </w:r>
      <w:r w:rsidR="00136557" w:rsidRPr="00C52C68">
        <w:rPr>
          <w:rFonts w:eastAsia="宋体" w:hint="eastAsia"/>
        </w:rPr>
        <w:t>什么</w:t>
      </w:r>
      <w:r w:rsidR="00136557" w:rsidRPr="00C52C68">
        <w:rPr>
          <w:rFonts w:eastAsia="宋体"/>
        </w:rPr>
        <w:t>这</w:t>
      </w:r>
      <w:r w:rsidR="00136557" w:rsidRPr="00C52C68">
        <w:rPr>
          <w:rFonts w:eastAsia="宋体" w:hint="eastAsia"/>
        </w:rPr>
        <w:t>一点</w:t>
      </w:r>
      <w:r w:rsidR="00136557" w:rsidRPr="00C52C68">
        <w:rPr>
          <w:rFonts w:eastAsia="宋体"/>
        </w:rPr>
        <w:t>如此重要？</w:t>
      </w:r>
    </w:p>
    <w:p w14:paraId="15626444" w14:textId="26331DE8" w:rsidR="001A65B1" w:rsidRPr="001A65B1" w:rsidRDefault="00136557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在</w:t>
      </w:r>
      <w:r w:rsidRPr="00C52C68">
        <w:rPr>
          <w:rFonts w:eastAsia="宋体"/>
        </w:rPr>
        <w:t>堆结构中</w:t>
      </w:r>
      <w:r w:rsidRPr="00C52C68">
        <w:rPr>
          <w:rFonts w:eastAsia="宋体" w:hint="eastAsia"/>
        </w:rPr>
        <w:t>，</w:t>
      </w:r>
      <w:r w:rsidRPr="00C52C68">
        <w:rPr>
          <w:rFonts w:eastAsia="宋体"/>
        </w:rPr>
        <w:t>我们的编码工作是如何进行的</w:t>
      </w:r>
      <w:r w:rsidRPr="00C52C68">
        <w:rPr>
          <w:rFonts w:eastAsia="宋体" w:hint="eastAsia"/>
        </w:rPr>
        <w:t>？</w:t>
      </w:r>
      <w:r w:rsidRPr="00C52C68">
        <w:rPr>
          <w:rFonts w:eastAsia="宋体"/>
        </w:rPr>
        <w:t>为什么</w:t>
      </w:r>
      <w:ins w:id="1383" w:author="Decheng Fan" w:date="2014-07-16T08:27:00Z">
        <w:r w:rsidR="00EE74C0">
          <w:rPr>
            <w:rFonts w:eastAsia="宋体" w:hint="eastAsia"/>
          </w:rPr>
          <w:t>能</w:t>
        </w:r>
      </w:ins>
      <w:del w:id="1384" w:author="Decheng Fan" w:date="2014-07-16T08:27:00Z">
        <w:r w:rsidRPr="00C52C68" w:rsidDel="00EE74C0">
          <w:rPr>
            <w:rFonts w:eastAsia="宋体" w:hint="eastAsia"/>
          </w:rPr>
          <w:delText>要</w:delText>
        </w:r>
      </w:del>
      <w:r w:rsidRPr="00C52C68">
        <w:rPr>
          <w:rFonts w:eastAsia="宋体" w:hint="eastAsia"/>
        </w:rPr>
        <w:t>这样做</w:t>
      </w:r>
      <w:r w:rsidRPr="00C52C68">
        <w:rPr>
          <w:rFonts w:eastAsia="宋体"/>
        </w:rPr>
        <w:t>？</w:t>
      </w:r>
    </w:p>
    <w:p w14:paraId="7AAD358E" w14:textId="3E1D2A28" w:rsidR="001A65B1" w:rsidRPr="001A65B1" w:rsidRDefault="00136557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为什么</w:t>
      </w:r>
      <w:r w:rsidRPr="00C52C68">
        <w:rPr>
          <w:rFonts w:eastAsia="宋体"/>
        </w:rPr>
        <w:t>说</w:t>
      </w:r>
      <w:r w:rsidRPr="00C52C68">
        <w:rPr>
          <w:rFonts w:eastAsia="宋体" w:hint="eastAsia"/>
        </w:rPr>
        <w:t>堆</w:t>
      </w:r>
      <w:r w:rsidRPr="00C52C68">
        <w:rPr>
          <w:rFonts w:eastAsia="宋体"/>
        </w:rPr>
        <w:t>结构</w:t>
      </w:r>
      <w:r w:rsidRPr="00C52C68">
        <w:rPr>
          <w:rFonts w:eastAsia="宋体" w:hint="eastAsia"/>
        </w:rPr>
        <w:t>的</w:t>
      </w:r>
      <w:ins w:id="1385" w:author="Decheng Fan" w:date="2014-07-16T08:27:00Z">
        <w:r w:rsidR="0001175D" w:rsidRPr="00C52C68">
          <w:rPr>
            <w:rFonts w:eastAsia="宋体"/>
          </w:rPr>
          <w:t>构</w:t>
        </w:r>
      </w:ins>
      <w:r w:rsidRPr="00C52C68">
        <w:rPr>
          <w:rFonts w:eastAsia="宋体"/>
        </w:rPr>
        <w:t>建</w:t>
      </w:r>
      <w:del w:id="1386" w:author="Decheng Fan" w:date="2014-07-16T08:27:00Z">
        <w:r w:rsidRPr="00C52C68" w:rsidDel="0001175D">
          <w:rPr>
            <w:rFonts w:eastAsia="宋体"/>
          </w:rPr>
          <w:delText>构</w:delText>
        </w:r>
      </w:del>
      <w:r w:rsidRPr="00C52C68">
        <w:rPr>
          <w:rFonts w:eastAsia="宋体"/>
        </w:rPr>
        <w:t>是一个线性</w:t>
      </w:r>
      <w:ins w:id="1387" w:author="Decheng Fan" w:date="2014-07-16T08:28:00Z">
        <w:r w:rsidR="0001175D">
          <w:rPr>
            <w:rFonts w:eastAsia="宋体" w:hint="eastAsia"/>
          </w:rPr>
          <w:t>级</w:t>
        </w:r>
      </w:ins>
      <w:r w:rsidRPr="00C52C68">
        <w:rPr>
          <w:rFonts w:eastAsia="宋体" w:hint="eastAsia"/>
        </w:rPr>
        <w:t>操作</w:t>
      </w:r>
      <w:r w:rsidRPr="00C52C68">
        <w:rPr>
          <w:rFonts w:eastAsia="宋体"/>
        </w:rPr>
        <w:t>？</w:t>
      </w:r>
    </w:p>
    <w:p w14:paraId="61EC72E8" w14:textId="6DE0C282" w:rsidR="001A65B1" w:rsidRPr="001A65B1" w:rsidRDefault="008212C6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lastRenderedPageBreak/>
        <w:t>为什么</w:t>
      </w:r>
      <w:r w:rsidRPr="00C52C68">
        <w:rPr>
          <w:rFonts w:eastAsia="宋体"/>
        </w:rPr>
        <w:t>我们不</w:t>
      </w:r>
      <w:ins w:id="1388" w:author="Decheng Fan" w:date="2014-07-16T08:30:00Z">
        <w:r w:rsidR="00445894">
          <w:rPr>
            <w:rFonts w:eastAsia="宋体" w:hint="eastAsia"/>
          </w:rPr>
          <w:t>会简单地</w:t>
        </w:r>
      </w:ins>
      <w:del w:id="1389" w:author="Decheng Fan" w:date="2014-07-16T08:29:00Z">
        <w:r w:rsidRPr="00C52C68" w:rsidDel="00445894">
          <w:rPr>
            <w:rFonts w:eastAsia="宋体"/>
          </w:rPr>
          <w:delText>能</w:delText>
        </w:r>
      </w:del>
      <w:r w:rsidRPr="00C52C68">
        <w:rPr>
          <w:rFonts w:eastAsia="宋体"/>
        </w:rPr>
        <w:t>用平衡二分搜索树来</w:t>
      </w:r>
      <w:ins w:id="1390" w:author="Decheng Fan" w:date="2014-07-16T08:43:00Z">
        <w:r w:rsidR="00986BD8" w:rsidRPr="00C52C68">
          <w:rPr>
            <w:rFonts w:eastAsia="宋体"/>
          </w:rPr>
          <w:t>代</w:t>
        </w:r>
      </w:ins>
      <w:r w:rsidRPr="00C52C68">
        <w:rPr>
          <w:rFonts w:eastAsia="宋体"/>
        </w:rPr>
        <w:t>替</w:t>
      </w:r>
      <w:del w:id="1391" w:author="Decheng Fan" w:date="2014-07-16T08:43:00Z">
        <w:r w:rsidRPr="00C52C68" w:rsidDel="00986BD8">
          <w:rPr>
            <w:rFonts w:eastAsia="宋体"/>
          </w:rPr>
          <w:delText>代</w:delText>
        </w:r>
      </w:del>
      <w:r w:rsidRPr="00C52C68">
        <w:rPr>
          <w:rFonts w:eastAsia="宋体"/>
        </w:rPr>
        <w:t>堆结构？</w:t>
      </w:r>
    </w:p>
    <w:p w14:paraId="470124E5" w14:textId="15592774" w:rsidR="001A65B1" w:rsidRPr="001A65B1" w:rsidRDefault="008212C6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</w:t>
      </w:r>
      <w:r w:rsidRPr="00C52C68">
        <w:rPr>
          <w:rFonts w:eastAsia="宋体"/>
        </w:rPr>
        <w:t>写一个</w:t>
      </w:r>
      <w:r w:rsidRPr="00C52C68">
        <w:rPr>
          <w:rFonts w:eastAsia="宋体" w:hint="eastAsia"/>
        </w:rPr>
        <w:t>能</w:t>
      </w:r>
      <w:r w:rsidRPr="00C52C68">
        <w:rPr>
          <w:rFonts w:eastAsia="宋体"/>
        </w:rPr>
        <w:t>就地分割序列</w:t>
      </w:r>
      <w:r w:rsidRPr="00C52C68">
        <w:rPr>
          <w:rFonts w:eastAsia="宋体" w:hint="eastAsia"/>
        </w:rPr>
        <w:t>（即</w:t>
      </w:r>
      <w:r w:rsidRPr="00C52C68">
        <w:rPr>
          <w:rFonts w:eastAsia="宋体"/>
        </w:rPr>
        <w:t>让相关元素只在原始序列中移动</w:t>
      </w:r>
      <w:r w:rsidRPr="00C52C68">
        <w:rPr>
          <w:rFonts w:eastAsia="宋体" w:hint="eastAsia"/>
        </w:rPr>
        <w:t>）的</w:t>
      </w:r>
      <w:r w:rsidRPr="00C52C68">
        <w:rPr>
          <w:rFonts w:eastAsia="宋体"/>
        </w:rPr>
        <w:t>分割算法</w:t>
      </w:r>
      <w:r w:rsidRPr="00C52C68">
        <w:rPr>
          <w:rFonts w:eastAsia="宋体" w:hint="eastAsia"/>
        </w:rPr>
        <w:t>。您</w:t>
      </w:r>
      <w:r w:rsidRPr="00C52C68">
        <w:rPr>
          <w:rFonts w:eastAsia="宋体"/>
        </w:rPr>
        <w:t>能</w:t>
      </w:r>
      <w:r w:rsidRPr="00C52C68">
        <w:rPr>
          <w:rFonts w:eastAsia="宋体" w:hint="eastAsia"/>
        </w:rPr>
        <w:t>让</w:t>
      </w:r>
      <w:r w:rsidRPr="00C52C68">
        <w:rPr>
          <w:rFonts w:eastAsia="宋体"/>
        </w:rPr>
        <w:t>它运行</w:t>
      </w:r>
      <w:r w:rsidRPr="00C52C68">
        <w:rPr>
          <w:rFonts w:eastAsia="宋体" w:hint="eastAsia"/>
        </w:rPr>
        <w:t>得</w:t>
      </w:r>
      <w:r w:rsidRPr="00C52C68">
        <w:rPr>
          <w:rFonts w:eastAsia="宋体"/>
        </w:rPr>
        <w:t>比</w:t>
      </w:r>
      <w:r w:rsidRPr="00C52C68">
        <w:rPr>
          <w:rFonts w:eastAsia="宋体" w:hint="eastAsia"/>
        </w:rPr>
        <w:t>清单</w:t>
      </w:r>
      <w:r w:rsidRPr="00C52C68">
        <w:rPr>
          <w:rFonts w:eastAsia="宋体" w:hint="eastAsia"/>
        </w:rPr>
        <w:t>6</w:t>
      </w:r>
      <w:r w:rsidRPr="00C52C68">
        <w:rPr>
          <w:rFonts w:eastAsia="宋体"/>
        </w:rPr>
        <w:t>-3</w:t>
      </w:r>
      <w:r w:rsidRPr="00C52C68">
        <w:rPr>
          <w:rFonts w:eastAsia="宋体" w:hint="eastAsia"/>
        </w:rPr>
        <w:t>中</w:t>
      </w:r>
      <w:r w:rsidRPr="00C52C68">
        <w:rPr>
          <w:rFonts w:eastAsia="宋体"/>
        </w:rPr>
        <w:t>的</w:t>
      </w:r>
      <w:del w:id="1392" w:author="Decheng Fan" w:date="2014-07-16T08:44:00Z">
        <w:r w:rsidRPr="00C52C68" w:rsidDel="008D627D">
          <w:rPr>
            <w:rFonts w:eastAsia="宋体"/>
          </w:rPr>
          <w:delText>那一</w:delText>
        </w:r>
      </w:del>
      <w:r w:rsidRPr="00C52C68">
        <w:rPr>
          <w:rFonts w:eastAsia="宋体"/>
        </w:rPr>
        <w:t>版</w:t>
      </w:r>
      <w:ins w:id="1393" w:author="Decheng Fan" w:date="2014-07-16T08:44:00Z">
        <w:r w:rsidR="008D627D">
          <w:rPr>
            <w:rFonts w:eastAsia="宋体" w:hint="eastAsia"/>
          </w:rPr>
          <w:t>本</w:t>
        </w:r>
      </w:ins>
      <w:r w:rsidRPr="00C52C68">
        <w:rPr>
          <w:rFonts w:eastAsia="宋体" w:hint="eastAsia"/>
        </w:rPr>
        <w:t>快</w:t>
      </w:r>
      <w:r w:rsidRPr="00C52C68">
        <w:rPr>
          <w:rFonts w:eastAsia="宋体"/>
        </w:rPr>
        <w:t>吗？</w:t>
      </w:r>
    </w:p>
    <w:p w14:paraId="11F12D47" w14:textId="77777777" w:rsidR="001A65B1" w:rsidRPr="001A65B1" w:rsidRDefault="008212C6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请用</w:t>
      </w:r>
      <w:r w:rsidRPr="00C52C68">
        <w:rPr>
          <w:rFonts w:eastAsia="宋体"/>
        </w:rPr>
        <w:t>习题</w:t>
      </w:r>
      <w:r w:rsidRPr="00C52C68">
        <w:rPr>
          <w:rFonts w:eastAsia="宋体" w:hint="eastAsia"/>
        </w:rPr>
        <w:t>6</w:t>
      </w:r>
      <w:r w:rsidRPr="00C52C68">
        <w:rPr>
          <w:rFonts w:eastAsia="宋体"/>
        </w:rPr>
        <w:t>-11</w:t>
      </w:r>
      <w:r w:rsidRPr="00C52C68">
        <w:rPr>
          <w:rFonts w:eastAsia="宋体" w:hint="eastAsia"/>
        </w:rPr>
        <w:t>中完成</w:t>
      </w:r>
      <w:r w:rsidRPr="00C52C68">
        <w:rPr>
          <w:rFonts w:eastAsia="宋体"/>
        </w:rPr>
        <w:t>的就地型分割算法重写快速排序法，</w:t>
      </w:r>
      <w:r w:rsidRPr="00C52C68">
        <w:rPr>
          <w:rFonts w:eastAsia="宋体" w:hint="eastAsia"/>
        </w:rPr>
        <w:t>令其</w:t>
      </w:r>
      <w:r w:rsidRPr="00C52C68">
        <w:rPr>
          <w:rFonts w:eastAsia="宋体"/>
        </w:rPr>
        <w:t>实现元素的就地排序。</w:t>
      </w:r>
    </w:p>
    <w:p w14:paraId="6C62A63A" w14:textId="1F023B26" w:rsidR="001A65B1" w:rsidRPr="001A65B1" w:rsidRDefault="00CB2133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假设我们用</w:t>
      </w:r>
      <w:r w:rsidRPr="001A65B1">
        <w:t>random.choice</w:t>
      </w:r>
      <w:r w:rsidRPr="00C52C68">
        <w:rPr>
          <w:rFonts w:eastAsia="宋体" w:hint="eastAsia"/>
        </w:rPr>
        <w:t>这样</w:t>
      </w:r>
      <w:r w:rsidRPr="00C52C68">
        <w:rPr>
          <w:rFonts w:eastAsia="宋体"/>
        </w:rPr>
        <w:t>的函数重写了对于分割点</w:t>
      </w:r>
      <w:r w:rsidRPr="00C52C68">
        <w:rPr>
          <w:rFonts w:eastAsia="宋体" w:hint="eastAsia"/>
        </w:rPr>
        <w:t>选择</w:t>
      </w:r>
      <w:ins w:id="1394" w:author="Decheng Fan" w:date="2014-07-16T08:46:00Z">
        <w:r w:rsidR="0062675A">
          <w:rPr>
            <w:rFonts w:eastAsia="宋体" w:hint="eastAsia"/>
          </w:rPr>
          <w:t>的</w:t>
        </w:r>
      </w:ins>
      <w:r w:rsidRPr="00C52C68">
        <w:rPr>
          <w:rFonts w:eastAsia="宋体"/>
        </w:rPr>
        <w:t>实现，会</w:t>
      </w:r>
      <w:ins w:id="1395" w:author="Decheng Fan" w:date="2014-07-16T08:46:00Z">
        <w:r w:rsidR="0062675A">
          <w:rPr>
            <w:rFonts w:eastAsia="宋体" w:hint="eastAsia"/>
          </w:rPr>
          <w:t>带来</w:t>
        </w:r>
      </w:ins>
      <w:del w:id="1396" w:author="Decheng Fan" w:date="2014-07-16T08:46:00Z">
        <w:r w:rsidRPr="00C52C68" w:rsidDel="0062675A">
          <w:rPr>
            <w:rFonts w:eastAsia="宋体" w:hint="eastAsia"/>
          </w:rPr>
          <w:delText>产生</w:delText>
        </w:r>
      </w:del>
      <w:ins w:id="1397" w:author="Decheng Fan" w:date="2014-07-16T08:46:00Z">
        <w:r w:rsidR="0062675A">
          <w:rPr>
            <w:rFonts w:eastAsia="宋体" w:hint="eastAsia"/>
          </w:rPr>
          <w:t>怎样的</w:t>
        </w:r>
      </w:ins>
      <w:del w:id="1398" w:author="Decheng Fan" w:date="2014-07-16T08:46:00Z">
        <w:r w:rsidRPr="00C52C68" w:rsidDel="0062675A">
          <w:rPr>
            <w:rFonts w:eastAsia="宋体" w:hint="eastAsia"/>
          </w:rPr>
          <w:delText>哪些</w:delText>
        </w:r>
      </w:del>
      <w:r w:rsidRPr="00C52C68">
        <w:rPr>
          <w:rFonts w:eastAsia="宋体"/>
        </w:rPr>
        <w:t>不同</w:t>
      </w:r>
      <w:del w:id="1399" w:author="Decheng Fan" w:date="2014-07-16T08:46:00Z">
        <w:r w:rsidRPr="00C52C68" w:rsidDel="0062675A">
          <w:rPr>
            <w:rFonts w:eastAsia="宋体"/>
          </w:rPr>
          <w:delText>情况</w:delText>
        </w:r>
      </w:del>
      <w:r w:rsidRPr="00C52C68">
        <w:rPr>
          <w:rFonts w:eastAsia="宋体"/>
        </w:rPr>
        <w:t>？（</w:t>
      </w:r>
      <w:r w:rsidRPr="00C52C68">
        <w:rPr>
          <w:rFonts w:eastAsia="宋体" w:hint="eastAsia"/>
        </w:rPr>
        <w:t>请</w:t>
      </w:r>
      <w:r w:rsidRPr="00C52C68">
        <w:rPr>
          <w:rFonts w:eastAsia="宋体"/>
        </w:rPr>
        <w:t>注意：</w:t>
      </w:r>
      <w:ins w:id="1400" w:author="Decheng Fan" w:date="2014-07-16T08:47:00Z">
        <w:r w:rsidR="0062675A">
          <w:rPr>
            <w:rFonts w:eastAsia="宋体" w:hint="eastAsia"/>
          </w:rPr>
          <w:t>这种</w:t>
        </w:r>
      </w:ins>
      <w:del w:id="1401" w:author="Decheng Fan" w:date="2014-07-16T08:47:00Z">
        <w:r w:rsidR="00B53653" w:rsidRPr="00C52C68" w:rsidDel="0062675A">
          <w:rPr>
            <w:rFonts w:eastAsia="宋体" w:hint="eastAsia"/>
          </w:rPr>
          <w:delText>相同</w:delText>
        </w:r>
        <w:r w:rsidR="00B53653" w:rsidRPr="00C52C68" w:rsidDel="0062675A">
          <w:rPr>
            <w:rFonts w:eastAsia="宋体"/>
          </w:rPr>
          <w:delText>的</w:delText>
        </w:r>
      </w:del>
      <w:r w:rsidR="00B53653" w:rsidRPr="00C52C68">
        <w:rPr>
          <w:rFonts w:eastAsia="宋体"/>
        </w:rPr>
        <w:t>策略也可以用来建立</w:t>
      </w:r>
      <w:r w:rsidR="00B53653" w:rsidRPr="00C52C68">
        <w:rPr>
          <w:rFonts w:eastAsia="宋体" w:hint="eastAsia"/>
          <w:i/>
        </w:rPr>
        <w:t>随机</w:t>
      </w:r>
      <w:ins w:id="1402" w:author="Decheng Fan" w:date="2014-07-16T08:48:00Z">
        <w:r w:rsidR="0062675A">
          <w:rPr>
            <w:rFonts w:eastAsia="宋体" w:hint="eastAsia"/>
            <w:i/>
          </w:rPr>
          <w:t>化</w:t>
        </w:r>
      </w:ins>
      <w:del w:id="1403" w:author="Decheng Fan" w:date="2014-07-16T08:48:00Z">
        <w:r w:rsidR="00B53653" w:rsidRPr="00C52C68" w:rsidDel="0062675A">
          <w:rPr>
            <w:rFonts w:eastAsia="宋体"/>
            <w:i/>
          </w:rPr>
          <w:delText>版</w:delText>
        </w:r>
      </w:del>
      <w:r w:rsidR="00B53653" w:rsidRPr="00C52C68">
        <w:rPr>
          <w:rFonts w:eastAsia="宋体"/>
          <w:i/>
        </w:rPr>
        <w:t>的快速排序法</w:t>
      </w:r>
      <w:r w:rsidRPr="00C52C68">
        <w:rPr>
          <w:rFonts w:eastAsia="宋体"/>
        </w:rPr>
        <w:t>）</w:t>
      </w:r>
    </w:p>
    <w:p w14:paraId="1F8FEA12" w14:textId="05CD652E" w:rsidR="001A65B1" w:rsidRPr="001A65B1" w:rsidRDefault="00CB2133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</w:t>
      </w:r>
      <w:del w:id="1404" w:author="Decheng Fan" w:date="2014-07-16T08:49:00Z">
        <w:r w:rsidRPr="00C52C68" w:rsidDel="0062675A">
          <w:rPr>
            <w:rFonts w:eastAsia="宋体"/>
          </w:rPr>
          <w:delText>用</w:delText>
        </w:r>
      </w:del>
      <w:del w:id="1405" w:author="Decheng Fan" w:date="2014-07-16T08:48:00Z">
        <w:r w:rsidRPr="00C52C68" w:rsidDel="0062675A">
          <w:rPr>
            <w:rFonts w:eastAsia="宋体"/>
          </w:rPr>
          <w:delText>键值</w:delText>
        </w:r>
      </w:del>
      <w:del w:id="1406" w:author="Decheng Fan" w:date="2014-07-16T08:49:00Z">
        <w:r w:rsidRPr="00C52C68" w:rsidDel="0062675A">
          <w:rPr>
            <w:rFonts w:eastAsia="宋体"/>
          </w:rPr>
          <w:delText>函数</w:delText>
        </w:r>
      </w:del>
      <w:r w:rsidRPr="00C52C68">
        <w:rPr>
          <w:rFonts w:eastAsia="宋体"/>
        </w:rPr>
        <w:t>实现一个</w:t>
      </w:r>
      <w:ins w:id="1407" w:author="Decheng Fan" w:date="2014-07-16T08:50:00Z">
        <w:r w:rsidR="00C53DDB">
          <w:rPr>
            <w:rFonts w:eastAsia="宋体" w:hint="eastAsia"/>
          </w:rPr>
          <w:t>接受</w:t>
        </w:r>
      </w:ins>
      <w:ins w:id="1408" w:author="Decheng Fan" w:date="2014-07-16T08:49:00Z">
        <w:r w:rsidR="0062675A">
          <w:rPr>
            <w:rFonts w:eastAsia="宋体" w:hint="eastAsia"/>
          </w:rPr>
          <w:t>k</w:t>
        </w:r>
        <w:r w:rsidR="0062675A">
          <w:rPr>
            <w:rFonts w:eastAsia="宋体"/>
          </w:rPr>
          <w:t>ey</w:t>
        </w:r>
        <w:r w:rsidR="0062675A" w:rsidRPr="00C52C68">
          <w:rPr>
            <w:rFonts w:eastAsia="宋体"/>
          </w:rPr>
          <w:t>函数</w:t>
        </w:r>
      </w:ins>
      <w:ins w:id="1409" w:author="Decheng Fan" w:date="2014-07-16T08:50:00Z">
        <w:r w:rsidR="00C53DDB">
          <w:rPr>
            <w:rFonts w:eastAsia="宋体" w:hint="eastAsia"/>
          </w:rPr>
          <w:t>的</w:t>
        </w:r>
      </w:ins>
      <w:r w:rsidRPr="00C52C68">
        <w:rPr>
          <w:rFonts w:eastAsia="宋体"/>
        </w:rPr>
        <w:t>快速排序算法，使其功能接近于</w:t>
      </w:r>
      <w:r w:rsidRPr="00C52C68">
        <w:rPr>
          <w:rFonts w:eastAsia="宋体" w:hint="eastAsia"/>
        </w:rPr>
        <w:t>list</w:t>
      </w:r>
      <w:r w:rsidRPr="00C52C68">
        <w:rPr>
          <w:rFonts w:eastAsia="宋体"/>
        </w:rPr>
        <w:t>.sort</w:t>
      </w:r>
      <w:r w:rsidRPr="00C52C68">
        <w:rPr>
          <w:rFonts w:eastAsia="宋体" w:hint="eastAsia"/>
        </w:rPr>
        <w:t>。</w:t>
      </w:r>
    </w:p>
    <w:p w14:paraId="6F1376B3" w14:textId="4B96B7DB" w:rsidR="001A65B1" w:rsidRPr="001A65B1" w:rsidRDefault="00B53653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请证明</w:t>
      </w:r>
      <w:ins w:id="1410" w:author="Decheng Fan" w:date="2014-07-16T18:57:00Z">
        <w:r w:rsidR="00CD4F83">
          <w:rPr>
            <w:rFonts w:eastAsia="宋体" w:hint="eastAsia"/>
          </w:rPr>
          <w:t>，</w:t>
        </w:r>
      </w:ins>
      <w:ins w:id="1411" w:author="Decheng Fan" w:date="2014-07-16T18:58:00Z">
        <w:r w:rsidR="00CD4F83">
          <w:rPr>
            <w:rFonts w:eastAsia="宋体" w:hint="eastAsia"/>
          </w:rPr>
          <w:t>在</w:t>
        </w:r>
      </w:ins>
      <w:ins w:id="1412" w:author="Decheng Fan" w:date="2014-07-16T18:57:00Z">
        <w:r w:rsidR="00CD4F83" w:rsidRPr="00C52C68">
          <w:rPr>
            <w:rFonts w:eastAsia="宋体"/>
          </w:rPr>
          <w:t>任意</w:t>
        </w:r>
        <w:r w:rsidR="00CD4F83" w:rsidRPr="00C52C68">
          <w:rPr>
            <w:rFonts w:eastAsia="宋体" w:hint="eastAsia"/>
          </w:rPr>
          <w:t>两点</w:t>
        </w:r>
        <w:r w:rsidR="00CD4F83" w:rsidRPr="00C52C68">
          <w:rPr>
            <w:rFonts w:eastAsia="宋体"/>
          </w:rPr>
          <w:t>间距离</w:t>
        </w:r>
        <w:r w:rsidR="00CD4F83" w:rsidRPr="00C52C68">
          <w:rPr>
            <w:rFonts w:eastAsia="宋体" w:hint="eastAsia"/>
          </w:rPr>
          <w:t>都至少</w:t>
        </w:r>
        <w:r w:rsidR="00CD4F83" w:rsidRPr="00C52C68">
          <w:rPr>
            <w:rFonts w:eastAsia="宋体"/>
          </w:rPr>
          <w:t>为</w:t>
        </w:r>
        <w:r w:rsidR="00CD4F83" w:rsidRPr="00C52C68">
          <w:rPr>
            <w:rFonts w:eastAsia="宋体"/>
          </w:rPr>
          <w:t>d</w:t>
        </w:r>
      </w:ins>
      <w:ins w:id="1413" w:author="Decheng Fan" w:date="2014-07-16T18:58:00Z">
        <w:r w:rsidR="00CD4F83">
          <w:rPr>
            <w:rFonts w:eastAsia="宋体" w:hint="eastAsia"/>
          </w:rPr>
          <w:t>的前提下，</w:t>
        </w:r>
      </w:ins>
      <w:r w:rsidRPr="00C52C68">
        <w:rPr>
          <w:rFonts w:eastAsia="宋体"/>
        </w:rPr>
        <w:t>一个</w:t>
      </w:r>
      <w:r w:rsidRPr="00C52C68">
        <w:rPr>
          <w:rFonts w:eastAsia="宋体" w:hint="eastAsia"/>
        </w:rPr>
        <w:t>边长</w:t>
      </w:r>
      <w:r w:rsidRPr="00C52C68">
        <w:rPr>
          <w:rFonts w:eastAsia="宋体"/>
        </w:rPr>
        <w:t>为</w:t>
      </w:r>
      <w:r w:rsidRPr="00C52C68">
        <w:rPr>
          <w:rFonts w:eastAsia="宋体"/>
        </w:rPr>
        <w:t>d</w:t>
      </w:r>
      <w:r w:rsidRPr="00C52C68">
        <w:rPr>
          <w:rFonts w:eastAsia="宋体"/>
        </w:rPr>
        <w:t>的</w:t>
      </w:r>
      <w:r w:rsidRPr="00C52C68">
        <w:rPr>
          <w:rFonts w:eastAsia="宋体" w:hint="eastAsia"/>
        </w:rPr>
        <w:t>正方形</w:t>
      </w:r>
      <w:r w:rsidRPr="00C52C68">
        <w:rPr>
          <w:rFonts w:eastAsia="宋体"/>
        </w:rPr>
        <w:t>最多只能包含四个</w:t>
      </w:r>
      <w:r w:rsidRPr="00C52C68">
        <w:rPr>
          <w:rFonts w:eastAsia="宋体" w:hint="eastAsia"/>
        </w:rPr>
        <w:t>顶点</w:t>
      </w:r>
      <w:del w:id="1414" w:author="Decheng Fan" w:date="2014-07-16T18:58:00Z">
        <w:r w:rsidRPr="00C52C68" w:rsidDel="00CD4F83">
          <w:rPr>
            <w:rFonts w:eastAsia="宋体"/>
          </w:rPr>
          <w:delText>，且</w:delText>
        </w:r>
      </w:del>
      <w:del w:id="1415" w:author="Decheng Fan" w:date="2014-07-16T18:57:00Z">
        <w:r w:rsidRPr="00C52C68" w:rsidDel="00CD4F83">
          <w:rPr>
            <w:rFonts w:eastAsia="宋体"/>
          </w:rPr>
          <w:delText>它们任意</w:delText>
        </w:r>
        <w:r w:rsidRPr="00C52C68" w:rsidDel="00CD4F83">
          <w:rPr>
            <w:rFonts w:eastAsia="宋体" w:hint="eastAsia"/>
          </w:rPr>
          <w:delText>两点</w:delText>
        </w:r>
        <w:r w:rsidR="006038B6" w:rsidRPr="00C52C68" w:rsidDel="00CD4F83">
          <w:rPr>
            <w:rFonts w:eastAsia="宋体"/>
          </w:rPr>
          <w:delText>之间</w:delText>
        </w:r>
        <w:r w:rsidRPr="00C52C68" w:rsidDel="00CD4F83">
          <w:rPr>
            <w:rFonts w:eastAsia="宋体" w:hint="eastAsia"/>
          </w:rPr>
          <w:delText>的</w:delText>
        </w:r>
        <w:r w:rsidRPr="00C52C68" w:rsidDel="00CD4F83">
          <w:rPr>
            <w:rFonts w:eastAsia="宋体"/>
          </w:rPr>
          <w:delText>距离</w:delText>
        </w:r>
        <w:r w:rsidRPr="00C52C68" w:rsidDel="00CD4F83">
          <w:rPr>
            <w:rFonts w:eastAsia="宋体" w:hint="eastAsia"/>
          </w:rPr>
          <w:delText>都</w:delText>
        </w:r>
        <w:r w:rsidR="006038B6" w:rsidRPr="00C52C68" w:rsidDel="00CD4F83">
          <w:rPr>
            <w:rFonts w:eastAsia="宋体" w:hint="eastAsia"/>
          </w:rPr>
          <w:delText>至少</w:delText>
        </w:r>
        <w:r w:rsidR="006038B6" w:rsidRPr="00C52C68" w:rsidDel="00CD4F83">
          <w:rPr>
            <w:rFonts w:eastAsia="宋体"/>
          </w:rPr>
          <w:delText>为</w:delText>
        </w:r>
        <w:r w:rsidRPr="00C52C68" w:rsidDel="00CD4F83">
          <w:rPr>
            <w:rFonts w:eastAsia="宋体"/>
          </w:rPr>
          <w:delText>d</w:delText>
        </w:r>
      </w:del>
      <w:r w:rsidR="006038B6" w:rsidRPr="00C52C68">
        <w:rPr>
          <w:rFonts w:eastAsia="宋体" w:hint="eastAsia"/>
        </w:rPr>
        <w:t>。</w:t>
      </w:r>
    </w:p>
    <w:p w14:paraId="58BD99C7" w14:textId="6C31316E" w:rsidR="001A65B1" w:rsidRPr="001A65B1" w:rsidRDefault="00B67433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在</w:t>
      </w:r>
      <w:ins w:id="1416" w:author="Decheng Fan" w:date="2014-07-16T19:09:00Z">
        <w:r w:rsidR="005B69B2">
          <w:rPr>
            <w:rFonts w:eastAsia="宋体" w:hint="eastAsia"/>
          </w:rPr>
          <w:t>利</w:t>
        </w:r>
      </w:ins>
      <w:r w:rsidRPr="00C52C68">
        <w:rPr>
          <w:rFonts w:eastAsia="宋体"/>
        </w:rPr>
        <w:t>用分治法解决最近点对问题的过程中，我们</w:t>
      </w:r>
      <w:r w:rsidRPr="00C52C68">
        <w:rPr>
          <w:rFonts w:eastAsia="宋体" w:hint="eastAsia"/>
        </w:rPr>
        <w:t>在</w:t>
      </w:r>
      <w:del w:id="1417" w:author="Decheng Fan" w:date="2014-07-16T19:08:00Z">
        <w:r w:rsidRPr="00C52C68" w:rsidDel="005B69B2">
          <w:rPr>
            <w:rFonts w:eastAsia="宋体"/>
          </w:rPr>
          <w:delText>其</w:delText>
        </w:r>
      </w:del>
      <w:del w:id="1418" w:author="Decheng Fan" w:date="2014-07-16T21:50:00Z">
        <w:r w:rsidRPr="00C52C68" w:rsidDel="003C7AAB">
          <w:rPr>
            <w:rFonts w:eastAsia="宋体"/>
          </w:rPr>
          <w:delText>中间区域</w:delText>
        </w:r>
      </w:del>
      <w:ins w:id="1419" w:author="Decheng Fan" w:date="2014-07-16T19:09:00Z">
        <w:r w:rsidR="00E647FC">
          <w:rPr>
            <w:rFonts w:eastAsia="宋体"/>
          </w:rPr>
          <w:t>按</w:t>
        </w:r>
        <w:r w:rsidR="005B69B2" w:rsidRPr="00C52C68">
          <w:rPr>
            <w:rFonts w:eastAsia="宋体"/>
          </w:rPr>
          <w:t>y</w:t>
        </w:r>
        <w:r w:rsidR="005B69B2" w:rsidRPr="00C52C68">
          <w:rPr>
            <w:rFonts w:eastAsia="宋体" w:hint="eastAsia"/>
          </w:rPr>
          <w:t>坐标</w:t>
        </w:r>
        <w:r w:rsidR="005B69B2" w:rsidRPr="00C52C68">
          <w:rPr>
            <w:rFonts w:eastAsia="宋体"/>
          </w:rPr>
          <w:t>排序</w:t>
        </w:r>
      </w:ins>
      <w:ins w:id="1420" w:author="Decheng Fan" w:date="2014-07-16T21:54:00Z">
        <w:r w:rsidR="003C7AAB">
          <w:rPr>
            <w:rFonts w:eastAsia="宋体" w:hint="eastAsia"/>
          </w:rPr>
          <w:t>的点序列中</w:t>
        </w:r>
      </w:ins>
      <w:r w:rsidRPr="00C52C68">
        <w:rPr>
          <w:rFonts w:eastAsia="宋体"/>
        </w:rPr>
        <w:t>最多只</w:t>
      </w:r>
      <w:ins w:id="1421" w:author="Decheng Fan" w:date="2014-07-16T19:08:00Z">
        <w:r w:rsidR="005B69B2">
          <w:rPr>
            <w:rFonts w:eastAsia="宋体" w:hint="eastAsia"/>
          </w:rPr>
          <w:t>需</w:t>
        </w:r>
      </w:ins>
      <w:del w:id="1422" w:author="Decheng Fan" w:date="2014-07-16T19:08:00Z">
        <w:r w:rsidRPr="00C52C68" w:rsidDel="005B69B2">
          <w:rPr>
            <w:rFonts w:eastAsia="宋体"/>
          </w:rPr>
          <w:delText>能</w:delText>
        </w:r>
      </w:del>
      <w:r w:rsidRPr="00C52C68">
        <w:rPr>
          <w:rFonts w:eastAsia="宋体"/>
        </w:rPr>
        <w:t>检测</w:t>
      </w:r>
      <w:del w:id="1423" w:author="Decheng Fan" w:date="2014-07-16T19:08:00Z">
        <w:r w:rsidRPr="00C52C68" w:rsidDel="005B69B2">
          <w:rPr>
            <w:rFonts w:eastAsia="宋体" w:hint="eastAsia"/>
          </w:rPr>
          <w:delText>到</w:delText>
        </w:r>
      </w:del>
      <w:del w:id="1424" w:author="Decheng Fan" w:date="2014-07-16T21:58:00Z">
        <w:r w:rsidR="00942BB6" w:rsidRPr="00C52C68" w:rsidDel="00942BB6">
          <w:rPr>
            <w:rFonts w:eastAsia="宋体" w:hint="eastAsia"/>
          </w:rPr>
          <w:delText>七</w:delText>
        </w:r>
      </w:del>
      <w:ins w:id="1425" w:author="Decheng Fan" w:date="2014-07-16T21:58:00Z">
        <w:r w:rsidR="00942BB6">
          <w:rPr>
            <w:rFonts w:eastAsia="宋体" w:hint="eastAsia"/>
          </w:rPr>
          <w:t>7</w:t>
        </w:r>
      </w:ins>
      <w:r w:rsidRPr="00C52C68">
        <w:rPr>
          <w:rFonts w:eastAsia="宋体"/>
        </w:rPr>
        <w:t>个点</w:t>
      </w:r>
      <w:del w:id="1426" w:author="Decheng Fan" w:date="2014-07-16T19:09:00Z">
        <w:r w:rsidRPr="00C52C68" w:rsidDel="005B69B2">
          <w:rPr>
            <w:rFonts w:eastAsia="宋体"/>
          </w:rPr>
          <w:delText>，并</w:delText>
        </w:r>
      </w:del>
      <w:del w:id="1427" w:author="Decheng Fan" w:date="2014-07-16T19:08:00Z">
        <w:r w:rsidRPr="00C52C68" w:rsidDel="005B69B2">
          <w:rPr>
            <w:rFonts w:eastAsia="宋体"/>
          </w:rPr>
          <w:delText>按照其</w:delText>
        </w:r>
        <w:r w:rsidRPr="00C52C68" w:rsidDel="005B69B2">
          <w:rPr>
            <w:rFonts w:eastAsia="宋体"/>
          </w:rPr>
          <w:delText>y</w:delText>
        </w:r>
        <w:r w:rsidRPr="00C52C68" w:rsidDel="005B69B2">
          <w:rPr>
            <w:rFonts w:eastAsia="宋体" w:hint="eastAsia"/>
          </w:rPr>
          <w:delText>坐标</w:delText>
        </w:r>
        <w:r w:rsidRPr="00C52C68" w:rsidDel="005B69B2">
          <w:rPr>
            <w:rFonts w:eastAsia="宋体"/>
          </w:rPr>
          <w:delText>进行排序</w:delText>
        </w:r>
      </w:del>
      <w:r w:rsidRPr="00C52C68">
        <w:rPr>
          <w:rFonts w:eastAsia="宋体" w:hint="eastAsia"/>
        </w:rPr>
        <w:t>。</w:t>
      </w:r>
      <w:r w:rsidRPr="00C52C68">
        <w:rPr>
          <w:rFonts w:eastAsia="宋体"/>
        </w:rPr>
        <w:t>请</w:t>
      </w:r>
      <w:r w:rsidRPr="00C52C68">
        <w:rPr>
          <w:rFonts w:eastAsia="宋体" w:hint="eastAsia"/>
        </w:rPr>
        <w:t>证明</w:t>
      </w:r>
      <w:r w:rsidRPr="00C52C68">
        <w:rPr>
          <w:rFonts w:eastAsia="宋体"/>
        </w:rPr>
        <w:t>我们</w:t>
      </w:r>
      <w:r w:rsidRPr="00C52C68">
        <w:rPr>
          <w:rFonts w:eastAsia="宋体" w:hint="eastAsia"/>
        </w:rPr>
        <w:t>其实</w:t>
      </w:r>
      <w:r w:rsidRPr="00C52C68">
        <w:rPr>
          <w:rFonts w:eastAsia="宋体"/>
        </w:rPr>
        <w:t>很</w:t>
      </w:r>
      <w:del w:id="1428" w:author="Decheng Fan" w:date="2014-07-16T21:58:00Z">
        <w:r w:rsidRPr="00C52C68" w:rsidDel="00E647FC">
          <w:rPr>
            <w:rFonts w:eastAsia="宋体" w:hint="eastAsia"/>
          </w:rPr>
          <w:delText>轻</w:delText>
        </w:r>
      </w:del>
      <w:ins w:id="1429" w:author="Decheng Fan" w:date="2014-07-16T21:58:00Z">
        <w:r w:rsidR="00E647FC">
          <w:rPr>
            <w:rFonts w:eastAsia="宋体" w:hint="eastAsia"/>
          </w:rPr>
          <w:t>容</w:t>
        </w:r>
      </w:ins>
      <w:r w:rsidRPr="00C52C68">
        <w:rPr>
          <w:rFonts w:eastAsia="宋体"/>
        </w:rPr>
        <w:t>易</w:t>
      </w:r>
      <w:ins w:id="1430" w:author="Decheng Fan" w:date="2014-07-16T21:54:00Z">
        <w:r w:rsidR="003C7AAB">
          <w:rPr>
            <w:rFonts w:eastAsia="宋体" w:hint="eastAsia"/>
          </w:rPr>
          <w:t>地</w:t>
        </w:r>
      </w:ins>
      <w:r w:rsidRPr="00C52C68">
        <w:rPr>
          <w:rFonts w:eastAsia="宋体"/>
        </w:rPr>
        <w:t>就能</w:t>
      </w:r>
      <w:r w:rsidRPr="00C52C68">
        <w:rPr>
          <w:rFonts w:eastAsia="宋体" w:hint="eastAsia"/>
        </w:rPr>
        <w:t>将该</w:t>
      </w:r>
      <w:r w:rsidRPr="00C52C68">
        <w:rPr>
          <w:rFonts w:eastAsia="宋体"/>
        </w:rPr>
        <w:t>点数降为</w:t>
      </w:r>
      <w:del w:id="1431" w:author="Decheng Fan" w:date="2014-07-16T21:58:00Z">
        <w:r w:rsidRPr="00C52C68" w:rsidDel="00942BB6">
          <w:rPr>
            <w:rFonts w:eastAsia="宋体" w:hint="eastAsia"/>
          </w:rPr>
          <w:delText>五</w:delText>
        </w:r>
      </w:del>
      <w:ins w:id="1432" w:author="Decheng Fan" w:date="2014-07-16T21:58:00Z">
        <w:r w:rsidR="00942BB6">
          <w:rPr>
            <w:rFonts w:eastAsia="宋体" w:hint="eastAsia"/>
          </w:rPr>
          <w:t>5</w:t>
        </w:r>
      </w:ins>
      <w:del w:id="1433" w:author="Decheng Fan" w:date="2014-07-16T18:59:00Z">
        <w:r w:rsidRPr="00C52C68" w:rsidDel="004B7757">
          <w:rPr>
            <w:rFonts w:eastAsia="宋体"/>
          </w:rPr>
          <w:delText>个</w:delText>
        </w:r>
        <w:r w:rsidRPr="00C52C68" w:rsidDel="004B7757">
          <w:rPr>
            <w:rFonts w:eastAsia="宋体" w:hint="eastAsia"/>
          </w:rPr>
          <w:delText>点</w:delText>
        </w:r>
      </w:del>
      <w:r w:rsidR="000C1274" w:rsidRPr="00C52C68">
        <w:rPr>
          <w:rFonts w:eastAsia="宋体" w:hint="eastAsia"/>
        </w:rPr>
        <w:t>。</w:t>
      </w:r>
    </w:p>
    <w:p w14:paraId="7CC13EBB" w14:textId="059E8E60" w:rsidR="001A65B1" w:rsidRPr="001A65B1" w:rsidRDefault="006038B6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  <w:i/>
        </w:rPr>
        <w:t>元素</w:t>
      </w:r>
      <w:r w:rsidRPr="00C52C68">
        <w:rPr>
          <w:rFonts w:eastAsia="宋体"/>
          <w:i/>
        </w:rPr>
        <w:t>唯一性</w:t>
      </w:r>
      <w:r w:rsidRPr="00C52C68">
        <w:rPr>
          <w:rFonts w:eastAsia="宋体"/>
        </w:rPr>
        <w:t>问题主要</w:t>
      </w:r>
      <w:del w:id="1434" w:author="Decheng Fan" w:date="2014-07-16T19:02:00Z">
        <w:r w:rsidRPr="00C52C68" w:rsidDel="00134554">
          <w:rPr>
            <w:rFonts w:eastAsia="宋体"/>
          </w:rPr>
          <w:delText>是</w:delText>
        </w:r>
      </w:del>
      <w:r w:rsidRPr="00C52C68">
        <w:rPr>
          <w:rFonts w:eastAsia="宋体"/>
        </w:rPr>
        <w:t>用于判断目标序列中</w:t>
      </w:r>
      <w:r w:rsidRPr="00C52C68">
        <w:rPr>
          <w:rFonts w:eastAsia="宋体" w:hint="eastAsia"/>
        </w:rPr>
        <w:t>所有</w:t>
      </w:r>
      <w:r w:rsidRPr="00C52C68">
        <w:rPr>
          <w:rFonts w:eastAsia="宋体"/>
        </w:rPr>
        <w:t>元素的唯一性。该问题</w:t>
      </w:r>
      <w:r w:rsidRPr="00C52C68">
        <w:rPr>
          <w:rFonts w:eastAsia="宋体" w:hint="eastAsia"/>
        </w:rPr>
        <w:t>在</w:t>
      </w:r>
      <w:r w:rsidRPr="00C52C68">
        <w:rPr>
          <w:rFonts w:eastAsia="宋体"/>
        </w:rPr>
        <w:t>最</w:t>
      </w:r>
      <w:r w:rsidRPr="00C52C68">
        <w:rPr>
          <w:rFonts w:eastAsia="宋体" w:hint="eastAsia"/>
        </w:rPr>
        <w:t>坏</w:t>
      </w:r>
      <w:r w:rsidRPr="00C52C68">
        <w:rPr>
          <w:rFonts w:eastAsia="宋体"/>
        </w:rPr>
        <w:t>情况下</w:t>
      </w:r>
      <w:r w:rsidRPr="00C52C68">
        <w:rPr>
          <w:rFonts w:eastAsia="宋体" w:hint="eastAsia"/>
        </w:rPr>
        <w:t>处理实数</w:t>
      </w:r>
      <w:r w:rsidRPr="00C52C68">
        <w:rPr>
          <w:rFonts w:eastAsia="宋体"/>
        </w:rPr>
        <w:t>的性能</w:t>
      </w:r>
      <w:r w:rsidRPr="00C52C68">
        <w:rPr>
          <w:rFonts w:eastAsia="宋体" w:hint="eastAsia"/>
        </w:rPr>
        <w:t>下界</w:t>
      </w:r>
      <w:r w:rsidRPr="00C52C68">
        <w:rPr>
          <w:rFonts w:eastAsia="宋体"/>
        </w:rPr>
        <w:t>是</w:t>
      </w:r>
      <w:r w:rsidR="00A41577">
        <w:rPr>
          <w:rFonts w:eastAsia="宋体" w:hint="eastAsia"/>
        </w:rPr>
        <w:t>线性对数</w:t>
      </w:r>
      <w:r w:rsidRPr="00C52C68">
        <w:rPr>
          <w:rFonts w:eastAsia="宋体"/>
        </w:rPr>
        <w:t>级</w:t>
      </w:r>
      <w:r w:rsidRPr="00C52C68">
        <w:rPr>
          <w:rFonts w:eastAsia="宋体" w:hint="eastAsia"/>
        </w:rPr>
        <w:t>的</w:t>
      </w:r>
      <w:r w:rsidRPr="00C52C68">
        <w:rPr>
          <w:rFonts w:eastAsia="宋体"/>
        </w:rPr>
        <w:t>。请</w:t>
      </w:r>
      <w:ins w:id="1435" w:author="Decheng Fan" w:date="2014-07-16T19:03:00Z">
        <w:r w:rsidR="00134554">
          <w:rPr>
            <w:rFonts w:eastAsia="宋体" w:hint="eastAsia"/>
          </w:rPr>
          <w:t>据此</w:t>
        </w:r>
      </w:ins>
      <w:r w:rsidRPr="00C52C68">
        <w:rPr>
          <w:rFonts w:eastAsia="宋体"/>
        </w:rPr>
        <w:t>证明</w:t>
      </w:r>
      <w:r w:rsidRPr="00C52C68">
        <w:rPr>
          <w:rFonts w:eastAsia="宋体" w:hint="eastAsia"/>
        </w:rPr>
        <w:t>最近</w:t>
      </w:r>
      <w:r w:rsidRPr="00C52C68">
        <w:rPr>
          <w:rFonts w:eastAsia="宋体"/>
        </w:rPr>
        <w:t>点对问题</w:t>
      </w:r>
      <w:r w:rsidRPr="00C52C68">
        <w:rPr>
          <w:rFonts w:eastAsia="宋体" w:hint="eastAsia"/>
        </w:rPr>
        <w:t>在</w:t>
      </w:r>
      <w:r w:rsidRPr="00C52C68">
        <w:rPr>
          <w:rFonts w:eastAsia="宋体"/>
        </w:rPr>
        <w:t>最</w:t>
      </w:r>
      <w:r w:rsidRPr="00C52C68">
        <w:rPr>
          <w:rFonts w:eastAsia="宋体" w:hint="eastAsia"/>
        </w:rPr>
        <w:t>坏</w:t>
      </w:r>
      <w:r w:rsidRPr="00C52C68">
        <w:rPr>
          <w:rFonts w:eastAsia="宋体"/>
        </w:rPr>
        <w:t>情况下的性能下界</w:t>
      </w:r>
      <w:r w:rsidRPr="00C52C68">
        <w:rPr>
          <w:rFonts w:eastAsia="宋体"/>
          <w:i/>
        </w:rPr>
        <w:t>也是</w:t>
      </w:r>
      <w:r w:rsidR="00A41577">
        <w:rPr>
          <w:rFonts w:eastAsia="宋体"/>
        </w:rPr>
        <w:t>线性对数</w:t>
      </w:r>
      <w:r w:rsidRPr="00C52C68">
        <w:rPr>
          <w:rFonts w:eastAsia="宋体"/>
        </w:rPr>
        <w:t>级的。</w:t>
      </w:r>
    </w:p>
    <w:p w14:paraId="1C908B2A" w14:textId="1E0AA568" w:rsidR="001A65B1" w:rsidRPr="001A65B1" w:rsidRDefault="008212C6" w:rsidP="00075768">
      <w:pPr>
        <w:numPr>
          <w:ilvl w:val="0"/>
          <w:numId w:val="4"/>
        </w:numPr>
        <w:spacing w:after="156"/>
        <w:ind w:firstLineChars="0"/>
      </w:pPr>
      <w:r w:rsidRPr="00C52C68">
        <w:rPr>
          <w:rFonts w:eastAsia="宋体" w:hint="eastAsia"/>
        </w:rPr>
        <w:t>请问</w:t>
      </w:r>
      <w:r w:rsidRPr="00C52C68">
        <w:rPr>
          <w:rFonts w:eastAsia="宋体"/>
        </w:rPr>
        <w:t>如何在线性时间</w:t>
      </w:r>
      <w:r w:rsidRPr="00C52C68">
        <w:rPr>
          <w:rFonts w:eastAsia="宋体" w:hint="eastAsia"/>
        </w:rPr>
        <w:t>内</w:t>
      </w:r>
      <w:r w:rsidRPr="00C52C68">
        <w:rPr>
          <w:rFonts w:eastAsia="宋体"/>
        </w:rPr>
        <w:t>解决</w:t>
      </w:r>
      <w:del w:id="1436" w:author="Decheng Fan" w:date="2014-07-16T19:06:00Z">
        <w:r w:rsidRPr="00C52C68" w:rsidDel="002D0684">
          <w:rPr>
            <w:rFonts w:eastAsia="宋体"/>
          </w:rPr>
          <w:delText>分区</w:delText>
        </w:r>
      </w:del>
      <w:r w:rsidRPr="00C52C68">
        <w:rPr>
          <w:rFonts w:eastAsia="宋体"/>
        </w:rPr>
        <w:t>最大</w:t>
      </w:r>
      <w:commentRangeStart w:id="1437"/>
      <w:ins w:id="1438" w:author="Decheng Fan" w:date="2014-07-16T19:06:00Z">
        <w:r w:rsidR="002D0684">
          <w:rPr>
            <w:rFonts w:eastAsia="宋体" w:hint="eastAsia"/>
          </w:rPr>
          <w:t>切片</w:t>
        </w:r>
        <w:commentRangeEnd w:id="1437"/>
        <w:r w:rsidR="002D0684">
          <w:rPr>
            <w:rStyle w:val="af3"/>
          </w:rPr>
          <w:commentReference w:id="1437"/>
        </w:r>
      </w:ins>
      <w:del w:id="1439" w:author="Decheng Fan" w:date="2014-07-16T19:06:00Z">
        <w:r w:rsidRPr="00C52C68" w:rsidDel="002D0684">
          <w:rPr>
            <w:rFonts w:eastAsia="宋体"/>
          </w:rPr>
          <w:delText>化</w:delText>
        </w:r>
      </w:del>
      <w:r w:rsidRPr="00C52C68">
        <w:rPr>
          <w:rFonts w:eastAsia="宋体"/>
        </w:rPr>
        <w:t>问题？</w:t>
      </w:r>
    </w:p>
    <w:p w14:paraId="70378E37" w14:textId="77777777" w:rsidR="001A65B1" w:rsidRPr="001A65B1" w:rsidRDefault="00F521B5" w:rsidP="00075768">
      <w:pPr>
        <w:pStyle w:val="3"/>
      </w:pPr>
      <w:r>
        <w:rPr>
          <w:rFonts w:hint="eastAsia"/>
        </w:rPr>
        <w:t>参考</w:t>
      </w:r>
      <w:r>
        <w:t>资料</w:t>
      </w:r>
    </w:p>
    <w:p w14:paraId="1E57CA85" w14:textId="77777777" w:rsidR="001A65B1" w:rsidRPr="001A65B1" w:rsidRDefault="001A65B1" w:rsidP="00075768">
      <w:pPr>
        <w:pStyle w:val="booklist"/>
      </w:pPr>
      <w:r w:rsidRPr="001A65B1">
        <w:t xml:space="preserve">Andersson, A. (1993). Balanced search trees made simple. In </w:t>
      </w:r>
      <w:r w:rsidRPr="001A65B1">
        <w:rPr>
          <w:i/>
        </w:rPr>
        <w:t>Proceedings of the Workshop on Algorithms and Data Structures</w:t>
      </w:r>
      <w:r w:rsidRPr="001A65B1">
        <w:t xml:space="preserve"> (WADS), pages 60-71. </w:t>
      </w:r>
    </w:p>
    <w:p w14:paraId="29011195" w14:textId="77777777" w:rsidR="001A65B1" w:rsidRPr="001A65B1" w:rsidRDefault="001A65B1" w:rsidP="00075768">
      <w:pPr>
        <w:pStyle w:val="booklist"/>
      </w:pPr>
      <w:r w:rsidRPr="001A65B1">
        <w:t xml:space="preserve">Bayer, R. (1971). Binary B-trees for virtual memory. In Proceedings of the ACM SIGFIDET Workshop on Data Description, Access and Control, pages 219-235. </w:t>
      </w:r>
    </w:p>
    <w:p w14:paraId="290C3CA0" w14:textId="77777777" w:rsidR="001A65B1" w:rsidRPr="001A65B1" w:rsidRDefault="001A65B1" w:rsidP="00075768">
      <w:pPr>
        <w:pStyle w:val="booklist"/>
      </w:pPr>
      <w:r w:rsidRPr="001A65B1">
        <w:t xml:space="preserve">Blum, M., Floyd, R. W., Pratt, V., Rivest, R. L., and Tarjan, R. E. (1973). Time bounds for selection. </w:t>
      </w:r>
      <w:r w:rsidRPr="001A65B1">
        <w:rPr>
          <w:i/>
        </w:rPr>
        <w:t>Journal of Computer and System Sciences</w:t>
      </w:r>
      <w:r w:rsidRPr="001A65B1">
        <w:t>, 7(4)</w:t>
      </w:r>
      <w:proofErr w:type="gramStart"/>
      <w:r w:rsidRPr="001A65B1">
        <w:t>:448</w:t>
      </w:r>
      <w:proofErr w:type="gramEnd"/>
      <w:r w:rsidRPr="001A65B1">
        <w:t xml:space="preserve">-461. </w:t>
      </w:r>
    </w:p>
    <w:p w14:paraId="557E8224" w14:textId="77777777" w:rsidR="005C2F1A" w:rsidRDefault="001A65B1" w:rsidP="00075768">
      <w:pPr>
        <w:pStyle w:val="booklist"/>
      </w:pPr>
      <w:proofErr w:type="gramStart"/>
      <w:r w:rsidRPr="001A65B1">
        <w:t>de</w:t>
      </w:r>
      <w:proofErr w:type="gramEnd"/>
      <w:r w:rsidRPr="001A65B1">
        <w:t xml:space="preserve"> Berg, M., Cheong, O., van Kreveld, M., and Overmars, M. (2008). </w:t>
      </w:r>
      <w:r w:rsidRPr="00612EB7">
        <w:rPr>
          <w:i/>
        </w:rPr>
        <w:t>Computational Geometry: Algorithms and Applications</w:t>
      </w:r>
      <w:r w:rsidRPr="001A65B1">
        <w:t xml:space="preserve">. Springer, third edition. </w:t>
      </w:r>
    </w:p>
    <w:sectPr w:rsidR="005C2F1A" w:rsidSect="000757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Decheng Fan" w:date="2014-06-19T08:10:00Z" w:initials="DF">
    <w:p w14:paraId="2D29E053" w14:textId="77777777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原文others</w:t>
      </w:r>
    </w:p>
  </w:comment>
  <w:comment w:id="46" w:author="Decheng Fan" w:date="2014-06-19T08:17:00Z" w:initials="DF">
    <w:p w14:paraId="2EACA575" w14:textId="26071044" w:rsidR="003A5DDA" w:rsidRPr="00C06C15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ormulation</w:t>
      </w:r>
      <w:r>
        <w:rPr>
          <w:rFonts w:eastAsiaTheme="minorEastAsia" w:hint="eastAsia"/>
        </w:rPr>
        <w:t>指的是构建形式。</w:t>
      </w:r>
      <w:r>
        <w:rPr>
          <w:rFonts w:eastAsiaTheme="minorEastAsia" w:hint="eastAsia"/>
        </w:rPr>
        <w:t>A of B</w:t>
      </w:r>
      <w:r>
        <w:rPr>
          <w:rFonts w:eastAsiaTheme="minorEastAsia" w:hint="eastAsia"/>
        </w:rPr>
        <w:t>表示“</w:t>
      </w:r>
      <w:r>
        <w:rPr>
          <w:rFonts w:eastAsiaTheme="minorEastAsia" w:hint="eastAsia"/>
        </w:rPr>
        <w:t>B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”。</w:t>
      </w:r>
    </w:p>
  </w:comment>
  <w:comment w:id="51" w:author="Decheng Fan" w:date="2014-06-19T08:21:00Z" w:initials="DF">
    <w:p w14:paraId="4998CB99" w14:textId="6F8B8BE3" w:rsidR="003A5DDA" w:rsidRPr="00A412BE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Strong induction c</w:t>
      </w:r>
      <w:r>
        <w:rPr>
          <w:rFonts w:eastAsiaTheme="minorEastAsia" w:hint="eastAsia"/>
        </w:rPr>
        <w:t xml:space="preserve">omes </w:t>
      </w:r>
      <w:r>
        <w:rPr>
          <w:rFonts w:eastAsiaTheme="minorEastAsia"/>
        </w:rPr>
        <w:t>in</w:t>
      </w:r>
    </w:p>
  </w:comment>
  <w:comment w:id="56" w:author="Decheng Fan" w:date="2014-06-19T18:57:00Z" w:initials="DF">
    <w:p w14:paraId="668B5650" w14:textId="3AA7BFA0" w:rsidR="003A5DDA" w:rsidRPr="00CC4DC9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 w:hint="eastAsia"/>
        </w:rPr>
        <w:t>这个</w:t>
      </w:r>
      <w:r>
        <w:rPr>
          <w:rFonts w:eastAsiaTheme="minorEastAsia" w:hint="eastAsia"/>
        </w:rPr>
        <w:t>T(1)</w:t>
      </w:r>
      <w:r>
        <w:rPr>
          <w:rFonts w:eastAsiaTheme="minorEastAsia" w:hint="eastAsia"/>
        </w:rPr>
        <w:t>是父问题除去子问题之外计算的开销，那个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是合并子问题结果的开销。</w:t>
      </w:r>
    </w:p>
  </w:comment>
  <w:comment w:id="66" w:author="Decheng Fan" w:date="2014-06-19T19:16:00Z" w:initials="DF">
    <w:p w14:paraId="42D2916D" w14:textId="38136118" w:rsidR="003A5DDA" w:rsidRPr="008B00AA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sort</w:t>
      </w:r>
      <w:r>
        <w:rPr>
          <w:rFonts w:eastAsiaTheme="minorEastAsia"/>
        </w:rPr>
        <w:t>ed</w:t>
      </w:r>
      <w:proofErr w:type="gramEnd"/>
    </w:p>
  </w:comment>
  <w:comment w:id="98" w:author="Decheng Fan" w:date="2014-06-20T07:15:00Z" w:initials="DF">
    <w:p w14:paraId="2D01404F" w14:textId="336773FD" w:rsidR="003A5DDA" w:rsidRPr="004228F3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w</w:t>
      </w:r>
      <w:r>
        <w:rPr>
          <w:rFonts w:eastAsiaTheme="minorEastAsia"/>
        </w:rPr>
        <w:t>ork</w:t>
      </w:r>
      <w:proofErr w:type="gramEnd"/>
      <w:r>
        <w:rPr>
          <w:rFonts w:eastAsiaTheme="minorEastAsia"/>
        </w:rPr>
        <w:t xml:space="preserve"> through</w:t>
      </w:r>
    </w:p>
  </w:comment>
  <w:comment w:id="104" w:author="Decheng Fan" w:date="2014-06-20T07:15:00Z" w:initials="DF">
    <w:p w14:paraId="5163290A" w14:textId="4779EDCA" w:rsidR="003A5DDA" w:rsidRPr="004228F3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fit</w:t>
      </w:r>
      <w:proofErr w:type="gramEnd"/>
    </w:p>
  </w:comment>
  <w:comment w:id="109" w:author="Decheng Fan" w:date="2014-06-20T07:15:00Z" w:initials="DF">
    <w:p w14:paraId="2BA427D0" w14:textId="10913093" w:rsidR="003A5DDA" w:rsidRPr="004228F3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some</w:t>
      </w:r>
      <w:proofErr w:type="gramEnd"/>
      <w:r>
        <w:rPr>
          <w:rFonts w:eastAsiaTheme="minorEastAsia" w:hint="eastAsia"/>
        </w:rPr>
        <w:t xml:space="preserve"> more examples</w:t>
      </w:r>
    </w:p>
  </w:comment>
  <w:comment w:id="116" w:author="Decheng Fan" w:date="2014-06-20T07:17:00Z" w:initials="DF">
    <w:p w14:paraId="2065ACAC" w14:textId="2DACD65E" w:rsidR="003A5DDA" w:rsidRPr="00051010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 w:hint="eastAsia"/>
        </w:rPr>
        <w:t>totally</w:t>
      </w:r>
      <w:r>
        <w:rPr>
          <w:rFonts w:eastAsiaTheme="minorEastAsia" w:hint="eastAsia"/>
        </w:rPr>
        <w:t>表示不平衡的程度很大</w:t>
      </w:r>
    </w:p>
  </w:comment>
  <w:comment w:id="132" w:author="Decheng Fan" w:date="2014-06-20T07:49:00Z" w:initials="DF">
    <w:p w14:paraId="463A0BEA" w14:textId="08F4E15A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虽然是although，但从语境推断，翻译为“不仅”更为恰当。</w:t>
      </w:r>
    </w:p>
  </w:comment>
  <w:comment w:id="138" w:author="Decheng Fan" w:date="2014-06-20T08:02:00Z" w:initials="DF">
    <w:p w14:paraId="1DD83522" w14:textId="1EDE522A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一般用单数，除非其本意必须用复数才能表达。比如潘爱民译的Windows Internals书就遵循这一规则。</w:t>
      </w:r>
    </w:p>
  </w:comment>
  <w:comment w:id="145" w:author="Decheng Fan" w:date="2014-06-20T08:14:00Z" w:initials="DF">
    <w:p w14:paraId="7F9EC342" w14:textId="71F44141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U</w:t>
      </w:r>
      <w:r>
        <w:rPr>
          <w:rFonts w:asciiTheme="minorEastAsia" w:eastAsiaTheme="minorEastAsia" w:hAnsiTheme="minorEastAsia" w:hint="eastAsia"/>
        </w:rPr>
        <w:t>n</w:t>
      </w:r>
      <w:r>
        <w:rPr>
          <w:rFonts w:asciiTheme="minorEastAsia" w:eastAsiaTheme="minorEastAsia" w:hAnsiTheme="minorEastAsia"/>
        </w:rPr>
        <w:t>derstandably enough</w:t>
      </w:r>
    </w:p>
  </w:comment>
  <w:comment w:id="160" w:author="Decheng Fan" w:date="2014-06-20T08:12:00Z" w:initials="DF">
    <w:p w14:paraId="787C80FF" w14:textId="01BFD1F2" w:rsidR="003A5DDA" w:rsidRPr="007D6DA6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 w:hint="eastAsia"/>
        </w:rPr>
        <w:t>这样译</w:t>
      </w:r>
      <w:r>
        <w:rPr>
          <w:rFonts w:eastAsiaTheme="minorEastAsia" w:hint="eastAsia"/>
        </w:rPr>
        <w:t>appears</w:t>
      </w:r>
      <w:r>
        <w:rPr>
          <w:rFonts w:eastAsiaTheme="minorEastAsia" w:hint="eastAsia"/>
        </w:rPr>
        <w:t>是为了提高可理解性。</w:t>
      </w:r>
    </w:p>
  </w:comment>
  <w:comment w:id="178" w:author="Decheng Fan" w:date="2014-06-20T08:23:00Z" w:initials="DF">
    <w:p w14:paraId="086C0EC8" w14:textId="6BF598EA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作者的重点是次数上的减少。</w:t>
      </w:r>
    </w:p>
  </w:comment>
  <w:comment w:id="194" w:author="Decheng Fan" w:date="2014-06-20T12:22:00Z" w:initials="DF">
    <w:p w14:paraId="4D9FBECD" w14:textId="48B0FC86" w:rsidR="003A5DDA" w:rsidRPr="000B3894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L</w:t>
      </w:r>
      <w:r>
        <w:rPr>
          <w:rFonts w:eastAsiaTheme="minorEastAsia" w:hint="eastAsia"/>
        </w:rPr>
        <w:t>ogarithmic</w:t>
      </w:r>
      <w:r>
        <w:rPr>
          <w:rFonts w:eastAsiaTheme="minorEastAsia" w:hint="eastAsia"/>
        </w:rPr>
        <w:t>，应该是“对数级”而不是“线性对数级”</w:t>
      </w:r>
    </w:p>
  </w:comment>
  <w:comment w:id="197" w:author="Decheng Fan" w:date="2014-06-20T12:23:00Z" w:initials="DF">
    <w:p w14:paraId="0F908FD8" w14:textId="0920093F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这里key不应该被翻译成“键值”，因为key实际上是一个函数，它用于返回比较用的关键值。这个比较用的关键值也可以是一个实现了比较功能的对象，用于实现自定义的cmp功能（大于、等于、小于）。</w:t>
      </w:r>
    </w:p>
  </w:comment>
  <w:comment w:id="208" w:author="Decheng Fan" w:date="2014-06-20T12:43:00Z" w:initials="DF">
    <w:p w14:paraId="4E1BFB02" w14:textId="1FAEF1FF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作者的意思是，没有什么性能上的节省了。</w:t>
      </w:r>
    </w:p>
  </w:comment>
  <w:comment w:id="221" w:author="Decheng Fan" w:date="2014-06-20T12:46:00Z" w:initials="DF">
    <w:p w14:paraId="32DAFAFD" w14:textId="04B1B410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和第5章一样，我仍然选用“剪枝”这一词汇。</w:t>
      </w:r>
    </w:p>
  </w:comment>
  <w:comment w:id="225" w:author="Decheng Fan" w:date="2014-06-20T12:48:00Z" w:initials="DF">
    <w:p w14:paraId="2EDF71DE" w14:textId="054FE5F7" w:rsidR="003A5DDA" w:rsidRPr="00D70DDC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C</w:t>
      </w:r>
      <w:r>
        <w:rPr>
          <w:rFonts w:eastAsiaTheme="minorEastAsia" w:hint="eastAsia"/>
        </w:rPr>
        <w:t>ould</w:t>
      </w:r>
      <w:r>
        <w:rPr>
          <w:rFonts w:eastAsiaTheme="minorEastAsia" w:hint="eastAsia"/>
        </w:rPr>
        <w:t>，虚拟语气</w:t>
      </w:r>
    </w:p>
  </w:comment>
  <w:comment w:id="229" w:author="Decheng Fan" w:date="2014-06-20T12:50:00Z" w:initials="DF">
    <w:p w14:paraId="49EBA1A7" w14:textId="338B9239" w:rsidR="003A5DDA" w:rsidRPr="00810C49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modifiable</w:t>
      </w:r>
      <w:proofErr w:type="gramEnd"/>
    </w:p>
  </w:comment>
  <w:comment w:id="239" w:author="Decheng Fan" w:date="2014-06-20T12:56:00Z" w:initials="DF">
    <w:p w14:paraId="3EBEC582" w14:textId="73C4FFF3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这里的just的意思是我们可以少做一点事，而不是只能做某事。</w:t>
      </w:r>
    </w:p>
  </w:comment>
  <w:comment w:id="246" w:author="Decheng Fan" w:date="2014-06-20T12:58:00Z" w:initials="DF">
    <w:p w14:paraId="6B2FC47A" w14:textId="1A0BAA6C" w:rsidR="003A5DDA" w:rsidRPr="00077A83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would</w:t>
      </w:r>
      <w:proofErr w:type="gramEnd"/>
    </w:p>
  </w:comment>
  <w:comment w:id="249" w:author="Decheng Fan" w:date="2014-06-20T12:59:00Z" w:initials="DF">
    <w:p w14:paraId="54ED69EC" w14:textId="2973B794" w:rsidR="003A5DDA" w:rsidRPr="00DB5645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c</w:t>
      </w:r>
      <w:r>
        <w:rPr>
          <w:rFonts w:eastAsiaTheme="minorEastAsia"/>
        </w:rPr>
        <w:t>ould</w:t>
      </w:r>
      <w:proofErr w:type="gramEnd"/>
    </w:p>
  </w:comment>
  <w:comment w:id="271" w:author="Decheng Fan" w:date="2014-06-21T15:54:00Z" w:initials="DF">
    <w:p w14:paraId="367D0873" w14:textId="32C5EEC0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在python中作者指的mapping应该是如dict这样的映射表。</w:t>
      </w:r>
    </w:p>
  </w:comment>
  <w:comment w:id="277" w:author="Decheng Fan" w:date="2014-06-21T16:08:00Z" w:initials="DF">
    <w:p w14:paraId="0F14A7CC" w14:textId="4EACA2C7" w:rsidR="003A5DDA" w:rsidRPr="00CF5813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B</w:t>
      </w:r>
      <w:r>
        <w:rPr>
          <w:rFonts w:eastAsiaTheme="minorEastAsia" w:hint="eastAsia"/>
        </w:rPr>
        <w:t xml:space="preserve">uild </w:t>
      </w:r>
      <w:r>
        <w:rPr>
          <w:rFonts w:eastAsiaTheme="minorEastAsia"/>
        </w:rPr>
        <w:t>a tree in bulk</w:t>
      </w:r>
      <w:r>
        <w:rPr>
          <w:rFonts w:eastAsiaTheme="minorEastAsia" w:hint="eastAsia"/>
        </w:rPr>
        <w:t>，根据上下文，我的理解就是并不总是从头来构建整个树结构。</w:t>
      </w:r>
    </w:p>
  </w:comment>
  <w:comment w:id="285" w:author="Decheng Fan" w:date="2014-06-21T16:09:00Z" w:initials="DF">
    <w:p w14:paraId="4FED8B3A" w14:textId="198FB7CE" w:rsidR="003A5DDA" w:rsidRPr="00CF5813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M</w:t>
      </w:r>
      <w:r>
        <w:rPr>
          <w:rFonts w:eastAsiaTheme="minorEastAsia" w:hint="eastAsia"/>
        </w:rPr>
        <w:t xml:space="preserve">ight </w:t>
      </w:r>
      <w:r>
        <w:rPr>
          <w:rFonts w:eastAsiaTheme="minorEastAsia"/>
        </w:rPr>
        <w:t>have been</w:t>
      </w:r>
      <w:r>
        <w:rPr>
          <w:rFonts w:eastAsiaTheme="minorEastAsia" w:hint="eastAsia"/>
        </w:rPr>
        <w:t>，说明这只是一种可能性，并不是说一定就是这样构建的。</w:t>
      </w:r>
    </w:p>
  </w:comment>
  <w:comment w:id="301" w:author="Decheng Fan" w:date="2014-06-21T16:16:00Z" w:initials="DF">
    <w:p w14:paraId="2BE11399" w14:textId="7692EECE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oes not preclude duplicates</w:t>
      </w:r>
    </w:p>
  </w:comment>
  <w:comment w:id="319" w:author="Decheng Fan" w:date="2014-06-21T16:35:00Z" w:initials="DF">
    <w:p w14:paraId="0FD3A0A7" w14:textId="0D4135F6" w:rsidR="003A5DDA" w:rsidRPr="006D0037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W</w:t>
      </w:r>
      <w:r>
        <w:rPr>
          <w:rFonts w:eastAsiaTheme="minorEastAsia" w:hint="eastAsia"/>
        </w:rPr>
        <w:t xml:space="preserve">ill </w:t>
      </w:r>
      <w:r>
        <w:rPr>
          <w:rFonts w:eastAsiaTheme="minorEastAsia"/>
        </w:rPr>
        <w:t>let</w:t>
      </w:r>
    </w:p>
  </w:comment>
  <w:comment w:id="328" w:author="Decheng Fan" w:date="2014-06-21T16:45:00Z" w:initials="DF">
    <w:p w14:paraId="0720AA5B" w14:textId="1B9510D5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这里说的是这个问题最典型的应用场景，而不是在说解决思路。</w:t>
      </w:r>
    </w:p>
  </w:comment>
  <w:comment w:id="399" w:author="Decheng Fan" w:date="2014-06-21T18:51:00Z" w:initials="DF">
    <w:p w14:paraId="51A24F34" w14:textId="552B6081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这里我用了意译，因为下面所对应的“常数”则针对元素个数，和“固定比例”不一样。固定比例的元素个数随着n的增大而增大。</w:t>
      </w:r>
    </w:p>
  </w:comment>
  <w:comment w:id="406" w:author="Decheng Fan" w:date="2014-06-21T18:59:00Z" w:initials="DF">
    <w:p w14:paraId="33BC189C" w14:textId="2A5BA7CC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分成5个元素一组排序才能看作是线性的，如果分成五组，就是线性对数级了。</w:t>
      </w:r>
    </w:p>
  </w:comment>
  <w:comment w:id="445" w:author="Decheng Fan" w:date="2014-06-21T19:57:00Z" w:initials="DF">
    <w:p w14:paraId="5D27BDB1" w14:textId="381BCAC2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这里说的不是“中间值”，因为后文谈到这种算法就是归并排序，而归并排序递归版的第一步就是把数据按照中间位置分为两半。</w:t>
      </w:r>
    </w:p>
  </w:comment>
  <w:comment w:id="476" w:author="Decheng Fan" w:date="2014-06-22T14:46:00Z" w:initials="DF">
    <w:p w14:paraId="360863D3" w14:textId="7649BC44" w:rsidR="003A5DDA" w:rsidRPr="000E59E2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clear edge</w:t>
      </w:r>
      <w:r>
        <w:rPr>
          <w:rFonts w:eastAsiaTheme="minorEastAsia" w:hint="eastAsia"/>
        </w:rPr>
        <w:t>是一句通俗的话，表示有显著优势的意思。</w:t>
      </w:r>
    </w:p>
  </w:comment>
  <w:comment w:id="496" w:author="Decheng Fan" w:date="2014-06-22T22:04:00Z" w:initials="DF">
    <w:p w14:paraId="5F759583" w14:textId="13F0EF97" w:rsidR="003A5DDA" w:rsidRPr="007B2E09" w:rsidRDefault="003A5DDA">
      <w:pPr>
        <w:pStyle w:val="af4"/>
        <w:ind w:firstLine="420"/>
        <w:rPr>
          <w:rFonts w:eastAsiaTheme="minorEastAsia"/>
        </w:rPr>
      </w:pPr>
      <w:r>
        <w:rPr>
          <w:rFonts w:eastAsiaTheme="minorEastAsia" w:hint="eastAsia"/>
        </w:rPr>
        <w:t>Heuristics</w:t>
      </w:r>
      <w:r>
        <w:rPr>
          <w:rStyle w:val="af3"/>
        </w:rPr>
        <w:annotationRef/>
      </w:r>
      <w:r>
        <w:rPr>
          <w:rFonts w:eastAsiaTheme="minorEastAsia" w:hint="eastAsia"/>
        </w:rPr>
        <w:t>启发式法则，应该指的就是从经验中得到的法则，译为“经验法则”更容易懂一些。</w:t>
      </w:r>
    </w:p>
  </w:comment>
  <w:comment w:id="517" w:author="Decheng Fan" w:date="2014-06-23T07:37:00Z" w:initials="DF">
    <w:p w14:paraId="629B7B42" w14:textId="4F72F294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这句话代表的是一个已证明的结论（本书到目前为止没有给出具体的证明，但这时被其他人证明了的），这个结论里面，最快情况下O(n lg n)是排序算法的下界，也就是没有任何排序算法能好过这个时间。</w:t>
      </w:r>
    </w:p>
  </w:comment>
  <w:comment w:id="562" w:author="Decheng Fan" w:date="2014-06-26T20:15:00Z" w:initials="DF">
    <w:p w14:paraId="1FACC270" w14:textId="70E94876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A distance</w:t>
      </w:r>
      <w:r>
        <w:rPr>
          <w:rFonts w:asciiTheme="minorEastAsia" w:eastAsiaTheme="minorEastAsia" w:hAnsiTheme="minorEastAsia" w:hint="eastAsia"/>
        </w:rPr>
        <w:t>指的是和上一句一样的，a distance of d, 就是距离d。</w:t>
      </w:r>
    </w:p>
  </w:comment>
  <w:comment w:id="565" w:author="Decheng Fan" w:date="2014-07-08T07:10:00Z" w:initials="DF">
    <w:p w14:paraId="2FDD95E9" w14:textId="1201ACB4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个切片的大小是比较需要读者理解一下的。我的理解是（但愿是正确的），首先按y坐标顺序向下搜索找到一个点（称其为点A吧）。这个点可能离中线很近，也可能有一定距离。然后考察距离它最近的点。距离最近的点的y坐标差值的极限将是d（考虑到点A无限接近中线的情况）。横向来看，点A可能位于最左或最右距离中线为d的位置。因此是2d*d的范围。</w:t>
      </w:r>
    </w:p>
  </w:comment>
  <w:comment w:id="569" w:author="Decheng Fan" w:date="2014-07-08T08:16:00Z" w:initials="DF">
    <w:p w14:paraId="4967C3D6" w14:textId="03BD81AA" w:rsidR="003A5DDA" w:rsidRPr="009A6C5E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t </w:t>
      </w:r>
      <w:r>
        <w:rPr>
          <w:rFonts w:eastAsiaTheme="minorEastAsia"/>
        </w:rPr>
        <w:t>most 8 points in total in such a slice</w:t>
      </w:r>
    </w:p>
  </w:comment>
  <w:comment w:id="577" w:author="Decheng Fan" w:date="2014-07-08T08:42:00Z" w:initials="DF">
    <w:p w14:paraId="0045C4B8" w14:textId="2706164A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N</w:t>
      </w:r>
      <w:r>
        <w:rPr>
          <w:rFonts w:asciiTheme="minorEastAsia" w:eastAsiaTheme="minorEastAsia" w:hAnsiTheme="minorEastAsia" w:hint="eastAsia"/>
        </w:rPr>
        <w:t>eed</w:t>
      </w:r>
      <w:r>
        <w:rPr>
          <w:rFonts w:asciiTheme="minorEastAsia" w:eastAsiaTheme="minorEastAsia" w:hAnsiTheme="minorEastAsia"/>
        </w:rPr>
        <w:t xml:space="preserve"> the x sorting to be able to</w:t>
      </w:r>
    </w:p>
  </w:comment>
  <w:comment w:id="606" w:author="Decheng Fan" w:date="2014-07-08T18:45:00Z" w:initials="DF">
    <w:p w14:paraId="7C020639" w14:textId="0CF0C9DD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esi</w:t>
      </w:r>
      <w:r>
        <w:rPr>
          <w:rFonts w:asciiTheme="minorEastAsia" w:eastAsiaTheme="minorEastAsia" w:hAnsiTheme="minorEastAsia"/>
        </w:rPr>
        <w:t>red</w:t>
      </w:r>
    </w:p>
  </w:comment>
  <w:comment w:id="646" w:author="Decheng Fan" w:date="2014-07-09T07:18:00Z" w:initials="DF">
    <w:p w14:paraId="6B3EEF10" w14:textId="13C98DC2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作者的意思是，排序操作能被化简为凸包问题，后面又说了这种化简快于排序问题本身的时间复杂度。因此凸包问题的时间复杂度不会比排序低。</w:t>
      </w:r>
    </w:p>
  </w:comment>
  <w:comment w:id="692" w:author="Decheng Fan" w:date="2014-07-10T08:49:00Z" w:initials="DF">
    <w:p w14:paraId="3872E3CC" w14:textId="05B5B3EE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是python的一个模块</w:t>
      </w:r>
    </w:p>
  </w:comment>
  <w:comment w:id="705" w:author="Decheng Fan" w:date="2014-07-10T18:31:00Z" w:initials="DF">
    <w:p w14:paraId="4A593506" w14:textId="717DA19B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Python</w:t>
      </w:r>
      <w:r>
        <w:rPr>
          <w:rFonts w:asciiTheme="minorEastAsia" w:eastAsiaTheme="minorEastAsia" w:hAnsiTheme="minorEastAsia" w:hint="eastAsia"/>
        </w:rPr>
        <w:t>的多线程支持的处理过程中，由于程序是解释执行的，解释器需要用一个全局解释器锁（Global Interpreter Lock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来同步对解释器的全局变量的访问，因此无法实现真正的并行。</w:t>
      </w:r>
      <w:r>
        <w:rPr>
          <w:rFonts w:asciiTheme="minorEastAsia" w:eastAsiaTheme="minorEastAsia" w:hAnsiTheme="minorEastAsia"/>
        </w:rPr>
        <w:t>M</w:t>
      </w:r>
      <w:r>
        <w:rPr>
          <w:rFonts w:asciiTheme="minorEastAsia" w:eastAsiaTheme="minorEastAsia" w:hAnsiTheme="minorEastAsia" w:hint="eastAsia"/>
        </w:rPr>
        <w:t>ultiprocessing模块则通过多进程来实现并行。</w:t>
      </w:r>
    </w:p>
  </w:comment>
  <w:comment w:id="878" w:author="Decheng Fan" w:date="2014-07-13T18:05:00Z" w:initials="DF">
    <w:p w14:paraId="7BDE5FB6" w14:textId="1B2D6B40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后面一个段落to later remember那句，讲到这个层次实际上是一个保存在节点上（或至少与结点相关联）的数字。</w:t>
      </w:r>
    </w:p>
  </w:comment>
  <w:comment w:id="895" w:author="Decheng Fan" w:date="2014-07-13T17:33:00Z" w:initials="DF">
    <w:p w14:paraId="67E59C14" w14:textId="02F34FE9" w:rsidR="003A5DDA" w:rsidRPr="00C34AC4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he </w:t>
      </w:r>
      <w:r>
        <w:rPr>
          <w:rFonts w:eastAsiaTheme="minorEastAsia"/>
        </w:rPr>
        <w:t>edge to the middle child</w:t>
      </w:r>
      <w:r>
        <w:rPr>
          <w:rFonts w:eastAsiaTheme="minorEastAsia" w:hint="eastAsia"/>
        </w:rPr>
        <w:t>，指的是“指向中间子树的边线”，而不是“让边线指向中间子树”。</w:t>
      </w:r>
    </w:p>
  </w:comment>
  <w:comment w:id="1020" w:author="Decheng Fan" w:date="2014-07-13T18:14:00Z" w:initials="DF">
    <w:p w14:paraId="0772A85D" w14:textId="28258F46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这句话凌兄之前的翻译在词序上不太对，所以我进行了调整。</w:t>
      </w:r>
    </w:p>
  </w:comment>
  <w:comment w:id="1087" w:author="Decheng Fan" w:date="2014-07-14T07:36:00Z" w:initials="DF">
    <w:p w14:paraId="51A145C9" w14:textId="61F7765E" w:rsidR="003A5DDA" w:rsidRPr="00AE3F6A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 w:hint="eastAsia"/>
        </w:rPr>
        <w:t>感觉这句语句里面</w:t>
      </w:r>
      <w:r>
        <w:rPr>
          <w:rFonts w:eastAsiaTheme="minorEastAsia" w:hint="eastAsia"/>
        </w:rPr>
        <w:t>node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node.lft</w:t>
      </w:r>
      <w:r>
        <w:rPr>
          <w:rFonts w:eastAsiaTheme="minorEastAsia" w:hint="eastAsia"/>
        </w:rPr>
        <w:t>同时放进列表有些问题，在</w:t>
      </w:r>
      <w:r>
        <w:rPr>
          <w:rFonts w:eastAsiaTheme="minorEastAsia" w:hint="eastAsia"/>
        </w:rPr>
        <w:t>node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None</w:t>
      </w:r>
      <w:r>
        <w:rPr>
          <w:rFonts w:eastAsiaTheme="minorEastAsia" w:hint="eastAsia"/>
        </w:rPr>
        <w:t>的情况下，对</w:t>
      </w:r>
      <w:r>
        <w:rPr>
          <w:rFonts w:eastAsiaTheme="minorEastAsia" w:hint="eastAsia"/>
        </w:rPr>
        <w:t>node.lft</w:t>
      </w:r>
      <w:r>
        <w:rPr>
          <w:rFonts w:eastAsiaTheme="minorEastAsia" w:hint="eastAsia"/>
        </w:rPr>
        <w:t>求值将会抛出异常</w:t>
      </w:r>
    </w:p>
  </w:comment>
  <w:comment w:id="1113" w:author="Decheng Fan" w:date="2014-07-14T18:51:00Z" w:initials="DF">
    <w:p w14:paraId="62382CF2" w14:textId="33F0DB34" w:rsidR="003A5DDA" w:rsidRPr="001F3E49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when</w:t>
      </w:r>
      <w:proofErr w:type="gramEnd"/>
    </w:p>
  </w:comment>
  <w:comment w:id="1159" w:author="Decheng Fan" w:date="2014-07-15T07:08:00Z" w:initials="DF">
    <w:p w14:paraId="6F381958" w14:textId="285B2EF4" w:rsidR="003A5DDA" w:rsidRPr="004933F2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proofErr w:type="gramStart"/>
      <w:r>
        <w:rPr>
          <w:rFonts w:eastAsiaTheme="minorEastAsia" w:hint="eastAsia"/>
        </w:rPr>
        <w:t>effici</w:t>
      </w:r>
      <w:r>
        <w:rPr>
          <w:rFonts w:eastAsiaTheme="minorEastAsia"/>
        </w:rPr>
        <w:t>ent</w:t>
      </w:r>
      <w:proofErr w:type="gramEnd"/>
    </w:p>
  </w:comment>
  <w:comment w:id="1224" w:author="Decheng Fan" w:date="2014-07-15T08:23:00Z" w:initials="DF">
    <w:p w14:paraId="4F4D70EE" w14:textId="0D26BEC3" w:rsidR="003A5DDA" w:rsidRPr="00FA1300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 w:hint="eastAsia"/>
        </w:rPr>
        <w:t>used to be</w:t>
      </w:r>
      <w:r>
        <w:rPr>
          <w:rFonts w:eastAsiaTheme="minorEastAsia" w:hint="eastAsia"/>
        </w:rPr>
        <w:t>表示“过去曾是”</w:t>
      </w:r>
    </w:p>
  </w:comment>
  <w:comment w:id="1262" w:author="Decheng Fan" w:date="2014-07-15T19:08:00Z" w:initials="DF">
    <w:p w14:paraId="0868D28C" w14:textId="37EF6672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我觉得凌兄这段翻译得很赞！</w:t>
      </w:r>
    </w:p>
  </w:comment>
  <w:comment w:id="1367" w:author="Decheng Fan" w:date="2014-07-16T08:07:00Z" w:initials="DF">
    <w:p w14:paraId="195DED8B" w14:textId="17704F9B" w:rsidR="003A5DDA" w:rsidRPr="00790551" w:rsidRDefault="003A5DD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 w:hint="eastAsia"/>
        </w:rPr>
        <w:t>我在这些地方标注英文原文，以方便读者上网搜索相关资料。</w:t>
      </w:r>
    </w:p>
  </w:comment>
  <w:comment w:id="1437" w:author="Decheng Fan" w:date="2014-07-16T19:06:00Z" w:initials="DF">
    <w:p w14:paraId="19785B3A" w14:textId="40B888FC" w:rsidR="003A5DDA" w:rsidRDefault="003A5DD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li</w:t>
      </w:r>
      <w:r>
        <w:rPr>
          <w:rFonts w:asciiTheme="minorEastAsia" w:eastAsiaTheme="minorEastAsia" w:hAnsiTheme="minorEastAsia"/>
        </w:rPr>
        <w:t>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29E053" w15:done="0"/>
  <w15:commentEx w15:paraId="2EACA575" w15:done="0"/>
  <w15:commentEx w15:paraId="4998CB99" w15:done="0"/>
  <w15:commentEx w15:paraId="668B5650" w15:done="0"/>
  <w15:commentEx w15:paraId="42D2916D" w15:done="0"/>
  <w15:commentEx w15:paraId="2D01404F" w15:done="0"/>
  <w15:commentEx w15:paraId="5163290A" w15:done="0"/>
  <w15:commentEx w15:paraId="2BA427D0" w15:done="0"/>
  <w15:commentEx w15:paraId="2065ACAC" w15:done="0"/>
  <w15:commentEx w15:paraId="463A0BEA" w15:done="0"/>
  <w15:commentEx w15:paraId="1DD83522" w15:done="0"/>
  <w15:commentEx w15:paraId="7F9EC342" w15:done="0"/>
  <w15:commentEx w15:paraId="787C80FF" w15:done="0"/>
  <w15:commentEx w15:paraId="086C0EC8" w15:done="0"/>
  <w15:commentEx w15:paraId="4D9FBECD" w15:done="0"/>
  <w15:commentEx w15:paraId="0F908FD8" w15:done="0"/>
  <w15:commentEx w15:paraId="4E1BFB02" w15:done="0"/>
  <w15:commentEx w15:paraId="32DAFAFD" w15:done="0"/>
  <w15:commentEx w15:paraId="2EDF71DE" w15:done="0"/>
  <w15:commentEx w15:paraId="49EBA1A7" w15:done="0"/>
  <w15:commentEx w15:paraId="3EBEC582" w15:done="0"/>
  <w15:commentEx w15:paraId="6B2FC47A" w15:done="0"/>
  <w15:commentEx w15:paraId="54ED69EC" w15:done="0"/>
  <w15:commentEx w15:paraId="367D0873" w15:done="0"/>
  <w15:commentEx w15:paraId="0F14A7CC" w15:done="0"/>
  <w15:commentEx w15:paraId="4FED8B3A" w15:done="0"/>
  <w15:commentEx w15:paraId="2BE11399" w15:done="0"/>
  <w15:commentEx w15:paraId="0FD3A0A7" w15:done="0"/>
  <w15:commentEx w15:paraId="0720AA5B" w15:done="0"/>
  <w15:commentEx w15:paraId="51A24F34" w15:done="0"/>
  <w15:commentEx w15:paraId="33BC189C" w15:done="0"/>
  <w15:commentEx w15:paraId="5D27BDB1" w15:done="0"/>
  <w15:commentEx w15:paraId="360863D3" w15:done="0"/>
  <w15:commentEx w15:paraId="5F759583" w15:done="0"/>
  <w15:commentEx w15:paraId="629B7B42" w15:done="0"/>
  <w15:commentEx w15:paraId="1FACC270" w15:done="0"/>
  <w15:commentEx w15:paraId="2FDD95E9" w15:done="0"/>
  <w15:commentEx w15:paraId="4967C3D6" w15:done="0"/>
  <w15:commentEx w15:paraId="0045C4B8" w15:done="0"/>
  <w15:commentEx w15:paraId="7C020639" w15:done="0"/>
  <w15:commentEx w15:paraId="6B3EEF10" w15:done="0"/>
  <w15:commentEx w15:paraId="3872E3CC" w15:done="0"/>
  <w15:commentEx w15:paraId="4A593506" w15:done="0"/>
  <w15:commentEx w15:paraId="7BDE5FB6" w15:done="0"/>
  <w15:commentEx w15:paraId="67E59C14" w15:done="0"/>
  <w15:commentEx w15:paraId="0772A85D" w15:done="0"/>
  <w15:commentEx w15:paraId="51A145C9" w15:done="0"/>
  <w15:commentEx w15:paraId="62382CF2" w15:done="0"/>
  <w15:commentEx w15:paraId="6F381958" w15:done="0"/>
  <w15:commentEx w15:paraId="4F4D70EE" w15:done="0"/>
  <w15:commentEx w15:paraId="0868D28C" w15:done="0"/>
  <w15:commentEx w15:paraId="195DED8B" w15:done="0"/>
  <w15:commentEx w15:paraId="19785B3A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Help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D6EE8" w14:textId="77777777" w:rsidR="000C03C1" w:rsidRDefault="000C03C1" w:rsidP="001A65B1">
      <w:pPr>
        <w:spacing w:after="0"/>
        <w:ind w:firstLine="420"/>
      </w:pPr>
      <w:r>
        <w:separator/>
      </w:r>
    </w:p>
  </w:endnote>
  <w:endnote w:type="continuationSeparator" w:id="0">
    <w:p w14:paraId="23191162" w14:textId="77777777" w:rsidR="000C03C1" w:rsidRDefault="000C03C1" w:rsidP="001A65B1">
      <w:pPr>
        <w:spacing w:after="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charset w:val="00"/>
    <w:family w:val="swiss"/>
    <w:pitch w:val="variable"/>
    <w:sig w:usb0="80000063" w:usb1="1200FFEF" w:usb2="0024C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3C806" w14:textId="77777777" w:rsidR="003A5DDA" w:rsidRDefault="003A5DDA">
    <w:pPr>
      <w:spacing w:after="0"/>
      <w:ind w:firstLine="360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Pr="000C30D5">
      <w:rPr>
        <w:noProof/>
        <w:sz w:val="20"/>
      </w:rPr>
      <w:t>142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2959B" w14:textId="77777777" w:rsidR="003A5DDA" w:rsidRDefault="003A5DDA">
    <w:pPr>
      <w:spacing w:after="0"/>
      <w:ind w:firstLine="42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084A4" w14:textId="77777777" w:rsidR="003A5DDA" w:rsidRDefault="003A5DDA">
    <w:pPr>
      <w:spacing w:after="0"/>
      <w:ind w:firstLine="360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Pr="00F66C8E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767B8" w14:textId="77777777" w:rsidR="000C03C1" w:rsidRDefault="000C03C1" w:rsidP="001A65B1">
      <w:pPr>
        <w:spacing w:after="0"/>
        <w:ind w:firstLine="420"/>
      </w:pPr>
      <w:r>
        <w:separator/>
      </w:r>
    </w:p>
  </w:footnote>
  <w:footnote w:type="continuationSeparator" w:id="0">
    <w:p w14:paraId="5AE138ED" w14:textId="77777777" w:rsidR="000C03C1" w:rsidRDefault="000C03C1" w:rsidP="001A65B1">
      <w:pPr>
        <w:spacing w:after="0"/>
        <w:ind w:firstLine="420"/>
      </w:pPr>
      <w:r>
        <w:continuationSeparator/>
      </w:r>
    </w:p>
  </w:footnote>
  <w:footnote w:id="1">
    <w:p w14:paraId="4F9B5472" w14:textId="77777777" w:rsidR="003A5DDA" w:rsidRPr="00CF3CB8" w:rsidRDefault="003A5DDA" w:rsidP="002E1924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</w:t>
      </w:r>
      <w:r w:rsidRPr="00CF3CB8">
        <w:rPr>
          <w:rFonts w:hint="eastAsia"/>
        </w:rPr>
        <w:t>约翰·沃尔夫冈·冯·歌德</w:t>
      </w:r>
      <w:r>
        <w:rPr>
          <w:rFonts w:hint="eastAsia"/>
        </w:rPr>
        <w:t>（</w:t>
      </w:r>
      <w:r w:rsidRPr="001A65B1">
        <w:t>Johann Wolfgang von Goethe</w:t>
      </w:r>
      <w:r>
        <w:rPr>
          <w:rFonts w:hint="eastAsia"/>
        </w:rPr>
        <w:t>）：</w:t>
      </w:r>
      <w:r>
        <w:t>德国著名诗人</w:t>
      </w:r>
      <w:r>
        <w:rPr>
          <w:rFonts w:hint="eastAsia"/>
        </w:rPr>
        <w:t>、戏剧</w:t>
      </w:r>
      <w:r>
        <w:t>家</w:t>
      </w:r>
      <w:r>
        <w:rPr>
          <w:rFonts w:hint="eastAsia"/>
        </w:rPr>
        <w:t>、</w:t>
      </w:r>
      <w:r>
        <w:t>自然学家以及政治活动家。</w:t>
      </w:r>
    </w:p>
  </w:footnote>
  <w:footnote w:id="2">
    <w:p w14:paraId="15036A90" w14:textId="584F8466" w:rsidR="003A5DDA" w:rsidRPr="00AD1F7B" w:rsidRDefault="003A5DDA" w:rsidP="00AD1F7B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请注意，有些</w:t>
      </w:r>
      <w:r>
        <w:t>作者</w:t>
      </w:r>
      <w:r>
        <w:rPr>
          <w:rFonts w:hint="eastAsia"/>
        </w:rPr>
        <w:t>会</w:t>
      </w:r>
      <w:r>
        <w:t>用解决这一</w:t>
      </w:r>
      <w:r>
        <w:rPr>
          <w:rFonts w:hint="eastAsia"/>
        </w:rPr>
        <w:t>术语</w:t>
      </w:r>
      <w:r>
        <w:t>来描述归纳法中的基本情况，</w:t>
      </w:r>
      <w:r>
        <w:rPr>
          <w:rFonts w:hint="eastAsia"/>
        </w:rPr>
        <w:t>因此</w:t>
      </w:r>
      <w:del w:id="8" w:author="Decheng Fan" w:date="2014-06-19T08:24:00Z">
        <w:r w:rsidDel="000779FB">
          <w:rPr>
            <w:rFonts w:hint="eastAsia"/>
          </w:rPr>
          <w:delText>在</w:delText>
        </w:r>
      </w:del>
      <w:r>
        <w:rPr>
          <w:rFonts w:hint="eastAsia"/>
        </w:rPr>
        <w:t>产生</w:t>
      </w:r>
      <w:ins w:id="9" w:author="Decheng Fan" w:date="2014-06-19T08:24:00Z">
        <w:r>
          <w:rPr>
            <w:rFonts w:hint="eastAsia"/>
            <w:lang w:eastAsia="zh-CN"/>
          </w:rPr>
          <w:t>了有</w:t>
        </w:r>
      </w:ins>
      <w:ins w:id="10" w:author="Decheng Fan" w:date="2014-06-19T18:54:00Z">
        <w:r>
          <w:rPr>
            <w:rFonts w:hint="eastAsia"/>
            <w:lang w:eastAsia="zh-CN"/>
          </w:rPr>
          <w:t>所</w:t>
        </w:r>
      </w:ins>
      <w:ins w:id="11" w:author="Decheng Fan" w:date="2014-06-19T08:25:00Z">
        <w:r>
          <w:rPr>
            <w:rFonts w:hint="eastAsia"/>
            <w:lang w:eastAsia="zh-CN"/>
          </w:rPr>
          <w:t>不同的</w:t>
        </w:r>
      </w:ins>
      <w:r>
        <w:t>顺序</w:t>
      </w:r>
      <w:del w:id="12" w:author="Decheng Fan" w:date="2014-06-19T08:25:00Z">
        <w:r w:rsidDel="000779FB">
          <w:rPr>
            <w:rFonts w:hint="eastAsia"/>
          </w:rPr>
          <w:delText>会</w:delText>
        </w:r>
        <w:r w:rsidDel="000779FB">
          <w:delText>稍有变化</w:delText>
        </w:r>
      </w:del>
      <w:r>
        <w:t>，</w:t>
      </w:r>
      <w:r>
        <w:rPr>
          <w:rFonts w:hint="eastAsia"/>
        </w:rPr>
        <w:t>变成了分解</w:t>
      </w:r>
      <w:r>
        <w:t>、解决、合并</w:t>
      </w:r>
      <w:r>
        <w:rPr>
          <w:rFonts w:hint="eastAsia"/>
        </w:rPr>
        <w:t>。</w:t>
      </w:r>
    </w:p>
  </w:footnote>
  <w:footnote w:id="3">
    <w:p w14:paraId="3F1BE54A" w14:textId="77777777" w:rsidR="003A5DDA" w:rsidRPr="00DC6570" w:rsidRDefault="003A5DDA" w:rsidP="0003497D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也就是说</w:t>
      </w:r>
      <w:r>
        <w:t>，</w:t>
      </w:r>
      <w:r>
        <w:rPr>
          <w:rFonts w:hint="eastAsia"/>
        </w:rPr>
        <w:t>我们</w:t>
      </w:r>
      <w:r>
        <w:t>要</w:t>
      </w:r>
      <w:r>
        <w:rPr>
          <w:rFonts w:hint="eastAsia"/>
        </w:rPr>
        <w:t>将</w:t>
      </w:r>
      <w:r>
        <w:t>问题</w:t>
      </w:r>
      <w:r>
        <w:rPr>
          <w:rFonts w:hint="eastAsia"/>
        </w:rPr>
        <w:t>规模</w:t>
      </w:r>
      <w:r>
        <w:t>为</w:t>
      </w:r>
      <w:r w:rsidRPr="00DC6570">
        <w:t>n/2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构建</w:t>
      </w:r>
      <w:r>
        <w:t>成一</w:t>
      </w:r>
      <w:r>
        <w:rPr>
          <w:rFonts w:hint="eastAsia"/>
        </w:rPr>
        <w:t>个</w:t>
      </w:r>
      <w:r>
        <w:t>问题规模</w:t>
      </w:r>
      <w:r>
        <w:rPr>
          <w:rFonts w:hint="eastAsia"/>
        </w:rPr>
        <w:t>为</w:t>
      </w:r>
      <w:r>
        <w:t>n</w:t>
      </w:r>
      <w:r>
        <w:t>的解决方案。</w:t>
      </w:r>
    </w:p>
  </w:footnote>
  <w:footnote w:id="4">
    <w:p w14:paraId="2C380C98" w14:textId="77777777" w:rsidR="003A5DDA" w:rsidRPr="0003497D" w:rsidRDefault="003A5DDA" w:rsidP="0003497D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相关说明</w:t>
      </w:r>
      <w:r>
        <w:t>可参考</w:t>
      </w:r>
      <w:r w:rsidRPr="0003497D">
        <w:t>Udi Manber</w:t>
      </w:r>
      <w:r>
        <w:rPr>
          <w:rFonts w:hint="eastAsia"/>
        </w:rPr>
        <w:t>《</w:t>
      </w:r>
      <w:r w:rsidRPr="0003497D">
        <w:t>Introduction to Algorithms</w:t>
      </w:r>
      <w:r>
        <w:rPr>
          <w:rFonts w:hint="eastAsia"/>
        </w:rPr>
        <w:t>》（见</w:t>
      </w:r>
      <w:r>
        <w:t>第４章</w:t>
      </w:r>
      <w:r>
        <w:rPr>
          <w:rFonts w:hint="eastAsia"/>
        </w:rPr>
        <w:t>的“参考</w:t>
      </w:r>
      <w:r>
        <w:t>资料</w:t>
      </w:r>
      <w:r>
        <w:rPr>
          <w:rFonts w:hint="eastAsia"/>
        </w:rPr>
        <w:t>”部分</w:t>
      </w:r>
      <w:r>
        <w:t>）</w:t>
      </w:r>
      <w:r>
        <w:rPr>
          <w:rFonts w:hint="eastAsia"/>
        </w:rPr>
        <w:t>一书。</w:t>
      </w:r>
    </w:p>
  </w:footnote>
  <w:footnote w:id="5">
    <w:p w14:paraId="7D47EC58" w14:textId="77777777" w:rsidR="003A5DDA" w:rsidRPr="002D7B66" w:rsidRDefault="003A5DDA" w:rsidP="002D7B66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例如</w:t>
      </w:r>
      <w:r>
        <w:t>在天际线问题中，</w:t>
      </w:r>
      <w:r>
        <w:rPr>
          <w:rFonts w:hint="eastAsia"/>
        </w:rPr>
        <w:t>我们</w:t>
      </w:r>
      <w:r>
        <w:t>很可能会将基本</w:t>
      </w:r>
      <w:r>
        <w:rPr>
          <w:rFonts w:hint="eastAsia"/>
        </w:rPr>
        <w:t>情况</w:t>
      </w:r>
      <w:r>
        <w:t>下的元素</w:t>
      </w:r>
      <w:r w:rsidRPr="002D7B66">
        <w:t>(L</w:t>
      </w:r>
      <w:r>
        <w:t>,H,R)</w:t>
      </w:r>
      <w:r>
        <w:rPr>
          <w:rFonts w:hint="eastAsia"/>
        </w:rPr>
        <w:t>分成</w:t>
      </w:r>
      <w:r>
        <w:t>两部分</w:t>
      </w:r>
      <w:r w:rsidRPr="002D7B66">
        <w:t>(L,H)</w:t>
      </w:r>
      <w:r>
        <w:rPr>
          <w:rFonts w:hint="eastAsia"/>
        </w:rPr>
        <w:t>与</w:t>
      </w:r>
      <w:r>
        <w:t>(R,H)</w:t>
      </w:r>
      <w:r>
        <w:rPr>
          <w:rFonts w:hint="eastAsia"/>
        </w:rPr>
        <w:t>，</w:t>
      </w:r>
      <w:r>
        <w:t>然后</w:t>
      </w:r>
      <w:r>
        <w:t>combine</w:t>
      </w:r>
      <w:r>
        <w:t>函数就可以构建一</w:t>
      </w:r>
      <w:r>
        <w:rPr>
          <w:rFonts w:hint="eastAsia"/>
        </w:rPr>
        <w:t>个由</w:t>
      </w:r>
      <w:r>
        <w:t>点</w:t>
      </w:r>
      <w:r>
        <w:rPr>
          <w:rFonts w:hint="eastAsia"/>
        </w:rPr>
        <w:t>元素</w:t>
      </w:r>
      <w:r>
        <w:t>组成的</w:t>
      </w:r>
      <w:r>
        <w:rPr>
          <w:rFonts w:hint="eastAsia"/>
        </w:rPr>
        <w:t>序列</w:t>
      </w:r>
      <w:r>
        <w:t>了。</w:t>
      </w:r>
    </w:p>
  </w:footnote>
  <w:footnote w:id="6">
    <w:p w14:paraId="4B42F6F6" w14:textId="77777777" w:rsidR="003A5DDA" w:rsidRPr="000065F8" w:rsidRDefault="003A5DDA" w:rsidP="004611B1">
      <w:pPr>
        <w:pStyle w:val="a3"/>
        <w:ind w:firstLineChars="0" w:firstLine="0"/>
      </w:pPr>
      <w:r>
        <w:rPr>
          <w:rStyle w:val="af0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事实上，</w:t>
      </w:r>
      <w:r>
        <w:t>这里说</w:t>
      </w:r>
      <w:r>
        <w:rPr>
          <w:rFonts w:hint="eastAsia"/>
        </w:rPr>
        <w:t>“更灵活”也</w:t>
      </w:r>
      <w:r>
        <w:t>未必完全确切，</w:t>
      </w:r>
      <w:r>
        <w:rPr>
          <w:rFonts w:hint="eastAsia"/>
        </w:rPr>
        <w:t>因为</w:t>
      </w:r>
      <w:r>
        <w:t>有许多对象</w:t>
      </w:r>
      <w:r>
        <w:rPr>
          <w:rFonts w:hint="eastAsia"/>
        </w:rPr>
        <w:t>（譬如说</w:t>
      </w:r>
      <w:r>
        <w:t>复数对象</w:t>
      </w:r>
      <w:r>
        <w:rPr>
          <w:rFonts w:hint="eastAsia"/>
        </w:rPr>
        <w:t>）</w:t>
      </w:r>
      <w:r>
        <w:t>虽然可以被散列，但未必</w:t>
      </w:r>
      <w:r>
        <w:rPr>
          <w:rFonts w:hint="eastAsia"/>
        </w:rPr>
        <w:t>能</w:t>
      </w:r>
      <w:r>
        <w:t>比较</w:t>
      </w:r>
      <w:r>
        <w:rPr>
          <w:rFonts w:hint="eastAsia"/>
        </w:rPr>
        <w:t>大小</w:t>
      </w:r>
      <w:r>
        <w:t>。</w:t>
      </w:r>
    </w:p>
  </w:footnote>
  <w:footnote w:id="7">
    <w:p w14:paraId="6309131B" w14:textId="77777777" w:rsidR="003A5DDA" w:rsidRPr="0060651D" w:rsidRDefault="003A5DDA" w:rsidP="0060651D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在统计学</w:t>
      </w:r>
      <w:r>
        <w:t>中，中间</w:t>
      </w:r>
      <w:r>
        <w:rPr>
          <w:rFonts w:hint="eastAsia"/>
        </w:rPr>
        <w:t>值</w:t>
      </w:r>
      <w:r>
        <w:t>在</w:t>
      </w:r>
      <w:r>
        <w:rPr>
          <w:rFonts w:hint="eastAsia"/>
        </w:rPr>
        <w:t>长度</w:t>
      </w:r>
      <w:r>
        <w:t>为偶数的</w:t>
      </w:r>
      <w:r>
        <w:rPr>
          <w:rFonts w:hint="eastAsia"/>
        </w:rPr>
        <w:t>序列</w:t>
      </w:r>
      <w:r>
        <w:t>中也有明确</w:t>
      </w:r>
      <w:r>
        <w:rPr>
          <w:rFonts w:hint="eastAsia"/>
        </w:rPr>
        <w:t>定义：</w:t>
      </w:r>
      <w:r>
        <w:t>即为两个中间元素的平均值。但</w:t>
      </w:r>
      <w:r>
        <w:rPr>
          <w:rFonts w:hint="eastAsia"/>
        </w:rPr>
        <w:t>这</w:t>
      </w:r>
      <w:r>
        <w:t>并不是我们在这里需要担心的问题。</w:t>
      </w:r>
    </w:p>
  </w:footnote>
  <w:footnote w:id="8">
    <w:p w14:paraId="6E2EE78B" w14:textId="77777777" w:rsidR="003A5DDA" w:rsidRPr="00E77DC0" w:rsidRDefault="003A5DDA" w:rsidP="00E77DC0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</w:t>
      </w:r>
      <w:r>
        <w:t>此处原文为</w:t>
      </w:r>
      <w:r w:rsidRPr="008001ED">
        <w:rPr>
          <w:i/>
        </w:rPr>
        <w:t>k</w:t>
      </w:r>
      <w:r>
        <w:t xml:space="preserve"> smallest elements</w:t>
      </w:r>
      <w:r>
        <w:t>，与前文中</w:t>
      </w:r>
      <w:r>
        <w:rPr>
          <w:rFonts w:hint="eastAsia"/>
        </w:rPr>
        <w:t>提到</w:t>
      </w:r>
      <w:r>
        <w:t>的</w:t>
      </w:r>
      <w:r w:rsidRPr="008001ED">
        <w:rPr>
          <w:i/>
        </w:rPr>
        <w:t>k</w:t>
      </w:r>
      <w:r>
        <w:t>th smallest element</w:t>
      </w:r>
      <w:r>
        <w:rPr>
          <w:rFonts w:hint="eastAsia"/>
        </w:rPr>
        <w:t>极易</w:t>
      </w:r>
      <w:r>
        <w:t>混淆</w:t>
      </w:r>
      <w:r>
        <w:rPr>
          <w:rFonts w:hint="eastAsia"/>
        </w:rPr>
        <w:t>。</w:t>
      </w:r>
      <w:r>
        <w:t>根据上下文，</w:t>
      </w:r>
      <w:r>
        <w:rPr>
          <w:rFonts w:hint="eastAsia"/>
        </w:rPr>
        <w:t>译者窃以为前者</w:t>
      </w:r>
      <w:r>
        <w:t>指的</w:t>
      </w:r>
      <w:r>
        <w:rPr>
          <w:rFonts w:hint="eastAsia"/>
        </w:rPr>
        <w:t>是</w:t>
      </w:r>
      <w:r>
        <w:t>应该是</w:t>
      </w:r>
      <w:r>
        <w:rPr>
          <w:rFonts w:hint="eastAsia"/>
        </w:rPr>
        <w:t>“序列</w:t>
      </w:r>
      <w:r>
        <w:t>中</w:t>
      </w:r>
      <w:r>
        <w:t>k</w:t>
      </w:r>
      <w:r>
        <w:t>个</w:t>
      </w:r>
      <w:r>
        <w:rPr>
          <w:rFonts w:hint="eastAsia"/>
        </w:rPr>
        <w:t>值</w:t>
      </w:r>
      <w:r>
        <w:t>最小的元素</w:t>
      </w:r>
      <w:r>
        <w:rPr>
          <w:rFonts w:hint="eastAsia"/>
        </w:rPr>
        <w:t>”，</w:t>
      </w:r>
      <w:r>
        <w:t>而后者是</w:t>
      </w:r>
      <w:r>
        <w:rPr>
          <w:rFonts w:hint="eastAsia"/>
        </w:rPr>
        <w:t>“序列中</w:t>
      </w:r>
      <w:r>
        <w:t>值第</w:t>
      </w:r>
      <w:r>
        <w:rPr>
          <w:rFonts w:hint="eastAsia"/>
        </w:rPr>
        <w:t>k</w:t>
      </w:r>
      <w:r>
        <w:t>小的元素</w:t>
      </w:r>
      <w:r>
        <w:rPr>
          <w:rFonts w:hint="eastAsia"/>
        </w:rPr>
        <w:t>”。</w:t>
      </w:r>
    </w:p>
  </w:footnote>
  <w:footnote w:id="9">
    <w:p w14:paraId="1875BF8D" w14:textId="77777777" w:rsidR="003A5DDA" w:rsidRPr="00716152" w:rsidRDefault="003A5DDA" w:rsidP="00716152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从</w:t>
      </w:r>
      <w:r>
        <w:t>理论上</w:t>
      </w:r>
      <w:r>
        <w:rPr>
          <w:rFonts w:hint="eastAsia"/>
        </w:rPr>
        <w:t>而言</w:t>
      </w:r>
      <w:r>
        <w:t>，我们确实可以通过之前那个可以确保在线性时间内</w:t>
      </w:r>
      <w:r>
        <w:rPr>
          <w:rFonts w:hint="eastAsia"/>
        </w:rPr>
        <w:t>完成</w:t>
      </w:r>
      <w:r>
        <w:t>的选取算法来找出目标序列</w:t>
      </w:r>
      <w:r>
        <w:rPr>
          <w:rFonts w:hint="eastAsia"/>
        </w:rPr>
        <w:t>的</w:t>
      </w:r>
      <w:r>
        <w:t>中间项，并将其用作分割点</w:t>
      </w:r>
      <w:r>
        <w:rPr>
          <w:rFonts w:hint="eastAsia"/>
        </w:rPr>
        <w:t>。</w:t>
      </w:r>
      <w:r>
        <w:t>当然，这种</w:t>
      </w:r>
      <w:r>
        <w:rPr>
          <w:rFonts w:hint="eastAsia"/>
        </w:rPr>
        <w:t>做法</w:t>
      </w:r>
      <w:r>
        <w:t>在实践中出现的几率并不高</w:t>
      </w:r>
    </w:p>
  </w:footnote>
  <w:footnote w:id="10">
    <w:p w14:paraId="78424808" w14:textId="77777777" w:rsidR="003A5DDA" w:rsidRPr="00CB38B7" w:rsidRDefault="003A5DDA" w:rsidP="00CB38B7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事实上</w:t>
      </w:r>
      <w:r>
        <w:t>，</w:t>
      </w:r>
      <w:r w:rsidRPr="00CB38B7">
        <w:t>Timsort</w:t>
      </w:r>
      <w:r>
        <w:rPr>
          <w:rFonts w:hint="eastAsia"/>
        </w:rPr>
        <w:t>算法</w:t>
      </w:r>
      <w:r>
        <w:t>在</w:t>
      </w:r>
      <w:r w:rsidRPr="00CB38B7">
        <w:t>Java SE 7</w:t>
      </w:r>
      <w:r>
        <w:rPr>
          <w:rFonts w:hint="eastAsia"/>
        </w:rPr>
        <w:t>的</w:t>
      </w:r>
      <w:r>
        <w:t>数组排序中也有运用。</w:t>
      </w:r>
    </w:p>
  </w:footnote>
  <w:footnote w:id="11">
    <w:p w14:paraId="21D24382" w14:textId="77777777" w:rsidR="003A5DDA" w:rsidRPr="009E11EE" w:rsidRDefault="003A5DDA" w:rsidP="009E11EE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例如</w:t>
      </w:r>
      <w:r>
        <w:t>您可以参考源代码中的</w:t>
      </w:r>
      <w:r w:rsidRPr="009E11EE">
        <w:t>listsort.txt</w:t>
      </w:r>
      <w:r>
        <w:rPr>
          <w:rFonts w:hint="eastAsia"/>
        </w:rPr>
        <w:t>文件（或者</w:t>
      </w:r>
      <w:r>
        <w:t>访问</w:t>
      </w:r>
      <w:r w:rsidRPr="009E11EE">
        <w:t>http://svn.python.org/projects/python/trunk/Objects/listsort.txt</w:t>
      </w:r>
      <w:r>
        <w:rPr>
          <w:rFonts w:hint="eastAsia"/>
        </w:rPr>
        <w:t>）。</w:t>
      </w:r>
    </w:p>
  </w:footnote>
  <w:footnote w:id="12">
    <w:p w14:paraId="1A749B95" w14:textId="77777777" w:rsidR="003A5DDA" w:rsidRPr="003A715D" w:rsidRDefault="003A5DDA" w:rsidP="003A715D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您</w:t>
      </w:r>
      <w:r>
        <w:t>可以</w:t>
      </w:r>
      <w:r>
        <w:rPr>
          <w:rFonts w:hint="eastAsia"/>
        </w:rPr>
        <w:t>从</w:t>
      </w:r>
      <w:r>
        <w:t>以下链接中获取想用的</w:t>
      </w:r>
      <w:r>
        <w:t>C</w:t>
      </w:r>
      <w:r>
        <w:t>代码</w:t>
      </w:r>
      <w:r>
        <w:rPr>
          <w:rFonts w:hint="eastAsia"/>
        </w:rPr>
        <w:t>：</w:t>
      </w:r>
      <w:hyperlink r:id="rId1" w:history="1">
        <w:r w:rsidRPr="000F77E3">
          <w:rPr>
            <w:rStyle w:val="af2"/>
          </w:rPr>
          <w:t>http://svn.python.org/projects/python/trunk/Objects/listobject.c</w:t>
        </w:r>
      </w:hyperlink>
      <w:r>
        <w:rPr>
          <w:rFonts w:hint="eastAsia"/>
        </w:rPr>
        <w:t>。</w:t>
      </w:r>
    </w:p>
  </w:footnote>
  <w:footnote w:id="13">
    <w:p w14:paraId="0681764E" w14:textId="77777777" w:rsidR="003A5DDA" w:rsidRPr="00133869" w:rsidRDefault="003A5DDA" w:rsidP="00133869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详见</w:t>
      </w:r>
      <w:r>
        <w:t>：</w:t>
      </w:r>
      <w:hyperlink r:id="rId2" w:history="1">
        <w:r w:rsidRPr="000F77E3">
          <w:rPr>
            <w:rStyle w:val="af2"/>
          </w:rPr>
          <w:t>http://codespeak.net/pypy/dist/pypy/rlib/listsort.py</w:t>
        </w:r>
      </w:hyperlink>
      <w:r>
        <w:rPr>
          <w:rFonts w:hint="eastAsia"/>
        </w:rPr>
        <w:t>。</w:t>
      </w:r>
    </w:p>
  </w:footnote>
  <w:footnote w:id="14">
    <w:p w14:paraId="2FA43347" w14:textId="6855BE64" w:rsidR="003A5DDA" w:rsidRPr="0098342B" w:rsidRDefault="003A5DDA" w:rsidP="0098342B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当然，实数</w:t>
      </w:r>
      <w:r>
        <w:t>通常也并没有那么任意</w:t>
      </w:r>
      <w:del w:id="533" w:author="Decheng Fan" w:date="2014-06-23T07:40:00Z">
        <w:r w:rsidDel="00FA1B5B">
          <w:rPr>
            <w:rFonts w:hint="eastAsia"/>
            <w:lang w:eastAsia="zh-CN"/>
          </w:rPr>
          <w:delText>，但</w:delText>
        </w:r>
      </w:del>
      <w:ins w:id="534" w:author="Decheng Fan" w:date="2014-06-23T07:40:00Z">
        <w:r>
          <w:rPr>
            <w:rFonts w:hint="eastAsia"/>
            <w:lang w:eastAsia="zh-CN"/>
          </w:rPr>
          <w:t>——</w:t>
        </w:r>
      </w:ins>
      <w:r>
        <w:t>只要我们的数字</w:t>
      </w:r>
      <w:del w:id="535" w:author="Decheng Fan" w:date="2014-06-23T07:41:00Z">
        <w:r w:rsidDel="00FA1B5B">
          <w:rPr>
            <w:rFonts w:hint="eastAsia"/>
            <w:lang w:eastAsia="zh-CN"/>
          </w:rPr>
          <w:delText>在</w:delText>
        </w:r>
      </w:del>
      <w:ins w:id="536" w:author="Decheng Fan" w:date="2014-06-23T07:41:00Z">
        <w:r>
          <w:rPr>
            <w:rFonts w:hint="eastAsia"/>
            <w:lang w:eastAsia="zh-CN"/>
          </w:rPr>
          <w:t>不超过</w:t>
        </w:r>
      </w:ins>
      <w:r>
        <w:t>固定的位数</w:t>
      </w:r>
      <w:del w:id="537" w:author="Decheng Fan" w:date="2014-06-23T07:41:00Z">
        <w:r w:rsidDel="00FA1B5B">
          <w:delText>内</w:delText>
        </w:r>
      </w:del>
      <w:r>
        <w:t>，</w:t>
      </w:r>
      <w:ins w:id="538" w:author="Decheng Fan" w:date="2014-06-23T07:40:00Z">
        <w:r>
          <w:rPr>
            <w:rFonts w:hint="eastAsia"/>
            <w:lang w:eastAsia="zh-CN"/>
          </w:rPr>
          <w:t>就</w:t>
        </w:r>
      </w:ins>
      <w:r>
        <w:t>能用（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t>中提到的）</w:t>
      </w:r>
      <w:r>
        <w:rPr>
          <w:rFonts w:hint="eastAsia"/>
        </w:rPr>
        <w:t>基数排序</w:t>
      </w:r>
      <w:r>
        <w:rPr>
          <w:rFonts w:hint="eastAsia"/>
          <w:lang w:eastAsia="zh-CN"/>
        </w:rPr>
        <w:t>法</w:t>
      </w:r>
      <w:r>
        <w:t>对它们进行</w:t>
      </w:r>
      <w:ins w:id="539" w:author="Decheng Fan" w:date="2014-06-23T07:40:00Z">
        <w:r>
          <w:rPr>
            <w:rFonts w:hint="eastAsia"/>
            <w:lang w:eastAsia="zh-CN"/>
          </w:rPr>
          <w:t>线性时间的</w:t>
        </w:r>
      </w:ins>
      <w:r>
        <w:t>排序</w:t>
      </w:r>
      <w:del w:id="540" w:author="Decheng Fan" w:date="2014-06-23T07:41:00Z">
        <w:r w:rsidDel="00FA1B5B">
          <w:delText>即可</w:delText>
        </w:r>
      </w:del>
      <w:r>
        <w:rPr>
          <w:rFonts w:hint="eastAsia"/>
        </w:rPr>
        <w:t>。</w:t>
      </w:r>
    </w:p>
  </w:footnote>
  <w:footnote w:id="15">
    <w:p w14:paraId="494FF353" w14:textId="77777777" w:rsidR="003A5DDA" w:rsidRPr="00463D14" w:rsidRDefault="003A5DDA" w:rsidP="00463D14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我</w:t>
      </w:r>
      <w:r>
        <w:t>觉得这太酷了，</w:t>
      </w:r>
      <w:r>
        <w:rPr>
          <w:rFonts w:hint="eastAsia"/>
        </w:rPr>
        <w:t>以至于其</w:t>
      </w:r>
      <w:r>
        <w:t>实很想在句后面加个感叹号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又</w:t>
      </w:r>
      <w:r>
        <w:t>担心这种做会让</w:t>
      </w:r>
      <w:r>
        <w:rPr>
          <w:rFonts w:hint="eastAsia"/>
        </w:rPr>
        <w:t>其</w:t>
      </w:r>
      <w:r>
        <w:t>跟</w:t>
      </w:r>
      <w:r>
        <w:rPr>
          <w:rFonts w:hint="eastAsia"/>
        </w:rPr>
        <w:t>阶乘号混淆</w:t>
      </w:r>
      <w:r>
        <w:t>起来，</w:t>
      </w:r>
      <w:r>
        <w:rPr>
          <w:rFonts w:hint="eastAsia"/>
        </w:rPr>
        <w:t>于是只好</w:t>
      </w:r>
      <w:r>
        <w:t>作罢。</w:t>
      </w:r>
    </w:p>
  </w:footnote>
  <w:footnote w:id="16">
    <w:p w14:paraId="1B368A66" w14:textId="77777777" w:rsidR="003A5DDA" w:rsidRPr="009E171E" w:rsidRDefault="003A5DDA" w:rsidP="009E171E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译者注：斯特林渐进</w:t>
      </w:r>
      <w:r w:rsidRPr="009E171E">
        <w:rPr>
          <w:rFonts w:hint="eastAsia"/>
        </w:rPr>
        <w:t>式（</w:t>
      </w:r>
      <w:r w:rsidRPr="009E171E">
        <w:t>Stirling's approximation</w:t>
      </w:r>
      <w:r>
        <w:rPr>
          <w:rFonts w:hint="eastAsia"/>
        </w:rPr>
        <w:t>）是一条用来获取</w:t>
      </w:r>
      <w:r w:rsidRPr="009E171E">
        <w:t>n</w:t>
      </w:r>
      <w:r>
        <w:t>!</w:t>
      </w:r>
      <w:r w:rsidRPr="009E171E">
        <w:rPr>
          <w:rFonts w:hint="eastAsia"/>
        </w:rPr>
        <w:t>的近似值的数学公式。</w:t>
      </w:r>
      <w:r>
        <w:rPr>
          <w:rFonts w:hint="eastAsia"/>
        </w:rPr>
        <w:t>在</w:t>
      </w:r>
      <w:r>
        <w:t>通常情况下</w:t>
      </w:r>
      <w:r w:rsidRPr="009E171E">
        <w:rPr>
          <w:rFonts w:hint="eastAsia"/>
        </w:rPr>
        <w:t>，当</w:t>
      </w:r>
      <w:r w:rsidRPr="009E171E">
        <w:t>n</w:t>
      </w:r>
      <w:r>
        <w:rPr>
          <w:rFonts w:hint="eastAsia"/>
        </w:rPr>
        <w:t>的</w:t>
      </w:r>
      <w:r>
        <w:t>值</w:t>
      </w:r>
      <w:r w:rsidRPr="009E171E">
        <w:rPr>
          <w:rFonts w:hint="eastAsia"/>
        </w:rPr>
        <w:t>很大时，</w:t>
      </w:r>
      <w:r w:rsidRPr="009E171E">
        <w:t>n</w:t>
      </w:r>
      <w:r>
        <w:rPr>
          <w:rFonts w:hint="eastAsia"/>
        </w:rPr>
        <w:t>!</w:t>
      </w:r>
      <w:r w:rsidRPr="009E171E">
        <w:rPr>
          <w:rFonts w:hint="eastAsia"/>
        </w:rPr>
        <w:t>的计算量</w:t>
      </w:r>
      <w:r>
        <w:rPr>
          <w:rFonts w:hint="eastAsia"/>
        </w:rPr>
        <w:t>非常</w:t>
      </w:r>
      <w:r>
        <w:t>庞</w:t>
      </w:r>
      <w:r w:rsidRPr="009E171E">
        <w:rPr>
          <w:rFonts w:hint="eastAsia"/>
        </w:rPr>
        <w:t>大，斯特林公式十分好用，而即使在</w:t>
      </w:r>
      <w:r w:rsidRPr="009E171E">
        <w:t>n</w:t>
      </w:r>
      <w:r>
        <w:rPr>
          <w:rFonts w:hint="eastAsia"/>
        </w:rPr>
        <w:t>的值</w:t>
      </w:r>
      <w:r w:rsidRPr="009E171E">
        <w:rPr>
          <w:rFonts w:hint="eastAsia"/>
        </w:rPr>
        <w:t>很小时，斯特林公式的取值</w:t>
      </w:r>
      <w:r>
        <w:rPr>
          <w:rFonts w:hint="eastAsia"/>
        </w:rPr>
        <w:t>也</w:t>
      </w:r>
      <w:r>
        <w:t>有很高的准确性</w:t>
      </w:r>
      <w:r w:rsidRPr="009E171E">
        <w:rPr>
          <w:rFonts w:hint="eastAsia"/>
        </w:rPr>
        <w:t>。</w:t>
      </w:r>
    </w:p>
  </w:footnote>
  <w:footnote w:id="17">
    <w:p w14:paraId="16683D54" w14:textId="77777777" w:rsidR="003A5DDA" w:rsidRPr="00682259" w:rsidRDefault="003A5DDA" w:rsidP="00682259">
      <w:pPr>
        <w:pStyle w:val="a3"/>
        <w:ind w:firstLineChars="0" w:firstLine="0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实际上，</w:t>
      </w:r>
      <w:r>
        <w:t>该渐进式并不</w:t>
      </w:r>
      <w:r>
        <w:rPr>
          <w:rFonts w:hint="eastAsia"/>
        </w:rPr>
        <w:t>完全</w:t>
      </w:r>
      <w:r>
        <w:t>是自然渐进的。</w:t>
      </w:r>
      <w:r>
        <w:rPr>
          <w:rFonts w:hint="eastAsia"/>
        </w:rPr>
        <w:t>如果</w:t>
      </w:r>
      <w:r>
        <w:t>想</w:t>
      </w:r>
      <w:r>
        <w:rPr>
          <w:rFonts w:hint="eastAsia"/>
        </w:rPr>
        <w:t>知道</w:t>
      </w:r>
      <w:r>
        <w:t>该渐进式的</w:t>
      </w:r>
      <w:r>
        <w:rPr>
          <w:rFonts w:hint="eastAsia"/>
        </w:rPr>
        <w:t>更多细节</w:t>
      </w:r>
      <w:r>
        <w:t>问题，</w:t>
      </w:r>
      <w:r>
        <w:rPr>
          <w:rFonts w:hint="eastAsia"/>
        </w:rPr>
        <w:t>建议</w:t>
      </w:r>
      <w:r>
        <w:t>您参考一下</w:t>
      </w:r>
      <w:r>
        <w:rPr>
          <w:rFonts w:hint="eastAsia"/>
        </w:rPr>
        <w:t>相关</w:t>
      </w:r>
      <w:r>
        <w:t>的数学专著</w:t>
      </w:r>
      <w:r>
        <w:rPr>
          <w:rFonts w:hint="eastAsia"/>
        </w:rPr>
        <w:t>。</w:t>
      </w:r>
    </w:p>
  </w:footnote>
  <w:footnote w:id="18">
    <w:p w14:paraId="380583ED" w14:textId="77777777" w:rsidR="003A5DDA" w:rsidRPr="001A52F8" w:rsidRDefault="003A5DDA" w:rsidP="001A52F8">
      <w:pPr>
        <w:pStyle w:val="a3"/>
        <w:ind w:firstLineChars="0" w:firstLine="0"/>
        <w:rPr>
          <w:lang w:eastAsia="zh-CN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一个区域中的任意两点之间的</w:t>
      </w:r>
      <w:r>
        <w:rPr>
          <w:rFonts w:hint="eastAsia"/>
          <w:lang w:eastAsia="zh-CN"/>
        </w:rPr>
        <w:t>直线</w:t>
      </w:r>
      <w:r>
        <w:rPr>
          <w:lang w:eastAsia="zh-CN"/>
        </w:rPr>
        <w:t>都在该区域内，我们就说</w:t>
      </w:r>
      <w:r>
        <w:rPr>
          <w:rFonts w:hint="eastAsia"/>
          <w:lang w:eastAsia="zh-CN"/>
        </w:rPr>
        <w:t>它是</w:t>
      </w:r>
      <w:r>
        <w:rPr>
          <w:lang w:eastAsia="zh-CN"/>
        </w:rPr>
        <w:t>个凸形区域。</w:t>
      </w:r>
    </w:p>
  </w:footnote>
  <w:footnote w:id="19">
    <w:p w14:paraId="46A2EEB8" w14:textId="77777777" w:rsidR="003A5DDA" w:rsidRPr="00906E3A" w:rsidRDefault="003A5DDA" w:rsidP="00906E3A">
      <w:pPr>
        <w:pStyle w:val="a3"/>
        <w:ind w:firstLineChars="0" w:firstLine="0"/>
        <w:rPr>
          <w:lang w:eastAsia="zh-CN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  <w:lang w:eastAsia="zh-CN"/>
        </w:rPr>
        <w:t>在</w:t>
      </w:r>
      <w:r>
        <w:rPr>
          <w:lang w:eastAsia="zh-CN"/>
        </w:rPr>
        <w:t>这里，我</w:t>
      </w:r>
      <w:r>
        <w:rPr>
          <w:rFonts w:hint="eastAsia"/>
          <w:lang w:eastAsia="zh-CN"/>
        </w:rPr>
        <w:t>会</w:t>
      </w:r>
      <w:r>
        <w:rPr>
          <w:lang w:eastAsia="zh-CN"/>
        </w:rPr>
        <w:t>始终假设我们要找的是一个非空</w:t>
      </w:r>
      <w:r>
        <w:rPr>
          <w:rFonts w:hint="eastAsia"/>
          <w:lang w:eastAsia="zh-CN"/>
        </w:rPr>
        <w:t>区间</w:t>
      </w:r>
      <w:r>
        <w:rPr>
          <w:lang w:eastAsia="zh-CN"/>
        </w:rPr>
        <w:t>，但如果</w:t>
      </w:r>
      <w:r>
        <w:rPr>
          <w:rFonts w:hint="eastAsia"/>
          <w:lang w:eastAsia="zh-CN"/>
        </w:rPr>
        <w:t>它</w:t>
      </w:r>
      <w:r>
        <w:rPr>
          <w:lang w:eastAsia="zh-CN"/>
        </w:rPr>
        <w:t>被</w:t>
      </w:r>
      <w:r>
        <w:rPr>
          <w:rFonts w:hint="eastAsia"/>
          <w:lang w:eastAsia="zh-CN"/>
        </w:rPr>
        <w:t>证明</w:t>
      </w:r>
      <w:r>
        <w:rPr>
          <w:lang w:eastAsia="zh-CN"/>
        </w:rPr>
        <w:t>有一个负数和值，那么我们也可以将其</w:t>
      </w:r>
      <w:r>
        <w:rPr>
          <w:rFonts w:hint="eastAsia"/>
          <w:lang w:eastAsia="zh-CN"/>
        </w:rPr>
        <w:t>替换</w:t>
      </w:r>
      <w:r>
        <w:rPr>
          <w:lang w:eastAsia="zh-CN"/>
        </w:rPr>
        <w:t>成空区间。</w:t>
      </w:r>
    </w:p>
  </w:footnote>
  <w:footnote w:id="20">
    <w:p w14:paraId="73ACD797" w14:textId="723C1E8B" w:rsidR="003A5DDA" w:rsidRPr="00311FF5" w:rsidRDefault="003A5DDA" w:rsidP="00311FF5">
      <w:pPr>
        <w:pStyle w:val="a3"/>
        <w:ind w:firstLineChars="0" w:firstLine="0"/>
        <w:rPr>
          <w:lang w:eastAsia="zh-CN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  <w:lang w:eastAsia="zh-CN"/>
        </w:rPr>
        <w:t>本节内容</w:t>
      </w:r>
      <w:r>
        <w:rPr>
          <w:lang w:eastAsia="zh-CN"/>
        </w:rPr>
        <w:t>会有些难度，而且也并不是理解本书</w:t>
      </w:r>
      <w:r>
        <w:rPr>
          <w:rFonts w:hint="eastAsia"/>
          <w:lang w:eastAsia="zh-CN"/>
        </w:rPr>
        <w:t>其余</w:t>
      </w:r>
      <w:r>
        <w:rPr>
          <w:lang w:eastAsia="zh-CN"/>
        </w:rPr>
        <w:t>内容的必要基础。所以</w:t>
      </w:r>
      <w:r>
        <w:rPr>
          <w:rFonts w:hint="eastAsia"/>
          <w:lang w:eastAsia="zh-CN"/>
        </w:rPr>
        <w:t>读者</w:t>
      </w:r>
      <w:r>
        <w:rPr>
          <w:lang w:eastAsia="zh-CN"/>
        </w:rPr>
        <w:t>可以随意</w:t>
      </w:r>
      <w:r>
        <w:rPr>
          <w:rFonts w:hint="eastAsia"/>
          <w:lang w:eastAsia="zh-CN"/>
        </w:rPr>
        <w:t>浏览一遍</w:t>
      </w:r>
      <w:r>
        <w:rPr>
          <w:lang w:eastAsia="zh-CN"/>
        </w:rPr>
        <w:t>，甚至也可以完全跳过它</w:t>
      </w:r>
      <w:r>
        <w:rPr>
          <w:rFonts w:hint="eastAsia"/>
          <w:lang w:eastAsia="zh-CN"/>
        </w:rPr>
        <w:t>。您在</w:t>
      </w:r>
      <w:ins w:id="719" w:author="Decheng Fan" w:date="2014-07-10T18:41:00Z">
        <w:r>
          <w:rPr>
            <w:rFonts w:hint="eastAsia"/>
            <w:lang w:eastAsia="zh-CN"/>
          </w:rPr>
          <w:t>本</w:t>
        </w:r>
      </w:ins>
      <w:del w:id="720" w:author="Decheng Fan" w:date="2014-07-10T18:41:00Z">
        <w:r w:rsidDel="00B6462A">
          <w:rPr>
            <w:lang w:eastAsia="zh-CN"/>
          </w:rPr>
          <w:delText>稍后章</w:delText>
        </w:r>
      </w:del>
      <w:r>
        <w:rPr>
          <w:lang w:eastAsia="zh-CN"/>
        </w:rPr>
        <w:t>节中</w:t>
      </w:r>
      <w:ins w:id="721" w:author="Decheng Fan" w:date="2014-07-10T18:41:00Z">
        <w:r>
          <w:rPr>
            <w:rFonts w:hint="eastAsia"/>
            <w:lang w:eastAsia="zh-CN"/>
          </w:rPr>
          <w:t>也许想阅读</w:t>
        </w:r>
      </w:ins>
      <w:del w:id="722" w:author="Decheng Fan" w:date="2014-07-10T18:41:00Z">
        <w:r w:rsidDel="00B6462A">
          <w:rPr>
            <w:rFonts w:hint="eastAsia"/>
            <w:lang w:eastAsia="zh-CN"/>
          </w:rPr>
          <w:delText>还会</w:delText>
        </w:r>
      </w:del>
      <w:del w:id="723" w:author="Decheng Fan" w:date="2014-07-10T18:42:00Z">
        <w:r w:rsidDel="00B6462A">
          <w:rPr>
            <w:rFonts w:hint="eastAsia"/>
            <w:lang w:eastAsia="zh-CN"/>
          </w:rPr>
          <w:delText>在</w:delText>
        </w:r>
      </w:del>
      <w:r>
        <w:rPr>
          <w:lang w:eastAsia="zh-CN"/>
        </w:rPr>
        <w:t>黑盒子专栏：</w:t>
      </w:r>
      <w:r>
        <w:rPr>
          <w:rFonts w:hint="eastAsia"/>
          <w:lang w:eastAsia="zh-CN"/>
        </w:rPr>
        <w:t>“二分</w:t>
      </w:r>
      <w:r>
        <w:rPr>
          <w:lang w:eastAsia="zh-CN"/>
        </w:rPr>
        <w:t>堆</w:t>
      </w:r>
      <w:r>
        <w:rPr>
          <w:rFonts w:hint="eastAsia"/>
          <w:lang w:eastAsia="zh-CN"/>
        </w:rPr>
        <w:t>与</w:t>
      </w:r>
      <w:r>
        <w:rPr>
          <w:lang w:eastAsia="zh-CN"/>
        </w:rPr>
        <w:t>heapq</w:t>
      </w:r>
      <w:r>
        <w:rPr>
          <w:rFonts w:hint="eastAsia"/>
          <w:lang w:eastAsia="zh-CN"/>
        </w:rPr>
        <w:t>、</w:t>
      </w:r>
      <w:r>
        <w:rPr>
          <w:lang w:eastAsia="zh-CN"/>
        </w:rPr>
        <w:t>Heapsort</w:t>
      </w:r>
      <w:r>
        <w:rPr>
          <w:rFonts w:hint="eastAsia"/>
          <w:lang w:eastAsia="zh-CN"/>
        </w:rPr>
        <w:t>”中</w:t>
      </w:r>
      <w:del w:id="724" w:author="Decheng Fan" w:date="2014-07-10T18:42:00Z">
        <w:r w:rsidDel="00B6462A">
          <w:rPr>
            <w:rFonts w:hint="eastAsia"/>
            <w:lang w:eastAsia="zh-CN"/>
          </w:rPr>
          <w:delText>阅读</w:delText>
        </w:r>
      </w:del>
      <w:del w:id="725" w:author="Decheng Fan" w:date="2014-07-10T18:41:00Z">
        <w:r w:rsidDel="00B6462A">
          <w:rPr>
            <w:lang w:eastAsia="zh-CN"/>
          </w:rPr>
          <w:delText>到相关</w:delText>
        </w:r>
      </w:del>
      <w:r>
        <w:rPr>
          <w:rFonts w:hint="eastAsia"/>
          <w:lang w:eastAsia="zh-CN"/>
        </w:rPr>
        <w:t>的</w:t>
      </w:r>
      <w:r>
        <w:rPr>
          <w:lang w:eastAsia="zh-CN"/>
        </w:rPr>
        <w:t>内容</w:t>
      </w:r>
      <w:r>
        <w:rPr>
          <w:rFonts w:hint="eastAsia"/>
          <w:lang w:eastAsia="zh-CN"/>
        </w:rPr>
        <w:t>。</w:t>
      </w:r>
    </w:p>
  </w:footnote>
  <w:footnote w:id="21">
    <w:p w14:paraId="48D7B863" w14:textId="4CC1148B" w:rsidR="003A5DDA" w:rsidRPr="001735CD" w:rsidRDefault="003A5DDA" w:rsidP="001735CD">
      <w:pPr>
        <w:pStyle w:val="a3"/>
        <w:ind w:firstLineChars="0" w:firstLine="0"/>
        <w:rPr>
          <w:lang w:val="en-US" w:eastAsia="zh-CN"/>
        </w:rPr>
      </w:pPr>
      <w:r>
        <w:rPr>
          <w:rStyle w:val="af0"/>
        </w:rPr>
        <w:footnoteRef/>
      </w:r>
      <w:r>
        <w:t xml:space="preserve"> </w:t>
      </w:r>
      <w:r>
        <w:rPr>
          <w:rFonts w:hint="eastAsia"/>
          <w:lang w:eastAsia="zh-CN"/>
        </w:rPr>
        <w:t>从</w:t>
      </w:r>
      <w:r>
        <w:rPr>
          <w:lang w:eastAsia="zh-CN"/>
        </w:rPr>
        <w:t>某种程度上说，</w:t>
      </w:r>
      <w:r>
        <w:rPr>
          <w:lang w:eastAsia="zh-CN"/>
        </w:rPr>
        <w:t>AA</w:t>
      </w:r>
      <w:r>
        <w:rPr>
          <w:lang w:eastAsia="zh-CN"/>
        </w:rPr>
        <w:t>树其实也可以被认为是</w:t>
      </w:r>
      <w:r>
        <w:rPr>
          <w:lang w:eastAsia="zh-CN"/>
        </w:rPr>
        <w:t>BB</w:t>
      </w:r>
      <w:r>
        <w:rPr>
          <w:lang w:eastAsia="zh-CN"/>
        </w:rPr>
        <w:t>树</w:t>
      </w:r>
      <w:r>
        <w:rPr>
          <w:rFonts w:hint="eastAsia"/>
          <w:lang w:eastAsia="zh-CN"/>
        </w:rPr>
        <w:t>（即</w:t>
      </w:r>
      <w:r>
        <w:rPr>
          <w:rFonts w:hint="eastAsia"/>
          <w:lang w:eastAsia="zh-CN"/>
        </w:rPr>
        <w:t>binary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</w:t>
      </w:r>
      <w:r>
        <w:rPr>
          <w:lang w:eastAsia="zh-CN"/>
        </w:rPr>
        <w:t>树</w:t>
      </w:r>
      <w:ins w:id="851" w:author="Decheng Fan" w:date="2014-07-12T18:27:00Z">
        <w:r>
          <w:rPr>
            <w:rFonts w:hint="eastAsia"/>
            <w:lang w:eastAsia="zh-CN"/>
          </w:rPr>
          <w:t>，</w:t>
        </w:r>
      </w:ins>
      <w:ins w:id="852" w:author="Decheng Fan" w:date="2014-07-12T18:28:00Z">
        <w:r>
          <w:rPr>
            <w:rFonts w:hint="eastAsia"/>
            <w:lang w:eastAsia="zh-CN"/>
          </w:rPr>
          <w:t>二叉</w:t>
        </w:r>
        <w:r>
          <w:rPr>
            <w:rFonts w:hint="eastAsia"/>
            <w:lang w:eastAsia="zh-CN"/>
          </w:rPr>
          <w:t>B</w:t>
        </w:r>
        <w:r>
          <w:rPr>
            <w:rFonts w:hint="eastAsia"/>
            <w:lang w:eastAsia="zh-CN"/>
          </w:rPr>
          <w:t>树</w:t>
        </w:r>
      </w:ins>
      <w:r>
        <w:rPr>
          <w:rFonts w:hint="eastAsia"/>
          <w:lang w:eastAsia="zh-CN"/>
        </w:rPr>
        <w:t>）</w:t>
      </w:r>
      <w:r>
        <w:rPr>
          <w:lang w:eastAsia="zh-CN"/>
        </w:rPr>
        <w:t>的一个版本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后者是</w:t>
      </w:r>
      <w:r w:rsidRPr="008257FE">
        <w:rPr>
          <w:lang w:eastAsia="zh-CN"/>
        </w:rPr>
        <w:t>Rudolph Bayer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1971</w:t>
      </w:r>
      <w:r>
        <w:rPr>
          <w:rFonts w:hint="eastAsia"/>
          <w:lang w:eastAsia="zh-CN"/>
        </w:rPr>
        <w:t>年提出</w:t>
      </w:r>
      <w:r>
        <w:rPr>
          <w:lang w:eastAsia="zh-CN"/>
        </w:rPr>
        <w:t>的一种</w:t>
      </w:r>
      <w:del w:id="853" w:author="Decheng Fan" w:date="2014-07-12T18:28:00Z">
        <w:r w:rsidDel="005700EB">
          <w:rPr>
            <w:rFonts w:hint="eastAsia"/>
            <w:lang w:eastAsia="zh-CN"/>
          </w:rPr>
          <w:delText>双节点</w:delText>
        </w:r>
      </w:del>
      <w:del w:id="854" w:author="Decheng Fan" w:date="2014-07-12T18:30:00Z">
        <w:r w:rsidDel="00C22967">
          <w:rPr>
            <w:lang w:eastAsia="zh-CN"/>
          </w:rPr>
          <w:delText>型</w:delText>
        </w:r>
      </w:del>
      <w:r>
        <w:rPr>
          <w:rFonts w:hint="eastAsia"/>
          <w:lang w:eastAsia="zh-CN"/>
        </w:rPr>
        <w:t>2</w:t>
      </w:r>
      <w:r>
        <w:rPr>
          <w:lang w:eastAsia="zh-CN"/>
        </w:rPr>
        <w:t>-3</w:t>
      </w:r>
      <w:r>
        <w:rPr>
          <w:rFonts w:hint="eastAsia"/>
          <w:lang w:eastAsia="zh-CN"/>
        </w:rPr>
        <w:t>树</w:t>
      </w:r>
      <w:r>
        <w:rPr>
          <w:lang w:eastAsia="zh-CN"/>
        </w:rPr>
        <w:t>结构</w:t>
      </w:r>
      <w:ins w:id="855" w:author="Decheng Fan" w:date="2014-07-12T18:30:00Z">
        <w:r>
          <w:rPr>
            <w:rFonts w:hint="eastAsia"/>
            <w:lang w:eastAsia="zh-CN"/>
          </w:rPr>
          <w:t>的二叉树表示法</w:t>
        </w:r>
      </w:ins>
      <w:r>
        <w:rPr>
          <w:lang w:eastAsia="zh-CN"/>
        </w:rPr>
        <w:t>。</w:t>
      </w:r>
    </w:p>
  </w:footnote>
  <w:footnote w:id="22">
    <w:p w14:paraId="16C9839C" w14:textId="64CC51D6" w:rsidR="003A5DDA" w:rsidRDefault="003A5DDA" w:rsidP="008A18F0">
      <w:pPr>
        <w:pStyle w:val="a3"/>
        <w:ind w:firstLineChars="0" w:firstLine="0"/>
        <w:rPr>
          <w:lang w:eastAsia="zh-CN"/>
        </w:rPr>
      </w:pPr>
      <w:r>
        <w:rPr>
          <w:rStyle w:val="af0"/>
        </w:rPr>
        <w:footnoteRef/>
      </w:r>
      <w:r>
        <w:t xml:space="preserve"> </w:t>
      </w:r>
      <w:del w:id="1171" w:author="Decheng Fan" w:date="2014-07-15T08:16:00Z">
        <w:r w:rsidDel="00FF3EDE">
          <w:rPr>
            <w:rFonts w:hint="eastAsia"/>
            <w:lang w:eastAsia="zh-CN"/>
          </w:rPr>
          <w:delText>调用</w:delText>
        </w:r>
      </w:del>
      <w:r>
        <w:rPr>
          <w:rFonts w:hint="eastAsia"/>
          <w:lang w:eastAsia="zh-CN"/>
        </w:rPr>
        <w:t>这个</w:t>
      </w:r>
      <w:r>
        <w:rPr>
          <w:lang w:eastAsia="zh-CN"/>
        </w:rPr>
        <w:t>操作</w:t>
      </w:r>
      <w:ins w:id="1172" w:author="Decheng Fan" w:date="2014-07-15T08:17:00Z">
        <w:r>
          <w:rPr>
            <w:rFonts w:hint="eastAsia"/>
            <w:lang w:eastAsia="zh-CN"/>
          </w:rPr>
          <w:t>常被称作</w:t>
        </w:r>
      </w:ins>
      <w:del w:id="1173" w:author="Decheng Fan" w:date="2014-07-15T08:17:00Z">
        <w:r w:rsidRPr="00FF3EDE" w:rsidDel="00FF3EDE">
          <w:rPr>
            <w:rFonts w:hint="eastAsia"/>
            <w:i/>
            <w:lang w:eastAsia="zh-CN"/>
            <w:rPrChange w:id="1174" w:author="Decheng Fan" w:date="2014-07-15T08:17:00Z">
              <w:rPr>
                <w:rFonts w:hint="eastAsia"/>
                <w:lang w:eastAsia="zh-CN"/>
              </w:rPr>
            </w:rPrChange>
          </w:rPr>
          <w:delText>来</w:delText>
        </w:r>
      </w:del>
      <w:r w:rsidRPr="00FF3EDE">
        <w:rPr>
          <w:rFonts w:hint="eastAsia"/>
          <w:i/>
          <w:lang w:eastAsia="zh-CN"/>
          <w:rPrChange w:id="1175" w:author="Decheng Fan" w:date="2014-07-15T08:17:00Z">
            <w:rPr>
              <w:rFonts w:hint="eastAsia"/>
              <w:lang w:eastAsia="zh-CN"/>
            </w:rPr>
          </w:rPrChange>
        </w:rPr>
        <w:t>构建</w:t>
      </w:r>
      <w:ins w:id="1176" w:author="Decheng Fan" w:date="2014-07-15T08:17:00Z">
        <w:r w:rsidRPr="00FF3EDE">
          <w:rPr>
            <w:rFonts w:hint="eastAsia"/>
            <w:i/>
            <w:lang w:eastAsia="zh-CN"/>
            <w:rPrChange w:id="1177" w:author="Decheng Fan" w:date="2014-07-15T08:17:00Z">
              <w:rPr>
                <w:rFonts w:hint="eastAsia"/>
                <w:lang w:eastAsia="zh-CN"/>
              </w:rPr>
            </w:rPrChange>
          </w:rPr>
          <w:t>堆</w:t>
        </w:r>
        <w:r>
          <w:rPr>
            <w:rFonts w:hint="eastAsia"/>
            <w:lang w:eastAsia="zh-CN"/>
          </w:rPr>
          <w:t>（</w:t>
        </w:r>
        <w:r>
          <w:rPr>
            <w:rFonts w:hint="eastAsia"/>
            <w:lang w:eastAsia="zh-CN"/>
          </w:rPr>
          <w:t>b</w:t>
        </w:r>
        <w:r>
          <w:rPr>
            <w:lang w:eastAsia="zh-CN"/>
          </w:rPr>
          <w:t>uild-heap</w:t>
        </w:r>
      </w:ins>
      <w:ins w:id="1178" w:author="Decheng Fan" w:date="2014-07-15T08:18:00Z">
        <w:r>
          <w:rPr>
            <w:rFonts w:hint="eastAsia"/>
            <w:lang w:eastAsia="zh-CN"/>
          </w:rPr>
          <w:t>）</w:t>
        </w:r>
      </w:ins>
      <w:del w:id="1179" w:author="Decheng Fan" w:date="2014-07-15T08:17:00Z">
        <w:r w:rsidDel="00FF3EDE">
          <w:rPr>
            <w:lang w:eastAsia="zh-CN"/>
          </w:rPr>
          <w:delText>对</w:delText>
        </w:r>
      </w:del>
      <w:del w:id="1180" w:author="Decheng Fan" w:date="2014-07-15T08:18:00Z">
        <w:r w:rsidDel="00FF3EDE">
          <w:rPr>
            <w:lang w:eastAsia="zh-CN"/>
          </w:rPr>
          <w:delText>是一个相当常见的选择</w:delText>
        </w:r>
      </w:del>
      <w:ins w:id="1181" w:author="Decheng Fan" w:date="2014-07-15T08:18:00Z">
        <w:r>
          <w:rPr>
            <w:rFonts w:hint="eastAsia"/>
            <w:lang w:eastAsia="zh-CN"/>
          </w:rPr>
          <w:t>，同时保留</w:t>
        </w:r>
      </w:ins>
      <w:del w:id="1182" w:author="Decheng Fan" w:date="2014-07-15T08:18:00Z">
        <w:r w:rsidDel="00FF3EDE">
          <w:rPr>
            <w:lang w:eastAsia="zh-CN"/>
          </w:rPr>
          <w:delText>，并且</w:delText>
        </w:r>
        <w:r w:rsidDel="00FF3EDE">
          <w:rPr>
            <w:rFonts w:hint="eastAsia"/>
            <w:lang w:eastAsia="zh-CN"/>
          </w:rPr>
          <w:delText>由于</w:delText>
        </w:r>
        <w:r w:rsidDel="00FF3EDE">
          <w:rPr>
            <w:lang w:eastAsia="zh-CN"/>
          </w:rPr>
          <w:delText>这个名为</w:delText>
        </w:r>
      </w:del>
      <w:r>
        <w:rPr>
          <w:lang w:eastAsia="zh-CN"/>
        </w:rPr>
        <w:t>heapify</w:t>
      </w:r>
      <w:ins w:id="1183" w:author="Decheng Fan" w:date="2014-07-15T08:18:00Z">
        <w:r>
          <w:rPr>
            <w:rFonts w:hint="eastAsia"/>
            <w:lang w:eastAsia="zh-CN"/>
          </w:rPr>
          <w:t>（堆化）这个</w:t>
        </w:r>
      </w:ins>
      <w:ins w:id="1184" w:author="Decheng Fan" w:date="2014-07-15T08:19:00Z">
        <w:r>
          <w:rPr>
            <w:rFonts w:hint="eastAsia"/>
            <w:lang w:eastAsia="zh-CN"/>
          </w:rPr>
          <w:t>动</w:t>
        </w:r>
      </w:ins>
      <w:ins w:id="1185" w:author="Decheng Fan" w:date="2014-07-15T08:18:00Z">
        <w:r>
          <w:rPr>
            <w:rFonts w:hint="eastAsia"/>
            <w:lang w:eastAsia="zh-CN"/>
          </w:rPr>
          <w:t>词来表示</w:t>
        </w:r>
      </w:ins>
      <w:del w:id="1186" w:author="Decheng Fan" w:date="2014-07-15T08:18:00Z">
        <w:r w:rsidDel="00FF3EDE">
          <w:rPr>
            <w:lang w:eastAsia="zh-CN"/>
          </w:rPr>
          <w:delText>的函</w:delText>
        </w:r>
      </w:del>
      <w:del w:id="1187" w:author="Decheng Fan" w:date="2014-07-15T08:19:00Z">
        <w:r w:rsidDel="00FF3EDE">
          <w:rPr>
            <w:lang w:eastAsia="zh-CN"/>
          </w:rPr>
          <w:delText>数</w:delText>
        </w:r>
        <w:r w:rsidDel="00FF3EDE">
          <w:rPr>
            <w:rFonts w:hint="eastAsia"/>
            <w:lang w:eastAsia="zh-CN"/>
          </w:rPr>
          <w:delText>一次</w:delText>
        </w:r>
        <w:r w:rsidDel="00FF3EDE">
          <w:rPr>
            <w:lang w:eastAsia="zh-CN"/>
          </w:rPr>
          <w:delText>只能</w:delText>
        </w:r>
      </w:del>
      <w:r>
        <w:rPr>
          <w:lang w:eastAsia="zh-CN"/>
        </w:rPr>
        <w:t>修复</w:t>
      </w:r>
      <w:r>
        <w:rPr>
          <w:rFonts w:hint="eastAsia"/>
          <w:lang w:eastAsia="zh-CN"/>
        </w:rPr>
        <w:t>单个节点</w:t>
      </w:r>
      <w:ins w:id="1188" w:author="Decheng Fan" w:date="2014-07-15T08:19:00Z">
        <w:r>
          <w:rPr>
            <w:rFonts w:hint="eastAsia"/>
            <w:lang w:eastAsia="zh-CN"/>
          </w:rPr>
          <w:t>的操作</w:t>
        </w:r>
      </w:ins>
      <w:r>
        <w:rPr>
          <w:lang w:eastAsia="zh-CN"/>
        </w:rPr>
        <w:t>，</w:t>
      </w:r>
      <w:ins w:id="1189" w:author="Decheng Fan" w:date="2014-07-15T08:19:00Z">
        <w:r>
          <w:rPr>
            <w:rFonts w:hint="eastAsia"/>
            <w:lang w:eastAsia="zh-CN"/>
          </w:rPr>
          <w:t>这种情况下</w:t>
        </w:r>
      </w:ins>
      <w:del w:id="1190" w:author="Decheng Fan" w:date="2014-07-15T08:19:00Z">
        <w:r w:rsidDel="00FF3EDE">
          <w:rPr>
            <w:rFonts w:hint="eastAsia"/>
            <w:lang w:eastAsia="zh-CN"/>
          </w:rPr>
          <w:delText>因此</w:delText>
        </w:r>
      </w:del>
      <w:r>
        <w:rPr>
          <w:lang w:eastAsia="zh-CN"/>
        </w:rPr>
        <w:t>，</w:t>
      </w:r>
      <w:del w:id="1191" w:author="Decheng Fan" w:date="2014-07-15T08:19:00Z">
        <w:r w:rsidDel="00FF3EDE">
          <w:rPr>
            <w:rFonts w:hint="eastAsia"/>
            <w:lang w:eastAsia="zh-CN"/>
          </w:rPr>
          <w:delText>它在</w:delText>
        </w:r>
      </w:del>
      <w:r>
        <w:rPr>
          <w:lang w:eastAsia="zh-CN"/>
        </w:rPr>
        <w:t>构建堆结构</w:t>
      </w:r>
      <w:ins w:id="1192" w:author="Decheng Fan" w:date="2014-07-15T08:21:00Z">
        <w:r>
          <w:rPr>
            <w:rFonts w:hint="eastAsia"/>
            <w:lang w:eastAsia="zh-CN"/>
          </w:rPr>
          <w:t>操作</w:t>
        </w:r>
      </w:ins>
      <w:del w:id="1193" w:author="Decheng Fan" w:date="2014-07-15T08:21:00Z">
        <w:r w:rsidDel="00700662">
          <w:rPr>
            <w:lang w:eastAsia="zh-CN"/>
          </w:rPr>
          <w:delText>时</w:delText>
        </w:r>
      </w:del>
      <w:ins w:id="1194" w:author="Decheng Fan" w:date="2014-07-15T08:21:00Z">
        <w:r>
          <w:rPr>
            <w:rFonts w:hint="eastAsia"/>
            <w:lang w:eastAsia="zh-CN"/>
          </w:rPr>
          <w:t>会</w:t>
        </w:r>
      </w:ins>
      <w:del w:id="1195" w:author="Decheng Fan" w:date="2014-07-15T08:19:00Z">
        <w:r w:rsidDel="00FF3EDE">
          <w:rPr>
            <w:lang w:eastAsia="zh-CN"/>
          </w:rPr>
          <w:delText>只能</w:delText>
        </w:r>
      </w:del>
      <w:del w:id="1196" w:author="Decheng Fan" w:date="2014-07-15T08:20:00Z">
        <w:r w:rsidDel="00432544">
          <w:rPr>
            <w:lang w:eastAsia="zh-CN"/>
          </w:rPr>
          <w:delText>运行</w:delText>
        </w:r>
      </w:del>
      <w:r>
        <w:rPr>
          <w:lang w:eastAsia="zh-CN"/>
        </w:rPr>
        <w:t>在叶节点以外的所有节点上</w:t>
      </w:r>
      <w:ins w:id="1197" w:author="Decheng Fan" w:date="2014-07-15T08:20:00Z">
        <w:r>
          <w:rPr>
            <w:lang w:eastAsia="zh-CN"/>
          </w:rPr>
          <w:t>运行</w:t>
        </w:r>
        <w:r>
          <w:rPr>
            <w:rFonts w:hint="eastAsia"/>
            <w:lang w:eastAsia="zh-CN"/>
          </w:rPr>
          <w:t>h</w:t>
        </w:r>
        <w:r>
          <w:rPr>
            <w:lang w:eastAsia="zh-CN"/>
          </w:rPr>
          <w:t>eapify</w:t>
        </w:r>
      </w:ins>
      <w:r>
        <w:rPr>
          <w:rFonts w:hint="eastAsia"/>
          <w:lang w:eastAsia="zh-CN"/>
        </w:rPr>
        <w:t>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235C" w14:textId="77777777" w:rsidR="003A5DDA" w:rsidRDefault="003A5DDA" w:rsidP="00075768">
    <w:pPr>
      <w:spacing w:after="149"/>
      <w:ind w:firstLine="320"/>
    </w:pPr>
    <w:r>
      <w:rPr>
        <w:rFonts w:ascii="Arial" w:eastAsia="Arial" w:hAnsi="Arial" w:cs="Arial"/>
        <w:sz w:val="16"/>
      </w:rPr>
      <w:t xml:space="preserve">CHAPTER 6 </w:t>
    </w:r>
    <w:r>
      <w:rPr>
        <w:rFonts w:ascii="Segoe UI Symbol" w:eastAsia="Segoe UI Symbol" w:hAnsi="Segoe UI Symbol" w:cs="Segoe UI Symbol"/>
        <w:color w:val="C0C0C0"/>
        <w:sz w:val="16"/>
      </w:rPr>
      <w:t>■</w:t>
    </w:r>
    <w:r>
      <w:rPr>
        <w:rFonts w:ascii="Arial" w:eastAsia="Arial" w:hAnsi="Arial" w:cs="Arial"/>
        <w:sz w:val="16"/>
      </w:rPr>
      <w:t xml:space="preserve"> DIVIDE, COMBINE, AND CONQUER </w:t>
    </w:r>
  </w:p>
  <w:p w14:paraId="5C7F607B" w14:textId="77777777" w:rsidR="003A5DDA" w:rsidRDefault="003A5DDA" w:rsidP="00075768">
    <w:pPr>
      <w:spacing w:after="0"/>
      <w:ind w:left="432" w:firstLine="480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73767" w14:textId="77777777" w:rsidR="003A5DDA" w:rsidRDefault="003A5DDA" w:rsidP="00075768">
    <w:pPr>
      <w:spacing w:after="0"/>
      <w:ind w:firstLine="4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491C7" w14:textId="77777777" w:rsidR="003A5DDA" w:rsidRDefault="003A5DDA">
    <w:pPr>
      <w:spacing w:after="0"/>
      <w:ind w:firstLine="320"/>
    </w:pPr>
    <w:r>
      <w:rPr>
        <w:rFonts w:ascii="Arial" w:eastAsia="Arial" w:hAnsi="Arial" w:cs="Arial"/>
        <w:sz w:val="16"/>
      </w:rPr>
      <w:t xml:space="preserve">CHAPTER 6 </w:t>
    </w:r>
    <w:r>
      <w:rPr>
        <w:rFonts w:ascii="Segoe UI Symbol" w:eastAsia="Segoe UI Symbol" w:hAnsi="Segoe UI Symbol" w:cs="Segoe UI Symbol"/>
        <w:color w:val="C0C0C0"/>
        <w:sz w:val="16"/>
      </w:rPr>
      <w:t>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C1A29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D63271"/>
    <w:multiLevelType w:val="hybridMultilevel"/>
    <w:tmpl w:val="018E23D8"/>
    <w:lvl w:ilvl="0" w:tplc="04090001">
      <w:start w:val="1"/>
      <w:numFmt w:val="bullet"/>
      <w:lvlText w:val=""/>
      <w:lvlJc w:val="left"/>
      <w:pPr>
        <w:ind w:left="936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C4C4F0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6EF412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638B93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4EC5C8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06BE62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420DA0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FA24A2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165B4A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11716B"/>
    <w:multiLevelType w:val="hybridMultilevel"/>
    <w:tmpl w:val="ABE61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EF5111"/>
    <w:multiLevelType w:val="hybridMultilevel"/>
    <w:tmpl w:val="B6EE4C3A"/>
    <w:lvl w:ilvl="0" w:tplc="96DE41AC">
      <w:start w:val="1"/>
      <w:numFmt w:val="decimal"/>
      <w:suff w:val="space"/>
      <w:lvlText w:val="6-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562C9D"/>
    <w:multiLevelType w:val="hybridMultilevel"/>
    <w:tmpl w:val="73A86274"/>
    <w:lvl w:ilvl="0" w:tplc="04090001">
      <w:start w:val="1"/>
      <w:numFmt w:val="bullet"/>
      <w:lvlText w:val=""/>
      <w:lvlJc w:val="left"/>
      <w:pPr>
        <w:ind w:left="936"/>
      </w:pPr>
      <w:rPr>
        <w:rFonts w:ascii="Wingdings" w:hAnsi="Wingdings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2A4C76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48AFC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60F4B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F295E8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661D74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32C8F2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B26310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342030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BAE1BC5"/>
    <w:multiLevelType w:val="hybridMultilevel"/>
    <w:tmpl w:val="6694D762"/>
    <w:lvl w:ilvl="0" w:tplc="55F62CFE">
      <w:start w:val="1"/>
      <w:numFmt w:val="bullet"/>
      <w:pStyle w:val="booklis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cheng Fan">
    <w15:presenceInfo w15:providerId="Windows Live" w15:userId="6d824b1f23999e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trackRevisions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B1"/>
    <w:rsid w:val="0000314D"/>
    <w:rsid w:val="00003517"/>
    <w:rsid w:val="00004827"/>
    <w:rsid w:val="00005B0B"/>
    <w:rsid w:val="000065F8"/>
    <w:rsid w:val="0000674A"/>
    <w:rsid w:val="000072D5"/>
    <w:rsid w:val="00010BEA"/>
    <w:rsid w:val="0001175D"/>
    <w:rsid w:val="00013BE0"/>
    <w:rsid w:val="0001624F"/>
    <w:rsid w:val="00017F84"/>
    <w:rsid w:val="00021513"/>
    <w:rsid w:val="00021F57"/>
    <w:rsid w:val="00022530"/>
    <w:rsid w:val="0002267F"/>
    <w:rsid w:val="0003152F"/>
    <w:rsid w:val="00031CF7"/>
    <w:rsid w:val="00032092"/>
    <w:rsid w:val="0003497D"/>
    <w:rsid w:val="00037159"/>
    <w:rsid w:val="00040CD3"/>
    <w:rsid w:val="00044538"/>
    <w:rsid w:val="00051010"/>
    <w:rsid w:val="00051E77"/>
    <w:rsid w:val="000542A5"/>
    <w:rsid w:val="00056416"/>
    <w:rsid w:val="00057B7C"/>
    <w:rsid w:val="00065959"/>
    <w:rsid w:val="00065DBD"/>
    <w:rsid w:val="000672C2"/>
    <w:rsid w:val="0007071D"/>
    <w:rsid w:val="00071AEF"/>
    <w:rsid w:val="00075768"/>
    <w:rsid w:val="000764D8"/>
    <w:rsid w:val="000779FB"/>
    <w:rsid w:val="00077A83"/>
    <w:rsid w:val="0008123A"/>
    <w:rsid w:val="000829EF"/>
    <w:rsid w:val="00083152"/>
    <w:rsid w:val="00090C2E"/>
    <w:rsid w:val="0009305C"/>
    <w:rsid w:val="00093831"/>
    <w:rsid w:val="00095430"/>
    <w:rsid w:val="00097098"/>
    <w:rsid w:val="000A0A84"/>
    <w:rsid w:val="000A7787"/>
    <w:rsid w:val="000B17D1"/>
    <w:rsid w:val="000B3894"/>
    <w:rsid w:val="000B3CC6"/>
    <w:rsid w:val="000B6CE2"/>
    <w:rsid w:val="000C03C1"/>
    <w:rsid w:val="000C1274"/>
    <w:rsid w:val="000C23CA"/>
    <w:rsid w:val="000C36EA"/>
    <w:rsid w:val="000C7E4D"/>
    <w:rsid w:val="000D183D"/>
    <w:rsid w:val="000D7683"/>
    <w:rsid w:val="000E032D"/>
    <w:rsid w:val="000E258E"/>
    <w:rsid w:val="000E385C"/>
    <w:rsid w:val="000E59E2"/>
    <w:rsid w:val="000E6C25"/>
    <w:rsid w:val="000E7169"/>
    <w:rsid w:val="000E75CC"/>
    <w:rsid w:val="000E7D89"/>
    <w:rsid w:val="000F0683"/>
    <w:rsid w:val="000F3FF5"/>
    <w:rsid w:val="000F7C18"/>
    <w:rsid w:val="0010253D"/>
    <w:rsid w:val="001025C6"/>
    <w:rsid w:val="0010551E"/>
    <w:rsid w:val="00105775"/>
    <w:rsid w:val="00107C29"/>
    <w:rsid w:val="00107FD9"/>
    <w:rsid w:val="001128E0"/>
    <w:rsid w:val="00123668"/>
    <w:rsid w:val="00127D1B"/>
    <w:rsid w:val="0013206F"/>
    <w:rsid w:val="001324E0"/>
    <w:rsid w:val="00133869"/>
    <w:rsid w:val="00134554"/>
    <w:rsid w:val="00135081"/>
    <w:rsid w:val="001357CB"/>
    <w:rsid w:val="00135CED"/>
    <w:rsid w:val="00136557"/>
    <w:rsid w:val="001427C0"/>
    <w:rsid w:val="00143EA9"/>
    <w:rsid w:val="001510FD"/>
    <w:rsid w:val="00166403"/>
    <w:rsid w:val="001664A7"/>
    <w:rsid w:val="00166F37"/>
    <w:rsid w:val="001735CD"/>
    <w:rsid w:val="00177A2B"/>
    <w:rsid w:val="001802BB"/>
    <w:rsid w:val="00182191"/>
    <w:rsid w:val="00184801"/>
    <w:rsid w:val="00191191"/>
    <w:rsid w:val="00191D32"/>
    <w:rsid w:val="0019271D"/>
    <w:rsid w:val="00192911"/>
    <w:rsid w:val="00194398"/>
    <w:rsid w:val="00197A09"/>
    <w:rsid w:val="001A0A62"/>
    <w:rsid w:val="001A0DAC"/>
    <w:rsid w:val="001A136B"/>
    <w:rsid w:val="001A3427"/>
    <w:rsid w:val="001A367D"/>
    <w:rsid w:val="001A52F8"/>
    <w:rsid w:val="001A65B1"/>
    <w:rsid w:val="001A6CF7"/>
    <w:rsid w:val="001B0465"/>
    <w:rsid w:val="001B38FD"/>
    <w:rsid w:val="001B3F88"/>
    <w:rsid w:val="001B57E3"/>
    <w:rsid w:val="001D04F3"/>
    <w:rsid w:val="001D70BC"/>
    <w:rsid w:val="001E68B6"/>
    <w:rsid w:val="001E7AF1"/>
    <w:rsid w:val="001F3E49"/>
    <w:rsid w:val="001F4C71"/>
    <w:rsid w:val="0020023A"/>
    <w:rsid w:val="00201002"/>
    <w:rsid w:val="0020354B"/>
    <w:rsid w:val="00204145"/>
    <w:rsid w:val="00205655"/>
    <w:rsid w:val="00206F9C"/>
    <w:rsid w:val="00213706"/>
    <w:rsid w:val="0021562F"/>
    <w:rsid w:val="002159A3"/>
    <w:rsid w:val="00215E19"/>
    <w:rsid w:val="00221A30"/>
    <w:rsid w:val="00221F2E"/>
    <w:rsid w:val="00223251"/>
    <w:rsid w:val="00224186"/>
    <w:rsid w:val="0022442C"/>
    <w:rsid w:val="00225608"/>
    <w:rsid w:val="00230429"/>
    <w:rsid w:val="00232E11"/>
    <w:rsid w:val="00235B9A"/>
    <w:rsid w:val="002363A1"/>
    <w:rsid w:val="00236FD5"/>
    <w:rsid w:val="002458FF"/>
    <w:rsid w:val="00247F7F"/>
    <w:rsid w:val="00250B51"/>
    <w:rsid w:val="00250DF6"/>
    <w:rsid w:val="00257740"/>
    <w:rsid w:val="00260B51"/>
    <w:rsid w:val="00260B65"/>
    <w:rsid w:val="002621AF"/>
    <w:rsid w:val="00263FFD"/>
    <w:rsid w:val="002655B6"/>
    <w:rsid w:val="002668EE"/>
    <w:rsid w:val="0027012A"/>
    <w:rsid w:val="00270671"/>
    <w:rsid w:val="00270B32"/>
    <w:rsid w:val="0027728E"/>
    <w:rsid w:val="00281D2C"/>
    <w:rsid w:val="00285412"/>
    <w:rsid w:val="00290240"/>
    <w:rsid w:val="002907E4"/>
    <w:rsid w:val="0029770B"/>
    <w:rsid w:val="002A107E"/>
    <w:rsid w:val="002A1E62"/>
    <w:rsid w:val="002A2278"/>
    <w:rsid w:val="002A5148"/>
    <w:rsid w:val="002A7F95"/>
    <w:rsid w:val="002B010A"/>
    <w:rsid w:val="002B0141"/>
    <w:rsid w:val="002B2A4C"/>
    <w:rsid w:val="002B34F3"/>
    <w:rsid w:val="002B53CB"/>
    <w:rsid w:val="002C0C10"/>
    <w:rsid w:val="002C2B97"/>
    <w:rsid w:val="002C380B"/>
    <w:rsid w:val="002C5163"/>
    <w:rsid w:val="002D0684"/>
    <w:rsid w:val="002D30B1"/>
    <w:rsid w:val="002D3445"/>
    <w:rsid w:val="002D4234"/>
    <w:rsid w:val="002D4546"/>
    <w:rsid w:val="002D5EDC"/>
    <w:rsid w:val="002D779A"/>
    <w:rsid w:val="002D7B66"/>
    <w:rsid w:val="002D7EFD"/>
    <w:rsid w:val="002E1924"/>
    <w:rsid w:val="002E4275"/>
    <w:rsid w:val="002E62D6"/>
    <w:rsid w:val="002E639B"/>
    <w:rsid w:val="002E7128"/>
    <w:rsid w:val="002F0F7F"/>
    <w:rsid w:val="002F19FB"/>
    <w:rsid w:val="002F1A31"/>
    <w:rsid w:val="002F1BF7"/>
    <w:rsid w:val="002F3A7D"/>
    <w:rsid w:val="002F3DDD"/>
    <w:rsid w:val="002F41B1"/>
    <w:rsid w:val="002F4233"/>
    <w:rsid w:val="002F7479"/>
    <w:rsid w:val="002F7DBB"/>
    <w:rsid w:val="003006C0"/>
    <w:rsid w:val="003048B4"/>
    <w:rsid w:val="00304D18"/>
    <w:rsid w:val="00304F7B"/>
    <w:rsid w:val="0030651B"/>
    <w:rsid w:val="00311FF5"/>
    <w:rsid w:val="003215AC"/>
    <w:rsid w:val="00321754"/>
    <w:rsid w:val="00322207"/>
    <w:rsid w:val="00324D88"/>
    <w:rsid w:val="00332AAC"/>
    <w:rsid w:val="00337A95"/>
    <w:rsid w:val="0034435B"/>
    <w:rsid w:val="003457EF"/>
    <w:rsid w:val="003502F5"/>
    <w:rsid w:val="003508CF"/>
    <w:rsid w:val="00361FBE"/>
    <w:rsid w:val="003624E0"/>
    <w:rsid w:val="00362D51"/>
    <w:rsid w:val="00363E9A"/>
    <w:rsid w:val="00370CCD"/>
    <w:rsid w:val="00371BA9"/>
    <w:rsid w:val="00374EF6"/>
    <w:rsid w:val="00375571"/>
    <w:rsid w:val="0038375A"/>
    <w:rsid w:val="00383EDB"/>
    <w:rsid w:val="0038704E"/>
    <w:rsid w:val="0039052F"/>
    <w:rsid w:val="003966C2"/>
    <w:rsid w:val="003968B8"/>
    <w:rsid w:val="003A01DF"/>
    <w:rsid w:val="003A226F"/>
    <w:rsid w:val="003A3101"/>
    <w:rsid w:val="003A4A3E"/>
    <w:rsid w:val="003A5DDA"/>
    <w:rsid w:val="003A715D"/>
    <w:rsid w:val="003A75B4"/>
    <w:rsid w:val="003A7B2F"/>
    <w:rsid w:val="003B2D61"/>
    <w:rsid w:val="003B3888"/>
    <w:rsid w:val="003B61E5"/>
    <w:rsid w:val="003C0DCB"/>
    <w:rsid w:val="003C16E6"/>
    <w:rsid w:val="003C2814"/>
    <w:rsid w:val="003C6198"/>
    <w:rsid w:val="003C70B8"/>
    <w:rsid w:val="003C7AAB"/>
    <w:rsid w:val="003C7EEC"/>
    <w:rsid w:val="003D6669"/>
    <w:rsid w:val="003E307F"/>
    <w:rsid w:val="003E4325"/>
    <w:rsid w:val="003E45DE"/>
    <w:rsid w:val="003E5392"/>
    <w:rsid w:val="003E5688"/>
    <w:rsid w:val="003E6EDE"/>
    <w:rsid w:val="003F1068"/>
    <w:rsid w:val="003F26F0"/>
    <w:rsid w:val="00400D38"/>
    <w:rsid w:val="00403021"/>
    <w:rsid w:val="00407192"/>
    <w:rsid w:val="0040734B"/>
    <w:rsid w:val="00415716"/>
    <w:rsid w:val="00416E51"/>
    <w:rsid w:val="004228F3"/>
    <w:rsid w:val="00423003"/>
    <w:rsid w:val="00423135"/>
    <w:rsid w:val="004251B1"/>
    <w:rsid w:val="0043025E"/>
    <w:rsid w:val="00430CD7"/>
    <w:rsid w:val="00432544"/>
    <w:rsid w:val="004327B1"/>
    <w:rsid w:val="00432E10"/>
    <w:rsid w:val="00433594"/>
    <w:rsid w:val="00434177"/>
    <w:rsid w:val="004369C9"/>
    <w:rsid w:val="00441CB3"/>
    <w:rsid w:val="00441E7E"/>
    <w:rsid w:val="00442CC5"/>
    <w:rsid w:val="00443284"/>
    <w:rsid w:val="00445894"/>
    <w:rsid w:val="004475AE"/>
    <w:rsid w:val="004478E0"/>
    <w:rsid w:val="00451B91"/>
    <w:rsid w:val="00453475"/>
    <w:rsid w:val="004535FC"/>
    <w:rsid w:val="004549C4"/>
    <w:rsid w:val="00457B27"/>
    <w:rsid w:val="004604ED"/>
    <w:rsid w:val="004611B1"/>
    <w:rsid w:val="00463AD5"/>
    <w:rsid w:val="00463D14"/>
    <w:rsid w:val="00470C0B"/>
    <w:rsid w:val="00473287"/>
    <w:rsid w:val="00482CFD"/>
    <w:rsid w:val="0048546A"/>
    <w:rsid w:val="00485B01"/>
    <w:rsid w:val="004869C3"/>
    <w:rsid w:val="004876EF"/>
    <w:rsid w:val="00490085"/>
    <w:rsid w:val="004933F2"/>
    <w:rsid w:val="004934BB"/>
    <w:rsid w:val="004957A1"/>
    <w:rsid w:val="0049612A"/>
    <w:rsid w:val="004965A5"/>
    <w:rsid w:val="00497114"/>
    <w:rsid w:val="004A3528"/>
    <w:rsid w:val="004A4863"/>
    <w:rsid w:val="004A744D"/>
    <w:rsid w:val="004B1BE3"/>
    <w:rsid w:val="004B25B1"/>
    <w:rsid w:val="004B7757"/>
    <w:rsid w:val="004B7B3D"/>
    <w:rsid w:val="004C167E"/>
    <w:rsid w:val="004C4794"/>
    <w:rsid w:val="004C5ED8"/>
    <w:rsid w:val="004C66E6"/>
    <w:rsid w:val="004C7932"/>
    <w:rsid w:val="004D5240"/>
    <w:rsid w:val="004D6A94"/>
    <w:rsid w:val="004E1160"/>
    <w:rsid w:val="004E2A28"/>
    <w:rsid w:val="004E7269"/>
    <w:rsid w:val="004F6CB5"/>
    <w:rsid w:val="0050009D"/>
    <w:rsid w:val="00500837"/>
    <w:rsid w:val="00501646"/>
    <w:rsid w:val="005044B0"/>
    <w:rsid w:val="00505A93"/>
    <w:rsid w:val="00505B74"/>
    <w:rsid w:val="0050712F"/>
    <w:rsid w:val="00510B51"/>
    <w:rsid w:val="00512BFC"/>
    <w:rsid w:val="005130D1"/>
    <w:rsid w:val="00514ED6"/>
    <w:rsid w:val="00514FEE"/>
    <w:rsid w:val="00515633"/>
    <w:rsid w:val="00521EB0"/>
    <w:rsid w:val="0052225B"/>
    <w:rsid w:val="00526EC4"/>
    <w:rsid w:val="00536813"/>
    <w:rsid w:val="005371FE"/>
    <w:rsid w:val="00540B8D"/>
    <w:rsid w:val="0054186F"/>
    <w:rsid w:val="00547220"/>
    <w:rsid w:val="00551717"/>
    <w:rsid w:val="00555FBB"/>
    <w:rsid w:val="005568C0"/>
    <w:rsid w:val="00557E10"/>
    <w:rsid w:val="00560E38"/>
    <w:rsid w:val="00561CC9"/>
    <w:rsid w:val="00562D9B"/>
    <w:rsid w:val="00567E79"/>
    <w:rsid w:val="005700EB"/>
    <w:rsid w:val="00572CBF"/>
    <w:rsid w:val="00573CA1"/>
    <w:rsid w:val="00574AAB"/>
    <w:rsid w:val="005758BF"/>
    <w:rsid w:val="00583145"/>
    <w:rsid w:val="00583AC8"/>
    <w:rsid w:val="00585B15"/>
    <w:rsid w:val="005933D7"/>
    <w:rsid w:val="00597B2F"/>
    <w:rsid w:val="005A2045"/>
    <w:rsid w:val="005A2860"/>
    <w:rsid w:val="005A377A"/>
    <w:rsid w:val="005B1C97"/>
    <w:rsid w:val="005B49F3"/>
    <w:rsid w:val="005B55FA"/>
    <w:rsid w:val="005B67FC"/>
    <w:rsid w:val="005B69B2"/>
    <w:rsid w:val="005C0B5D"/>
    <w:rsid w:val="005C0F17"/>
    <w:rsid w:val="005C23F7"/>
    <w:rsid w:val="005C2F1A"/>
    <w:rsid w:val="005C49F8"/>
    <w:rsid w:val="005D2032"/>
    <w:rsid w:val="005D33F6"/>
    <w:rsid w:val="005D3878"/>
    <w:rsid w:val="005D442F"/>
    <w:rsid w:val="005D4557"/>
    <w:rsid w:val="005D57B8"/>
    <w:rsid w:val="005D6FCB"/>
    <w:rsid w:val="005E0434"/>
    <w:rsid w:val="005E3F02"/>
    <w:rsid w:val="005E70E8"/>
    <w:rsid w:val="005F0169"/>
    <w:rsid w:val="005F2CC2"/>
    <w:rsid w:val="005F3DB4"/>
    <w:rsid w:val="005F5113"/>
    <w:rsid w:val="005F56CF"/>
    <w:rsid w:val="005F6C25"/>
    <w:rsid w:val="006005E8"/>
    <w:rsid w:val="00603874"/>
    <w:rsid w:val="006038B6"/>
    <w:rsid w:val="00603E5B"/>
    <w:rsid w:val="006049F5"/>
    <w:rsid w:val="0060651D"/>
    <w:rsid w:val="00612EB7"/>
    <w:rsid w:val="00613121"/>
    <w:rsid w:val="00616585"/>
    <w:rsid w:val="006169FC"/>
    <w:rsid w:val="00621DE0"/>
    <w:rsid w:val="0062248D"/>
    <w:rsid w:val="006236B5"/>
    <w:rsid w:val="0062675A"/>
    <w:rsid w:val="006271CD"/>
    <w:rsid w:val="00630EC0"/>
    <w:rsid w:val="00631115"/>
    <w:rsid w:val="00631446"/>
    <w:rsid w:val="006321E7"/>
    <w:rsid w:val="00632E3D"/>
    <w:rsid w:val="00633DF3"/>
    <w:rsid w:val="006353A8"/>
    <w:rsid w:val="006422DE"/>
    <w:rsid w:val="00642542"/>
    <w:rsid w:val="006428CB"/>
    <w:rsid w:val="006442B9"/>
    <w:rsid w:val="006474FC"/>
    <w:rsid w:val="0065236D"/>
    <w:rsid w:val="0065323E"/>
    <w:rsid w:val="006542BF"/>
    <w:rsid w:val="0065432C"/>
    <w:rsid w:val="00656567"/>
    <w:rsid w:val="00663AD6"/>
    <w:rsid w:val="006666FC"/>
    <w:rsid w:val="0067022C"/>
    <w:rsid w:val="00672083"/>
    <w:rsid w:val="00673FFA"/>
    <w:rsid w:val="00676590"/>
    <w:rsid w:val="00682259"/>
    <w:rsid w:val="00682559"/>
    <w:rsid w:val="00686133"/>
    <w:rsid w:val="00686EBD"/>
    <w:rsid w:val="0068754B"/>
    <w:rsid w:val="006902B9"/>
    <w:rsid w:val="00690D4C"/>
    <w:rsid w:val="00695EBC"/>
    <w:rsid w:val="006A06D5"/>
    <w:rsid w:val="006A1686"/>
    <w:rsid w:val="006A21E0"/>
    <w:rsid w:val="006A4636"/>
    <w:rsid w:val="006B007C"/>
    <w:rsid w:val="006B2DF0"/>
    <w:rsid w:val="006B3E34"/>
    <w:rsid w:val="006B5B98"/>
    <w:rsid w:val="006B67FB"/>
    <w:rsid w:val="006C15CE"/>
    <w:rsid w:val="006C3B45"/>
    <w:rsid w:val="006C7FD5"/>
    <w:rsid w:val="006D0037"/>
    <w:rsid w:val="006D1C93"/>
    <w:rsid w:val="006D3CC7"/>
    <w:rsid w:val="006D41B5"/>
    <w:rsid w:val="006D6DBE"/>
    <w:rsid w:val="006E695E"/>
    <w:rsid w:val="006F2325"/>
    <w:rsid w:val="006F24D0"/>
    <w:rsid w:val="006F3028"/>
    <w:rsid w:val="006F3338"/>
    <w:rsid w:val="006F7A6B"/>
    <w:rsid w:val="00700662"/>
    <w:rsid w:val="007020FC"/>
    <w:rsid w:val="007029C7"/>
    <w:rsid w:val="00703973"/>
    <w:rsid w:val="00703C78"/>
    <w:rsid w:val="00712E1D"/>
    <w:rsid w:val="00713BC7"/>
    <w:rsid w:val="0071455C"/>
    <w:rsid w:val="00716152"/>
    <w:rsid w:val="0071795C"/>
    <w:rsid w:val="0072079F"/>
    <w:rsid w:val="007221A5"/>
    <w:rsid w:val="00724735"/>
    <w:rsid w:val="007254FC"/>
    <w:rsid w:val="007271C5"/>
    <w:rsid w:val="00735FDF"/>
    <w:rsid w:val="00741A3D"/>
    <w:rsid w:val="00745858"/>
    <w:rsid w:val="00747828"/>
    <w:rsid w:val="007511DD"/>
    <w:rsid w:val="00751681"/>
    <w:rsid w:val="007517B4"/>
    <w:rsid w:val="00752966"/>
    <w:rsid w:val="00754BEE"/>
    <w:rsid w:val="007617DE"/>
    <w:rsid w:val="007631B9"/>
    <w:rsid w:val="00764558"/>
    <w:rsid w:val="00764B1E"/>
    <w:rsid w:val="00766F9F"/>
    <w:rsid w:val="0077006B"/>
    <w:rsid w:val="0077108E"/>
    <w:rsid w:val="00772F82"/>
    <w:rsid w:val="00774201"/>
    <w:rsid w:val="007752C5"/>
    <w:rsid w:val="00776492"/>
    <w:rsid w:val="00777785"/>
    <w:rsid w:val="00782872"/>
    <w:rsid w:val="007865AE"/>
    <w:rsid w:val="00786E16"/>
    <w:rsid w:val="00790551"/>
    <w:rsid w:val="0079351A"/>
    <w:rsid w:val="007957FC"/>
    <w:rsid w:val="007961F1"/>
    <w:rsid w:val="007A11A5"/>
    <w:rsid w:val="007A3A3D"/>
    <w:rsid w:val="007A52C9"/>
    <w:rsid w:val="007B1514"/>
    <w:rsid w:val="007B1AA4"/>
    <w:rsid w:val="007B2E09"/>
    <w:rsid w:val="007B466F"/>
    <w:rsid w:val="007B560C"/>
    <w:rsid w:val="007B7714"/>
    <w:rsid w:val="007C044D"/>
    <w:rsid w:val="007C0F52"/>
    <w:rsid w:val="007C1446"/>
    <w:rsid w:val="007C4BA6"/>
    <w:rsid w:val="007C66B2"/>
    <w:rsid w:val="007D0004"/>
    <w:rsid w:val="007D5C13"/>
    <w:rsid w:val="007D60F4"/>
    <w:rsid w:val="007D6842"/>
    <w:rsid w:val="007D6DA6"/>
    <w:rsid w:val="007E5EAA"/>
    <w:rsid w:val="007E5EF1"/>
    <w:rsid w:val="007F22E6"/>
    <w:rsid w:val="007F4C6C"/>
    <w:rsid w:val="007F6342"/>
    <w:rsid w:val="007F7071"/>
    <w:rsid w:val="008001ED"/>
    <w:rsid w:val="0080210A"/>
    <w:rsid w:val="00802314"/>
    <w:rsid w:val="00803705"/>
    <w:rsid w:val="00806EF1"/>
    <w:rsid w:val="00810916"/>
    <w:rsid w:val="00810C49"/>
    <w:rsid w:val="008118B0"/>
    <w:rsid w:val="008212C6"/>
    <w:rsid w:val="008237A0"/>
    <w:rsid w:val="00823C0A"/>
    <w:rsid w:val="008257FE"/>
    <w:rsid w:val="008333E4"/>
    <w:rsid w:val="00834D35"/>
    <w:rsid w:val="00835DE8"/>
    <w:rsid w:val="00840A2A"/>
    <w:rsid w:val="00840CDA"/>
    <w:rsid w:val="0084113D"/>
    <w:rsid w:val="00841E2E"/>
    <w:rsid w:val="0084576B"/>
    <w:rsid w:val="00850588"/>
    <w:rsid w:val="00855936"/>
    <w:rsid w:val="00857C13"/>
    <w:rsid w:val="0086282D"/>
    <w:rsid w:val="0086445A"/>
    <w:rsid w:val="00866A86"/>
    <w:rsid w:val="008727F4"/>
    <w:rsid w:val="00874295"/>
    <w:rsid w:val="008751D3"/>
    <w:rsid w:val="008804A2"/>
    <w:rsid w:val="008838C5"/>
    <w:rsid w:val="00885066"/>
    <w:rsid w:val="008945B2"/>
    <w:rsid w:val="00896313"/>
    <w:rsid w:val="00897462"/>
    <w:rsid w:val="008A0123"/>
    <w:rsid w:val="008A1558"/>
    <w:rsid w:val="008A1893"/>
    <w:rsid w:val="008A18F0"/>
    <w:rsid w:val="008A2545"/>
    <w:rsid w:val="008A35C5"/>
    <w:rsid w:val="008A3604"/>
    <w:rsid w:val="008B00AA"/>
    <w:rsid w:val="008B0A3F"/>
    <w:rsid w:val="008B0EDC"/>
    <w:rsid w:val="008C053B"/>
    <w:rsid w:val="008C1807"/>
    <w:rsid w:val="008C397D"/>
    <w:rsid w:val="008C40BC"/>
    <w:rsid w:val="008C4DA9"/>
    <w:rsid w:val="008C5DCE"/>
    <w:rsid w:val="008D0F88"/>
    <w:rsid w:val="008D1165"/>
    <w:rsid w:val="008D2792"/>
    <w:rsid w:val="008D2D02"/>
    <w:rsid w:val="008D5622"/>
    <w:rsid w:val="008D627D"/>
    <w:rsid w:val="008E2E8F"/>
    <w:rsid w:val="008E35DF"/>
    <w:rsid w:val="008F0EC7"/>
    <w:rsid w:val="008F11A9"/>
    <w:rsid w:val="008F1CCB"/>
    <w:rsid w:val="008F70C5"/>
    <w:rsid w:val="00901DF8"/>
    <w:rsid w:val="00906E3A"/>
    <w:rsid w:val="00907030"/>
    <w:rsid w:val="009116E4"/>
    <w:rsid w:val="00913639"/>
    <w:rsid w:val="00921052"/>
    <w:rsid w:val="00921490"/>
    <w:rsid w:val="00931229"/>
    <w:rsid w:val="00932993"/>
    <w:rsid w:val="00934E3C"/>
    <w:rsid w:val="009359D5"/>
    <w:rsid w:val="00937B9B"/>
    <w:rsid w:val="00942BB6"/>
    <w:rsid w:val="009527C6"/>
    <w:rsid w:val="009536B7"/>
    <w:rsid w:val="00954F90"/>
    <w:rsid w:val="0095647E"/>
    <w:rsid w:val="00957000"/>
    <w:rsid w:val="00961778"/>
    <w:rsid w:val="009620B5"/>
    <w:rsid w:val="00962BC7"/>
    <w:rsid w:val="00964F95"/>
    <w:rsid w:val="00966048"/>
    <w:rsid w:val="00970D93"/>
    <w:rsid w:val="0097422C"/>
    <w:rsid w:val="00980B03"/>
    <w:rsid w:val="00980D15"/>
    <w:rsid w:val="0098342B"/>
    <w:rsid w:val="00985D97"/>
    <w:rsid w:val="00986BD8"/>
    <w:rsid w:val="009871B2"/>
    <w:rsid w:val="0099160D"/>
    <w:rsid w:val="00993BE5"/>
    <w:rsid w:val="00993DAB"/>
    <w:rsid w:val="00993DFB"/>
    <w:rsid w:val="00997B5A"/>
    <w:rsid w:val="009A125E"/>
    <w:rsid w:val="009A199F"/>
    <w:rsid w:val="009A1B61"/>
    <w:rsid w:val="009A36FA"/>
    <w:rsid w:val="009A3D65"/>
    <w:rsid w:val="009A6C5E"/>
    <w:rsid w:val="009A6FF6"/>
    <w:rsid w:val="009B0D3D"/>
    <w:rsid w:val="009B7337"/>
    <w:rsid w:val="009C2B17"/>
    <w:rsid w:val="009C3A48"/>
    <w:rsid w:val="009C4834"/>
    <w:rsid w:val="009C549C"/>
    <w:rsid w:val="009C5971"/>
    <w:rsid w:val="009D06FB"/>
    <w:rsid w:val="009D529B"/>
    <w:rsid w:val="009D5BC3"/>
    <w:rsid w:val="009D60F7"/>
    <w:rsid w:val="009E0E25"/>
    <w:rsid w:val="009E11EE"/>
    <w:rsid w:val="009E171E"/>
    <w:rsid w:val="009E2D8D"/>
    <w:rsid w:val="009E6648"/>
    <w:rsid w:val="009E7945"/>
    <w:rsid w:val="009F2A2D"/>
    <w:rsid w:val="009F446A"/>
    <w:rsid w:val="009F5233"/>
    <w:rsid w:val="009F67F7"/>
    <w:rsid w:val="009F736A"/>
    <w:rsid w:val="00A00322"/>
    <w:rsid w:val="00A0089E"/>
    <w:rsid w:val="00A04F6F"/>
    <w:rsid w:val="00A05753"/>
    <w:rsid w:val="00A05F95"/>
    <w:rsid w:val="00A07529"/>
    <w:rsid w:val="00A1031B"/>
    <w:rsid w:val="00A1156E"/>
    <w:rsid w:val="00A258A7"/>
    <w:rsid w:val="00A30724"/>
    <w:rsid w:val="00A32672"/>
    <w:rsid w:val="00A412BE"/>
    <w:rsid w:val="00A41577"/>
    <w:rsid w:val="00A4214F"/>
    <w:rsid w:val="00A44531"/>
    <w:rsid w:val="00A44AC6"/>
    <w:rsid w:val="00A52014"/>
    <w:rsid w:val="00A541D7"/>
    <w:rsid w:val="00A54218"/>
    <w:rsid w:val="00A54E5D"/>
    <w:rsid w:val="00A55FA7"/>
    <w:rsid w:val="00A5695B"/>
    <w:rsid w:val="00A56FD5"/>
    <w:rsid w:val="00A61C80"/>
    <w:rsid w:val="00A66D6C"/>
    <w:rsid w:val="00A670F2"/>
    <w:rsid w:val="00A72935"/>
    <w:rsid w:val="00A73628"/>
    <w:rsid w:val="00A73805"/>
    <w:rsid w:val="00A73A4C"/>
    <w:rsid w:val="00A7439E"/>
    <w:rsid w:val="00A75DF0"/>
    <w:rsid w:val="00A834E2"/>
    <w:rsid w:val="00A83E2F"/>
    <w:rsid w:val="00A87476"/>
    <w:rsid w:val="00A95BA2"/>
    <w:rsid w:val="00A97EA3"/>
    <w:rsid w:val="00AA019A"/>
    <w:rsid w:val="00AA21D7"/>
    <w:rsid w:val="00AA2D98"/>
    <w:rsid w:val="00AA5B45"/>
    <w:rsid w:val="00AA7C35"/>
    <w:rsid w:val="00AB5815"/>
    <w:rsid w:val="00AB7A31"/>
    <w:rsid w:val="00AC1CBD"/>
    <w:rsid w:val="00AC27A7"/>
    <w:rsid w:val="00AC3BC5"/>
    <w:rsid w:val="00AC4130"/>
    <w:rsid w:val="00AC43E2"/>
    <w:rsid w:val="00AC5256"/>
    <w:rsid w:val="00AC7931"/>
    <w:rsid w:val="00AD04E9"/>
    <w:rsid w:val="00AD0FDD"/>
    <w:rsid w:val="00AD1F7B"/>
    <w:rsid w:val="00AD3690"/>
    <w:rsid w:val="00AE084F"/>
    <w:rsid w:val="00AE3F6A"/>
    <w:rsid w:val="00AE6BAA"/>
    <w:rsid w:val="00AF1F41"/>
    <w:rsid w:val="00AF2319"/>
    <w:rsid w:val="00AF28AB"/>
    <w:rsid w:val="00AF34F8"/>
    <w:rsid w:val="00AF3675"/>
    <w:rsid w:val="00AF43A7"/>
    <w:rsid w:val="00B036DD"/>
    <w:rsid w:val="00B041A3"/>
    <w:rsid w:val="00B14904"/>
    <w:rsid w:val="00B16206"/>
    <w:rsid w:val="00B1759A"/>
    <w:rsid w:val="00B17E50"/>
    <w:rsid w:val="00B3114B"/>
    <w:rsid w:val="00B33830"/>
    <w:rsid w:val="00B400FF"/>
    <w:rsid w:val="00B41D2C"/>
    <w:rsid w:val="00B43D30"/>
    <w:rsid w:val="00B53653"/>
    <w:rsid w:val="00B56B6B"/>
    <w:rsid w:val="00B56B7A"/>
    <w:rsid w:val="00B631A6"/>
    <w:rsid w:val="00B6462A"/>
    <w:rsid w:val="00B660E8"/>
    <w:rsid w:val="00B67433"/>
    <w:rsid w:val="00B67C1B"/>
    <w:rsid w:val="00B801C9"/>
    <w:rsid w:val="00B81734"/>
    <w:rsid w:val="00B84116"/>
    <w:rsid w:val="00B844B3"/>
    <w:rsid w:val="00B85573"/>
    <w:rsid w:val="00B9035C"/>
    <w:rsid w:val="00B9045F"/>
    <w:rsid w:val="00B90DEF"/>
    <w:rsid w:val="00B94AAF"/>
    <w:rsid w:val="00B94C2E"/>
    <w:rsid w:val="00B95148"/>
    <w:rsid w:val="00B960F8"/>
    <w:rsid w:val="00BA362D"/>
    <w:rsid w:val="00BA457B"/>
    <w:rsid w:val="00BA54B5"/>
    <w:rsid w:val="00BB6160"/>
    <w:rsid w:val="00BB78A4"/>
    <w:rsid w:val="00BC5AD1"/>
    <w:rsid w:val="00BD4D66"/>
    <w:rsid w:val="00BD54B6"/>
    <w:rsid w:val="00BD6B1D"/>
    <w:rsid w:val="00BE1A97"/>
    <w:rsid w:val="00BE2941"/>
    <w:rsid w:val="00BE2CCB"/>
    <w:rsid w:val="00BE2F8D"/>
    <w:rsid w:val="00BF252F"/>
    <w:rsid w:val="00BF2705"/>
    <w:rsid w:val="00BF3350"/>
    <w:rsid w:val="00BF3EB6"/>
    <w:rsid w:val="00BF66F7"/>
    <w:rsid w:val="00C04580"/>
    <w:rsid w:val="00C054B4"/>
    <w:rsid w:val="00C06C15"/>
    <w:rsid w:val="00C10044"/>
    <w:rsid w:val="00C13D6C"/>
    <w:rsid w:val="00C14087"/>
    <w:rsid w:val="00C17DB8"/>
    <w:rsid w:val="00C22967"/>
    <w:rsid w:val="00C2691B"/>
    <w:rsid w:val="00C26C5F"/>
    <w:rsid w:val="00C3223F"/>
    <w:rsid w:val="00C33556"/>
    <w:rsid w:val="00C33695"/>
    <w:rsid w:val="00C34AC4"/>
    <w:rsid w:val="00C368F9"/>
    <w:rsid w:val="00C37D99"/>
    <w:rsid w:val="00C435AA"/>
    <w:rsid w:val="00C50F23"/>
    <w:rsid w:val="00C523E4"/>
    <w:rsid w:val="00C52C68"/>
    <w:rsid w:val="00C53071"/>
    <w:rsid w:val="00C53DDB"/>
    <w:rsid w:val="00C542ED"/>
    <w:rsid w:val="00C545B7"/>
    <w:rsid w:val="00C55224"/>
    <w:rsid w:val="00C57B81"/>
    <w:rsid w:val="00C62104"/>
    <w:rsid w:val="00C63C5F"/>
    <w:rsid w:val="00C72CF6"/>
    <w:rsid w:val="00C75383"/>
    <w:rsid w:val="00C77B85"/>
    <w:rsid w:val="00C819F8"/>
    <w:rsid w:val="00C81C04"/>
    <w:rsid w:val="00C87136"/>
    <w:rsid w:val="00C92463"/>
    <w:rsid w:val="00C92CA1"/>
    <w:rsid w:val="00C97194"/>
    <w:rsid w:val="00C97837"/>
    <w:rsid w:val="00CA1E4A"/>
    <w:rsid w:val="00CA4A38"/>
    <w:rsid w:val="00CA736B"/>
    <w:rsid w:val="00CA77D8"/>
    <w:rsid w:val="00CA77F4"/>
    <w:rsid w:val="00CB0A8C"/>
    <w:rsid w:val="00CB1AA1"/>
    <w:rsid w:val="00CB2133"/>
    <w:rsid w:val="00CB25A3"/>
    <w:rsid w:val="00CB2754"/>
    <w:rsid w:val="00CB35A5"/>
    <w:rsid w:val="00CB38B7"/>
    <w:rsid w:val="00CC0669"/>
    <w:rsid w:val="00CC3A0C"/>
    <w:rsid w:val="00CC3F04"/>
    <w:rsid w:val="00CC3F40"/>
    <w:rsid w:val="00CC4DC9"/>
    <w:rsid w:val="00CC5054"/>
    <w:rsid w:val="00CC5058"/>
    <w:rsid w:val="00CC5AAB"/>
    <w:rsid w:val="00CD0DB4"/>
    <w:rsid w:val="00CD2CBF"/>
    <w:rsid w:val="00CD4AA2"/>
    <w:rsid w:val="00CD4F83"/>
    <w:rsid w:val="00CD7900"/>
    <w:rsid w:val="00CE157F"/>
    <w:rsid w:val="00CE1F80"/>
    <w:rsid w:val="00CE41BC"/>
    <w:rsid w:val="00CE7898"/>
    <w:rsid w:val="00CE799E"/>
    <w:rsid w:val="00CF0BE6"/>
    <w:rsid w:val="00CF1125"/>
    <w:rsid w:val="00CF3CB8"/>
    <w:rsid w:val="00CF42A0"/>
    <w:rsid w:val="00CF4A9F"/>
    <w:rsid w:val="00CF5813"/>
    <w:rsid w:val="00D0529D"/>
    <w:rsid w:val="00D062BE"/>
    <w:rsid w:val="00D0695D"/>
    <w:rsid w:val="00D10630"/>
    <w:rsid w:val="00D10A0F"/>
    <w:rsid w:val="00D11E67"/>
    <w:rsid w:val="00D17C7E"/>
    <w:rsid w:val="00D22369"/>
    <w:rsid w:val="00D237F7"/>
    <w:rsid w:val="00D2694A"/>
    <w:rsid w:val="00D31123"/>
    <w:rsid w:val="00D32FF0"/>
    <w:rsid w:val="00D36FA4"/>
    <w:rsid w:val="00D40FBA"/>
    <w:rsid w:val="00D412EB"/>
    <w:rsid w:val="00D45478"/>
    <w:rsid w:val="00D46BAC"/>
    <w:rsid w:val="00D51709"/>
    <w:rsid w:val="00D53F7F"/>
    <w:rsid w:val="00D55020"/>
    <w:rsid w:val="00D572A3"/>
    <w:rsid w:val="00D62855"/>
    <w:rsid w:val="00D643DE"/>
    <w:rsid w:val="00D64E49"/>
    <w:rsid w:val="00D666FF"/>
    <w:rsid w:val="00D66FA9"/>
    <w:rsid w:val="00D70558"/>
    <w:rsid w:val="00D70DDC"/>
    <w:rsid w:val="00D718BA"/>
    <w:rsid w:val="00D7291C"/>
    <w:rsid w:val="00D729CE"/>
    <w:rsid w:val="00D75ABB"/>
    <w:rsid w:val="00D76426"/>
    <w:rsid w:val="00D8109B"/>
    <w:rsid w:val="00D81CD5"/>
    <w:rsid w:val="00D82CF3"/>
    <w:rsid w:val="00D85AC9"/>
    <w:rsid w:val="00D91A08"/>
    <w:rsid w:val="00D928F6"/>
    <w:rsid w:val="00D92D77"/>
    <w:rsid w:val="00D951AE"/>
    <w:rsid w:val="00D9527C"/>
    <w:rsid w:val="00DA62B3"/>
    <w:rsid w:val="00DA7338"/>
    <w:rsid w:val="00DB4D88"/>
    <w:rsid w:val="00DB5645"/>
    <w:rsid w:val="00DB65D0"/>
    <w:rsid w:val="00DC6570"/>
    <w:rsid w:val="00DC6BF0"/>
    <w:rsid w:val="00DD0789"/>
    <w:rsid w:val="00DD3C88"/>
    <w:rsid w:val="00DD4E72"/>
    <w:rsid w:val="00DE097A"/>
    <w:rsid w:val="00DE1840"/>
    <w:rsid w:val="00DE2DE7"/>
    <w:rsid w:val="00DE3A5E"/>
    <w:rsid w:val="00DF3C89"/>
    <w:rsid w:val="00E01EDC"/>
    <w:rsid w:val="00E107B2"/>
    <w:rsid w:val="00E15A74"/>
    <w:rsid w:val="00E15D5D"/>
    <w:rsid w:val="00E254D3"/>
    <w:rsid w:val="00E25866"/>
    <w:rsid w:val="00E25C65"/>
    <w:rsid w:val="00E26E2F"/>
    <w:rsid w:val="00E32132"/>
    <w:rsid w:val="00E32690"/>
    <w:rsid w:val="00E335D8"/>
    <w:rsid w:val="00E33F93"/>
    <w:rsid w:val="00E3783D"/>
    <w:rsid w:val="00E427DD"/>
    <w:rsid w:val="00E436BE"/>
    <w:rsid w:val="00E47933"/>
    <w:rsid w:val="00E504F7"/>
    <w:rsid w:val="00E5221D"/>
    <w:rsid w:val="00E526AA"/>
    <w:rsid w:val="00E54B35"/>
    <w:rsid w:val="00E556FE"/>
    <w:rsid w:val="00E6030D"/>
    <w:rsid w:val="00E60584"/>
    <w:rsid w:val="00E612F1"/>
    <w:rsid w:val="00E62E71"/>
    <w:rsid w:val="00E647FC"/>
    <w:rsid w:val="00E648F1"/>
    <w:rsid w:val="00E64D61"/>
    <w:rsid w:val="00E656AB"/>
    <w:rsid w:val="00E675DB"/>
    <w:rsid w:val="00E6776B"/>
    <w:rsid w:val="00E7305B"/>
    <w:rsid w:val="00E738D7"/>
    <w:rsid w:val="00E77813"/>
    <w:rsid w:val="00E77D72"/>
    <w:rsid w:val="00E77DC0"/>
    <w:rsid w:val="00E873A6"/>
    <w:rsid w:val="00E87F17"/>
    <w:rsid w:val="00E91A17"/>
    <w:rsid w:val="00E93291"/>
    <w:rsid w:val="00E93B4B"/>
    <w:rsid w:val="00E94CA3"/>
    <w:rsid w:val="00E978B6"/>
    <w:rsid w:val="00EA04DC"/>
    <w:rsid w:val="00EA0730"/>
    <w:rsid w:val="00EA207E"/>
    <w:rsid w:val="00EA382D"/>
    <w:rsid w:val="00EA4CF0"/>
    <w:rsid w:val="00EA5131"/>
    <w:rsid w:val="00EA7E73"/>
    <w:rsid w:val="00EB1472"/>
    <w:rsid w:val="00EB4E91"/>
    <w:rsid w:val="00EB68C0"/>
    <w:rsid w:val="00EC1D71"/>
    <w:rsid w:val="00EC20BF"/>
    <w:rsid w:val="00EC3632"/>
    <w:rsid w:val="00EC445B"/>
    <w:rsid w:val="00EC4B0F"/>
    <w:rsid w:val="00EC6281"/>
    <w:rsid w:val="00EC6BD9"/>
    <w:rsid w:val="00EC6C83"/>
    <w:rsid w:val="00ED0837"/>
    <w:rsid w:val="00ED35DE"/>
    <w:rsid w:val="00ED4EB0"/>
    <w:rsid w:val="00ED718E"/>
    <w:rsid w:val="00EE455C"/>
    <w:rsid w:val="00EE627D"/>
    <w:rsid w:val="00EE6B89"/>
    <w:rsid w:val="00EE74C0"/>
    <w:rsid w:val="00EF6461"/>
    <w:rsid w:val="00EF7D44"/>
    <w:rsid w:val="00F00176"/>
    <w:rsid w:val="00F019F5"/>
    <w:rsid w:val="00F024EA"/>
    <w:rsid w:val="00F1103A"/>
    <w:rsid w:val="00F11C01"/>
    <w:rsid w:val="00F12A58"/>
    <w:rsid w:val="00F14116"/>
    <w:rsid w:val="00F155BB"/>
    <w:rsid w:val="00F15938"/>
    <w:rsid w:val="00F20CD5"/>
    <w:rsid w:val="00F2394D"/>
    <w:rsid w:val="00F24931"/>
    <w:rsid w:val="00F32154"/>
    <w:rsid w:val="00F32F67"/>
    <w:rsid w:val="00F33CAC"/>
    <w:rsid w:val="00F34390"/>
    <w:rsid w:val="00F3498D"/>
    <w:rsid w:val="00F37E08"/>
    <w:rsid w:val="00F40769"/>
    <w:rsid w:val="00F427A7"/>
    <w:rsid w:val="00F42A94"/>
    <w:rsid w:val="00F45C2B"/>
    <w:rsid w:val="00F50E80"/>
    <w:rsid w:val="00F511BE"/>
    <w:rsid w:val="00F521B5"/>
    <w:rsid w:val="00F543C6"/>
    <w:rsid w:val="00F57BC1"/>
    <w:rsid w:val="00F6179A"/>
    <w:rsid w:val="00F618AA"/>
    <w:rsid w:val="00F62936"/>
    <w:rsid w:val="00F63B5F"/>
    <w:rsid w:val="00F64E2A"/>
    <w:rsid w:val="00F66C8E"/>
    <w:rsid w:val="00F71B84"/>
    <w:rsid w:val="00F71E41"/>
    <w:rsid w:val="00F72C61"/>
    <w:rsid w:val="00F73097"/>
    <w:rsid w:val="00F77AEE"/>
    <w:rsid w:val="00F80270"/>
    <w:rsid w:val="00F80A10"/>
    <w:rsid w:val="00F82890"/>
    <w:rsid w:val="00F862F9"/>
    <w:rsid w:val="00F90125"/>
    <w:rsid w:val="00F92B45"/>
    <w:rsid w:val="00F93E9F"/>
    <w:rsid w:val="00F9479C"/>
    <w:rsid w:val="00FA1300"/>
    <w:rsid w:val="00FA1B5B"/>
    <w:rsid w:val="00FA3A7C"/>
    <w:rsid w:val="00FA43BB"/>
    <w:rsid w:val="00FA4C92"/>
    <w:rsid w:val="00FB1F38"/>
    <w:rsid w:val="00FB3217"/>
    <w:rsid w:val="00FB5DCE"/>
    <w:rsid w:val="00FB6572"/>
    <w:rsid w:val="00FC33A7"/>
    <w:rsid w:val="00FC35A5"/>
    <w:rsid w:val="00FC67FF"/>
    <w:rsid w:val="00FC7AE1"/>
    <w:rsid w:val="00FC7EF4"/>
    <w:rsid w:val="00FD3E41"/>
    <w:rsid w:val="00FE19A4"/>
    <w:rsid w:val="00FE3C7E"/>
    <w:rsid w:val="00FE41B1"/>
    <w:rsid w:val="00FE459C"/>
    <w:rsid w:val="00FE6E6A"/>
    <w:rsid w:val="00FE7F83"/>
    <w:rsid w:val="00FF39F4"/>
    <w:rsid w:val="00FF3EDE"/>
    <w:rsid w:val="00FF46EE"/>
    <w:rsid w:val="00FF4E9E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4E4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EB7"/>
    <w:pPr>
      <w:widowControl w:val="0"/>
      <w:spacing w:after="120"/>
      <w:ind w:firstLineChars="200" w:firstLine="200"/>
    </w:pPr>
    <w:rPr>
      <w:rFonts w:ascii="Times New Roman" w:eastAsia="Times New Roman" w:hAnsi="Times New Roman"/>
      <w:color w:val="000000"/>
      <w:kern w:val="2"/>
      <w:sz w:val="21"/>
      <w:szCs w:val="22"/>
    </w:rPr>
  </w:style>
  <w:style w:type="paragraph" w:styleId="1">
    <w:name w:val="heading 1"/>
    <w:next w:val="a"/>
    <w:link w:val="10"/>
    <w:autoRedefine/>
    <w:uiPriority w:val="9"/>
    <w:qFormat/>
    <w:rsid w:val="00CA4A38"/>
    <w:pPr>
      <w:keepNext/>
      <w:keepLines/>
      <w:spacing w:before="300" w:after="312"/>
      <w:jc w:val="right"/>
      <w:outlineLvl w:val="0"/>
    </w:pPr>
    <w:rPr>
      <w:rFonts w:ascii="Cambria" w:hAnsi="Cambria"/>
      <w:b/>
      <w:bCs/>
      <w:sz w:val="52"/>
      <w:szCs w:val="28"/>
      <w:lang w:eastAsia="en-US" w:bidi="en-US"/>
    </w:rPr>
  </w:style>
  <w:style w:type="paragraph" w:styleId="2">
    <w:name w:val="heading 2"/>
    <w:basedOn w:val="1"/>
    <w:next w:val="a"/>
    <w:link w:val="20"/>
    <w:autoRedefine/>
    <w:uiPriority w:val="9"/>
    <w:qFormat/>
    <w:rsid w:val="001A65B1"/>
    <w:pPr>
      <w:pBdr>
        <w:top w:val="single" w:sz="4" w:space="1" w:color="auto"/>
        <w:bottom w:val="single" w:sz="4" w:space="1" w:color="auto"/>
      </w:pBdr>
      <w:spacing w:before="200" w:after="156" w:line="276" w:lineRule="auto"/>
      <w:jc w:val="left"/>
      <w:outlineLvl w:val="1"/>
    </w:pPr>
    <w:rPr>
      <w:b w:val="0"/>
      <w:bCs w:val="0"/>
      <w:color w:val="000000"/>
      <w:sz w:val="44"/>
      <w:szCs w:val="26"/>
      <w:lang w:val="x-none" w:eastAsia="x-none"/>
    </w:rPr>
  </w:style>
  <w:style w:type="paragraph" w:styleId="3">
    <w:name w:val="heading 3"/>
    <w:basedOn w:val="1"/>
    <w:next w:val="a"/>
    <w:link w:val="30"/>
    <w:autoRedefine/>
    <w:uiPriority w:val="9"/>
    <w:qFormat/>
    <w:rsid w:val="00F521B5"/>
    <w:pPr>
      <w:jc w:val="left"/>
      <w:outlineLvl w:val="2"/>
    </w:pPr>
    <w:rPr>
      <w:b w:val="0"/>
      <w:bCs w:val="0"/>
      <w:sz w:val="32"/>
      <w:lang w:val="x-none"/>
    </w:rPr>
  </w:style>
  <w:style w:type="paragraph" w:styleId="4">
    <w:name w:val="heading 4"/>
    <w:next w:val="a"/>
    <w:link w:val="40"/>
    <w:autoRedefine/>
    <w:uiPriority w:val="9"/>
    <w:qFormat/>
    <w:rsid w:val="003B2D61"/>
    <w:pPr>
      <w:spacing w:before="120" w:after="240" w:line="259" w:lineRule="auto"/>
      <w:ind w:left="108"/>
      <w:outlineLvl w:val="3"/>
    </w:pPr>
    <w:rPr>
      <w:rFonts w:ascii="Cambria" w:hAnsi="Cambria"/>
      <w:i/>
      <w:iCs/>
      <w:kern w:val="2"/>
      <w:sz w:val="28"/>
      <w:szCs w:val="26"/>
      <w:lang w:bidi="en-US"/>
    </w:rPr>
  </w:style>
  <w:style w:type="paragraph" w:styleId="5">
    <w:name w:val="heading 5"/>
    <w:basedOn w:val="a"/>
    <w:next w:val="a"/>
    <w:link w:val="50"/>
    <w:uiPriority w:val="9"/>
    <w:qFormat/>
    <w:rsid w:val="003B2D61"/>
    <w:pPr>
      <w:keepNext/>
      <w:keepLines/>
      <w:spacing w:before="200"/>
      <w:outlineLvl w:val="4"/>
    </w:pPr>
    <w:rPr>
      <w:rFonts w:ascii="Cambria" w:eastAsia="宋体" w:hAnsi="Cambria"/>
      <w:color w:val="243F60"/>
      <w:kern w:val="0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3B2D61"/>
    <w:pPr>
      <w:keepNext/>
      <w:keepLines/>
      <w:spacing w:before="200"/>
      <w:outlineLvl w:val="5"/>
    </w:pPr>
    <w:rPr>
      <w:rFonts w:ascii="Cambria" w:eastAsia="宋体" w:hAnsi="Cambria"/>
      <w:i/>
      <w:iCs/>
      <w:color w:val="243F60"/>
      <w:kern w:val="0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3B2D61"/>
    <w:pPr>
      <w:keepNext/>
      <w:keepLines/>
      <w:spacing w:before="200"/>
      <w:outlineLvl w:val="6"/>
    </w:pPr>
    <w:rPr>
      <w:rFonts w:ascii="Cambria" w:eastAsia="宋体" w:hAnsi="Cambria"/>
      <w:i/>
      <w:iCs/>
      <w:color w:val="404040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3B2D61"/>
    <w:pPr>
      <w:keepNext/>
      <w:keepLines/>
      <w:spacing w:before="200"/>
      <w:outlineLvl w:val="7"/>
    </w:pPr>
    <w:rPr>
      <w:rFonts w:ascii="Cambria" w:eastAsia="宋体" w:hAnsi="Cambria"/>
      <w:color w:val="4F81BD"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3B2D61"/>
    <w:pPr>
      <w:keepNext/>
      <w:keepLines/>
      <w:spacing w:before="200"/>
      <w:outlineLvl w:val="8"/>
    </w:pPr>
    <w:rPr>
      <w:rFonts w:ascii="Cambria" w:eastAsia="宋体" w:hAnsi="Cambria"/>
      <w:i/>
      <w:iCs/>
      <w:color w:val="404040"/>
      <w:kern w:val="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qFormat/>
    <w:rsid w:val="00F50E80"/>
    <w:pPr>
      <w:keepLines/>
      <w:snapToGrid w:val="0"/>
      <w:spacing w:after="50"/>
    </w:pPr>
    <w:rPr>
      <w:rFonts w:ascii="Calibri" w:eastAsia="宋体" w:hAnsi="Calibri"/>
      <w:color w:val="auto"/>
      <w:sz w:val="18"/>
      <w:szCs w:val="18"/>
      <w:lang w:val="x-none" w:eastAsia="x-none" w:bidi="en-US"/>
    </w:rPr>
  </w:style>
  <w:style w:type="character" w:customStyle="1" w:styleId="a4">
    <w:name w:val="脚注文本字符"/>
    <w:link w:val="a3"/>
    <w:rsid w:val="00F50E80"/>
    <w:rPr>
      <w:kern w:val="2"/>
      <w:sz w:val="18"/>
      <w:szCs w:val="18"/>
      <w:lang w:bidi="en-US"/>
    </w:rPr>
  </w:style>
  <w:style w:type="character" w:customStyle="1" w:styleId="10">
    <w:name w:val="标题 1字符"/>
    <w:link w:val="1"/>
    <w:uiPriority w:val="9"/>
    <w:rsid w:val="00CA4A38"/>
    <w:rPr>
      <w:rFonts w:ascii="Cambria" w:hAnsi="Cambria"/>
      <w:b/>
      <w:bCs/>
      <w:sz w:val="52"/>
      <w:szCs w:val="28"/>
      <w:lang w:eastAsia="en-US" w:bidi="en-US"/>
    </w:rPr>
  </w:style>
  <w:style w:type="character" w:customStyle="1" w:styleId="20">
    <w:name w:val="标题 2字符"/>
    <w:link w:val="2"/>
    <w:uiPriority w:val="9"/>
    <w:rsid w:val="001A65B1"/>
    <w:rPr>
      <w:rFonts w:ascii="Cambria" w:hAnsi="Cambria"/>
      <w:color w:val="000000"/>
      <w:sz w:val="44"/>
      <w:szCs w:val="26"/>
      <w:lang w:bidi="en-US"/>
    </w:rPr>
  </w:style>
  <w:style w:type="character" w:customStyle="1" w:styleId="30">
    <w:name w:val="标题 3字符"/>
    <w:link w:val="3"/>
    <w:uiPriority w:val="9"/>
    <w:rsid w:val="00F521B5"/>
    <w:rPr>
      <w:rFonts w:ascii="Cambria" w:hAnsi="Cambria"/>
      <w:sz w:val="32"/>
      <w:szCs w:val="28"/>
      <w:lang w:eastAsia="en-US" w:bidi="en-US"/>
    </w:rPr>
  </w:style>
  <w:style w:type="character" w:customStyle="1" w:styleId="40">
    <w:name w:val="标题 4字符"/>
    <w:link w:val="4"/>
    <w:uiPriority w:val="9"/>
    <w:rsid w:val="003B2D61"/>
    <w:rPr>
      <w:rFonts w:ascii="Cambria" w:hAnsi="Cambria"/>
      <w:i/>
      <w:iCs/>
      <w:kern w:val="2"/>
      <w:sz w:val="28"/>
      <w:szCs w:val="26"/>
      <w:lang w:val="en-US" w:eastAsia="zh-CN" w:bidi="en-US"/>
    </w:rPr>
  </w:style>
  <w:style w:type="character" w:customStyle="1" w:styleId="50">
    <w:name w:val="标题 5字符"/>
    <w:link w:val="5"/>
    <w:uiPriority w:val="9"/>
    <w:rsid w:val="003B2D61"/>
    <w:rPr>
      <w:rFonts w:ascii="Cambria" w:hAnsi="Cambria"/>
      <w:color w:val="243F60"/>
    </w:rPr>
  </w:style>
  <w:style w:type="character" w:customStyle="1" w:styleId="60">
    <w:name w:val="标题 6字符"/>
    <w:link w:val="6"/>
    <w:uiPriority w:val="9"/>
    <w:rsid w:val="003B2D61"/>
    <w:rPr>
      <w:rFonts w:ascii="Cambria" w:hAnsi="Cambria"/>
      <w:i/>
      <w:iCs/>
      <w:color w:val="243F60"/>
    </w:rPr>
  </w:style>
  <w:style w:type="character" w:customStyle="1" w:styleId="70">
    <w:name w:val="标题 7字符"/>
    <w:link w:val="7"/>
    <w:uiPriority w:val="9"/>
    <w:rsid w:val="003B2D61"/>
    <w:rPr>
      <w:rFonts w:ascii="Cambria" w:hAnsi="Cambria"/>
      <w:i/>
      <w:iCs/>
      <w:color w:val="404040"/>
    </w:rPr>
  </w:style>
  <w:style w:type="character" w:customStyle="1" w:styleId="80">
    <w:name w:val="标题 8字符"/>
    <w:link w:val="8"/>
    <w:uiPriority w:val="9"/>
    <w:rsid w:val="003B2D61"/>
    <w:rPr>
      <w:rFonts w:ascii="Cambria" w:hAnsi="Cambria"/>
      <w:color w:val="4F81BD"/>
    </w:rPr>
  </w:style>
  <w:style w:type="character" w:customStyle="1" w:styleId="90">
    <w:name w:val="标题 9字符"/>
    <w:link w:val="9"/>
    <w:uiPriority w:val="9"/>
    <w:rsid w:val="003B2D61"/>
    <w:rPr>
      <w:rFonts w:ascii="Cambria" w:hAnsi="Cambria"/>
      <w:i/>
      <w:iCs/>
      <w:color w:val="404040"/>
    </w:rPr>
  </w:style>
  <w:style w:type="paragraph" w:styleId="a5">
    <w:name w:val="caption"/>
    <w:basedOn w:val="a"/>
    <w:next w:val="a"/>
    <w:uiPriority w:val="35"/>
    <w:qFormat/>
    <w:rsid w:val="003B2D61"/>
    <w:rPr>
      <w:b/>
      <w:bCs/>
      <w:color w:val="4F81BD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B2D61"/>
    <w:pPr>
      <w:pBdr>
        <w:bottom w:val="single" w:sz="8" w:space="4" w:color="4F81BD"/>
      </w:pBdr>
      <w:spacing w:after="300"/>
      <w:contextualSpacing/>
    </w:pPr>
    <w:rPr>
      <w:rFonts w:ascii="Cambria" w:eastAsia="宋体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7">
    <w:name w:val="标题字符"/>
    <w:link w:val="a6"/>
    <w:uiPriority w:val="10"/>
    <w:rsid w:val="003B2D61"/>
    <w:rPr>
      <w:rFonts w:ascii="Cambria" w:hAnsi="Cambria"/>
      <w:color w:val="17365D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B2D61"/>
    <w:pPr>
      <w:numPr>
        <w:ilvl w:val="1"/>
      </w:numPr>
      <w:ind w:left="-11" w:firstLineChars="200" w:firstLine="200"/>
    </w:pPr>
    <w:rPr>
      <w:rFonts w:ascii="Cambria" w:eastAsia="宋体" w:hAnsi="Cambria"/>
      <w:i/>
      <w:iCs/>
      <w:color w:val="4F81BD"/>
      <w:spacing w:val="15"/>
      <w:kern w:val="0"/>
      <w:sz w:val="24"/>
      <w:szCs w:val="24"/>
      <w:lang w:val="x-none" w:eastAsia="x-none"/>
    </w:rPr>
  </w:style>
  <w:style w:type="character" w:customStyle="1" w:styleId="a9">
    <w:name w:val="副标题字符"/>
    <w:link w:val="a8"/>
    <w:uiPriority w:val="11"/>
    <w:rsid w:val="003B2D61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a">
    <w:name w:val="Strong"/>
    <w:uiPriority w:val="22"/>
    <w:qFormat/>
    <w:rsid w:val="003B2D61"/>
    <w:rPr>
      <w:b/>
      <w:bCs/>
    </w:rPr>
  </w:style>
  <w:style w:type="character" w:styleId="ab">
    <w:name w:val="Emphasis"/>
    <w:uiPriority w:val="20"/>
    <w:qFormat/>
    <w:rsid w:val="003B2D61"/>
    <w:rPr>
      <w:i/>
      <w:iCs/>
    </w:rPr>
  </w:style>
  <w:style w:type="paragraph" w:customStyle="1" w:styleId="ac">
    <w:name w:val="引言"/>
    <w:link w:val="Char"/>
    <w:autoRedefine/>
    <w:qFormat/>
    <w:rsid w:val="003B2D61"/>
    <w:pPr>
      <w:spacing w:before="120" w:after="240" w:line="259" w:lineRule="auto"/>
      <w:ind w:left="108" w:firstLine="380"/>
    </w:pPr>
    <w:rPr>
      <w:rFonts w:ascii="楷体" w:eastAsia="楷体" w:hAnsi="楷体"/>
      <w:b/>
      <w:sz w:val="19"/>
      <w:szCs w:val="19"/>
      <w:lang w:bidi="en-US"/>
    </w:rPr>
  </w:style>
  <w:style w:type="character" w:customStyle="1" w:styleId="Char">
    <w:name w:val="引言 Char"/>
    <w:link w:val="ac"/>
    <w:rsid w:val="003B2D61"/>
    <w:rPr>
      <w:rFonts w:ascii="楷体" w:eastAsia="楷体" w:hAnsi="楷体"/>
      <w:b/>
      <w:sz w:val="19"/>
      <w:szCs w:val="19"/>
      <w:lang w:bidi="en-US"/>
    </w:rPr>
  </w:style>
  <w:style w:type="paragraph" w:customStyle="1" w:styleId="ad">
    <w:name w:val="代码"/>
    <w:link w:val="Char0"/>
    <w:autoRedefine/>
    <w:qFormat/>
    <w:rsid w:val="001324E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line="0" w:lineRule="atLeast"/>
      <w:ind w:left="108"/>
    </w:pPr>
    <w:rPr>
      <w:rFonts w:ascii="Courier New" w:hAnsi="Courier New"/>
      <w:sz w:val="18"/>
      <w:szCs w:val="17"/>
    </w:rPr>
  </w:style>
  <w:style w:type="character" w:customStyle="1" w:styleId="Char0">
    <w:name w:val="代码 Char"/>
    <w:link w:val="ad"/>
    <w:rsid w:val="001324E0"/>
    <w:rPr>
      <w:rFonts w:ascii="Courier New" w:hAnsi="Courier New"/>
      <w:sz w:val="18"/>
      <w:szCs w:val="17"/>
      <w:lang w:bidi="ar-SA"/>
    </w:rPr>
  </w:style>
  <w:style w:type="paragraph" w:customStyle="1" w:styleId="booklist">
    <w:name w:val="booklist"/>
    <w:link w:val="booklistChar"/>
    <w:autoRedefine/>
    <w:qFormat/>
    <w:rsid w:val="00612EB7"/>
    <w:pPr>
      <w:numPr>
        <w:numId w:val="1"/>
      </w:numPr>
      <w:spacing w:before="120" w:after="200" w:line="276" w:lineRule="auto"/>
      <w:contextualSpacing/>
    </w:pPr>
  </w:style>
  <w:style w:type="table" w:customStyle="1" w:styleId="PlainTable3">
    <w:name w:val="Plain Table 3"/>
    <w:basedOn w:val="a1"/>
    <w:uiPriority w:val="65"/>
    <w:qFormat/>
    <w:rsid w:val="003B2D61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atang" w:eastAsia="Batang" w:hAnsi="Batang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character" w:customStyle="1" w:styleId="booklistChar">
    <w:name w:val="booklist Char"/>
    <w:link w:val="booklist"/>
    <w:rsid w:val="00612EB7"/>
    <w:rPr>
      <w:lang w:val="en-US" w:eastAsia="zh-CN" w:bidi="ar-SA"/>
    </w:rPr>
  </w:style>
  <w:style w:type="paragraph" w:customStyle="1" w:styleId="ae">
    <w:name w:val="备注"/>
    <w:basedOn w:val="a"/>
    <w:link w:val="Char1"/>
    <w:qFormat/>
    <w:rsid w:val="003B2D61"/>
    <w:pPr>
      <w:spacing w:after="312"/>
      <w:ind w:leftChars="200" w:left="400"/>
    </w:pPr>
    <w:rPr>
      <w:rFonts w:ascii="Calibri" w:eastAsia="宋体" w:hAnsi="Calibri"/>
      <w:i/>
      <w:color w:val="auto"/>
      <w:sz w:val="20"/>
      <w:lang w:val="x-none" w:eastAsia="x-none"/>
    </w:rPr>
  </w:style>
  <w:style w:type="character" w:customStyle="1" w:styleId="Char1">
    <w:name w:val="备注 Char"/>
    <w:link w:val="ae"/>
    <w:rsid w:val="003B2D61"/>
    <w:rPr>
      <w:i/>
      <w:kern w:val="2"/>
      <w:szCs w:val="22"/>
    </w:rPr>
  </w:style>
  <w:style w:type="paragraph" w:customStyle="1" w:styleId="11">
    <w:name w:val="无间距1"/>
    <w:link w:val="af"/>
    <w:uiPriority w:val="1"/>
    <w:qFormat/>
    <w:rsid w:val="003B2D61"/>
    <w:pPr>
      <w:widowControl w:val="0"/>
      <w:spacing w:before="120" w:afterLines="50" w:after="240" w:line="259" w:lineRule="auto"/>
      <w:ind w:left="108" w:firstLineChars="200" w:firstLine="200"/>
      <w:jc w:val="both"/>
    </w:pPr>
    <w:rPr>
      <w:kern w:val="2"/>
      <w:szCs w:val="22"/>
      <w:lang w:bidi="en-US"/>
    </w:rPr>
  </w:style>
  <w:style w:type="character" w:customStyle="1" w:styleId="af">
    <w:name w:val="无间距字符"/>
    <w:link w:val="11"/>
    <w:uiPriority w:val="1"/>
    <w:rsid w:val="003B2D61"/>
    <w:rPr>
      <w:kern w:val="2"/>
      <w:szCs w:val="22"/>
      <w:lang w:bidi="en-US"/>
    </w:rPr>
  </w:style>
  <w:style w:type="character" w:customStyle="1" w:styleId="12">
    <w:name w:val="不明显强调1"/>
    <w:uiPriority w:val="19"/>
    <w:qFormat/>
    <w:rsid w:val="003B2D61"/>
    <w:rPr>
      <w:i/>
      <w:iCs/>
      <w:color w:val="808080"/>
    </w:rPr>
  </w:style>
  <w:style w:type="character" w:customStyle="1" w:styleId="13">
    <w:name w:val="明显强调1"/>
    <w:uiPriority w:val="21"/>
    <w:qFormat/>
    <w:rsid w:val="003B2D61"/>
    <w:rPr>
      <w:b/>
      <w:bCs/>
      <w:i/>
      <w:iCs/>
      <w:color w:val="4F81BD"/>
    </w:rPr>
  </w:style>
  <w:style w:type="character" w:customStyle="1" w:styleId="14">
    <w:name w:val="不明显参考1"/>
    <w:uiPriority w:val="31"/>
    <w:qFormat/>
    <w:rsid w:val="003B2D61"/>
    <w:rPr>
      <w:smallCaps/>
      <w:color w:val="C0504D"/>
      <w:u w:val="single"/>
    </w:rPr>
  </w:style>
  <w:style w:type="character" w:customStyle="1" w:styleId="15">
    <w:name w:val="明显参考1"/>
    <w:uiPriority w:val="32"/>
    <w:qFormat/>
    <w:rsid w:val="003B2D61"/>
    <w:rPr>
      <w:b/>
      <w:bCs/>
      <w:smallCaps/>
      <w:color w:val="C0504D"/>
      <w:spacing w:val="5"/>
      <w:u w:val="single"/>
    </w:rPr>
  </w:style>
  <w:style w:type="character" w:customStyle="1" w:styleId="16">
    <w:name w:val="书籍标题1"/>
    <w:uiPriority w:val="33"/>
    <w:qFormat/>
    <w:rsid w:val="003B2D61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3B2D61"/>
    <w:pPr>
      <w:outlineLvl w:val="9"/>
    </w:pPr>
  </w:style>
  <w:style w:type="paragraph" w:customStyle="1" w:styleId="2-21">
    <w:name w:val="中等深浅网格 2 - 着色 21"/>
    <w:basedOn w:val="a"/>
    <w:next w:val="a"/>
    <w:link w:val="2-2Char"/>
    <w:autoRedefine/>
    <w:uiPriority w:val="29"/>
    <w:qFormat/>
    <w:rsid w:val="002F1A31"/>
    <w:pPr>
      <w:spacing w:before="200" w:after="50"/>
      <w:ind w:left="862" w:right="862"/>
    </w:pPr>
    <w:rPr>
      <w:rFonts w:ascii="Calibri" w:eastAsia="宋体" w:hAnsi="Calibri"/>
      <w:b/>
      <w:i/>
      <w:iCs/>
      <w:color w:val="404040"/>
      <w:sz w:val="20"/>
      <w:lang w:val="x-none" w:eastAsia="x-none" w:bidi="en-US"/>
    </w:rPr>
  </w:style>
  <w:style w:type="character" w:customStyle="1" w:styleId="2-2Char">
    <w:name w:val="中等深浅网格 2 - 着色 2 Char"/>
    <w:link w:val="2-21"/>
    <w:uiPriority w:val="29"/>
    <w:rsid w:val="002F1A31"/>
    <w:rPr>
      <w:b/>
      <w:i/>
      <w:iCs/>
      <w:color w:val="404040"/>
      <w:kern w:val="2"/>
      <w:szCs w:val="22"/>
      <w:lang w:bidi="en-US"/>
    </w:rPr>
  </w:style>
  <w:style w:type="character" w:styleId="af0">
    <w:name w:val="footnote reference"/>
    <w:uiPriority w:val="99"/>
    <w:semiHidden/>
    <w:unhideWhenUsed/>
    <w:rsid w:val="00CF3CB8"/>
    <w:rPr>
      <w:vertAlign w:val="superscript"/>
    </w:rPr>
  </w:style>
  <w:style w:type="table" w:customStyle="1" w:styleId="GridTable4">
    <w:name w:val="Grid Table 4"/>
    <w:basedOn w:val="a1"/>
    <w:uiPriority w:val="49"/>
    <w:rsid w:val="00612EB7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af1">
    <w:name w:val="Table Grid"/>
    <w:basedOn w:val="a1"/>
    <w:uiPriority w:val="39"/>
    <w:rsid w:val="00F66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uiPriority w:val="99"/>
    <w:unhideWhenUsed/>
    <w:rsid w:val="00451B91"/>
    <w:rPr>
      <w:color w:val="0563C1"/>
      <w:u w:val="single"/>
    </w:rPr>
  </w:style>
  <w:style w:type="character" w:customStyle="1" w:styleId="trans-target">
    <w:name w:val="trans-target"/>
    <w:rsid w:val="00C62104"/>
  </w:style>
  <w:style w:type="character" w:styleId="af3">
    <w:name w:val="annotation reference"/>
    <w:basedOn w:val="a0"/>
    <w:uiPriority w:val="99"/>
    <w:semiHidden/>
    <w:unhideWhenUsed/>
    <w:rsid w:val="00551717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551717"/>
  </w:style>
  <w:style w:type="character" w:customStyle="1" w:styleId="af5">
    <w:name w:val="注释文本字符"/>
    <w:basedOn w:val="a0"/>
    <w:link w:val="af4"/>
    <w:uiPriority w:val="99"/>
    <w:semiHidden/>
    <w:rsid w:val="00551717"/>
    <w:rPr>
      <w:rFonts w:ascii="Times New Roman" w:eastAsia="Times New Roman" w:hAnsi="Times New Roman"/>
      <w:color w:val="000000"/>
      <w:kern w:val="2"/>
      <w:sz w:val="21"/>
      <w:szCs w:val="2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51717"/>
    <w:rPr>
      <w:b/>
      <w:bCs/>
    </w:rPr>
  </w:style>
  <w:style w:type="character" w:customStyle="1" w:styleId="af7">
    <w:name w:val="批注主题字符"/>
    <w:basedOn w:val="af5"/>
    <w:link w:val="af6"/>
    <w:uiPriority w:val="99"/>
    <w:semiHidden/>
    <w:rsid w:val="00551717"/>
    <w:rPr>
      <w:rFonts w:ascii="Times New Roman" w:eastAsia="Times New Roman" w:hAnsi="Times New Roman"/>
      <w:b/>
      <w:bCs/>
      <w:color w:val="000000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551717"/>
    <w:pPr>
      <w:spacing w:after="0"/>
    </w:pPr>
    <w:rPr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551717"/>
    <w:rPr>
      <w:rFonts w:ascii="Times New Roman" w:eastAsia="Times New Roman" w:hAnsi="Times New Roman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EB7"/>
    <w:pPr>
      <w:widowControl w:val="0"/>
      <w:spacing w:after="120"/>
      <w:ind w:firstLineChars="200" w:firstLine="200"/>
    </w:pPr>
    <w:rPr>
      <w:rFonts w:ascii="Times New Roman" w:eastAsia="Times New Roman" w:hAnsi="Times New Roman"/>
      <w:color w:val="000000"/>
      <w:kern w:val="2"/>
      <w:sz w:val="21"/>
      <w:szCs w:val="22"/>
    </w:rPr>
  </w:style>
  <w:style w:type="paragraph" w:styleId="1">
    <w:name w:val="heading 1"/>
    <w:next w:val="a"/>
    <w:link w:val="10"/>
    <w:autoRedefine/>
    <w:uiPriority w:val="9"/>
    <w:qFormat/>
    <w:rsid w:val="00CA4A38"/>
    <w:pPr>
      <w:keepNext/>
      <w:keepLines/>
      <w:spacing w:before="300" w:after="312"/>
      <w:jc w:val="right"/>
      <w:outlineLvl w:val="0"/>
    </w:pPr>
    <w:rPr>
      <w:rFonts w:ascii="Cambria" w:hAnsi="Cambria"/>
      <w:b/>
      <w:bCs/>
      <w:sz w:val="52"/>
      <w:szCs w:val="28"/>
      <w:lang w:eastAsia="en-US" w:bidi="en-US"/>
    </w:rPr>
  </w:style>
  <w:style w:type="paragraph" w:styleId="2">
    <w:name w:val="heading 2"/>
    <w:basedOn w:val="1"/>
    <w:next w:val="a"/>
    <w:link w:val="20"/>
    <w:autoRedefine/>
    <w:uiPriority w:val="9"/>
    <w:qFormat/>
    <w:rsid w:val="001A65B1"/>
    <w:pPr>
      <w:pBdr>
        <w:top w:val="single" w:sz="4" w:space="1" w:color="auto"/>
        <w:bottom w:val="single" w:sz="4" w:space="1" w:color="auto"/>
      </w:pBdr>
      <w:spacing w:before="200" w:after="156" w:line="276" w:lineRule="auto"/>
      <w:jc w:val="left"/>
      <w:outlineLvl w:val="1"/>
    </w:pPr>
    <w:rPr>
      <w:b w:val="0"/>
      <w:bCs w:val="0"/>
      <w:color w:val="000000"/>
      <w:sz w:val="44"/>
      <w:szCs w:val="26"/>
      <w:lang w:val="x-none" w:eastAsia="x-none"/>
    </w:rPr>
  </w:style>
  <w:style w:type="paragraph" w:styleId="3">
    <w:name w:val="heading 3"/>
    <w:basedOn w:val="1"/>
    <w:next w:val="a"/>
    <w:link w:val="30"/>
    <w:autoRedefine/>
    <w:uiPriority w:val="9"/>
    <w:qFormat/>
    <w:rsid w:val="00F521B5"/>
    <w:pPr>
      <w:jc w:val="left"/>
      <w:outlineLvl w:val="2"/>
    </w:pPr>
    <w:rPr>
      <w:b w:val="0"/>
      <w:bCs w:val="0"/>
      <w:sz w:val="32"/>
      <w:lang w:val="x-none"/>
    </w:rPr>
  </w:style>
  <w:style w:type="paragraph" w:styleId="4">
    <w:name w:val="heading 4"/>
    <w:next w:val="a"/>
    <w:link w:val="40"/>
    <w:autoRedefine/>
    <w:uiPriority w:val="9"/>
    <w:qFormat/>
    <w:rsid w:val="003B2D61"/>
    <w:pPr>
      <w:spacing w:before="120" w:after="240" w:line="259" w:lineRule="auto"/>
      <w:ind w:left="108"/>
      <w:outlineLvl w:val="3"/>
    </w:pPr>
    <w:rPr>
      <w:rFonts w:ascii="Cambria" w:hAnsi="Cambria"/>
      <w:i/>
      <w:iCs/>
      <w:kern w:val="2"/>
      <w:sz w:val="28"/>
      <w:szCs w:val="26"/>
      <w:lang w:bidi="en-US"/>
    </w:rPr>
  </w:style>
  <w:style w:type="paragraph" w:styleId="5">
    <w:name w:val="heading 5"/>
    <w:basedOn w:val="a"/>
    <w:next w:val="a"/>
    <w:link w:val="50"/>
    <w:uiPriority w:val="9"/>
    <w:qFormat/>
    <w:rsid w:val="003B2D61"/>
    <w:pPr>
      <w:keepNext/>
      <w:keepLines/>
      <w:spacing w:before="200"/>
      <w:outlineLvl w:val="4"/>
    </w:pPr>
    <w:rPr>
      <w:rFonts w:ascii="Cambria" w:eastAsia="宋体" w:hAnsi="Cambria"/>
      <w:color w:val="243F60"/>
      <w:kern w:val="0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3B2D61"/>
    <w:pPr>
      <w:keepNext/>
      <w:keepLines/>
      <w:spacing w:before="200"/>
      <w:outlineLvl w:val="5"/>
    </w:pPr>
    <w:rPr>
      <w:rFonts w:ascii="Cambria" w:eastAsia="宋体" w:hAnsi="Cambria"/>
      <w:i/>
      <w:iCs/>
      <w:color w:val="243F60"/>
      <w:kern w:val="0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3B2D61"/>
    <w:pPr>
      <w:keepNext/>
      <w:keepLines/>
      <w:spacing w:before="200"/>
      <w:outlineLvl w:val="6"/>
    </w:pPr>
    <w:rPr>
      <w:rFonts w:ascii="Cambria" w:eastAsia="宋体" w:hAnsi="Cambria"/>
      <w:i/>
      <w:iCs/>
      <w:color w:val="404040"/>
      <w:kern w:val="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3B2D61"/>
    <w:pPr>
      <w:keepNext/>
      <w:keepLines/>
      <w:spacing w:before="200"/>
      <w:outlineLvl w:val="7"/>
    </w:pPr>
    <w:rPr>
      <w:rFonts w:ascii="Cambria" w:eastAsia="宋体" w:hAnsi="Cambria"/>
      <w:color w:val="4F81BD"/>
      <w:kern w:val="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3B2D61"/>
    <w:pPr>
      <w:keepNext/>
      <w:keepLines/>
      <w:spacing w:before="200"/>
      <w:outlineLvl w:val="8"/>
    </w:pPr>
    <w:rPr>
      <w:rFonts w:ascii="Cambria" w:eastAsia="宋体" w:hAnsi="Cambria"/>
      <w:i/>
      <w:iCs/>
      <w:color w:val="404040"/>
      <w:kern w:val="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qFormat/>
    <w:rsid w:val="00F50E80"/>
    <w:pPr>
      <w:keepLines/>
      <w:snapToGrid w:val="0"/>
      <w:spacing w:after="50"/>
    </w:pPr>
    <w:rPr>
      <w:rFonts w:ascii="Calibri" w:eastAsia="宋体" w:hAnsi="Calibri"/>
      <w:color w:val="auto"/>
      <w:sz w:val="18"/>
      <w:szCs w:val="18"/>
      <w:lang w:val="x-none" w:eastAsia="x-none" w:bidi="en-US"/>
    </w:rPr>
  </w:style>
  <w:style w:type="character" w:customStyle="1" w:styleId="a4">
    <w:name w:val="脚注文本字符"/>
    <w:link w:val="a3"/>
    <w:rsid w:val="00F50E80"/>
    <w:rPr>
      <w:kern w:val="2"/>
      <w:sz w:val="18"/>
      <w:szCs w:val="18"/>
      <w:lang w:bidi="en-US"/>
    </w:rPr>
  </w:style>
  <w:style w:type="character" w:customStyle="1" w:styleId="10">
    <w:name w:val="标题 1字符"/>
    <w:link w:val="1"/>
    <w:uiPriority w:val="9"/>
    <w:rsid w:val="00CA4A38"/>
    <w:rPr>
      <w:rFonts w:ascii="Cambria" w:hAnsi="Cambria"/>
      <w:b/>
      <w:bCs/>
      <w:sz w:val="52"/>
      <w:szCs w:val="28"/>
      <w:lang w:eastAsia="en-US" w:bidi="en-US"/>
    </w:rPr>
  </w:style>
  <w:style w:type="character" w:customStyle="1" w:styleId="20">
    <w:name w:val="标题 2字符"/>
    <w:link w:val="2"/>
    <w:uiPriority w:val="9"/>
    <w:rsid w:val="001A65B1"/>
    <w:rPr>
      <w:rFonts w:ascii="Cambria" w:hAnsi="Cambria"/>
      <w:color w:val="000000"/>
      <w:sz w:val="44"/>
      <w:szCs w:val="26"/>
      <w:lang w:bidi="en-US"/>
    </w:rPr>
  </w:style>
  <w:style w:type="character" w:customStyle="1" w:styleId="30">
    <w:name w:val="标题 3字符"/>
    <w:link w:val="3"/>
    <w:uiPriority w:val="9"/>
    <w:rsid w:val="00F521B5"/>
    <w:rPr>
      <w:rFonts w:ascii="Cambria" w:hAnsi="Cambria"/>
      <w:sz w:val="32"/>
      <w:szCs w:val="28"/>
      <w:lang w:eastAsia="en-US" w:bidi="en-US"/>
    </w:rPr>
  </w:style>
  <w:style w:type="character" w:customStyle="1" w:styleId="40">
    <w:name w:val="标题 4字符"/>
    <w:link w:val="4"/>
    <w:uiPriority w:val="9"/>
    <w:rsid w:val="003B2D61"/>
    <w:rPr>
      <w:rFonts w:ascii="Cambria" w:hAnsi="Cambria"/>
      <w:i/>
      <w:iCs/>
      <w:kern w:val="2"/>
      <w:sz w:val="28"/>
      <w:szCs w:val="26"/>
      <w:lang w:val="en-US" w:eastAsia="zh-CN" w:bidi="en-US"/>
    </w:rPr>
  </w:style>
  <w:style w:type="character" w:customStyle="1" w:styleId="50">
    <w:name w:val="标题 5字符"/>
    <w:link w:val="5"/>
    <w:uiPriority w:val="9"/>
    <w:rsid w:val="003B2D61"/>
    <w:rPr>
      <w:rFonts w:ascii="Cambria" w:hAnsi="Cambria"/>
      <w:color w:val="243F60"/>
    </w:rPr>
  </w:style>
  <w:style w:type="character" w:customStyle="1" w:styleId="60">
    <w:name w:val="标题 6字符"/>
    <w:link w:val="6"/>
    <w:uiPriority w:val="9"/>
    <w:rsid w:val="003B2D61"/>
    <w:rPr>
      <w:rFonts w:ascii="Cambria" w:hAnsi="Cambria"/>
      <w:i/>
      <w:iCs/>
      <w:color w:val="243F60"/>
    </w:rPr>
  </w:style>
  <w:style w:type="character" w:customStyle="1" w:styleId="70">
    <w:name w:val="标题 7字符"/>
    <w:link w:val="7"/>
    <w:uiPriority w:val="9"/>
    <w:rsid w:val="003B2D61"/>
    <w:rPr>
      <w:rFonts w:ascii="Cambria" w:hAnsi="Cambria"/>
      <w:i/>
      <w:iCs/>
      <w:color w:val="404040"/>
    </w:rPr>
  </w:style>
  <w:style w:type="character" w:customStyle="1" w:styleId="80">
    <w:name w:val="标题 8字符"/>
    <w:link w:val="8"/>
    <w:uiPriority w:val="9"/>
    <w:rsid w:val="003B2D61"/>
    <w:rPr>
      <w:rFonts w:ascii="Cambria" w:hAnsi="Cambria"/>
      <w:color w:val="4F81BD"/>
    </w:rPr>
  </w:style>
  <w:style w:type="character" w:customStyle="1" w:styleId="90">
    <w:name w:val="标题 9字符"/>
    <w:link w:val="9"/>
    <w:uiPriority w:val="9"/>
    <w:rsid w:val="003B2D61"/>
    <w:rPr>
      <w:rFonts w:ascii="Cambria" w:hAnsi="Cambria"/>
      <w:i/>
      <w:iCs/>
      <w:color w:val="404040"/>
    </w:rPr>
  </w:style>
  <w:style w:type="paragraph" w:styleId="a5">
    <w:name w:val="caption"/>
    <w:basedOn w:val="a"/>
    <w:next w:val="a"/>
    <w:uiPriority w:val="35"/>
    <w:qFormat/>
    <w:rsid w:val="003B2D61"/>
    <w:rPr>
      <w:b/>
      <w:bCs/>
      <w:color w:val="4F81BD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3B2D61"/>
    <w:pPr>
      <w:pBdr>
        <w:bottom w:val="single" w:sz="8" w:space="4" w:color="4F81BD"/>
      </w:pBdr>
      <w:spacing w:after="300"/>
      <w:contextualSpacing/>
    </w:pPr>
    <w:rPr>
      <w:rFonts w:ascii="Cambria" w:eastAsia="宋体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7">
    <w:name w:val="标题字符"/>
    <w:link w:val="a6"/>
    <w:uiPriority w:val="10"/>
    <w:rsid w:val="003B2D61"/>
    <w:rPr>
      <w:rFonts w:ascii="Cambria" w:hAnsi="Cambria"/>
      <w:color w:val="17365D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3B2D61"/>
    <w:pPr>
      <w:numPr>
        <w:ilvl w:val="1"/>
      </w:numPr>
      <w:ind w:left="-11" w:firstLineChars="200" w:firstLine="200"/>
    </w:pPr>
    <w:rPr>
      <w:rFonts w:ascii="Cambria" w:eastAsia="宋体" w:hAnsi="Cambria"/>
      <w:i/>
      <w:iCs/>
      <w:color w:val="4F81BD"/>
      <w:spacing w:val="15"/>
      <w:kern w:val="0"/>
      <w:sz w:val="24"/>
      <w:szCs w:val="24"/>
      <w:lang w:val="x-none" w:eastAsia="x-none"/>
    </w:rPr>
  </w:style>
  <w:style w:type="character" w:customStyle="1" w:styleId="a9">
    <w:name w:val="副标题字符"/>
    <w:link w:val="a8"/>
    <w:uiPriority w:val="11"/>
    <w:rsid w:val="003B2D61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a">
    <w:name w:val="Strong"/>
    <w:uiPriority w:val="22"/>
    <w:qFormat/>
    <w:rsid w:val="003B2D61"/>
    <w:rPr>
      <w:b/>
      <w:bCs/>
    </w:rPr>
  </w:style>
  <w:style w:type="character" w:styleId="ab">
    <w:name w:val="Emphasis"/>
    <w:uiPriority w:val="20"/>
    <w:qFormat/>
    <w:rsid w:val="003B2D61"/>
    <w:rPr>
      <w:i/>
      <w:iCs/>
    </w:rPr>
  </w:style>
  <w:style w:type="paragraph" w:customStyle="1" w:styleId="ac">
    <w:name w:val="引言"/>
    <w:link w:val="Char"/>
    <w:autoRedefine/>
    <w:qFormat/>
    <w:rsid w:val="003B2D61"/>
    <w:pPr>
      <w:spacing w:before="120" w:after="240" w:line="259" w:lineRule="auto"/>
      <w:ind w:left="108" w:firstLine="380"/>
    </w:pPr>
    <w:rPr>
      <w:rFonts w:ascii="楷体" w:eastAsia="楷体" w:hAnsi="楷体"/>
      <w:b/>
      <w:sz w:val="19"/>
      <w:szCs w:val="19"/>
      <w:lang w:bidi="en-US"/>
    </w:rPr>
  </w:style>
  <w:style w:type="character" w:customStyle="1" w:styleId="Char">
    <w:name w:val="引言 Char"/>
    <w:link w:val="ac"/>
    <w:rsid w:val="003B2D61"/>
    <w:rPr>
      <w:rFonts w:ascii="楷体" w:eastAsia="楷体" w:hAnsi="楷体"/>
      <w:b/>
      <w:sz w:val="19"/>
      <w:szCs w:val="19"/>
      <w:lang w:bidi="en-US"/>
    </w:rPr>
  </w:style>
  <w:style w:type="paragraph" w:customStyle="1" w:styleId="ad">
    <w:name w:val="代码"/>
    <w:link w:val="Char0"/>
    <w:autoRedefine/>
    <w:qFormat/>
    <w:rsid w:val="001324E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line="0" w:lineRule="atLeast"/>
      <w:ind w:left="108"/>
    </w:pPr>
    <w:rPr>
      <w:rFonts w:ascii="Courier New" w:hAnsi="Courier New"/>
      <w:sz w:val="18"/>
      <w:szCs w:val="17"/>
    </w:rPr>
  </w:style>
  <w:style w:type="character" w:customStyle="1" w:styleId="Char0">
    <w:name w:val="代码 Char"/>
    <w:link w:val="ad"/>
    <w:rsid w:val="001324E0"/>
    <w:rPr>
      <w:rFonts w:ascii="Courier New" w:hAnsi="Courier New"/>
      <w:sz w:val="18"/>
      <w:szCs w:val="17"/>
      <w:lang w:bidi="ar-SA"/>
    </w:rPr>
  </w:style>
  <w:style w:type="paragraph" w:customStyle="1" w:styleId="booklist">
    <w:name w:val="booklist"/>
    <w:link w:val="booklistChar"/>
    <w:autoRedefine/>
    <w:qFormat/>
    <w:rsid w:val="00612EB7"/>
    <w:pPr>
      <w:numPr>
        <w:numId w:val="1"/>
      </w:numPr>
      <w:spacing w:before="120" w:after="200" w:line="276" w:lineRule="auto"/>
      <w:contextualSpacing/>
    </w:pPr>
  </w:style>
  <w:style w:type="table" w:customStyle="1" w:styleId="PlainTable3">
    <w:name w:val="Plain Table 3"/>
    <w:basedOn w:val="a1"/>
    <w:uiPriority w:val="65"/>
    <w:qFormat/>
    <w:rsid w:val="003B2D61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atang" w:eastAsia="Batang" w:hAnsi="Batang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character" w:customStyle="1" w:styleId="booklistChar">
    <w:name w:val="booklist Char"/>
    <w:link w:val="booklist"/>
    <w:rsid w:val="00612EB7"/>
    <w:rPr>
      <w:lang w:val="en-US" w:eastAsia="zh-CN" w:bidi="ar-SA"/>
    </w:rPr>
  </w:style>
  <w:style w:type="paragraph" w:customStyle="1" w:styleId="ae">
    <w:name w:val="备注"/>
    <w:basedOn w:val="a"/>
    <w:link w:val="Char1"/>
    <w:qFormat/>
    <w:rsid w:val="003B2D61"/>
    <w:pPr>
      <w:spacing w:after="312"/>
      <w:ind w:leftChars="200" w:left="400"/>
    </w:pPr>
    <w:rPr>
      <w:rFonts w:ascii="Calibri" w:eastAsia="宋体" w:hAnsi="Calibri"/>
      <w:i/>
      <w:color w:val="auto"/>
      <w:sz w:val="20"/>
      <w:lang w:val="x-none" w:eastAsia="x-none"/>
    </w:rPr>
  </w:style>
  <w:style w:type="character" w:customStyle="1" w:styleId="Char1">
    <w:name w:val="备注 Char"/>
    <w:link w:val="ae"/>
    <w:rsid w:val="003B2D61"/>
    <w:rPr>
      <w:i/>
      <w:kern w:val="2"/>
      <w:szCs w:val="22"/>
    </w:rPr>
  </w:style>
  <w:style w:type="paragraph" w:customStyle="1" w:styleId="11">
    <w:name w:val="无间距1"/>
    <w:link w:val="af"/>
    <w:uiPriority w:val="1"/>
    <w:qFormat/>
    <w:rsid w:val="003B2D61"/>
    <w:pPr>
      <w:widowControl w:val="0"/>
      <w:spacing w:before="120" w:afterLines="50" w:after="240" w:line="259" w:lineRule="auto"/>
      <w:ind w:left="108" w:firstLineChars="200" w:firstLine="200"/>
      <w:jc w:val="both"/>
    </w:pPr>
    <w:rPr>
      <w:kern w:val="2"/>
      <w:szCs w:val="22"/>
      <w:lang w:bidi="en-US"/>
    </w:rPr>
  </w:style>
  <w:style w:type="character" w:customStyle="1" w:styleId="af">
    <w:name w:val="无间距字符"/>
    <w:link w:val="11"/>
    <w:uiPriority w:val="1"/>
    <w:rsid w:val="003B2D61"/>
    <w:rPr>
      <w:kern w:val="2"/>
      <w:szCs w:val="22"/>
      <w:lang w:bidi="en-US"/>
    </w:rPr>
  </w:style>
  <w:style w:type="character" w:customStyle="1" w:styleId="12">
    <w:name w:val="不明显强调1"/>
    <w:uiPriority w:val="19"/>
    <w:qFormat/>
    <w:rsid w:val="003B2D61"/>
    <w:rPr>
      <w:i/>
      <w:iCs/>
      <w:color w:val="808080"/>
    </w:rPr>
  </w:style>
  <w:style w:type="character" w:customStyle="1" w:styleId="13">
    <w:name w:val="明显强调1"/>
    <w:uiPriority w:val="21"/>
    <w:qFormat/>
    <w:rsid w:val="003B2D61"/>
    <w:rPr>
      <w:b/>
      <w:bCs/>
      <w:i/>
      <w:iCs/>
      <w:color w:val="4F81BD"/>
    </w:rPr>
  </w:style>
  <w:style w:type="character" w:customStyle="1" w:styleId="14">
    <w:name w:val="不明显参考1"/>
    <w:uiPriority w:val="31"/>
    <w:qFormat/>
    <w:rsid w:val="003B2D61"/>
    <w:rPr>
      <w:smallCaps/>
      <w:color w:val="C0504D"/>
      <w:u w:val="single"/>
    </w:rPr>
  </w:style>
  <w:style w:type="character" w:customStyle="1" w:styleId="15">
    <w:name w:val="明显参考1"/>
    <w:uiPriority w:val="32"/>
    <w:qFormat/>
    <w:rsid w:val="003B2D61"/>
    <w:rPr>
      <w:b/>
      <w:bCs/>
      <w:smallCaps/>
      <w:color w:val="C0504D"/>
      <w:spacing w:val="5"/>
      <w:u w:val="single"/>
    </w:rPr>
  </w:style>
  <w:style w:type="character" w:customStyle="1" w:styleId="16">
    <w:name w:val="书籍标题1"/>
    <w:uiPriority w:val="33"/>
    <w:qFormat/>
    <w:rsid w:val="003B2D61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3B2D61"/>
    <w:pPr>
      <w:outlineLvl w:val="9"/>
    </w:pPr>
  </w:style>
  <w:style w:type="paragraph" w:customStyle="1" w:styleId="2-21">
    <w:name w:val="中等深浅网格 2 - 着色 21"/>
    <w:basedOn w:val="a"/>
    <w:next w:val="a"/>
    <w:link w:val="2-2Char"/>
    <w:autoRedefine/>
    <w:uiPriority w:val="29"/>
    <w:qFormat/>
    <w:rsid w:val="002F1A31"/>
    <w:pPr>
      <w:spacing w:before="200" w:after="50"/>
      <w:ind w:left="862" w:right="862"/>
    </w:pPr>
    <w:rPr>
      <w:rFonts w:ascii="Calibri" w:eastAsia="宋体" w:hAnsi="Calibri"/>
      <w:b/>
      <w:i/>
      <w:iCs/>
      <w:color w:val="404040"/>
      <w:sz w:val="20"/>
      <w:lang w:val="x-none" w:eastAsia="x-none" w:bidi="en-US"/>
    </w:rPr>
  </w:style>
  <w:style w:type="character" w:customStyle="1" w:styleId="2-2Char">
    <w:name w:val="中等深浅网格 2 - 着色 2 Char"/>
    <w:link w:val="2-21"/>
    <w:uiPriority w:val="29"/>
    <w:rsid w:val="002F1A31"/>
    <w:rPr>
      <w:b/>
      <w:i/>
      <w:iCs/>
      <w:color w:val="404040"/>
      <w:kern w:val="2"/>
      <w:szCs w:val="22"/>
      <w:lang w:bidi="en-US"/>
    </w:rPr>
  </w:style>
  <w:style w:type="character" w:styleId="af0">
    <w:name w:val="footnote reference"/>
    <w:uiPriority w:val="99"/>
    <w:semiHidden/>
    <w:unhideWhenUsed/>
    <w:rsid w:val="00CF3CB8"/>
    <w:rPr>
      <w:vertAlign w:val="superscript"/>
    </w:rPr>
  </w:style>
  <w:style w:type="table" w:customStyle="1" w:styleId="GridTable4">
    <w:name w:val="Grid Table 4"/>
    <w:basedOn w:val="a1"/>
    <w:uiPriority w:val="49"/>
    <w:rsid w:val="00612EB7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af1">
    <w:name w:val="Table Grid"/>
    <w:basedOn w:val="a1"/>
    <w:uiPriority w:val="39"/>
    <w:rsid w:val="00F66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uiPriority w:val="99"/>
    <w:unhideWhenUsed/>
    <w:rsid w:val="00451B91"/>
    <w:rPr>
      <w:color w:val="0563C1"/>
      <w:u w:val="single"/>
    </w:rPr>
  </w:style>
  <w:style w:type="character" w:customStyle="1" w:styleId="trans-target">
    <w:name w:val="trans-target"/>
    <w:rsid w:val="00C62104"/>
  </w:style>
  <w:style w:type="character" w:styleId="af3">
    <w:name w:val="annotation reference"/>
    <w:basedOn w:val="a0"/>
    <w:uiPriority w:val="99"/>
    <w:semiHidden/>
    <w:unhideWhenUsed/>
    <w:rsid w:val="00551717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551717"/>
  </w:style>
  <w:style w:type="character" w:customStyle="1" w:styleId="af5">
    <w:name w:val="注释文本字符"/>
    <w:basedOn w:val="a0"/>
    <w:link w:val="af4"/>
    <w:uiPriority w:val="99"/>
    <w:semiHidden/>
    <w:rsid w:val="00551717"/>
    <w:rPr>
      <w:rFonts w:ascii="Times New Roman" w:eastAsia="Times New Roman" w:hAnsi="Times New Roman"/>
      <w:color w:val="000000"/>
      <w:kern w:val="2"/>
      <w:sz w:val="21"/>
      <w:szCs w:val="2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51717"/>
    <w:rPr>
      <w:b/>
      <w:bCs/>
    </w:rPr>
  </w:style>
  <w:style w:type="character" w:customStyle="1" w:styleId="af7">
    <w:name w:val="批注主题字符"/>
    <w:basedOn w:val="af5"/>
    <w:link w:val="af6"/>
    <w:uiPriority w:val="99"/>
    <w:semiHidden/>
    <w:rsid w:val="00551717"/>
    <w:rPr>
      <w:rFonts w:ascii="Times New Roman" w:eastAsia="Times New Roman" w:hAnsi="Times New Roman"/>
      <w:b/>
      <w:bCs/>
      <w:color w:val="000000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551717"/>
    <w:pPr>
      <w:spacing w:after="0"/>
    </w:pPr>
    <w:rPr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551717"/>
    <w:rPr>
      <w:rFonts w:ascii="Times New Roman" w:eastAsia="Times New Roman" w:hAnsi="Times New Roman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microsoft.com/office/2011/relationships/commentsExtended" Target="commentsExtended.xml"/><Relationship Id="rId10" Type="http://schemas.openxmlformats.org/officeDocument/2006/relationships/comments" Target="comments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vn.python.org/projects/python/trunk/Objects/listobject.c" TargetMode="External"/><Relationship Id="rId2" Type="http://schemas.openxmlformats.org/officeDocument/2006/relationships/hyperlink" Target="http://codespeak.net/pypy/dist/pypy/rlib/listsort.p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F015-F018-DD43-A2E5-B6FBBC6D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4985</Words>
  <Characters>28416</Characters>
  <Application>Microsoft Macintosh Word</Application>
  <DocSecurity>0</DocSecurity>
  <Lines>236</Lines>
  <Paragraphs>66</Paragraphs>
  <ScaleCrop>false</ScaleCrop>
  <Company>Microsoft</Company>
  <LinksUpToDate>false</LinksUpToDate>
  <CharactersWithSpaces>33335</CharactersWithSpaces>
  <SharedDoc>false</SharedDoc>
  <HLinks>
    <vt:vector size="12" baseType="variant">
      <vt:variant>
        <vt:i4>1114124</vt:i4>
      </vt:variant>
      <vt:variant>
        <vt:i4>3</vt:i4>
      </vt:variant>
      <vt:variant>
        <vt:i4>0</vt:i4>
      </vt:variant>
      <vt:variant>
        <vt:i4>5</vt:i4>
      </vt:variant>
      <vt:variant>
        <vt:lpwstr>http://codespeak.net/pypy/dist/pypy/rlib/listsort.py</vt:lpwstr>
      </vt:variant>
      <vt:variant>
        <vt:lpwstr/>
      </vt:variant>
      <vt:variant>
        <vt:i4>80</vt:i4>
      </vt:variant>
      <vt:variant>
        <vt:i4>0</vt:i4>
      </vt:variant>
      <vt:variant>
        <vt:i4>0</vt:i4>
      </vt:variant>
      <vt:variant>
        <vt:i4>5</vt:i4>
      </vt:variant>
      <vt:variant>
        <vt:lpwstr>http://svn.python.org/projects/python/trunk/Objects/listobject.c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杰 凌</cp:lastModifiedBy>
  <cp:revision>2</cp:revision>
  <dcterms:created xsi:type="dcterms:W3CDTF">2014-07-16T17:57:00Z</dcterms:created>
  <dcterms:modified xsi:type="dcterms:W3CDTF">2014-07-16T17:57:00Z</dcterms:modified>
</cp:coreProperties>
</file>