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1720D" w14:textId="77777777" w:rsidR="008473DF" w:rsidRDefault="008473DF" w:rsidP="00CA54AC">
      <w:pPr>
        <w:pStyle w:val="2"/>
      </w:pPr>
      <w:r w:rsidRPr="008473DF">
        <w:rPr>
          <w:rFonts w:hint="eastAsia"/>
        </w:rPr>
        <w:t>第</w:t>
      </w:r>
      <w:r w:rsidRPr="008473DF">
        <w:t>5</w:t>
      </w:r>
      <w:r w:rsidRPr="008473DF">
        <w:rPr>
          <w:rFonts w:hint="eastAsia"/>
        </w:rPr>
        <w:t>章</w:t>
      </w:r>
      <w:r w:rsidRPr="008473DF">
        <w:t xml:space="preserve"> </w:t>
      </w:r>
      <w:r w:rsidRPr="008473DF">
        <w:rPr>
          <w:rFonts w:hint="eastAsia"/>
        </w:rPr>
        <w:t>遍历：算法</w:t>
      </w:r>
      <w:r w:rsidR="00CB0128">
        <w:rPr>
          <w:rFonts w:hint="eastAsia"/>
        </w:rPr>
        <w:t>学</w:t>
      </w:r>
      <w:r w:rsidRPr="008473DF">
        <w:rPr>
          <w:rFonts w:hint="eastAsia"/>
        </w:rPr>
        <w:t>中的万能钥匙</w:t>
      </w:r>
    </w:p>
    <w:p w14:paraId="18E14207" w14:textId="77777777" w:rsidR="00D76033" w:rsidRPr="00AA7B9A" w:rsidRDefault="003326B9" w:rsidP="00C80058">
      <w:pPr>
        <w:ind w:firstLineChars="0" w:firstLine="0"/>
        <w:rPr>
          <w:rFonts w:eastAsia="宋体"/>
          <w:i/>
          <w:szCs w:val="21"/>
        </w:rPr>
      </w:pPr>
      <w:r>
        <w:rPr>
          <w:rFonts w:eastAsia="宋体" w:hint="eastAsia"/>
          <w:i/>
          <w:szCs w:val="21"/>
        </w:rPr>
        <w:t>若</w:t>
      </w:r>
      <w:r w:rsidR="00D76033" w:rsidRPr="00AA7B9A">
        <w:rPr>
          <w:rFonts w:eastAsia="宋体" w:hint="eastAsia"/>
          <w:i/>
          <w:szCs w:val="21"/>
        </w:rPr>
        <w:t>您</w:t>
      </w:r>
      <w:r w:rsidR="000B08A2" w:rsidRPr="00AA7B9A">
        <w:rPr>
          <w:rFonts w:eastAsia="宋体" w:hint="eastAsia"/>
          <w:i/>
          <w:szCs w:val="21"/>
        </w:rPr>
        <w:t>目前</w:t>
      </w:r>
      <w:r w:rsidR="00D76033" w:rsidRPr="00AA7B9A">
        <w:rPr>
          <w:rFonts w:eastAsia="宋体"/>
          <w:i/>
          <w:szCs w:val="21"/>
        </w:rPr>
        <w:t>正处于一条狭长</w:t>
      </w:r>
      <w:r w:rsidR="00D76033" w:rsidRPr="00AA7B9A">
        <w:rPr>
          <w:rFonts w:eastAsia="宋体" w:hint="eastAsia"/>
          <w:i/>
          <w:szCs w:val="21"/>
        </w:rPr>
        <w:t>的走廊</w:t>
      </w:r>
      <w:r w:rsidR="00D76033" w:rsidRPr="00AA7B9A">
        <w:rPr>
          <w:rFonts w:eastAsia="宋体"/>
          <w:i/>
          <w:szCs w:val="21"/>
        </w:rPr>
        <w:t>中</w:t>
      </w:r>
      <w:r w:rsidR="00D76033" w:rsidRPr="00AA7B9A">
        <w:rPr>
          <w:rFonts w:eastAsia="宋体" w:hint="eastAsia"/>
          <w:i/>
          <w:szCs w:val="21"/>
        </w:rPr>
        <w:t>，</w:t>
      </w:r>
      <w:r w:rsidR="0049553D" w:rsidRPr="00AA7B9A">
        <w:rPr>
          <w:rFonts w:eastAsia="宋体"/>
          <w:i/>
          <w:szCs w:val="21"/>
        </w:rPr>
        <w:t>这条走廊</w:t>
      </w:r>
      <w:r w:rsidR="0049553D" w:rsidRPr="00AA7B9A">
        <w:rPr>
          <w:rFonts w:eastAsia="宋体" w:hint="eastAsia"/>
          <w:i/>
          <w:szCs w:val="21"/>
        </w:rPr>
        <w:t>有</w:t>
      </w:r>
      <w:r w:rsidR="0049553D" w:rsidRPr="00AA7B9A">
        <w:rPr>
          <w:rFonts w:eastAsia="宋体"/>
          <w:i/>
          <w:szCs w:val="21"/>
        </w:rPr>
        <w:t>数米</w:t>
      </w:r>
      <w:r w:rsidR="0049553D" w:rsidRPr="00AA7B9A">
        <w:rPr>
          <w:rFonts w:eastAsia="宋体" w:hint="eastAsia"/>
          <w:i/>
          <w:szCs w:val="21"/>
        </w:rPr>
        <w:t>之长</w:t>
      </w:r>
      <w:r w:rsidR="0049553D" w:rsidRPr="00AA7B9A">
        <w:rPr>
          <w:rFonts w:eastAsia="宋体"/>
          <w:i/>
          <w:szCs w:val="21"/>
        </w:rPr>
        <w:t>，</w:t>
      </w:r>
      <w:r w:rsidR="0049553D" w:rsidRPr="00AA7B9A">
        <w:rPr>
          <w:rFonts w:eastAsia="宋体" w:hint="eastAsia"/>
          <w:i/>
          <w:szCs w:val="21"/>
        </w:rPr>
        <w:t>尽头</w:t>
      </w:r>
      <w:r w:rsidR="0049553D" w:rsidRPr="00AA7B9A">
        <w:rPr>
          <w:rFonts w:eastAsia="宋体"/>
          <w:i/>
          <w:szCs w:val="21"/>
        </w:rPr>
        <w:t>是一扇门</w:t>
      </w:r>
      <w:r w:rsidR="0049553D" w:rsidRPr="00AA7B9A">
        <w:rPr>
          <w:rFonts w:eastAsia="宋体" w:hint="eastAsia"/>
          <w:i/>
          <w:szCs w:val="21"/>
        </w:rPr>
        <w:t>。</w:t>
      </w:r>
      <w:r>
        <w:rPr>
          <w:rFonts w:eastAsia="宋体" w:hint="eastAsia"/>
          <w:i/>
          <w:szCs w:val="21"/>
        </w:rPr>
        <w:t>此外</w:t>
      </w:r>
      <w:r>
        <w:rPr>
          <w:rFonts w:eastAsia="宋体"/>
          <w:i/>
          <w:szCs w:val="21"/>
        </w:rPr>
        <w:t>，</w:t>
      </w:r>
      <w:r w:rsidR="0049553D" w:rsidRPr="00AA7B9A">
        <w:rPr>
          <w:rFonts w:eastAsia="宋体" w:hint="eastAsia"/>
          <w:i/>
          <w:szCs w:val="21"/>
        </w:rPr>
        <w:t>走廊</w:t>
      </w:r>
      <w:r w:rsidR="0049553D" w:rsidRPr="00AA7B9A">
        <w:rPr>
          <w:rFonts w:eastAsia="宋体"/>
          <w:i/>
          <w:szCs w:val="21"/>
        </w:rPr>
        <w:t>中间</w:t>
      </w:r>
      <w:r w:rsidR="0049553D" w:rsidRPr="00AA7B9A">
        <w:rPr>
          <w:rFonts w:eastAsia="宋体" w:hint="eastAsia"/>
          <w:i/>
          <w:szCs w:val="21"/>
        </w:rPr>
        <w:t>还有一座</w:t>
      </w:r>
      <w:r w:rsidR="0049553D" w:rsidRPr="00AA7B9A">
        <w:rPr>
          <w:rFonts w:eastAsia="宋体"/>
          <w:i/>
          <w:szCs w:val="21"/>
        </w:rPr>
        <w:t>拱门</w:t>
      </w:r>
      <w:r>
        <w:rPr>
          <w:rFonts w:eastAsia="宋体" w:hint="eastAsia"/>
          <w:i/>
          <w:szCs w:val="21"/>
        </w:rPr>
        <w:t>，</w:t>
      </w:r>
      <w:del w:id="3" w:author="Decheng Fan" w:date="2014-05-20T08:00:00Z">
        <w:r w:rsidDel="00BF3613">
          <w:rPr>
            <w:rFonts w:eastAsia="宋体" w:hint="eastAsia"/>
            <w:i/>
            <w:szCs w:val="21"/>
          </w:rPr>
          <w:delText>你从</w:delText>
        </w:r>
      </w:del>
      <w:r>
        <w:rPr>
          <w:rFonts w:eastAsia="宋体"/>
          <w:i/>
          <w:szCs w:val="21"/>
        </w:rPr>
        <w:t>这里</w:t>
      </w:r>
      <w:ins w:id="4" w:author="Decheng Fan" w:date="2014-05-20T08:00:00Z">
        <w:r w:rsidR="00BF3613">
          <w:rPr>
            <w:rFonts w:eastAsia="宋体" w:hint="eastAsia"/>
            <w:i/>
            <w:szCs w:val="21"/>
          </w:rPr>
          <w:t>的台阶通往下方</w:t>
        </w:r>
      </w:ins>
      <w:del w:id="5" w:author="Decheng Fan" w:date="2014-05-20T08:01:00Z">
        <w:r w:rsidDel="00BF3613">
          <w:rPr>
            <w:rFonts w:eastAsia="宋体"/>
            <w:i/>
            <w:szCs w:val="21"/>
          </w:rPr>
          <w:delText>可以</w:delText>
        </w:r>
      </w:del>
      <w:del w:id="6" w:author="Decheng Fan" w:date="2014-05-19T19:03:00Z">
        <w:r w:rsidDel="00156EEE">
          <w:rPr>
            <w:rFonts w:eastAsia="宋体"/>
            <w:i/>
            <w:szCs w:val="21"/>
          </w:rPr>
          <w:delText>继续下面的</w:delText>
        </w:r>
        <w:r w:rsidDel="00156EEE">
          <w:rPr>
            <w:rFonts w:eastAsia="宋体" w:hint="eastAsia"/>
            <w:i/>
            <w:szCs w:val="21"/>
          </w:rPr>
          <w:delText>一些</w:delText>
        </w:r>
        <w:r w:rsidDel="00156EEE">
          <w:rPr>
            <w:rFonts w:eastAsia="宋体"/>
            <w:i/>
            <w:szCs w:val="21"/>
          </w:rPr>
          <w:delText>步骤</w:delText>
        </w:r>
      </w:del>
      <w:r w:rsidR="0049553D" w:rsidRPr="00AA7B9A">
        <w:rPr>
          <w:rFonts w:eastAsia="宋体"/>
          <w:i/>
          <w:szCs w:val="21"/>
        </w:rPr>
        <w:t>。这时候</w:t>
      </w:r>
      <w:r w:rsidR="0049553D" w:rsidRPr="00AA7B9A">
        <w:rPr>
          <w:rFonts w:eastAsia="宋体" w:hint="eastAsia"/>
          <w:i/>
          <w:szCs w:val="21"/>
        </w:rPr>
        <w:t>，</w:t>
      </w:r>
      <w:r w:rsidR="0049553D" w:rsidRPr="00AA7B9A">
        <w:rPr>
          <w:rFonts w:eastAsia="宋体"/>
          <w:i/>
          <w:szCs w:val="21"/>
        </w:rPr>
        <w:t>您</w:t>
      </w:r>
      <w:r w:rsidR="00752F58" w:rsidRPr="00AA7B9A">
        <w:rPr>
          <w:rFonts w:eastAsia="宋体" w:hint="eastAsia"/>
          <w:i/>
          <w:szCs w:val="21"/>
        </w:rPr>
        <w:t>会选择向前</w:t>
      </w:r>
      <w:r w:rsidR="0049553D" w:rsidRPr="00AA7B9A">
        <w:rPr>
          <w:rFonts w:eastAsia="宋体"/>
          <w:i/>
          <w:szCs w:val="21"/>
        </w:rPr>
        <w:t>走向那扇门</w:t>
      </w:r>
      <w:r w:rsidR="00752F58" w:rsidRPr="00AA7B9A">
        <w:rPr>
          <w:rFonts w:eastAsia="宋体" w:hint="eastAsia"/>
          <w:i/>
          <w:szCs w:val="21"/>
        </w:rPr>
        <w:t>（转向</w:t>
      </w:r>
      <w:r w:rsidR="00752F58" w:rsidRPr="00AA7B9A">
        <w:rPr>
          <w:rFonts w:eastAsia="宋体" w:hint="eastAsia"/>
          <w:i/>
          <w:szCs w:val="21"/>
        </w:rPr>
        <w:t>5</w:t>
      </w:r>
      <w:r w:rsidR="00752F58" w:rsidRPr="00AA7B9A">
        <w:rPr>
          <w:rFonts w:eastAsia="宋体" w:hint="eastAsia"/>
          <w:i/>
          <w:szCs w:val="21"/>
        </w:rPr>
        <w:t>）</w:t>
      </w:r>
      <w:r w:rsidR="0049553D" w:rsidRPr="00AA7B9A">
        <w:rPr>
          <w:rFonts w:eastAsia="宋体"/>
          <w:i/>
          <w:szCs w:val="21"/>
        </w:rPr>
        <w:t>，还是</w:t>
      </w:r>
      <w:ins w:id="7" w:author="Decheng Fan" w:date="2014-05-20T08:03:00Z">
        <w:r w:rsidR="00BF3613">
          <w:rPr>
            <w:rFonts w:eastAsia="宋体" w:hint="eastAsia"/>
            <w:i/>
            <w:szCs w:val="21"/>
          </w:rPr>
          <w:t>沿着台阶</w:t>
        </w:r>
      </w:ins>
      <w:ins w:id="8" w:author="Decheng Fan" w:date="2014-05-20T08:04:00Z">
        <w:r w:rsidR="008F24EA">
          <w:rPr>
            <w:rFonts w:eastAsia="宋体" w:hint="eastAsia"/>
            <w:i/>
            <w:szCs w:val="21"/>
          </w:rPr>
          <w:t>往</w:t>
        </w:r>
      </w:ins>
      <w:ins w:id="9" w:author="Decheng Fan" w:date="2014-05-20T08:03:00Z">
        <w:r w:rsidR="00BF3613">
          <w:rPr>
            <w:rFonts w:eastAsia="宋体" w:hint="eastAsia"/>
            <w:i/>
            <w:szCs w:val="21"/>
          </w:rPr>
          <w:t>下爬</w:t>
        </w:r>
      </w:ins>
      <w:del w:id="10" w:author="Decheng Fan" w:date="2014-05-20T08:02:00Z">
        <w:r w:rsidDel="00BF3613">
          <w:rPr>
            <w:rFonts w:eastAsia="宋体" w:hint="eastAsia"/>
            <w:i/>
            <w:szCs w:val="21"/>
          </w:rPr>
          <w:delText>去</w:delText>
        </w:r>
        <w:r w:rsidDel="00BF3613">
          <w:rPr>
            <w:rFonts w:eastAsia="宋体"/>
            <w:i/>
            <w:szCs w:val="21"/>
          </w:rPr>
          <w:delText>看看下面这些步骤</w:delText>
        </w:r>
      </w:del>
      <w:r w:rsidR="00752F58" w:rsidRPr="00AA7B9A">
        <w:rPr>
          <w:rFonts w:eastAsia="宋体" w:hint="eastAsia"/>
          <w:i/>
          <w:szCs w:val="21"/>
        </w:rPr>
        <w:t>呢</w:t>
      </w:r>
      <w:r w:rsidR="00752F58" w:rsidRPr="00752F58">
        <w:rPr>
          <w:rFonts w:eastAsia="宋体" w:hint="eastAsia"/>
          <w:i/>
          <w:szCs w:val="21"/>
        </w:rPr>
        <w:t>（转向</w:t>
      </w:r>
      <w:r w:rsidR="00752F58" w:rsidRPr="00752F58">
        <w:rPr>
          <w:rFonts w:eastAsia="宋体" w:hint="eastAsia"/>
          <w:i/>
          <w:szCs w:val="21"/>
        </w:rPr>
        <w:t>344</w:t>
      </w:r>
      <w:r w:rsidR="00752F58" w:rsidRPr="00752F58">
        <w:rPr>
          <w:rFonts w:eastAsia="宋体" w:hint="eastAsia"/>
          <w:i/>
          <w:szCs w:val="21"/>
        </w:rPr>
        <w:t>）</w:t>
      </w:r>
      <w:r w:rsidR="0049553D" w:rsidRPr="00AA7B9A">
        <w:rPr>
          <w:rFonts w:eastAsia="宋体"/>
          <w:i/>
          <w:szCs w:val="21"/>
        </w:rPr>
        <w:t>？</w:t>
      </w:r>
    </w:p>
    <w:p w14:paraId="14AED033" w14:textId="77777777" w:rsidR="008473DF" w:rsidRPr="00D76033" w:rsidRDefault="00D76033" w:rsidP="008473DF">
      <w:pPr>
        <w:ind w:firstLine="420"/>
        <w:jc w:val="right"/>
        <w:rPr>
          <w:i/>
          <w:sz w:val="18"/>
        </w:rPr>
      </w:pPr>
      <w:r w:rsidRPr="00AA7B9A">
        <w:rPr>
          <w:rFonts w:eastAsia="宋体" w:hint="eastAsia"/>
          <w:i/>
        </w:rPr>
        <w:t>——</w:t>
      </w:r>
      <w:r w:rsidRPr="00AA7B9A">
        <w:rPr>
          <w:rFonts w:eastAsia="宋体"/>
          <w:i/>
        </w:rPr>
        <w:t>摘自《</w:t>
      </w:r>
      <w:r w:rsidRPr="00D76033">
        <w:rPr>
          <w:i/>
        </w:rPr>
        <w:t>Citadel of Chaos</w:t>
      </w:r>
      <w:r w:rsidRPr="00AA7B9A">
        <w:rPr>
          <w:rFonts w:eastAsia="宋体"/>
          <w:i/>
        </w:rPr>
        <w:t>》</w:t>
      </w:r>
      <w:r w:rsidRPr="00AA7B9A">
        <w:rPr>
          <w:rFonts w:eastAsia="宋体"/>
          <w:i/>
        </w:rPr>
        <w:br/>
      </w:r>
      <w:r w:rsidR="008473DF" w:rsidRPr="00D76033">
        <w:rPr>
          <w:i/>
        </w:rPr>
        <w:t>S</w:t>
      </w:r>
      <w:r w:rsidRPr="00D76033">
        <w:rPr>
          <w:i/>
        </w:rPr>
        <w:t>teve Jackson</w:t>
      </w:r>
      <w:r w:rsidRPr="00AA7B9A">
        <w:rPr>
          <w:rFonts w:eastAsia="宋体" w:hint="eastAsia"/>
          <w:i/>
        </w:rPr>
        <w:t>著</w:t>
      </w:r>
    </w:p>
    <w:p w14:paraId="1175FD36" w14:textId="77777777" w:rsidR="00CB0128" w:rsidRPr="00375039" w:rsidRDefault="00CB0128" w:rsidP="008473DF">
      <w:pPr>
        <w:ind w:firstLine="420"/>
        <w:rPr>
          <w:rFonts w:eastAsia="宋体"/>
        </w:rPr>
      </w:pPr>
      <w:r w:rsidRPr="00375039">
        <w:rPr>
          <w:rFonts w:eastAsia="宋体" w:hint="eastAsia"/>
        </w:rPr>
        <w:t>在</w:t>
      </w:r>
      <w:r w:rsidR="004E21DD">
        <w:rPr>
          <w:rFonts w:eastAsia="宋体" w:hint="eastAsia"/>
        </w:rPr>
        <w:t>大多数</w:t>
      </w:r>
      <w:r w:rsidRPr="00375039">
        <w:rPr>
          <w:rFonts w:eastAsia="宋体"/>
        </w:rPr>
        <w:t>时候，</w:t>
      </w:r>
      <w:r w:rsidR="004E0A9A" w:rsidRPr="00375039">
        <w:rPr>
          <w:rFonts w:eastAsia="宋体" w:hint="eastAsia"/>
        </w:rPr>
        <w:t>图</w:t>
      </w:r>
      <w:r w:rsidR="004E21DD">
        <w:rPr>
          <w:rFonts w:eastAsia="宋体" w:hint="eastAsia"/>
        </w:rPr>
        <w:t>结构</w:t>
      </w:r>
      <w:r w:rsidR="00DD4C12" w:rsidRPr="00375039">
        <w:rPr>
          <w:rFonts w:eastAsia="宋体"/>
        </w:rPr>
        <w:t>都是一种非常强大的结构化</w:t>
      </w:r>
      <w:r w:rsidR="00DD4C12" w:rsidRPr="00375039">
        <w:rPr>
          <w:rFonts w:eastAsia="宋体" w:hint="eastAsia"/>
        </w:rPr>
        <w:t>思考</w:t>
      </w:r>
      <w:r w:rsidR="004E0A9A" w:rsidRPr="00375039">
        <w:rPr>
          <w:rFonts w:eastAsia="宋体"/>
        </w:rPr>
        <w:t>（</w:t>
      </w:r>
      <w:r w:rsidR="004E0A9A" w:rsidRPr="00375039">
        <w:rPr>
          <w:rFonts w:eastAsia="宋体" w:hint="eastAsia"/>
        </w:rPr>
        <w:t>或</w:t>
      </w:r>
      <w:r w:rsidR="004E0A9A" w:rsidRPr="00375039">
        <w:rPr>
          <w:rFonts w:eastAsia="宋体"/>
        </w:rPr>
        <w:t>数学）</w:t>
      </w:r>
      <w:r w:rsidR="004E0A9A" w:rsidRPr="00375039">
        <w:rPr>
          <w:rFonts w:eastAsia="宋体" w:hint="eastAsia"/>
        </w:rPr>
        <w:t>模型</w:t>
      </w:r>
      <w:r w:rsidR="004E0A9A" w:rsidRPr="00375039">
        <w:rPr>
          <w:rFonts w:eastAsia="宋体"/>
        </w:rPr>
        <w:t>。如果</w:t>
      </w:r>
      <w:r w:rsidR="004E0A9A" w:rsidRPr="00375039">
        <w:rPr>
          <w:rFonts w:eastAsia="宋体" w:hint="eastAsia"/>
        </w:rPr>
        <w:t>您</w:t>
      </w:r>
      <w:r w:rsidR="004E0A9A" w:rsidRPr="00375039">
        <w:rPr>
          <w:rFonts w:eastAsia="宋体"/>
        </w:rPr>
        <w:t>能</w:t>
      </w:r>
      <w:r w:rsidR="004E0A9A" w:rsidRPr="00375039">
        <w:rPr>
          <w:rFonts w:eastAsia="宋体" w:hint="eastAsia"/>
        </w:rPr>
        <w:t>用图</w:t>
      </w:r>
      <w:r w:rsidR="004E0A9A" w:rsidRPr="00375039">
        <w:rPr>
          <w:rFonts w:eastAsia="宋体"/>
        </w:rPr>
        <w:t>的</w:t>
      </w:r>
      <w:r w:rsidR="004E0A9A" w:rsidRPr="00375039">
        <w:rPr>
          <w:rFonts w:eastAsia="宋体" w:hint="eastAsia"/>
        </w:rPr>
        <w:t>处理</w:t>
      </w:r>
      <w:r w:rsidR="00F6218E" w:rsidRPr="00375039">
        <w:rPr>
          <w:rFonts w:eastAsia="宋体"/>
        </w:rPr>
        <w:t>方式来规范化某个问题，即使</w:t>
      </w:r>
      <w:r w:rsidR="00F6218E" w:rsidRPr="00375039">
        <w:rPr>
          <w:rFonts w:eastAsia="宋体" w:hint="eastAsia"/>
        </w:rPr>
        <w:t>该</w:t>
      </w:r>
      <w:r w:rsidR="004E0A9A" w:rsidRPr="00375039">
        <w:rPr>
          <w:rFonts w:eastAsia="宋体" w:hint="eastAsia"/>
        </w:rPr>
        <w:t>问题</w:t>
      </w:r>
      <w:r w:rsidR="004E0A9A" w:rsidRPr="00375039">
        <w:rPr>
          <w:rFonts w:eastAsia="宋体"/>
        </w:rPr>
        <w:t>本身</w:t>
      </w:r>
      <w:r w:rsidR="004E0A9A" w:rsidRPr="00AE48B0">
        <w:rPr>
          <w:rFonts w:eastAsia="宋体" w:hint="eastAsia"/>
          <w:i/>
          <w:rPrChange w:id="11" w:author="Decheng Fan" w:date="2014-05-20T08:05:00Z">
            <w:rPr>
              <w:rFonts w:eastAsia="宋体" w:hint="eastAsia"/>
            </w:rPr>
          </w:rPrChange>
        </w:rPr>
        <w:t>看上去</w:t>
      </w:r>
      <w:r w:rsidR="004E0A9A" w:rsidRPr="00375039">
        <w:rPr>
          <w:rFonts w:eastAsia="宋体"/>
        </w:rPr>
        <w:t>并不像是个图问题，</w:t>
      </w:r>
      <w:r w:rsidR="009B2213">
        <w:rPr>
          <w:rFonts w:eastAsia="宋体" w:hint="eastAsia"/>
        </w:rPr>
        <w:t>也能使</w:t>
      </w:r>
      <w:r w:rsidR="004E0A9A" w:rsidRPr="00375039">
        <w:rPr>
          <w:rFonts w:eastAsia="宋体"/>
        </w:rPr>
        <w:t>您</w:t>
      </w:r>
      <w:r w:rsidR="004E0A9A" w:rsidRPr="00375039">
        <w:rPr>
          <w:rFonts w:eastAsia="宋体" w:hint="eastAsia"/>
        </w:rPr>
        <w:t>离</w:t>
      </w:r>
      <w:r w:rsidR="004E0A9A" w:rsidRPr="00375039">
        <w:rPr>
          <w:rFonts w:eastAsia="宋体"/>
        </w:rPr>
        <w:t>解决问题</w:t>
      </w:r>
      <w:r w:rsidR="00F6218E" w:rsidRPr="00375039">
        <w:rPr>
          <w:rFonts w:eastAsia="宋体"/>
        </w:rPr>
        <w:t>更进一步</w:t>
      </w:r>
      <w:r w:rsidR="004E0A9A" w:rsidRPr="00375039">
        <w:rPr>
          <w:rFonts w:eastAsia="宋体"/>
        </w:rPr>
        <w:t>。在</w:t>
      </w:r>
      <w:r w:rsidR="00F6218E" w:rsidRPr="00375039">
        <w:rPr>
          <w:rFonts w:eastAsia="宋体" w:hint="eastAsia"/>
        </w:rPr>
        <w:t>众多</w:t>
      </w:r>
      <w:r w:rsidR="004E0A9A" w:rsidRPr="00375039">
        <w:rPr>
          <w:rFonts w:eastAsia="宋体"/>
        </w:rPr>
        <w:t>图</w:t>
      </w:r>
      <w:r w:rsidR="004E0A9A" w:rsidRPr="00375039">
        <w:rPr>
          <w:rFonts w:eastAsia="宋体"/>
          <w:i/>
        </w:rPr>
        <w:t>算法</w:t>
      </w:r>
      <w:r w:rsidR="004E0A9A" w:rsidRPr="00375039">
        <w:rPr>
          <w:rFonts w:eastAsia="宋体"/>
        </w:rPr>
        <w:t>中</w:t>
      </w:r>
      <w:r w:rsidR="004E0A9A" w:rsidRPr="00375039">
        <w:rPr>
          <w:rFonts w:eastAsia="宋体" w:hint="eastAsia"/>
        </w:rPr>
        <w:t>，</w:t>
      </w:r>
      <w:r w:rsidR="00F6218E" w:rsidRPr="00375039">
        <w:rPr>
          <w:rFonts w:eastAsia="宋体"/>
        </w:rPr>
        <w:t>我们</w:t>
      </w:r>
      <w:r w:rsidR="00F6218E" w:rsidRPr="00375039">
        <w:rPr>
          <w:rFonts w:eastAsia="宋体" w:hint="eastAsia"/>
        </w:rPr>
        <w:t>时常</w:t>
      </w:r>
      <w:r w:rsidR="004E0A9A" w:rsidRPr="00375039">
        <w:rPr>
          <w:rFonts w:eastAsia="宋体"/>
        </w:rPr>
        <w:t>会</w:t>
      </w:r>
      <w:r w:rsidR="00165BCF">
        <w:rPr>
          <w:rFonts w:eastAsia="宋体" w:hint="eastAsia"/>
        </w:rPr>
        <w:t>用</w:t>
      </w:r>
      <w:r w:rsidR="00165BCF">
        <w:rPr>
          <w:rFonts w:eastAsia="宋体"/>
        </w:rPr>
        <w:t>到一种</w:t>
      </w:r>
      <w:r w:rsidR="00165BCF">
        <w:rPr>
          <w:rFonts w:eastAsia="宋体" w:hint="eastAsia"/>
        </w:rPr>
        <w:t>非常</w:t>
      </w:r>
      <w:r w:rsidR="00165BCF">
        <w:rPr>
          <w:rFonts w:eastAsia="宋体"/>
        </w:rPr>
        <w:t>实用的</w:t>
      </w:r>
      <w:r w:rsidR="004E0A9A" w:rsidRPr="00375039">
        <w:rPr>
          <w:rFonts w:eastAsia="宋体"/>
        </w:rPr>
        <w:t>思考</w:t>
      </w:r>
      <w:r w:rsidR="004E0A9A" w:rsidRPr="00375039">
        <w:rPr>
          <w:rFonts w:eastAsia="宋体" w:hint="eastAsia"/>
        </w:rPr>
        <w:t>模型</w:t>
      </w:r>
      <w:r w:rsidR="004E0A9A" w:rsidRPr="00375039">
        <w:rPr>
          <w:rFonts w:eastAsia="宋体"/>
        </w:rPr>
        <w:t>——</w:t>
      </w:r>
      <w:r w:rsidR="00C16EB9" w:rsidRPr="00375039">
        <w:rPr>
          <w:rFonts w:eastAsia="宋体"/>
        </w:rPr>
        <w:t>如果愿意的话，</w:t>
      </w:r>
      <w:r w:rsidR="009B2213">
        <w:rPr>
          <w:rFonts w:eastAsia="宋体" w:hint="eastAsia"/>
        </w:rPr>
        <w:t>甚至</w:t>
      </w:r>
      <w:r w:rsidR="00C16EB9" w:rsidRPr="00375039">
        <w:rPr>
          <w:rFonts w:eastAsia="宋体"/>
        </w:rPr>
        <w:t>可以</w:t>
      </w:r>
      <w:r w:rsidR="00C16EB9" w:rsidRPr="00375039">
        <w:rPr>
          <w:rFonts w:eastAsia="宋体" w:hint="eastAsia"/>
        </w:rPr>
        <w:t>将其</w:t>
      </w:r>
      <w:r w:rsidR="00C16EB9" w:rsidRPr="00375039">
        <w:rPr>
          <w:rFonts w:eastAsia="宋体"/>
        </w:rPr>
        <w:t>视为一把</w:t>
      </w:r>
      <w:r w:rsidR="004E0A9A" w:rsidRPr="00375039">
        <w:rPr>
          <w:rFonts w:eastAsia="宋体"/>
        </w:rPr>
        <w:t>万能钥匙</w:t>
      </w:r>
      <w:r w:rsidR="00C33525" w:rsidRPr="00375039">
        <w:rPr>
          <w:rStyle w:val="ae"/>
          <w:rFonts w:eastAsia="宋体"/>
        </w:rPr>
        <w:footnoteReference w:id="1"/>
      </w:r>
      <w:r w:rsidR="004E0A9A" w:rsidRPr="00375039">
        <w:rPr>
          <w:rFonts w:eastAsia="宋体"/>
        </w:rPr>
        <w:t>。</w:t>
      </w:r>
      <w:r w:rsidR="00C16EB9" w:rsidRPr="00375039">
        <w:rPr>
          <w:rFonts w:eastAsia="宋体" w:hint="eastAsia"/>
        </w:rPr>
        <w:t>这把万能</w:t>
      </w:r>
      <w:r w:rsidR="00C16EB9" w:rsidRPr="00375039">
        <w:rPr>
          <w:rFonts w:eastAsia="宋体"/>
        </w:rPr>
        <w:t>钥匙就是</w:t>
      </w:r>
      <w:r w:rsidR="00C16EB9" w:rsidRPr="00375039">
        <w:rPr>
          <w:rFonts w:eastAsia="宋体"/>
          <w:i/>
        </w:rPr>
        <w:t>遍历（</w:t>
      </w:r>
      <w:r w:rsidR="00C16EB9" w:rsidRPr="00375039">
        <w:rPr>
          <w:rFonts w:eastAsia="宋体" w:hint="eastAsia"/>
          <w:i/>
        </w:rPr>
        <w:t>traversal</w:t>
      </w:r>
      <w:r w:rsidR="00C16EB9" w:rsidRPr="00375039">
        <w:rPr>
          <w:rFonts w:eastAsia="宋体"/>
          <w:i/>
        </w:rPr>
        <w:t>）</w:t>
      </w:r>
      <w:r w:rsidR="00C16EB9" w:rsidRPr="00375039">
        <w:rPr>
          <w:rFonts w:eastAsia="宋体" w:hint="eastAsia"/>
        </w:rPr>
        <w:t>：</w:t>
      </w:r>
      <w:r w:rsidR="00C16EB9" w:rsidRPr="00375039">
        <w:rPr>
          <w:rFonts w:eastAsia="宋体"/>
        </w:rPr>
        <w:t>即对图中所有节点的探索</w:t>
      </w:r>
      <w:r w:rsidR="00C16EB9" w:rsidRPr="00375039">
        <w:rPr>
          <w:rFonts w:eastAsia="宋体" w:hint="eastAsia"/>
        </w:rPr>
        <w:t>及</w:t>
      </w:r>
      <w:r w:rsidR="00C16EB9" w:rsidRPr="00375039">
        <w:rPr>
          <w:rFonts w:eastAsia="宋体"/>
        </w:rPr>
        <w:t>访问</w:t>
      </w:r>
      <w:r w:rsidR="00C16EB9" w:rsidRPr="00375039">
        <w:rPr>
          <w:rFonts w:eastAsia="宋体" w:hint="eastAsia"/>
        </w:rPr>
        <w:t>操作</w:t>
      </w:r>
      <w:r w:rsidR="00C16EB9" w:rsidRPr="00375039">
        <w:rPr>
          <w:rFonts w:eastAsia="宋体"/>
        </w:rPr>
        <w:t>。</w:t>
      </w:r>
      <w:r w:rsidR="001F0C45" w:rsidRPr="00375039">
        <w:rPr>
          <w:rFonts w:eastAsia="宋体" w:hint="eastAsia"/>
        </w:rPr>
        <w:t>当然</w:t>
      </w:r>
      <w:r w:rsidR="001F0C45" w:rsidRPr="00375039">
        <w:rPr>
          <w:rFonts w:eastAsia="宋体"/>
        </w:rPr>
        <w:t>，</w:t>
      </w:r>
      <w:r w:rsidR="001F0C45" w:rsidRPr="00375039">
        <w:rPr>
          <w:rFonts w:eastAsia="宋体" w:hint="eastAsia"/>
        </w:rPr>
        <w:t>这里要说</w:t>
      </w:r>
      <w:r w:rsidR="001F0C45" w:rsidRPr="00375039">
        <w:rPr>
          <w:rFonts w:eastAsia="宋体"/>
        </w:rPr>
        <w:t>的不单是</w:t>
      </w:r>
      <w:ins w:id="13" w:author="Decheng Fan" w:date="2014-05-20T08:08:00Z">
        <w:r w:rsidR="00216ACD">
          <w:rPr>
            <w:rFonts w:eastAsia="宋体" w:hint="eastAsia"/>
          </w:rPr>
          <w:t>对</w:t>
        </w:r>
        <w:commentRangeStart w:id="14"/>
        <w:r w:rsidR="00216ACD" w:rsidRPr="00216ACD">
          <w:rPr>
            <w:rFonts w:eastAsia="宋体" w:hint="eastAsia"/>
            <w:i/>
            <w:rPrChange w:id="15" w:author="Decheng Fan" w:date="2014-05-20T08:08:00Z">
              <w:rPr>
                <w:rFonts w:eastAsia="宋体" w:hint="eastAsia"/>
              </w:rPr>
            </w:rPrChange>
          </w:rPr>
          <w:t>显式</w:t>
        </w:r>
      </w:ins>
      <w:commentRangeEnd w:id="14"/>
      <w:ins w:id="16" w:author="Decheng Fan" w:date="2014-05-20T08:09:00Z">
        <w:r w:rsidR="00216ACD">
          <w:rPr>
            <w:rStyle w:val="af3"/>
          </w:rPr>
          <w:commentReference w:id="14"/>
        </w:r>
      </w:ins>
      <w:r w:rsidR="00C16EB9" w:rsidRPr="00375039">
        <w:rPr>
          <w:rFonts w:eastAsia="宋体"/>
        </w:rPr>
        <w:t>图结构</w:t>
      </w:r>
      <w:r w:rsidR="001F0C45" w:rsidRPr="00375039">
        <w:rPr>
          <w:rFonts w:eastAsia="宋体" w:hint="eastAsia"/>
        </w:rPr>
        <w:t>的</w:t>
      </w:r>
      <w:del w:id="17" w:author="Decheng Fan" w:date="2014-05-20T08:08:00Z">
        <w:r w:rsidR="001F0C45" w:rsidRPr="00216ACD" w:rsidDel="00216ACD">
          <w:rPr>
            <w:rFonts w:eastAsia="宋体" w:hint="eastAsia"/>
            <w:rPrChange w:id="18" w:author="Decheng Fan" w:date="2014-05-20T08:08:00Z">
              <w:rPr>
                <w:rFonts w:eastAsia="宋体" w:hint="eastAsia"/>
                <w:i/>
              </w:rPr>
            </w:rPrChange>
          </w:rPr>
          <w:delText>显式</w:delText>
        </w:r>
      </w:del>
      <w:r w:rsidR="001F0C45" w:rsidRPr="00216ACD">
        <w:rPr>
          <w:rFonts w:eastAsia="宋体" w:hint="eastAsia"/>
          <w:rPrChange w:id="19" w:author="Decheng Fan" w:date="2014-05-20T08:08:00Z">
            <w:rPr>
              <w:rFonts w:eastAsia="宋体" w:hint="eastAsia"/>
              <w:i/>
            </w:rPr>
          </w:rPrChange>
        </w:rPr>
        <w:t>遍历</w:t>
      </w:r>
      <w:r w:rsidR="00C16EB9" w:rsidRPr="00375039">
        <w:rPr>
          <w:rFonts w:eastAsia="宋体" w:hint="eastAsia"/>
        </w:rPr>
        <w:t>。例如</w:t>
      </w:r>
      <w:r w:rsidR="00C16EB9" w:rsidRPr="00375039">
        <w:rPr>
          <w:rFonts w:eastAsia="宋体"/>
        </w:rPr>
        <w:t>我们</w:t>
      </w:r>
      <w:r w:rsidR="00C16EB9" w:rsidRPr="00375039">
        <w:rPr>
          <w:rFonts w:eastAsia="宋体" w:hint="eastAsia"/>
        </w:rPr>
        <w:t>可以</w:t>
      </w:r>
      <w:r w:rsidR="00842758" w:rsidRPr="00375039">
        <w:rPr>
          <w:rFonts w:eastAsia="宋体" w:hint="eastAsia"/>
        </w:rPr>
        <w:t>思考</w:t>
      </w:r>
      <w:r w:rsidR="00C16EB9" w:rsidRPr="00375039">
        <w:rPr>
          <w:rFonts w:eastAsia="宋体"/>
        </w:rPr>
        <w:t>一下</w:t>
      </w:r>
      <w:r w:rsidR="00C16EB9" w:rsidRPr="00375039">
        <w:rPr>
          <w:rFonts w:eastAsia="宋体" w:hint="eastAsia"/>
        </w:rPr>
        <w:t>，</w:t>
      </w:r>
      <w:r w:rsidR="00C16EB9" w:rsidRPr="008473DF">
        <w:t>GIMP</w:t>
      </w:r>
      <w:r w:rsidR="00C16EB9" w:rsidRPr="00375039">
        <w:rPr>
          <w:rFonts w:eastAsia="宋体" w:hint="eastAsia"/>
        </w:rPr>
        <w:t>或</w:t>
      </w:r>
      <w:r w:rsidR="00C16EB9" w:rsidRPr="008473DF">
        <w:t>Adobe Photoshop</w:t>
      </w:r>
      <w:r w:rsidR="007B416C" w:rsidRPr="00375039">
        <w:rPr>
          <w:rFonts w:eastAsia="宋体" w:hint="eastAsia"/>
        </w:rPr>
        <w:t>这</w:t>
      </w:r>
      <w:r w:rsidR="00C21B4F" w:rsidRPr="00375039">
        <w:rPr>
          <w:rFonts w:eastAsia="宋体" w:hint="eastAsia"/>
        </w:rPr>
        <w:t>类</w:t>
      </w:r>
      <w:r w:rsidR="0018674B" w:rsidRPr="00375039">
        <w:rPr>
          <w:rFonts w:eastAsia="宋体" w:hint="eastAsia"/>
        </w:rPr>
        <w:t>绘图</w:t>
      </w:r>
      <w:r w:rsidR="0018674B" w:rsidRPr="00375039">
        <w:rPr>
          <w:rFonts w:eastAsia="宋体"/>
        </w:rPr>
        <w:t>程序</w:t>
      </w:r>
      <w:r w:rsidR="005E06F8" w:rsidRPr="00375039">
        <w:rPr>
          <w:rFonts w:eastAsia="宋体" w:hint="eastAsia"/>
        </w:rPr>
        <w:t>究竟</w:t>
      </w:r>
      <w:r w:rsidR="0018674B" w:rsidRPr="00375039">
        <w:rPr>
          <w:rFonts w:eastAsia="宋体"/>
        </w:rPr>
        <w:t>是如何</w:t>
      </w:r>
      <w:r w:rsidR="0018674B" w:rsidRPr="00375039">
        <w:rPr>
          <w:rFonts w:eastAsia="宋体" w:hint="eastAsia"/>
        </w:rPr>
        <w:t>将</w:t>
      </w:r>
      <w:r w:rsidR="0018674B" w:rsidRPr="00375039">
        <w:rPr>
          <w:rFonts w:eastAsia="宋体"/>
        </w:rPr>
        <w:t>某种单色填充到指定区域</w:t>
      </w:r>
      <w:r w:rsidR="0018674B" w:rsidRPr="00375039">
        <w:rPr>
          <w:rFonts w:eastAsia="宋体" w:hint="eastAsia"/>
        </w:rPr>
        <w:t>内</w:t>
      </w:r>
      <w:r w:rsidR="00F105B6">
        <w:rPr>
          <w:rFonts w:eastAsia="宋体" w:hint="eastAsia"/>
        </w:rPr>
        <w:t>（进行</w:t>
      </w:r>
      <w:r w:rsidR="00F105B6">
        <w:rPr>
          <w:rFonts w:eastAsia="宋体"/>
        </w:rPr>
        <w:t>所谓的</w:t>
      </w:r>
      <w:r w:rsidR="00C21B4F" w:rsidRPr="00375039">
        <w:rPr>
          <w:rFonts w:eastAsia="宋体"/>
        </w:rPr>
        <w:t>填色操作</w:t>
      </w:r>
      <w:r w:rsidR="00C21B4F" w:rsidRPr="00375039">
        <w:rPr>
          <w:rFonts w:eastAsia="宋体" w:hint="eastAsia"/>
        </w:rPr>
        <w:t>）的</w:t>
      </w:r>
      <w:r w:rsidR="0086509D" w:rsidRPr="00375039">
        <w:rPr>
          <w:rFonts w:eastAsia="宋体" w:hint="eastAsia"/>
        </w:rPr>
        <w:t>，</w:t>
      </w:r>
      <w:r w:rsidR="000B5367" w:rsidRPr="00375039">
        <w:rPr>
          <w:rFonts w:eastAsia="宋体" w:hint="eastAsia"/>
        </w:rPr>
        <w:t>这就</w:t>
      </w:r>
      <w:r w:rsidR="000B5367" w:rsidRPr="00375039">
        <w:rPr>
          <w:rFonts w:eastAsia="宋体"/>
        </w:rPr>
        <w:t>需要</w:t>
      </w:r>
      <w:r w:rsidR="000B5367" w:rsidRPr="00375039">
        <w:rPr>
          <w:rFonts w:eastAsia="宋体" w:hint="eastAsia"/>
        </w:rPr>
        <w:t>用到</w:t>
      </w:r>
      <w:r w:rsidR="0018674B" w:rsidRPr="00375039">
        <w:rPr>
          <w:rFonts w:eastAsia="宋体"/>
        </w:rPr>
        <w:t>我们</w:t>
      </w:r>
      <w:r w:rsidR="000B5367" w:rsidRPr="00375039">
        <w:rPr>
          <w:rFonts w:eastAsia="宋体" w:hint="eastAsia"/>
        </w:rPr>
        <w:t>接下来</w:t>
      </w:r>
      <w:r w:rsidR="000B5367" w:rsidRPr="00375039">
        <w:rPr>
          <w:rFonts w:eastAsia="宋体"/>
        </w:rPr>
        <w:t>要</w:t>
      </w:r>
      <w:r w:rsidR="0018674B" w:rsidRPr="00375039">
        <w:rPr>
          <w:rFonts w:eastAsia="宋体"/>
        </w:rPr>
        <w:t>学习的东西（</w:t>
      </w:r>
      <w:r w:rsidR="0018674B" w:rsidRPr="00375039">
        <w:rPr>
          <w:rFonts w:eastAsia="宋体" w:hint="eastAsia"/>
        </w:rPr>
        <w:t>见</w:t>
      </w:r>
      <w:r w:rsidR="0018674B" w:rsidRPr="00375039">
        <w:rPr>
          <w:rFonts w:eastAsia="宋体"/>
        </w:rPr>
        <w:t>习题</w:t>
      </w:r>
      <w:r w:rsidR="0018674B" w:rsidRPr="00375039">
        <w:rPr>
          <w:rFonts w:eastAsia="宋体" w:hint="eastAsia"/>
        </w:rPr>
        <w:t>5</w:t>
      </w:r>
      <w:r w:rsidR="0018674B" w:rsidRPr="00375039">
        <w:rPr>
          <w:rFonts w:eastAsia="宋体"/>
        </w:rPr>
        <w:t>-4</w:t>
      </w:r>
      <w:r w:rsidR="0018674B" w:rsidRPr="00375039">
        <w:rPr>
          <w:rFonts w:eastAsia="宋体"/>
        </w:rPr>
        <w:t>）</w:t>
      </w:r>
      <w:r w:rsidR="0086509D" w:rsidRPr="00375039">
        <w:rPr>
          <w:rFonts w:eastAsia="宋体" w:hint="eastAsia"/>
        </w:rPr>
        <w:t>。再比如，</w:t>
      </w:r>
      <w:r w:rsidR="00842758" w:rsidRPr="00375039">
        <w:rPr>
          <w:rFonts w:eastAsia="宋体" w:hint="eastAsia"/>
        </w:rPr>
        <w:t>当</w:t>
      </w:r>
      <w:r w:rsidR="007B3ABB">
        <w:rPr>
          <w:rFonts w:eastAsia="宋体" w:hint="eastAsia"/>
        </w:rPr>
        <w:t>我们</w:t>
      </w:r>
      <w:r w:rsidR="007B3ABB">
        <w:rPr>
          <w:rFonts w:eastAsia="宋体"/>
        </w:rPr>
        <w:t>要</w:t>
      </w:r>
      <w:r w:rsidR="0018674B" w:rsidRPr="00375039">
        <w:rPr>
          <w:rFonts w:eastAsia="宋体" w:hint="eastAsia"/>
        </w:rPr>
        <w:t>序列化某个</w:t>
      </w:r>
      <w:r w:rsidR="0018674B" w:rsidRPr="00375039">
        <w:rPr>
          <w:rFonts w:eastAsia="宋体"/>
        </w:rPr>
        <w:t>复杂的数据结构</w:t>
      </w:r>
      <w:r w:rsidR="00842758" w:rsidRPr="00375039">
        <w:rPr>
          <w:rFonts w:eastAsia="宋体" w:hint="eastAsia"/>
        </w:rPr>
        <w:t>时，</w:t>
      </w:r>
      <w:r w:rsidR="0086509D" w:rsidRPr="00375039">
        <w:rPr>
          <w:rFonts w:eastAsia="宋体" w:hint="eastAsia"/>
        </w:rPr>
        <w:t>势必要</w:t>
      </w:r>
      <w:r w:rsidR="00842758" w:rsidRPr="00375039">
        <w:rPr>
          <w:rFonts w:eastAsia="宋体"/>
        </w:rPr>
        <w:t>对</w:t>
      </w:r>
      <w:r w:rsidR="0086509D" w:rsidRPr="00375039">
        <w:rPr>
          <w:rFonts w:eastAsia="宋体" w:hint="eastAsia"/>
        </w:rPr>
        <w:t>该</w:t>
      </w:r>
      <w:r w:rsidR="0018674B" w:rsidRPr="00375039">
        <w:rPr>
          <w:rFonts w:eastAsia="宋体" w:hint="eastAsia"/>
        </w:rPr>
        <w:t>结构中</w:t>
      </w:r>
      <w:r w:rsidR="0018674B" w:rsidRPr="00375039">
        <w:rPr>
          <w:rFonts w:eastAsia="宋体"/>
        </w:rPr>
        <w:t>所有</w:t>
      </w:r>
      <w:r w:rsidR="007B3ABB">
        <w:rPr>
          <w:rFonts w:eastAsia="宋体" w:hint="eastAsia"/>
        </w:rPr>
        <w:t>的</w:t>
      </w:r>
      <w:r w:rsidR="0018674B" w:rsidRPr="00375039">
        <w:rPr>
          <w:rFonts w:eastAsia="宋体"/>
        </w:rPr>
        <w:t>组成对象进行检查。</w:t>
      </w:r>
      <w:r w:rsidR="0086509D" w:rsidRPr="00375039">
        <w:rPr>
          <w:rFonts w:eastAsia="宋体" w:hint="eastAsia"/>
        </w:rPr>
        <w:t>这本身</w:t>
      </w:r>
      <w:r w:rsidR="00196CD9" w:rsidRPr="00375039">
        <w:rPr>
          <w:rFonts w:eastAsia="宋体" w:hint="eastAsia"/>
        </w:rPr>
        <w:t>也</w:t>
      </w:r>
      <w:r w:rsidR="0086509D" w:rsidRPr="00375039">
        <w:rPr>
          <w:rFonts w:eastAsia="宋体" w:hint="eastAsia"/>
        </w:rPr>
        <w:t>是</w:t>
      </w:r>
      <w:r w:rsidR="0018674B" w:rsidRPr="00375039">
        <w:rPr>
          <w:rFonts w:eastAsia="宋体"/>
        </w:rPr>
        <w:t>遍历</w:t>
      </w:r>
      <w:r w:rsidR="00DD4C12" w:rsidRPr="00375039">
        <w:rPr>
          <w:rFonts w:eastAsia="宋体" w:hint="eastAsia"/>
        </w:rPr>
        <w:t>。</w:t>
      </w:r>
      <w:r w:rsidR="00842758" w:rsidRPr="00375039">
        <w:rPr>
          <w:rFonts w:eastAsia="宋体"/>
        </w:rPr>
        <w:t>当</w:t>
      </w:r>
      <w:r w:rsidR="00DD4C12" w:rsidRPr="00375039">
        <w:rPr>
          <w:rFonts w:eastAsia="宋体" w:hint="eastAsia"/>
        </w:rPr>
        <w:t>我们</w:t>
      </w:r>
      <w:r w:rsidR="00842758" w:rsidRPr="00375039">
        <w:rPr>
          <w:rFonts w:eastAsia="宋体"/>
        </w:rPr>
        <w:t>需要</w:t>
      </w:r>
      <w:r w:rsidR="00842758" w:rsidRPr="00375039">
        <w:rPr>
          <w:rFonts w:eastAsia="宋体" w:hint="eastAsia"/>
        </w:rPr>
        <w:t>列出</w:t>
      </w:r>
      <w:r w:rsidR="00842758" w:rsidRPr="00375039">
        <w:rPr>
          <w:rFonts w:eastAsia="宋体"/>
        </w:rPr>
        <w:t>文件系统中的所有文件或某部分</w:t>
      </w:r>
      <w:r w:rsidR="00842758" w:rsidRPr="00375039">
        <w:rPr>
          <w:rFonts w:eastAsia="宋体" w:hint="eastAsia"/>
        </w:rPr>
        <w:t>文件</w:t>
      </w:r>
      <w:r w:rsidR="00842758" w:rsidRPr="00375039">
        <w:rPr>
          <w:rFonts w:eastAsia="宋体"/>
        </w:rPr>
        <w:t>，</w:t>
      </w:r>
      <w:r w:rsidR="00DD4C12" w:rsidRPr="00375039">
        <w:rPr>
          <w:rFonts w:eastAsia="宋体" w:hint="eastAsia"/>
        </w:rPr>
        <w:t>或</w:t>
      </w:r>
      <w:r w:rsidR="00842758" w:rsidRPr="00375039">
        <w:rPr>
          <w:rFonts w:eastAsia="宋体"/>
        </w:rPr>
        <w:t>管理软件包之间的依赖关系时</w:t>
      </w:r>
      <w:r w:rsidR="00842758" w:rsidRPr="00375039">
        <w:rPr>
          <w:rFonts w:eastAsia="宋体" w:hint="eastAsia"/>
        </w:rPr>
        <w:t>，</w:t>
      </w:r>
      <w:r w:rsidR="00DD4C12" w:rsidRPr="00375039">
        <w:rPr>
          <w:rFonts w:eastAsia="宋体" w:hint="eastAsia"/>
        </w:rPr>
        <w:t>显然</w:t>
      </w:r>
      <w:r w:rsidR="00DD4C12" w:rsidRPr="00375039">
        <w:rPr>
          <w:rFonts w:eastAsia="宋体"/>
        </w:rPr>
        <w:t>会涉及到</w:t>
      </w:r>
      <w:r w:rsidR="00842758" w:rsidRPr="00375039">
        <w:rPr>
          <w:rFonts w:eastAsia="宋体"/>
        </w:rPr>
        <w:t>更多</w:t>
      </w:r>
      <w:r w:rsidR="00842758" w:rsidRPr="00375039">
        <w:rPr>
          <w:rFonts w:eastAsia="宋体" w:hint="eastAsia"/>
        </w:rPr>
        <w:t>的</w:t>
      </w:r>
      <w:r w:rsidR="00842758" w:rsidRPr="00375039">
        <w:rPr>
          <w:rFonts w:eastAsia="宋体"/>
        </w:rPr>
        <w:t>遍历</w:t>
      </w:r>
      <w:r w:rsidR="00842758" w:rsidRPr="00375039">
        <w:rPr>
          <w:rFonts w:eastAsia="宋体" w:hint="eastAsia"/>
        </w:rPr>
        <w:t>。</w:t>
      </w:r>
    </w:p>
    <w:p w14:paraId="767FBB6F" w14:textId="77777777" w:rsidR="00C33525" w:rsidRPr="00375039" w:rsidRDefault="00C33525" w:rsidP="008473DF">
      <w:pPr>
        <w:ind w:firstLine="420"/>
        <w:rPr>
          <w:rFonts w:eastAsia="宋体"/>
        </w:rPr>
      </w:pPr>
      <w:r w:rsidRPr="00375039">
        <w:rPr>
          <w:rFonts w:eastAsia="宋体" w:hint="eastAsia"/>
        </w:rPr>
        <w:t>但</w:t>
      </w:r>
      <w:r w:rsidR="0047614B" w:rsidRPr="00375039">
        <w:rPr>
          <w:rFonts w:eastAsia="宋体"/>
        </w:rPr>
        <w:t>遍历</w:t>
      </w:r>
      <w:r w:rsidR="007B3ABB">
        <w:rPr>
          <w:rFonts w:eastAsia="宋体" w:hint="eastAsia"/>
        </w:rPr>
        <w:t>还</w:t>
      </w:r>
      <w:r w:rsidR="0047614B" w:rsidRPr="00375039">
        <w:rPr>
          <w:rFonts w:eastAsia="宋体" w:hint="eastAsia"/>
        </w:rPr>
        <w:t>并不只有</w:t>
      </w:r>
      <w:r w:rsidR="00337C75" w:rsidRPr="00375039">
        <w:rPr>
          <w:rFonts w:eastAsia="宋体" w:hint="eastAsia"/>
        </w:rPr>
        <w:t>这</w:t>
      </w:r>
      <w:r w:rsidR="0047614B" w:rsidRPr="00375039">
        <w:rPr>
          <w:rFonts w:eastAsia="宋体"/>
        </w:rPr>
        <w:t>些直接作用。</w:t>
      </w:r>
      <w:r w:rsidR="0047614B" w:rsidRPr="00375039">
        <w:rPr>
          <w:rFonts w:eastAsia="宋体" w:hint="eastAsia"/>
        </w:rPr>
        <w:t>它同时</w:t>
      </w:r>
      <w:r w:rsidR="0047614B" w:rsidRPr="00375039">
        <w:rPr>
          <w:rFonts w:eastAsia="宋体"/>
        </w:rPr>
        <w:t>还</w:t>
      </w:r>
      <w:r w:rsidR="0047614B" w:rsidRPr="00375039">
        <w:rPr>
          <w:rFonts w:eastAsia="宋体" w:hint="eastAsia"/>
        </w:rPr>
        <w:t>是</w:t>
      </w:r>
      <w:r w:rsidR="0047614B" w:rsidRPr="00375039">
        <w:rPr>
          <w:rFonts w:eastAsia="宋体" w:hint="eastAsia"/>
          <w:i/>
        </w:rPr>
        <w:t>其它</w:t>
      </w:r>
      <w:r w:rsidR="0047614B" w:rsidRPr="00375039">
        <w:rPr>
          <w:rFonts w:eastAsia="宋体"/>
        </w:rPr>
        <w:t>许多算法</w:t>
      </w:r>
      <w:r w:rsidR="0047614B" w:rsidRPr="00375039">
        <w:rPr>
          <w:rFonts w:eastAsia="宋体" w:hint="eastAsia"/>
        </w:rPr>
        <w:t>（譬如</w:t>
      </w:r>
      <w:r w:rsidR="0047614B" w:rsidRPr="00375039">
        <w:rPr>
          <w:rFonts w:eastAsia="宋体"/>
        </w:rPr>
        <w:t>第</w:t>
      </w:r>
      <w:r w:rsidR="0047614B" w:rsidRPr="00375039">
        <w:rPr>
          <w:rFonts w:eastAsia="宋体" w:hint="eastAsia"/>
        </w:rPr>
        <w:t>9</w:t>
      </w:r>
      <w:r w:rsidR="0047614B" w:rsidRPr="00375039">
        <w:rPr>
          <w:rFonts w:eastAsia="宋体" w:hint="eastAsia"/>
        </w:rPr>
        <w:t>、</w:t>
      </w:r>
      <w:r w:rsidR="0047614B" w:rsidRPr="00375039">
        <w:rPr>
          <w:rFonts w:eastAsia="宋体" w:hint="eastAsia"/>
        </w:rPr>
        <w:t>10</w:t>
      </w:r>
      <w:r w:rsidR="0047614B" w:rsidRPr="00375039">
        <w:rPr>
          <w:rFonts w:eastAsia="宋体" w:hint="eastAsia"/>
        </w:rPr>
        <w:t>两章</w:t>
      </w:r>
      <w:r w:rsidR="0047614B" w:rsidRPr="00375039">
        <w:rPr>
          <w:rFonts w:eastAsia="宋体"/>
        </w:rPr>
        <w:t>中的算法</w:t>
      </w:r>
      <w:r w:rsidR="0047614B" w:rsidRPr="00375039">
        <w:rPr>
          <w:rFonts w:eastAsia="宋体" w:hint="eastAsia"/>
        </w:rPr>
        <w:t>）</w:t>
      </w:r>
      <w:r w:rsidR="0047614B" w:rsidRPr="00375039">
        <w:rPr>
          <w:rFonts w:eastAsia="宋体"/>
        </w:rPr>
        <w:t>的</w:t>
      </w:r>
      <w:r w:rsidR="0047614B" w:rsidRPr="00375039">
        <w:rPr>
          <w:rFonts w:eastAsia="宋体" w:hint="eastAsia"/>
        </w:rPr>
        <w:t>关键</w:t>
      </w:r>
      <w:r w:rsidR="0047614B" w:rsidRPr="00375039">
        <w:rPr>
          <w:rFonts w:eastAsia="宋体"/>
        </w:rPr>
        <w:t>组成部分和基本原</w:t>
      </w:r>
      <w:ins w:id="20" w:author="Decheng Fan" w:date="2014-05-20T08:12:00Z">
        <w:r w:rsidR="0034603B">
          <w:rPr>
            <w:rFonts w:eastAsia="宋体" w:hint="eastAsia"/>
          </w:rPr>
          <w:t>理</w:t>
        </w:r>
      </w:ins>
      <w:del w:id="21" w:author="Decheng Fan" w:date="2014-05-20T08:12:00Z">
        <w:r w:rsidR="0047614B" w:rsidRPr="00375039" w:rsidDel="0034603B">
          <w:rPr>
            <w:rFonts w:eastAsia="宋体"/>
          </w:rPr>
          <w:delText>则</w:delText>
        </w:r>
      </w:del>
      <w:r w:rsidR="0047614B" w:rsidRPr="00375039">
        <w:rPr>
          <w:rFonts w:eastAsia="宋体"/>
        </w:rPr>
        <w:t>。</w:t>
      </w:r>
      <w:r w:rsidR="0047614B" w:rsidRPr="00375039">
        <w:rPr>
          <w:rFonts w:eastAsia="宋体" w:hint="eastAsia"/>
        </w:rPr>
        <w:t>例如</w:t>
      </w:r>
      <w:r w:rsidR="0047614B" w:rsidRPr="00375039">
        <w:rPr>
          <w:rFonts w:eastAsia="宋体"/>
        </w:rPr>
        <w:t>在</w:t>
      </w:r>
      <w:r w:rsidR="0047614B" w:rsidRPr="00375039">
        <w:rPr>
          <w:rFonts w:eastAsia="宋体" w:hint="eastAsia"/>
        </w:rPr>
        <w:t>第</w:t>
      </w:r>
      <w:r w:rsidR="0047614B" w:rsidRPr="00375039">
        <w:rPr>
          <w:rFonts w:eastAsia="宋体" w:hint="eastAsia"/>
        </w:rPr>
        <w:t>10</w:t>
      </w:r>
      <w:r w:rsidR="0047614B" w:rsidRPr="00375039">
        <w:rPr>
          <w:rFonts w:eastAsia="宋体" w:hint="eastAsia"/>
        </w:rPr>
        <w:t>章</w:t>
      </w:r>
      <w:r w:rsidR="001B2C0C" w:rsidRPr="00375039">
        <w:rPr>
          <w:rFonts w:eastAsia="宋体" w:hint="eastAsia"/>
        </w:rPr>
        <w:t>中</w:t>
      </w:r>
      <w:r w:rsidR="001B2C0C" w:rsidRPr="00375039">
        <w:rPr>
          <w:rFonts w:eastAsia="宋体"/>
        </w:rPr>
        <w:t>，</w:t>
      </w:r>
      <w:r w:rsidR="0047614B" w:rsidRPr="00375039">
        <w:rPr>
          <w:rFonts w:eastAsia="宋体"/>
        </w:rPr>
        <w:t>我们</w:t>
      </w:r>
      <w:r w:rsidR="0047614B" w:rsidRPr="00375039">
        <w:rPr>
          <w:rFonts w:eastAsia="宋体" w:hint="eastAsia"/>
        </w:rPr>
        <w:t>会</w:t>
      </w:r>
      <w:r w:rsidR="00A77C95" w:rsidRPr="00375039">
        <w:rPr>
          <w:rFonts w:eastAsia="宋体" w:hint="eastAsia"/>
        </w:rPr>
        <w:t>遇到一个</w:t>
      </w:r>
      <w:r w:rsidR="00375C3F" w:rsidRPr="00375039">
        <w:rPr>
          <w:rFonts w:eastAsia="宋体"/>
        </w:rPr>
        <w:t>为</w:t>
      </w:r>
      <w:r w:rsidR="0047614B" w:rsidRPr="00375039">
        <w:rPr>
          <w:rFonts w:eastAsia="宋体"/>
          <w:i/>
        </w:rPr>
        <w:t>n</w:t>
      </w:r>
      <w:r w:rsidR="0047614B" w:rsidRPr="00375039">
        <w:rPr>
          <w:rFonts w:eastAsia="宋体"/>
        </w:rPr>
        <w:t>个人</w:t>
      </w:r>
      <w:r w:rsidR="00A77C95" w:rsidRPr="00375039">
        <w:rPr>
          <w:rFonts w:eastAsia="宋体" w:hint="eastAsia"/>
        </w:rPr>
        <w:t>分配</w:t>
      </w:r>
      <w:r w:rsidR="0047614B" w:rsidRPr="00375039">
        <w:rPr>
          <w:rFonts w:eastAsia="宋体"/>
          <w:i/>
        </w:rPr>
        <w:t>n</w:t>
      </w:r>
      <w:r w:rsidR="0047614B" w:rsidRPr="00375039">
        <w:rPr>
          <w:rFonts w:eastAsia="宋体"/>
        </w:rPr>
        <w:t>个工作</w:t>
      </w:r>
      <w:r w:rsidR="00A77C95" w:rsidRPr="00375039">
        <w:rPr>
          <w:rFonts w:eastAsia="宋体" w:hint="eastAsia"/>
        </w:rPr>
        <w:t>的</w:t>
      </w:r>
      <w:r w:rsidR="00A77C95" w:rsidRPr="00375039">
        <w:rPr>
          <w:rFonts w:eastAsia="宋体"/>
        </w:rPr>
        <w:t>问题</w:t>
      </w:r>
      <w:r w:rsidR="00A77C95" w:rsidRPr="00375039">
        <w:rPr>
          <w:rFonts w:eastAsia="宋体" w:hint="eastAsia"/>
        </w:rPr>
        <w:t>。</w:t>
      </w:r>
      <w:r w:rsidR="0082514C" w:rsidRPr="00375039">
        <w:rPr>
          <w:rFonts w:eastAsia="宋体" w:hint="eastAsia"/>
        </w:rPr>
        <w:t>由于</w:t>
      </w:r>
      <w:r w:rsidR="007B3ABB">
        <w:rPr>
          <w:rFonts w:eastAsia="宋体" w:hint="eastAsia"/>
        </w:rPr>
        <w:t>该</w:t>
      </w:r>
      <w:r w:rsidR="0082514C" w:rsidRPr="00375039">
        <w:rPr>
          <w:rFonts w:eastAsia="宋体"/>
        </w:rPr>
        <w:t>问题中的</w:t>
      </w:r>
      <w:r w:rsidR="00830BB7" w:rsidRPr="00375039">
        <w:rPr>
          <w:rFonts w:eastAsia="宋体" w:hint="eastAsia"/>
        </w:rPr>
        <w:t>每个人</w:t>
      </w:r>
      <w:r w:rsidR="00830BB7" w:rsidRPr="00375039">
        <w:rPr>
          <w:rFonts w:eastAsia="宋体"/>
        </w:rPr>
        <w:t>都</w:t>
      </w:r>
      <w:r w:rsidR="00830BB7" w:rsidRPr="00375039">
        <w:rPr>
          <w:rFonts w:eastAsia="宋体" w:hint="eastAsia"/>
        </w:rPr>
        <w:t>只</w:t>
      </w:r>
      <w:r w:rsidR="00830BB7" w:rsidRPr="00375039">
        <w:rPr>
          <w:rFonts w:eastAsia="宋体"/>
        </w:rPr>
        <w:t>拥有</w:t>
      </w:r>
      <w:r w:rsidR="00830BB7" w:rsidRPr="00375039">
        <w:rPr>
          <w:rFonts w:eastAsia="宋体" w:hint="eastAsia"/>
        </w:rPr>
        <w:t>其中</w:t>
      </w:r>
      <w:r w:rsidR="00830BB7" w:rsidRPr="00375039">
        <w:rPr>
          <w:rFonts w:eastAsia="宋体"/>
        </w:rPr>
        <w:t>一部分工作所需要的技能</w:t>
      </w:r>
      <w:r w:rsidR="005729DD" w:rsidRPr="00375039">
        <w:rPr>
          <w:rFonts w:eastAsia="宋体"/>
        </w:rPr>
        <w:t>。</w:t>
      </w:r>
      <w:r w:rsidR="00830BB7" w:rsidRPr="00375039">
        <w:rPr>
          <w:rFonts w:eastAsia="宋体" w:hint="eastAsia"/>
        </w:rPr>
        <w:t>因此</w:t>
      </w:r>
      <w:ins w:id="22" w:author="Decheng Fan" w:date="2014-05-20T08:13:00Z">
        <w:r w:rsidR="0034603B">
          <w:rPr>
            <w:rFonts w:eastAsia="宋体" w:hint="eastAsia"/>
          </w:rPr>
          <w:t>那个</w:t>
        </w:r>
      </w:ins>
      <w:del w:id="23" w:author="Decheng Fan" w:date="2014-05-20T08:13:00Z">
        <w:r w:rsidR="00830BB7" w:rsidRPr="00375039" w:rsidDel="0034603B">
          <w:rPr>
            <w:rFonts w:eastAsia="宋体" w:hint="eastAsia"/>
          </w:rPr>
          <w:delText>相关</w:delText>
        </w:r>
      </w:del>
      <w:r w:rsidR="00AA447A" w:rsidRPr="00375039">
        <w:rPr>
          <w:rFonts w:eastAsia="宋体"/>
        </w:rPr>
        <w:t>算法</w:t>
      </w:r>
      <w:r w:rsidR="00AA447A" w:rsidRPr="00375039">
        <w:rPr>
          <w:rFonts w:eastAsia="宋体" w:hint="eastAsia"/>
        </w:rPr>
        <w:t>的</w:t>
      </w:r>
      <w:r w:rsidR="00AA447A" w:rsidRPr="00375039">
        <w:rPr>
          <w:rFonts w:eastAsia="宋体"/>
        </w:rPr>
        <w:t>工作原理是先暂时</w:t>
      </w:r>
      <w:r w:rsidR="00AA447A" w:rsidRPr="00375039">
        <w:rPr>
          <w:rFonts w:eastAsia="宋体" w:hint="eastAsia"/>
        </w:rPr>
        <w:t>将</w:t>
      </w:r>
      <w:r w:rsidR="00AA447A" w:rsidRPr="00375039">
        <w:rPr>
          <w:rFonts w:eastAsia="宋体"/>
        </w:rPr>
        <w:t>工作分配给</w:t>
      </w:r>
      <w:r w:rsidR="0082514C" w:rsidRPr="00375039">
        <w:rPr>
          <w:rFonts w:eastAsia="宋体" w:hint="eastAsia"/>
        </w:rPr>
        <w:t>某</w:t>
      </w:r>
      <w:r w:rsidR="00AA447A" w:rsidRPr="00375039">
        <w:rPr>
          <w:rFonts w:eastAsia="宋体"/>
        </w:rPr>
        <w:t>个人</w:t>
      </w:r>
      <w:r w:rsidR="00AA447A" w:rsidRPr="00375039">
        <w:rPr>
          <w:rFonts w:eastAsia="宋体" w:hint="eastAsia"/>
        </w:rPr>
        <w:t>，</w:t>
      </w:r>
      <w:r w:rsidR="00AA447A" w:rsidRPr="00375039">
        <w:rPr>
          <w:rFonts w:eastAsia="宋体"/>
        </w:rPr>
        <w:t>一旦发现某项工作</w:t>
      </w:r>
      <w:r w:rsidR="00BF1724" w:rsidRPr="00375039">
        <w:rPr>
          <w:rFonts w:eastAsia="宋体" w:hint="eastAsia"/>
        </w:rPr>
        <w:t>更适合于</w:t>
      </w:r>
      <w:r w:rsidR="00BF1724" w:rsidRPr="00375039">
        <w:rPr>
          <w:rFonts w:eastAsia="宋体"/>
          <w:i/>
        </w:rPr>
        <w:t>其他人</w:t>
      </w:r>
      <w:r w:rsidR="00BF1724" w:rsidRPr="00375039">
        <w:rPr>
          <w:rFonts w:eastAsia="宋体"/>
        </w:rPr>
        <w:t>，</w:t>
      </w:r>
      <w:r w:rsidR="00BF1724" w:rsidRPr="00375039">
        <w:rPr>
          <w:rFonts w:eastAsia="宋体" w:hint="eastAsia"/>
        </w:rPr>
        <w:t>再</w:t>
      </w:r>
      <w:r w:rsidR="00BF1724" w:rsidRPr="00375039">
        <w:rPr>
          <w:rFonts w:eastAsia="宋体"/>
        </w:rPr>
        <w:t>重新分配</w:t>
      </w:r>
      <w:r w:rsidR="00BF1724" w:rsidRPr="00375039">
        <w:rPr>
          <w:rFonts w:eastAsia="宋体" w:hint="eastAsia"/>
        </w:rPr>
        <w:t>。然后这次</w:t>
      </w:r>
      <w:r w:rsidR="00BF1724" w:rsidRPr="00375039">
        <w:rPr>
          <w:rFonts w:eastAsia="宋体"/>
        </w:rPr>
        <w:t>分配又</w:t>
      </w:r>
      <w:commentRangeStart w:id="24"/>
      <w:ins w:id="25" w:author="Decheng Fan" w:date="2014-05-20T08:14:00Z">
        <w:r w:rsidR="0034603B">
          <w:rPr>
            <w:rFonts w:eastAsia="宋体" w:hint="eastAsia"/>
          </w:rPr>
          <w:t>可能</w:t>
        </w:r>
        <w:commentRangeEnd w:id="24"/>
        <w:r w:rsidR="0034603B">
          <w:rPr>
            <w:rStyle w:val="af3"/>
          </w:rPr>
          <w:commentReference w:id="24"/>
        </w:r>
      </w:ins>
      <w:del w:id="26" w:author="Decheng Fan" w:date="2014-05-20T08:14:00Z">
        <w:r w:rsidR="00BF1724" w:rsidRPr="00375039" w:rsidDel="0034603B">
          <w:rPr>
            <w:rFonts w:eastAsia="宋体"/>
          </w:rPr>
          <w:delText>会</w:delText>
        </w:r>
      </w:del>
      <w:r w:rsidR="00BF1724" w:rsidRPr="00375039">
        <w:rPr>
          <w:rFonts w:eastAsia="宋体"/>
        </w:rPr>
        <w:t>引发</w:t>
      </w:r>
      <w:r w:rsidR="00BF1724" w:rsidRPr="00375039">
        <w:rPr>
          <w:rFonts w:eastAsia="宋体" w:hint="eastAsia"/>
        </w:rPr>
        <w:t>下一次</w:t>
      </w:r>
      <w:r w:rsidR="00BF1724" w:rsidRPr="00375039">
        <w:rPr>
          <w:rFonts w:eastAsia="宋体"/>
        </w:rPr>
        <w:t>重新分配，</w:t>
      </w:r>
      <w:r w:rsidR="008807B5" w:rsidRPr="00375039">
        <w:rPr>
          <w:rFonts w:eastAsia="宋体" w:hint="eastAsia"/>
        </w:rPr>
        <w:t>最终</w:t>
      </w:r>
      <w:r w:rsidR="008807B5" w:rsidRPr="00375039">
        <w:rPr>
          <w:rFonts w:eastAsia="宋体"/>
        </w:rPr>
        <w:t>形成</w:t>
      </w:r>
      <w:r w:rsidR="00BF1724" w:rsidRPr="00375039">
        <w:rPr>
          <w:rFonts w:eastAsia="宋体"/>
        </w:rPr>
        <w:t>一系列联动反应</w:t>
      </w:r>
      <w:r w:rsidR="00BF1724" w:rsidRPr="00375039">
        <w:rPr>
          <w:rFonts w:eastAsia="宋体" w:hint="eastAsia"/>
        </w:rPr>
        <w:t>。</w:t>
      </w:r>
      <w:r w:rsidR="008807B5" w:rsidRPr="00375039">
        <w:rPr>
          <w:rFonts w:eastAsia="宋体" w:hint="eastAsia"/>
        </w:rPr>
        <w:t>并且</w:t>
      </w:r>
      <w:r w:rsidR="008807B5" w:rsidRPr="00375039">
        <w:rPr>
          <w:rFonts w:eastAsia="宋体"/>
        </w:rPr>
        <w:t>如您所见，这种联动会在人与工作之间来回</w:t>
      </w:r>
      <w:r w:rsidR="00337C75" w:rsidRPr="00375039">
        <w:rPr>
          <w:rFonts w:eastAsia="宋体" w:hint="eastAsia"/>
        </w:rPr>
        <w:t>，形成</w:t>
      </w:r>
      <w:r w:rsidR="00337C75" w:rsidRPr="00375039">
        <w:rPr>
          <w:rFonts w:eastAsia="宋体"/>
        </w:rPr>
        <w:t>一个锯齿状</w:t>
      </w:r>
      <w:r w:rsidR="00337C75" w:rsidRPr="00375039">
        <w:rPr>
          <w:rFonts w:eastAsia="宋体" w:hint="eastAsia"/>
        </w:rPr>
        <w:t>分布</w:t>
      </w:r>
      <w:r w:rsidR="00337C75" w:rsidRPr="00375039">
        <w:rPr>
          <w:rFonts w:eastAsia="宋体"/>
        </w:rPr>
        <w:t>，从</w:t>
      </w:r>
      <w:r w:rsidR="00337C75" w:rsidRPr="00375039">
        <w:rPr>
          <w:rFonts w:eastAsia="宋体" w:hint="eastAsia"/>
        </w:rPr>
        <w:t>某个人</w:t>
      </w:r>
      <w:r w:rsidR="00337C75" w:rsidRPr="00375039">
        <w:rPr>
          <w:rFonts w:eastAsia="宋体"/>
        </w:rPr>
        <w:t>的闲置</w:t>
      </w:r>
      <w:r w:rsidR="00337C75" w:rsidRPr="00375039">
        <w:rPr>
          <w:rFonts w:eastAsia="宋体" w:hint="eastAsia"/>
        </w:rPr>
        <w:t>状态</w:t>
      </w:r>
      <w:r w:rsidR="00337C75" w:rsidRPr="00375039">
        <w:rPr>
          <w:rFonts w:eastAsia="宋体"/>
        </w:rPr>
        <w:t>开始，</w:t>
      </w:r>
      <w:r w:rsidR="00337C75" w:rsidRPr="00375039">
        <w:rPr>
          <w:rFonts w:eastAsia="宋体" w:hint="eastAsia"/>
        </w:rPr>
        <w:t>到其</w:t>
      </w:r>
      <w:r w:rsidR="00337C75" w:rsidRPr="00375039">
        <w:rPr>
          <w:rFonts w:eastAsia="宋体"/>
        </w:rPr>
        <w:t>拥有合适的工作</w:t>
      </w:r>
      <w:r w:rsidR="00337C75" w:rsidRPr="00375039">
        <w:rPr>
          <w:rFonts w:eastAsia="宋体" w:hint="eastAsia"/>
        </w:rPr>
        <w:t>为止</w:t>
      </w:r>
      <w:r w:rsidR="00337C75" w:rsidRPr="00375039">
        <w:rPr>
          <w:rFonts w:eastAsia="宋体"/>
        </w:rPr>
        <w:t>。</w:t>
      </w:r>
      <w:r w:rsidR="00337C75" w:rsidRPr="00375039">
        <w:rPr>
          <w:rFonts w:eastAsia="宋体" w:hint="eastAsia"/>
        </w:rPr>
        <w:t>这里用</w:t>
      </w:r>
      <w:r w:rsidR="00337C75" w:rsidRPr="00375039">
        <w:rPr>
          <w:rFonts w:eastAsia="宋体"/>
        </w:rPr>
        <w:t>的是什么方法呢</w:t>
      </w:r>
      <w:r w:rsidR="00337C75" w:rsidRPr="00375039">
        <w:rPr>
          <w:rFonts w:eastAsia="宋体" w:hint="eastAsia"/>
        </w:rPr>
        <w:t>？猜对</w:t>
      </w:r>
      <w:r w:rsidR="00337C75" w:rsidRPr="00375039">
        <w:rPr>
          <w:rFonts w:eastAsia="宋体"/>
        </w:rPr>
        <w:t>了，就是遍历。</w:t>
      </w:r>
    </w:p>
    <w:p w14:paraId="1D4681B8" w14:textId="77777777" w:rsidR="008473DF" w:rsidRDefault="001F6D83" w:rsidP="008473DF">
      <w:pPr>
        <w:ind w:firstLine="420"/>
      </w:pPr>
      <w:r w:rsidRPr="00375039">
        <w:rPr>
          <w:rFonts w:eastAsia="宋体" w:hint="eastAsia"/>
        </w:rPr>
        <w:t>接下来</w:t>
      </w:r>
      <w:r w:rsidR="00573BEB" w:rsidRPr="00375039">
        <w:rPr>
          <w:rFonts w:eastAsia="宋体"/>
        </w:rPr>
        <w:t>，我们将会</w:t>
      </w:r>
      <w:r w:rsidRPr="00375039">
        <w:rPr>
          <w:rFonts w:eastAsia="宋体" w:hint="eastAsia"/>
        </w:rPr>
        <w:t>分</w:t>
      </w:r>
      <w:r w:rsidR="00573BEB" w:rsidRPr="00375039">
        <w:rPr>
          <w:rFonts w:eastAsia="宋体"/>
        </w:rPr>
        <w:t>多个版本</w:t>
      </w:r>
      <w:r w:rsidRPr="00375039">
        <w:rPr>
          <w:rFonts w:eastAsia="宋体" w:hint="eastAsia"/>
        </w:rPr>
        <w:t>、</w:t>
      </w:r>
      <w:r w:rsidR="00573BEB" w:rsidRPr="00375039">
        <w:rPr>
          <w:rFonts w:eastAsia="宋体"/>
        </w:rPr>
        <w:t>从多个角度来</w:t>
      </w:r>
      <w:r w:rsidR="00573BEB" w:rsidRPr="00375039">
        <w:rPr>
          <w:rFonts w:eastAsia="宋体" w:hint="eastAsia"/>
        </w:rPr>
        <w:t>阐述</w:t>
      </w:r>
      <w:r w:rsidR="00573BEB" w:rsidRPr="00375039">
        <w:rPr>
          <w:rFonts w:eastAsia="宋体"/>
        </w:rPr>
        <w:t>这一思路，</w:t>
      </w:r>
      <w:r w:rsidR="00573BEB" w:rsidRPr="00375039">
        <w:rPr>
          <w:rFonts w:eastAsia="宋体" w:hint="eastAsia"/>
        </w:rPr>
        <w:t>以便</w:t>
      </w:r>
      <w:r w:rsidR="00573BEB" w:rsidRPr="00375039">
        <w:rPr>
          <w:rFonts w:eastAsia="宋体"/>
        </w:rPr>
        <w:t>尽可能</w:t>
      </w:r>
      <w:r w:rsidR="00573BEB" w:rsidRPr="00375039">
        <w:rPr>
          <w:rFonts w:eastAsia="宋体" w:hint="eastAsia"/>
        </w:rPr>
        <w:t>地</w:t>
      </w:r>
      <w:r w:rsidR="00573BEB" w:rsidRPr="00375039">
        <w:rPr>
          <w:rFonts w:eastAsia="宋体"/>
        </w:rPr>
        <w:t>将其方方面面</w:t>
      </w:r>
      <w:r w:rsidRPr="00375039">
        <w:rPr>
          <w:rFonts w:eastAsia="宋体" w:hint="eastAsia"/>
        </w:rPr>
        <w:t>一并</w:t>
      </w:r>
      <w:r w:rsidR="00573BEB" w:rsidRPr="00375039">
        <w:rPr>
          <w:rFonts w:eastAsia="宋体"/>
        </w:rPr>
        <w:t>说</w:t>
      </w:r>
      <w:r w:rsidR="00573BEB" w:rsidRPr="00375039">
        <w:rPr>
          <w:rFonts w:eastAsia="宋体" w:hint="eastAsia"/>
        </w:rPr>
        <w:t>清楚</w:t>
      </w:r>
      <w:r w:rsidR="00573BEB" w:rsidRPr="00375039">
        <w:rPr>
          <w:rFonts w:eastAsia="宋体"/>
        </w:rPr>
        <w:t>。</w:t>
      </w:r>
      <w:r w:rsidR="00573BEB" w:rsidRPr="00375039">
        <w:rPr>
          <w:rFonts w:eastAsia="宋体" w:hint="eastAsia"/>
        </w:rPr>
        <w:t>这意味着</w:t>
      </w:r>
      <w:r w:rsidR="00046CAA" w:rsidRPr="00375039">
        <w:rPr>
          <w:rFonts w:eastAsia="宋体"/>
        </w:rPr>
        <w:t>我们将会</w:t>
      </w:r>
      <w:r w:rsidR="00046CAA" w:rsidRPr="00375039">
        <w:rPr>
          <w:rFonts w:eastAsia="宋体" w:hint="eastAsia"/>
        </w:rPr>
        <w:t>介绍</w:t>
      </w:r>
      <w:r w:rsidRPr="00375039">
        <w:rPr>
          <w:rFonts w:eastAsia="宋体" w:hint="eastAsia"/>
        </w:rPr>
        <w:t>到</w:t>
      </w:r>
      <w:r w:rsidR="00573BEB" w:rsidRPr="00375039">
        <w:rPr>
          <w:rFonts w:eastAsia="宋体" w:hint="eastAsia"/>
        </w:rPr>
        <w:t>两种著名</w:t>
      </w:r>
      <w:r w:rsidR="00573BEB" w:rsidRPr="00375039">
        <w:rPr>
          <w:rFonts w:eastAsia="宋体"/>
        </w:rPr>
        <w:t>的基本遍历</w:t>
      </w:r>
      <w:r w:rsidR="00573BEB" w:rsidRPr="00375039">
        <w:rPr>
          <w:rFonts w:eastAsia="宋体" w:hint="eastAsia"/>
        </w:rPr>
        <w:t>策略：</w:t>
      </w:r>
      <w:r w:rsidR="00573BEB" w:rsidRPr="00375039">
        <w:rPr>
          <w:rFonts w:eastAsia="宋体"/>
          <w:i/>
        </w:rPr>
        <w:t>深度优先搜索</w:t>
      </w:r>
      <w:r w:rsidR="00573BEB" w:rsidRPr="00CC487C">
        <w:rPr>
          <w:rFonts w:eastAsia="宋体" w:hint="eastAsia"/>
          <w:rPrChange w:id="27" w:author="Decheng Fan" w:date="2014-05-20T18:56:00Z">
            <w:rPr>
              <w:rFonts w:eastAsia="宋体" w:hint="eastAsia"/>
              <w:i/>
            </w:rPr>
          </w:rPrChange>
        </w:rPr>
        <w:t>（</w:t>
      </w:r>
      <w:r w:rsidR="000652A6" w:rsidRPr="00C25D0E">
        <w:rPr>
          <w:i/>
        </w:rPr>
        <w:t>depth-first search</w:t>
      </w:r>
      <w:r w:rsidR="00573BEB" w:rsidRPr="00CC487C">
        <w:rPr>
          <w:rFonts w:eastAsia="宋体" w:hint="eastAsia"/>
          <w:rPrChange w:id="28" w:author="Decheng Fan" w:date="2014-05-20T18:56:00Z">
            <w:rPr>
              <w:rFonts w:eastAsia="宋体" w:hint="eastAsia"/>
              <w:i/>
            </w:rPr>
          </w:rPrChange>
        </w:rPr>
        <w:t>）</w:t>
      </w:r>
      <w:r w:rsidR="000652A6" w:rsidRPr="00375039">
        <w:rPr>
          <w:rFonts w:eastAsia="宋体" w:hint="eastAsia"/>
        </w:rPr>
        <w:t>及</w:t>
      </w:r>
      <w:r w:rsidR="000652A6" w:rsidRPr="00375039">
        <w:rPr>
          <w:rFonts w:eastAsia="宋体"/>
          <w:i/>
        </w:rPr>
        <w:t>广度优先搜索</w:t>
      </w:r>
      <w:r w:rsidR="000652A6" w:rsidRPr="00CC487C">
        <w:rPr>
          <w:rFonts w:eastAsia="宋体" w:hint="eastAsia"/>
          <w:rPrChange w:id="29" w:author="Decheng Fan" w:date="2014-05-20T18:56:00Z">
            <w:rPr>
              <w:rFonts w:eastAsia="宋体" w:hint="eastAsia"/>
              <w:i/>
            </w:rPr>
          </w:rPrChange>
        </w:rPr>
        <w:t>（</w:t>
      </w:r>
      <w:r w:rsidR="000652A6" w:rsidRPr="00C25D0E">
        <w:rPr>
          <w:i/>
        </w:rPr>
        <w:t>breadth-first search</w:t>
      </w:r>
      <w:r w:rsidR="000652A6" w:rsidRPr="00CC487C">
        <w:rPr>
          <w:rFonts w:eastAsia="宋体" w:hint="eastAsia"/>
          <w:rPrChange w:id="30" w:author="Decheng Fan" w:date="2014-05-20T18:56:00Z">
            <w:rPr>
              <w:rFonts w:eastAsia="宋体" w:hint="eastAsia"/>
              <w:i/>
            </w:rPr>
          </w:rPrChange>
        </w:rPr>
        <w:t>）</w:t>
      </w:r>
      <w:r w:rsidR="00046CAA" w:rsidRPr="00375039">
        <w:rPr>
          <w:rFonts w:eastAsia="宋体"/>
        </w:rPr>
        <w:t>，</w:t>
      </w:r>
      <w:r w:rsidR="00046CAA" w:rsidRPr="00375039">
        <w:rPr>
          <w:rFonts w:eastAsia="宋体" w:hint="eastAsia"/>
        </w:rPr>
        <w:t>并</w:t>
      </w:r>
      <w:r w:rsidR="007461EE">
        <w:rPr>
          <w:rFonts w:eastAsia="宋体" w:hint="eastAsia"/>
        </w:rPr>
        <w:t>通过</w:t>
      </w:r>
      <w:r w:rsidR="00046CAA" w:rsidRPr="00375039">
        <w:rPr>
          <w:rFonts w:eastAsia="宋体"/>
        </w:rPr>
        <w:t>构建一个</w:t>
      </w:r>
      <w:r w:rsidR="00046CAA" w:rsidRPr="00375039">
        <w:rPr>
          <w:rFonts w:eastAsia="宋体" w:hint="eastAsia"/>
        </w:rPr>
        <w:t>稍微</w:t>
      </w:r>
      <w:r w:rsidR="00046CAA" w:rsidRPr="00375039">
        <w:rPr>
          <w:rFonts w:eastAsia="宋体"/>
        </w:rPr>
        <w:t>复杂一些的</w:t>
      </w:r>
      <w:r w:rsidR="00046CAA" w:rsidRPr="00375039">
        <w:rPr>
          <w:rFonts w:eastAsia="宋体" w:hint="eastAsia"/>
        </w:rPr>
        <w:t>、以</w:t>
      </w:r>
      <w:r w:rsidR="00046CAA" w:rsidRPr="00375039">
        <w:rPr>
          <w:rFonts w:eastAsia="宋体"/>
        </w:rPr>
        <w:t>遍历</w:t>
      </w:r>
      <w:r w:rsidR="00046CAA" w:rsidRPr="00375039">
        <w:rPr>
          <w:rFonts w:eastAsia="宋体" w:hint="eastAsia"/>
        </w:rPr>
        <w:t>技术</w:t>
      </w:r>
      <w:r w:rsidR="00046CAA" w:rsidRPr="00375039">
        <w:rPr>
          <w:rFonts w:eastAsia="宋体"/>
        </w:rPr>
        <w:t>为基础</w:t>
      </w:r>
      <w:r w:rsidR="00046CAA" w:rsidRPr="00375039">
        <w:rPr>
          <w:rFonts w:eastAsia="宋体" w:hint="eastAsia"/>
        </w:rPr>
        <w:t>的</w:t>
      </w:r>
      <w:r w:rsidR="00046CAA" w:rsidRPr="00375039">
        <w:rPr>
          <w:rFonts w:eastAsia="宋体"/>
        </w:rPr>
        <w:t>算法</w:t>
      </w:r>
      <w:r w:rsidR="00046CAA" w:rsidRPr="00375039">
        <w:rPr>
          <w:rFonts w:eastAsia="宋体" w:hint="eastAsia"/>
        </w:rPr>
        <w:t>，</w:t>
      </w:r>
      <w:r w:rsidR="00046CAA" w:rsidRPr="00375039">
        <w:rPr>
          <w:rFonts w:eastAsia="宋体"/>
        </w:rPr>
        <w:t>以找出相关</w:t>
      </w:r>
      <w:r w:rsidR="00046CAA" w:rsidRPr="00375039">
        <w:rPr>
          <w:rFonts w:eastAsia="宋体" w:hint="eastAsia"/>
        </w:rPr>
        <w:t>图</w:t>
      </w:r>
      <w:r w:rsidR="00046CAA" w:rsidRPr="00375039">
        <w:rPr>
          <w:rFonts w:eastAsia="宋体"/>
        </w:rPr>
        <w:t>中的强</w:t>
      </w:r>
      <w:r w:rsidR="00BF31FC">
        <w:rPr>
          <w:rFonts w:eastAsia="宋体"/>
        </w:rPr>
        <w:t>连通分量</w:t>
      </w:r>
      <w:r w:rsidR="00046CAA" w:rsidRPr="00375039">
        <w:rPr>
          <w:rFonts w:eastAsia="宋体"/>
        </w:rPr>
        <w:t>。</w:t>
      </w:r>
      <w:del w:id="31" w:author="Decheng Fan" w:date="2014-05-21T07:59:00Z">
        <w:r w:rsidR="008473DF" w:rsidRPr="008473DF" w:rsidDel="00C74ADD">
          <w:delText xml:space="preserve"> </w:delText>
        </w:r>
      </w:del>
    </w:p>
    <w:p w14:paraId="34EB3501" w14:textId="6C39131F" w:rsidR="00B71684" w:rsidRPr="00F21B06" w:rsidRDefault="00B71684" w:rsidP="00B71684">
      <w:pPr>
        <w:ind w:firstLine="420"/>
        <w:rPr>
          <w:rFonts w:eastAsia="宋体"/>
        </w:rPr>
      </w:pPr>
      <w:r w:rsidRPr="00F21B06">
        <w:rPr>
          <w:rFonts w:eastAsia="宋体" w:hint="eastAsia"/>
        </w:rPr>
        <w:t>我们</w:t>
      </w:r>
      <w:r w:rsidRPr="00F21B06">
        <w:rPr>
          <w:rFonts w:eastAsia="宋体"/>
        </w:rPr>
        <w:t>可以</w:t>
      </w:r>
      <w:r w:rsidRPr="00F21B06">
        <w:rPr>
          <w:rFonts w:eastAsia="宋体" w:hint="eastAsia"/>
        </w:rPr>
        <w:t>基于</w:t>
      </w:r>
      <w:r w:rsidRPr="00F21B06">
        <w:rPr>
          <w:rFonts w:eastAsia="宋体"/>
        </w:rPr>
        <w:t>某</w:t>
      </w:r>
      <w:r w:rsidRPr="00F21B06">
        <w:rPr>
          <w:rFonts w:eastAsia="宋体" w:hint="eastAsia"/>
        </w:rPr>
        <w:t>种</w:t>
      </w:r>
      <w:r w:rsidRPr="00F21B06">
        <w:rPr>
          <w:rFonts w:eastAsia="宋体"/>
        </w:rPr>
        <w:t>基本归纳法</w:t>
      </w:r>
      <w:r w:rsidRPr="00F21B06">
        <w:rPr>
          <w:rFonts w:eastAsia="宋体" w:hint="eastAsia"/>
        </w:rPr>
        <w:t>，</w:t>
      </w:r>
      <w:r w:rsidRPr="00F21B06">
        <w:rPr>
          <w:rFonts w:eastAsia="宋体"/>
        </w:rPr>
        <w:t>用遍历技术来建构某种层次</w:t>
      </w:r>
      <w:r w:rsidRPr="00F21B06">
        <w:rPr>
          <w:rFonts w:eastAsia="宋体" w:hint="eastAsia"/>
        </w:rPr>
        <w:t>的</w:t>
      </w:r>
      <w:r w:rsidRPr="00F21B06">
        <w:rPr>
          <w:rFonts w:eastAsia="宋体"/>
        </w:rPr>
        <w:t>抽象。下面</w:t>
      </w:r>
      <w:r w:rsidRPr="00F21B06">
        <w:rPr>
          <w:rFonts w:eastAsia="宋体" w:hint="eastAsia"/>
        </w:rPr>
        <w:t>，</w:t>
      </w:r>
      <w:r w:rsidRPr="00F21B06">
        <w:rPr>
          <w:rFonts w:eastAsia="宋体"/>
        </w:rPr>
        <w:t>我们</w:t>
      </w:r>
      <w:r w:rsidRPr="00F21B06">
        <w:rPr>
          <w:rFonts w:eastAsia="宋体" w:hint="eastAsia"/>
        </w:rPr>
        <w:t>看</w:t>
      </w:r>
      <w:r w:rsidRPr="00F21B06">
        <w:rPr>
          <w:rFonts w:eastAsia="宋体"/>
        </w:rPr>
        <w:t>一个在</w:t>
      </w:r>
      <w:r w:rsidR="00995553" w:rsidRPr="00F21B06">
        <w:rPr>
          <w:rFonts w:eastAsia="宋体" w:hint="eastAsia"/>
        </w:rPr>
        <w:t>一个</w:t>
      </w:r>
      <w:r w:rsidRPr="00F21B06">
        <w:rPr>
          <w:rFonts w:eastAsia="宋体"/>
        </w:rPr>
        <w:t>图中寻找</w:t>
      </w:r>
      <w:r w:rsidR="00995553" w:rsidRPr="00F21B06">
        <w:rPr>
          <w:rFonts w:eastAsia="宋体" w:hint="eastAsia"/>
        </w:rPr>
        <w:t>其</w:t>
      </w:r>
      <w:r w:rsidR="00BF31FC">
        <w:rPr>
          <w:rFonts w:eastAsia="宋体" w:hint="eastAsia"/>
        </w:rPr>
        <w:t>连通分量</w:t>
      </w:r>
      <w:r w:rsidRPr="00F21B06">
        <w:rPr>
          <w:rFonts w:eastAsia="宋体"/>
        </w:rPr>
        <w:t>的问题</w:t>
      </w:r>
      <w:r w:rsidR="00995553" w:rsidRPr="00F21B06">
        <w:rPr>
          <w:rFonts w:eastAsia="宋体" w:hint="eastAsia"/>
        </w:rPr>
        <w:t>。可能</w:t>
      </w:r>
      <w:r w:rsidR="00995553" w:rsidRPr="00F21B06">
        <w:rPr>
          <w:rFonts w:eastAsia="宋体"/>
        </w:rPr>
        <w:t>您还记得，</w:t>
      </w:r>
      <w:r w:rsidR="00995553" w:rsidRPr="00F21B06">
        <w:rPr>
          <w:rFonts w:eastAsia="宋体" w:hint="eastAsia"/>
        </w:rPr>
        <w:t>在</w:t>
      </w:r>
      <w:r w:rsidR="00995553" w:rsidRPr="00F21B06">
        <w:rPr>
          <w:rFonts w:eastAsia="宋体"/>
        </w:rPr>
        <w:t>第</w:t>
      </w:r>
      <w:r w:rsidR="00995553" w:rsidRPr="00F21B06">
        <w:rPr>
          <w:rFonts w:eastAsia="宋体"/>
        </w:rPr>
        <w:t>2</w:t>
      </w:r>
      <w:r w:rsidR="00995553" w:rsidRPr="00F21B06">
        <w:rPr>
          <w:rFonts w:eastAsia="宋体" w:hint="eastAsia"/>
        </w:rPr>
        <w:t>章</w:t>
      </w:r>
      <w:r w:rsidR="00995553" w:rsidRPr="00F21B06">
        <w:rPr>
          <w:rFonts w:eastAsia="宋体"/>
        </w:rPr>
        <w:t>中</w:t>
      </w:r>
      <w:r w:rsidR="00995553" w:rsidRPr="00F21B06">
        <w:rPr>
          <w:rFonts w:eastAsia="宋体" w:hint="eastAsia"/>
        </w:rPr>
        <w:t>我们</w:t>
      </w:r>
      <w:r w:rsidR="00995553" w:rsidRPr="00F21B06">
        <w:rPr>
          <w:rFonts w:eastAsia="宋体"/>
        </w:rPr>
        <w:t>曾经说过，如果</w:t>
      </w:r>
      <w:r w:rsidR="000E7464" w:rsidRPr="00F21B06">
        <w:rPr>
          <w:rFonts w:eastAsia="宋体" w:hint="eastAsia"/>
        </w:rPr>
        <w:t>一个</w:t>
      </w:r>
      <w:r w:rsidR="00995553" w:rsidRPr="00F21B06">
        <w:rPr>
          <w:rFonts w:eastAsia="宋体"/>
        </w:rPr>
        <w:t>图中</w:t>
      </w:r>
      <w:r w:rsidR="000E7464" w:rsidRPr="00F21B06">
        <w:rPr>
          <w:rFonts w:eastAsia="宋体" w:hint="eastAsia"/>
        </w:rPr>
        <w:t>的</w:t>
      </w:r>
      <w:r w:rsidR="00995553" w:rsidRPr="00F21B06">
        <w:rPr>
          <w:rFonts w:eastAsia="宋体"/>
        </w:rPr>
        <w:t>任何一个节点都有一条路径可以到达其它各个节点，</w:t>
      </w:r>
      <w:r w:rsidR="00995553" w:rsidRPr="00F21B06">
        <w:rPr>
          <w:rFonts w:eastAsia="宋体" w:hint="eastAsia"/>
        </w:rPr>
        <w:t>那么</w:t>
      </w:r>
      <w:r w:rsidR="000E7464" w:rsidRPr="00F21B06">
        <w:rPr>
          <w:rFonts w:eastAsia="宋体" w:hint="eastAsia"/>
        </w:rPr>
        <w:t>它</w:t>
      </w:r>
      <w:r w:rsidR="00995553" w:rsidRPr="00F21B06">
        <w:rPr>
          <w:rFonts w:eastAsia="宋体"/>
        </w:rPr>
        <w:t>就是连通</w:t>
      </w:r>
      <w:r w:rsidR="00995553" w:rsidRPr="00F21B06">
        <w:rPr>
          <w:rFonts w:eastAsia="宋体" w:hint="eastAsia"/>
        </w:rPr>
        <w:t>的。</w:t>
      </w:r>
      <w:r w:rsidR="00CD0032" w:rsidRPr="00F21B06">
        <w:rPr>
          <w:rFonts w:eastAsia="宋体" w:hint="eastAsia"/>
        </w:rPr>
        <w:t>而</w:t>
      </w:r>
      <w:r w:rsidR="00CD0032" w:rsidRPr="00F21B06">
        <w:rPr>
          <w:rFonts w:eastAsia="宋体"/>
        </w:rPr>
        <w:t>现在</w:t>
      </w:r>
      <w:r w:rsidR="00CD0032" w:rsidRPr="00F21B06">
        <w:rPr>
          <w:rFonts w:eastAsia="宋体" w:hint="eastAsia"/>
        </w:rPr>
        <w:t>我们</w:t>
      </w:r>
      <w:r w:rsidR="00CD0032" w:rsidRPr="00F21B06">
        <w:rPr>
          <w:rFonts w:eastAsia="宋体"/>
        </w:rPr>
        <w:t>所谓的</w:t>
      </w:r>
      <w:r w:rsidR="00BF31FC">
        <w:rPr>
          <w:rFonts w:eastAsia="宋体"/>
        </w:rPr>
        <w:t>连通分量</w:t>
      </w:r>
      <w:r w:rsidR="00CD0032" w:rsidRPr="00F21B06">
        <w:rPr>
          <w:rFonts w:eastAsia="宋体"/>
        </w:rPr>
        <w:t>就是</w:t>
      </w:r>
      <w:r w:rsidR="00CD0032" w:rsidRPr="00F21B06">
        <w:rPr>
          <w:rFonts w:eastAsia="宋体" w:hint="eastAsia"/>
        </w:rPr>
        <w:t>指的目标</w:t>
      </w:r>
      <w:r w:rsidR="00CD0032" w:rsidRPr="00F21B06">
        <w:rPr>
          <w:rFonts w:eastAsia="宋体"/>
        </w:rPr>
        <w:t>图中最大</w:t>
      </w:r>
      <w:r w:rsidR="00CD0032" w:rsidRPr="00F21B06">
        <w:rPr>
          <w:rFonts w:eastAsia="宋体" w:hint="eastAsia"/>
        </w:rPr>
        <w:t>（且</w:t>
      </w:r>
      <w:r w:rsidR="00CD0032" w:rsidRPr="00F21B06">
        <w:rPr>
          <w:rFonts w:eastAsia="宋体"/>
        </w:rPr>
        <w:t>独立</w:t>
      </w:r>
      <w:r w:rsidR="00CD0032" w:rsidRPr="00F21B06">
        <w:rPr>
          <w:rFonts w:eastAsia="宋体" w:hint="eastAsia"/>
        </w:rPr>
        <w:t>）</w:t>
      </w:r>
      <w:r w:rsidR="00CD0032" w:rsidRPr="00F21B06">
        <w:rPr>
          <w:rFonts w:eastAsia="宋体"/>
        </w:rPr>
        <w:t>的</w:t>
      </w:r>
      <w:r w:rsidR="00CD0032" w:rsidRPr="00F21B06">
        <w:rPr>
          <w:rFonts w:eastAsia="宋体" w:hint="eastAsia"/>
        </w:rPr>
        <w:t>连通子图。</w:t>
      </w:r>
      <w:r w:rsidR="00CD0032" w:rsidRPr="00F21B06">
        <w:rPr>
          <w:rFonts w:eastAsia="宋体"/>
        </w:rPr>
        <w:t>找出</w:t>
      </w:r>
      <w:r w:rsidR="00CD0032" w:rsidRPr="00F21B06">
        <w:rPr>
          <w:rFonts w:eastAsia="宋体" w:hint="eastAsia"/>
        </w:rPr>
        <w:t>这种</w:t>
      </w:r>
      <w:r w:rsidR="00BF31FC">
        <w:rPr>
          <w:rFonts w:eastAsia="宋体"/>
        </w:rPr>
        <w:t>连通分量</w:t>
      </w:r>
      <w:r w:rsidR="00CD0032" w:rsidRPr="00F21B06">
        <w:rPr>
          <w:rFonts w:eastAsia="宋体"/>
        </w:rPr>
        <w:t>的方法之一就是从</w:t>
      </w:r>
      <w:r w:rsidR="00CD0032" w:rsidRPr="00F21B06">
        <w:rPr>
          <w:rFonts w:eastAsia="宋体" w:hint="eastAsia"/>
        </w:rPr>
        <w:t>图中的</w:t>
      </w:r>
      <w:r w:rsidR="00CD0032" w:rsidRPr="00F21B06">
        <w:rPr>
          <w:rFonts w:eastAsia="宋体"/>
        </w:rPr>
        <w:t>某个部分开始，逐步扩大</w:t>
      </w:r>
      <w:r w:rsidR="00CD0032" w:rsidRPr="00F21B06">
        <w:rPr>
          <w:rFonts w:eastAsia="宋体" w:hint="eastAsia"/>
        </w:rPr>
        <w:t>其</w:t>
      </w:r>
      <w:r w:rsidR="00CD0032" w:rsidRPr="00F21B06">
        <w:rPr>
          <w:rFonts w:eastAsia="宋体"/>
        </w:rPr>
        <w:t>连通子图的确认范围</w:t>
      </w:r>
      <w:r w:rsidR="000E7464" w:rsidRPr="00F21B06">
        <w:rPr>
          <w:rFonts w:eastAsia="宋体" w:hint="eastAsia"/>
        </w:rPr>
        <w:t>，</w:t>
      </w:r>
      <w:r w:rsidR="000E7464" w:rsidRPr="00F21B06">
        <w:rPr>
          <w:rFonts w:eastAsia="宋体"/>
        </w:rPr>
        <w:t>直至它再也无法</w:t>
      </w:r>
      <w:r w:rsidR="000E7464" w:rsidRPr="00F21B06">
        <w:rPr>
          <w:rFonts w:eastAsia="宋体"/>
        </w:rPr>
        <w:lastRenderedPageBreak/>
        <w:t>向外连通为止</w:t>
      </w:r>
      <w:r w:rsidR="000E7464" w:rsidRPr="00F21B06">
        <w:rPr>
          <w:rFonts w:eastAsia="宋体" w:hint="eastAsia"/>
        </w:rPr>
        <w:t>。</w:t>
      </w:r>
      <w:r w:rsidR="000E7464" w:rsidRPr="00F21B06">
        <w:rPr>
          <w:rFonts w:eastAsia="宋体"/>
        </w:rPr>
        <w:t>那么</w:t>
      </w:r>
      <w:r w:rsidR="000E7464" w:rsidRPr="00F21B06">
        <w:rPr>
          <w:rFonts w:eastAsia="宋体" w:hint="eastAsia"/>
        </w:rPr>
        <w:t>。</w:t>
      </w:r>
      <w:r w:rsidR="000E7464" w:rsidRPr="00F21B06">
        <w:rPr>
          <w:rFonts w:eastAsia="宋体"/>
        </w:rPr>
        <w:t>我们</w:t>
      </w:r>
      <w:r w:rsidR="000E7464" w:rsidRPr="00F21B06">
        <w:rPr>
          <w:rFonts w:eastAsia="宋体" w:hint="eastAsia"/>
        </w:rPr>
        <w:t>究竟</w:t>
      </w:r>
      <w:del w:id="32" w:author="Decheng Fan" w:date="2014-05-21T08:01:00Z">
        <w:r w:rsidR="000E7464" w:rsidRPr="00F21B06" w:rsidDel="00C74ADD">
          <w:rPr>
            <w:rFonts w:eastAsia="宋体"/>
          </w:rPr>
          <w:delText>是</w:delText>
        </w:r>
      </w:del>
      <w:r w:rsidR="000E7464" w:rsidRPr="00F21B06">
        <w:rPr>
          <w:rFonts w:eastAsia="宋体"/>
        </w:rPr>
        <w:t>如何</w:t>
      </w:r>
      <w:ins w:id="33" w:author="Decheng Fan" w:date="2014-05-20T08:26:00Z">
        <w:r w:rsidR="00640BC9">
          <w:rPr>
            <w:rFonts w:eastAsia="宋体" w:hint="eastAsia"/>
          </w:rPr>
          <w:t>确认</w:t>
        </w:r>
      </w:ins>
      <w:ins w:id="34" w:author="Decheng Fan" w:date="2014-05-21T08:02:00Z">
        <w:r w:rsidR="00C74ADD">
          <w:rPr>
            <w:rFonts w:eastAsia="宋体" w:hint="eastAsia"/>
          </w:rPr>
          <w:t>我们</w:t>
        </w:r>
      </w:ins>
      <w:ins w:id="35" w:author="Decheng Fan" w:date="2014-05-20T08:26:00Z">
        <w:r w:rsidR="00640BC9">
          <w:rPr>
            <w:rFonts w:eastAsia="宋体" w:hint="eastAsia"/>
          </w:rPr>
          <w:t>已经完整地</w:t>
        </w:r>
      </w:ins>
      <w:del w:id="36" w:author="Decheng Fan" w:date="2014-05-20T08:26:00Z">
        <w:r w:rsidR="000E7464" w:rsidRPr="00F21B06" w:rsidDel="00640BC9">
          <w:rPr>
            <w:rFonts w:eastAsia="宋体"/>
          </w:rPr>
          <w:delText>通过</w:delText>
        </w:r>
      </w:del>
      <w:r w:rsidR="000E7464" w:rsidRPr="00F21B06">
        <w:rPr>
          <w:rFonts w:eastAsia="宋体"/>
        </w:rPr>
        <w:t>重构</w:t>
      </w:r>
      <w:ins w:id="37" w:author="Decheng Fan" w:date="2014-05-21T08:01:00Z">
        <w:r w:rsidR="00C74ADD">
          <w:rPr>
            <w:rFonts w:eastAsia="宋体" w:hint="eastAsia"/>
          </w:rPr>
          <w:t>了</w:t>
        </w:r>
      </w:ins>
      <w:r w:rsidR="000E7464" w:rsidRPr="00F21B06">
        <w:rPr>
          <w:rFonts w:eastAsia="宋体"/>
        </w:rPr>
        <w:t>这一部分</w:t>
      </w:r>
      <w:del w:id="38" w:author="Decheng Fan" w:date="2014-05-20T08:26:00Z">
        <w:r w:rsidR="000E7464" w:rsidRPr="00F21B06" w:rsidDel="00640BC9">
          <w:rPr>
            <w:rFonts w:eastAsia="宋体" w:hint="eastAsia"/>
          </w:rPr>
          <w:delText>来</w:delText>
        </w:r>
        <w:r w:rsidR="000E7464" w:rsidRPr="00F21B06" w:rsidDel="00640BC9">
          <w:rPr>
            <w:rFonts w:eastAsia="宋体"/>
          </w:rPr>
          <w:delText>实现确认的</w:delText>
        </w:r>
      </w:del>
      <w:r w:rsidR="000E7464" w:rsidRPr="00F21B06">
        <w:rPr>
          <w:rFonts w:eastAsia="宋体"/>
        </w:rPr>
        <w:t>呢</w:t>
      </w:r>
      <w:r w:rsidR="000E7464" w:rsidRPr="00F21B06">
        <w:rPr>
          <w:rFonts w:eastAsia="宋体" w:hint="eastAsia"/>
        </w:rPr>
        <w:t>？</w:t>
      </w:r>
    </w:p>
    <w:p w14:paraId="3E5D33F1" w14:textId="77777777" w:rsidR="00402D4D" w:rsidRPr="00F21B06" w:rsidRDefault="007F7454" w:rsidP="00CA54AC">
      <w:pPr>
        <w:ind w:firstLine="420"/>
        <w:rPr>
          <w:rFonts w:eastAsia="宋体"/>
        </w:rPr>
      </w:pPr>
      <w:r w:rsidRPr="00F21B06">
        <w:rPr>
          <w:rFonts w:eastAsia="宋体" w:hint="eastAsia"/>
        </w:rPr>
        <w:t>对此</w:t>
      </w:r>
      <w:r w:rsidR="009C4B57">
        <w:rPr>
          <w:rFonts w:eastAsia="宋体" w:hint="eastAsia"/>
        </w:rPr>
        <w:t>，</w:t>
      </w:r>
      <w:r w:rsidR="001B280C" w:rsidRPr="00F21B06">
        <w:rPr>
          <w:rFonts w:eastAsia="宋体" w:hint="eastAsia"/>
        </w:rPr>
        <w:t>我们</w:t>
      </w:r>
      <w:r w:rsidRPr="00F21B06">
        <w:rPr>
          <w:rFonts w:eastAsia="宋体" w:hint="eastAsia"/>
        </w:rPr>
        <w:t>可以</w:t>
      </w:r>
      <w:r w:rsidR="00BF5D23">
        <w:rPr>
          <w:rFonts w:eastAsia="宋体" w:hint="eastAsia"/>
        </w:rPr>
        <w:t>从</w:t>
      </w:r>
      <w:r w:rsidRPr="00F21B06">
        <w:rPr>
          <w:rFonts w:eastAsia="宋体"/>
        </w:rPr>
        <w:t>下面</w:t>
      </w:r>
      <w:r w:rsidRPr="00F21B06">
        <w:rPr>
          <w:rFonts w:eastAsia="宋体" w:hint="eastAsia"/>
        </w:rPr>
        <w:t>这个</w:t>
      </w:r>
      <w:r w:rsidR="001B280C" w:rsidRPr="00F21B06">
        <w:rPr>
          <w:rFonts w:eastAsia="宋体"/>
        </w:rPr>
        <w:t>问题</w:t>
      </w:r>
      <w:r w:rsidR="00BF5D23">
        <w:rPr>
          <w:rFonts w:eastAsia="宋体" w:hint="eastAsia"/>
        </w:rPr>
        <w:t>入手</w:t>
      </w:r>
      <w:r w:rsidRPr="00F21B06">
        <w:rPr>
          <w:rFonts w:eastAsia="宋体" w:hint="eastAsia"/>
        </w:rPr>
        <w:t>：</w:t>
      </w:r>
      <w:r w:rsidR="00900873" w:rsidRPr="00F21B06">
        <w:rPr>
          <w:rFonts w:eastAsia="宋体" w:hint="eastAsia"/>
        </w:rPr>
        <w:t>请</w:t>
      </w:r>
      <w:r w:rsidRPr="00F21B06">
        <w:rPr>
          <w:rFonts w:eastAsia="宋体" w:hint="eastAsia"/>
        </w:rPr>
        <w:t>您</w:t>
      </w:r>
      <w:r w:rsidR="00900873" w:rsidRPr="00F21B06">
        <w:rPr>
          <w:rFonts w:eastAsia="宋体" w:hint="eastAsia"/>
        </w:rPr>
        <w:t>证明</w:t>
      </w:r>
      <w:r w:rsidR="00900873" w:rsidRPr="00F21B06">
        <w:rPr>
          <w:rFonts w:eastAsia="宋体"/>
        </w:rPr>
        <w:t>在</w:t>
      </w:r>
      <w:r w:rsidR="00BF5D23">
        <w:rPr>
          <w:rFonts w:eastAsia="宋体" w:hint="eastAsia"/>
        </w:rPr>
        <w:t>一个</w:t>
      </w:r>
      <w:r w:rsidR="001B280C" w:rsidRPr="00F21B06">
        <w:rPr>
          <w:rFonts w:eastAsia="宋体"/>
        </w:rPr>
        <w:t>连通图的节点</w:t>
      </w:r>
      <w:r w:rsidR="00900873" w:rsidRPr="00F21B06">
        <w:rPr>
          <w:rFonts w:eastAsia="宋体" w:hint="eastAsia"/>
        </w:rPr>
        <w:t>序列</w:t>
      </w:r>
      <w:r w:rsidR="001B280C" w:rsidRPr="008473DF">
        <w:rPr>
          <w:i/>
        </w:rPr>
        <w:t>v</w:t>
      </w:r>
      <w:r w:rsidR="001B280C" w:rsidRPr="008473DF">
        <w:rPr>
          <w:sz w:val="16"/>
          <w:vertAlign w:val="subscript"/>
        </w:rPr>
        <w:t>1</w:t>
      </w:r>
      <w:r w:rsidR="001B280C" w:rsidRPr="008473DF">
        <w:t xml:space="preserve">, </w:t>
      </w:r>
      <w:r w:rsidR="001B280C" w:rsidRPr="008473DF">
        <w:rPr>
          <w:i/>
        </w:rPr>
        <w:t>v</w:t>
      </w:r>
      <w:r w:rsidR="001B280C" w:rsidRPr="008473DF">
        <w:rPr>
          <w:sz w:val="16"/>
          <w:vertAlign w:val="subscript"/>
        </w:rPr>
        <w:t>2</w:t>
      </w:r>
      <w:r w:rsidR="001B280C" w:rsidRPr="008473DF">
        <w:t xml:space="preserve">, … </w:t>
      </w:r>
      <w:r w:rsidR="001B280C" w:rsidRPr="008473DF">
        <w:rPr>
          <w:i/>
        </w:rPr>
        <w:t>v</w:t>
      </w:r>
      <w:r w:rsidR="001B280C" w:rsidRPr="008473DF">
        <w:rPr>
          <w:i/>
          <w:sz w:val="16"/>
          <w:vertAlign w:val="subscript"/>
        </w:rPr>
        <w:t>n</w:t>
      </w:r>
      <w:r w:rsidR="00900873" w:rsidRPr="00F21B06">
        <w:rPr>
          <w:rFonts w:eastAsia="宋体" w:hint="eastAsia"/>
        </w:rPr>
        <w:t>中，</w:t>
      </w:r>
      <w:r w:rsidR="00900873" w:rsidRPr="00F21B06">
        <w:rPr>
          <w:rFonts w:eastAsia="宋体"/>
        </w:rPr>
        <w:t>对</w:t>
      </w:r>
      <w:r w:rsidR="00900873" w:rsidRPr="00F21B06">
        <w:rPr>
          <w:rFonts w:eastAsia="宋体" w:hint="eastAsia"/>
        </w:rPr>
        <w:t>于</w:t>
      </w:r>
      <w:r w:rsidR="00900873" w:rsidRPr="00F21B06">
        <w:rPr>
          <w:rFonts w:eastAsia="宋体"/>
        </w:rPr>
        <w:t>任何</w:t>
      </w:r>
      <w:r w:rsidR="001B280C" w:rsidRPr="008473DF">
        <w:rPr>
          <w:i/>
        </w:rPr>
        <w:t>i</w:t>
      </w:r>
      <w:r w:rsidR="001B280C" w:rsidRPr="008473DF">
        <w:t xml:space="preserve"> = 1…</w:t>
      </w:r>
      <w:r w:rsidR="001B280C" w:rsidRPr="008473DF">
        <w:rPr>
          <w:i/>
        </w:rPr>
        <w:t>n</w:t>
      </w:r>
      <w:r w:rsidR="00900873" w:rsidRPr="00F21B06">
        <w:rPr>
          <w:rFonts w:eastAsia="宋体" w:hint="eastAsia"/>
        </w:rPr>
        <w:t>，其</w:t>
      </w:r>
      <w:r w:rsidR="00900873" w:rsidRPr="00F21B06">
        <w:rPr>
          <w:rFonts w:eastAsia="宋体"/>
        </w:rPr>
        <w:t>子图节点</w:t>
      </w:r>
      <w:r w:rsidR="00900873" w:rsidRPr="008473DF">
        <w:rPr>
          <w:i/>
        </w:rPr>
        <w:t>v</w:t>
      </w:r>
      <w:r w:rsidR="00900873" w:rsidRPr="008473DF">
        <w:rPr>
          <w:sz w:val="16"/>
          <w:vertAlign w:val="subscript"/>
        </w:rPr>
        <w:t>1</w:t>
      </w:r>
      <w:r w:rsidR="00900873" w:rsidRPr="008473DF">
        <w:t xml:space="preserve">, … , </w:t>
      </w:r>
      <w:r w:rsidR="00900873" w:rsidRPr="008473DF">
        <w:rPr>
          <w:i/>
        </w:rPr>
        <w:t>v</w:t>
      </w:r>
      <w:r w:rsidR="00900873" w:rsidRPr="008473DF">
        <w:rPr>
          <w:i/>
          <w:sz w:val="16"/>
          <w:vertAlign w:val="subscript"/>
        </w:rPr>
        <w:t>i</w:t>
      </w:r>
      <w:r w:rsidR="00900873" w:rsidRPr="00F21B06">
        <w:rPr>
          <w:rFonts w:eastAsia="宋体" w:hint="eastAsia"/>
        </w:rPr>
        <w:t>也都是连通</w:t>
      </w:r>
      <w:r w:rsidR="00900873" w:rsidRPr="00F21B06">
        <w:rPr>
          <w:rFonts w:eastAsia="宋体"/>
        </w:rPr>
        <w:t>的</w:t>
      </w:r>
      <w:r w:rsidR="00900873" w:rsidRPr="00F21B06">
        <w:rPr>
          <w:rFonts w:eastAsia="宋体" w:hint="eastAsia"/>
        </w:rPr>
        <w:t>。</w:t>
      </w:r>
      <w:r w:rsidR="00900873" w:rsidRPr="00F21B06">
        <w:rPr>
          <w:rFonts w:eastAsia="宋体"/>
        </w:rPr>
        <w:t>如果</w:t>
      </w:r>
      <w:r w:rsidR="00900873" w:rsidRPr="00F21B06">
        <w:rPr>
          <w:rFonts w:eastAsia="宋体" w:hint="eastAsia"/>
        </w:rPr>
        <w:t>我们</w:t>
      </w:r>
      <w:r w:rsidR="00BF5D23">
        <w:rPr>
          <w:rFonts w:eastAsia="宋体"/>
        </w:rPr>
        <w:t>能证明这</w:t>
      </w:r>
      <w:r w:rsidR="00BF5D23">
        <w:rPr>
          <w:rFonts w:eastAsia="宋体" w:hint="eastAsia"/>
        </w:rPr>
        <w:t>一点</w:t>
      </w:r>
      <w:r w:rsidR="00900873" w:rsidRPr="00F21B06">
        <w:rPr>
          <w:rFonts w:eastAsia="宋体" w:hint="eastAsia"/>
        </w:rPr>
        <w:t>，</w:t>
      </w:r>
      <w:r w:rsidR="00900873" w:rsidRPr="00F21B06">
        <w:rPr>
          <w:rFonts w:eastAsia="宋体"/>
        </w:rPr>
        <w:t>并且</w:t>
      </w:r>
      <w:r w:rsidR="00900873" w:rsidRPr="00F21B06">
        <w:rPr>
          <w:rFonts w:eastAsia="宋体" w:hint="eastAsia"/>
        </w:rPr>
        <w:t>找出</w:t>
      </w:r>
      <w:r w:rsidR="00BF5D23">
        <w:rPr>
          <w:rFonts w:eastAsia="宋体" w:hint="eastAsia"/>
        </w:rPr>
        <w:t>其</w:t>
      </w:r>
      <w:r w:rsidR="00900873" w:rsidRPr="00F21B06">
        <w:rPr>
          <w:rFonts w:eastAsia="宋体" w:hint="eastAsia"/>
        </w:rPr>
        <w:t>具体</w:t>
      </w:r>
      <w:r w:rsidR="00BF5D23">
        <w:rPr>
          <w:rFonts w:eastAsia="宋体" w:hint="eastAsia"/>
        </w:rPr>
        <w:t>排序</w:t>
      </w:r>
      <w:r w:rsidR="00BF5D23">
        <w:rPr>
          <w:rFonts w:eastAsia="宋体"/>
        </w:rPr>
        <w:t>方式</w:t>
      </w:r>
      <w:r w:rsidR="00900873" w:rsidRPr="00F21B06">
        <w:rPr>
          <w:rFonts w:eastAsia="宋体" w:hint="eastAsia"/>
        </w:rPr>
        <w:t>，</w:t>
      </w:r>
      <w:r w:rsidR="00900873" w:rsidRPr="00F21B06">
        <w:rPr>
          <w:rFonts w:eastAsia="宋体"/>
        </w:rPr>
        <w:t>我们就可以</w:t>
      </w:r>
      <w:r w:rsidRPr="00F21B06">
        <w:rPr>
          <w:rFonts w:eastAsia="宋体" w:hint="eastAsia"/>
        </w:rPr>
        <w:t>在</w:t>
      </w:r>
      <w:r w:rsidR="00BF5D23">
        <w:rPr>
          <w:rFonts w:eastAsia="宋体" w:hint="eastAsia"/>
        </w:rPr>
        <w:t>其</w:t>
      </w:r>
      <w:r w:rsidRPr="00F21B06">
        <w:rPr>
          <w:rFonts w:eastAsia="宋体"/>
        </w:rPr>
        <w:t>某个</w:t>
      </w:r>
      <w:r w:rsidR="00BF31FC">
        <w:rPr>
          <w:rFonts w:eastAsia="宋体" w:hint="eastAsia"/>
        </w:rPr>
        <w:t>连通分量</w:t>
      </w:r>
      <w:r w:rsidRPr="00F21B06">
        <w:rPr>
          <w:rFonts w:eastAsia="宋体" w:hint="eastAsia"/>
        </w:rPr>
        <w:t>中</w:t>
      </w:r>
      <w:r w:rsidRPr="00F21B06">
        <w:rPr>
          <w:rFonts w:eastAsia="宋体"/>
        </w:rPr>
        <w:t>访问到</w:t>
      </w:r>
      <w:r w:rsidR="00BF5D23">
        <w:rPr>
          <w:rFonts w:eastAsia="宋体" w:hint="eastAsia"/>
        </w:rPr>
        <w:t>它</w:t>
      </w:r>
      <w:r w:rsidRPr="00F21B06">
        <w:rPr>
          <w:rFonts w:eastAsia="宋体"/>
        </w:rPr>
        <w:t>所有</w:t>
      </w:r>
      <w:r w:rsidR="00BF5D23">
        <w:rPr>
          <w:rFonts w:eastAsia="宋体" w:hint="eastAsia"/>
        </w:rPr>
        <w:t>的</w:t>
      </w:r>
      <w:r w:rsidR="00BF5D23">
        <w:rPr>
          <w:rFonts w:eastAsia="宋体"/>
        </w:rPr>
        <w:t>节点，</w:t>
      </w:r>
      <w:r w:rsidR="00BF5D23">
        <w:rPr>
          <w:rFonts w:eastAsia="宋体" w:hint="eastAsia"/>
        </w:rPr>
        <w:t>并能</w:t>
      </w:r>
      <w:r w:rsidR="00BF5D23">
        <w:rPr>
          <w:rFonts w:eastAsia="宋体"/>
        </w:rPr>
        <w:t>了解到</w:t>
      </w:r>
      <w:r w:rsidRPr="00F21B06">
        <w:rPr>
          <w:rFonts w:eastAsia="宋体" w:hint="eastAsia"/>
        </w:rPr>
        <w:t>该</w:t>
      </w:r>
      <w:r w:rsidRPr="00F21B06">
        <w:rPr>
          <w:rFonts w:eastAsia="宋体"/>
        </w:rPr>
        <w:t>访问操作会在什么时候</w:t>
      </w:r>
      <w:r w:rsidRPr="00F21B06">
        <w:rPr>
          <w:rFonts w:eastAsia="宋体" w:hint="eastAsia"/>
        </w:rPr>
        <w:t>完事</w:t>
      </w:r>
      <w:r w:rsidRPr="00F21B06">
        <w:rPr>
          <w:rFonts w:eastAsia="宋体"/>
        </w:rPr>
        <w:t>。</w:t>
      </w:r>
    </w:p>
    <w:p w14:paraId="189E7075" w14:textId="7E042D11" w:rsidR="00402D4D" w:rsidRPr="00F21B06" w:rsidRDefault="00D07671" w:rsidP="00F35A07">
      <w:pPr>
        <w:ind w:firstLine="420"/>
        <w:rPr>
          <w:rFonts w:eastAsia="宋体"/>
        </w:rPr>
      </w:pPr>
      <w:r w:rsidRPr="00F21B06">
        <w:rPr>
          <w:rFonts w:eastAsia="宋体" w:hint="eastAsia"/>
        </w:rPr>
        <w:t>那么应该</w:t>
      </w:r>
      <w:r w:rsidRPr="00F21B06">
        <w:rPr>
          <w:rFonts w:eastAsia="宋体"/>
        </w:rPr>
        <w:t>怎么做呢？答案</w:t>
      </w:r>
      <w:r w:rsidRPr="00F21B06">
        <w:rPr>
          <w:rFonts w:eastAsia="宋体" w:hint="eastAsia"/>
        </w:rPr>
        <w:t>是</w:t>
      </w:r>
      <w:r w:rsidRPr="00F21B06">
        <w:rPr>
          <w:rFonts w:eastAsia="宋体"/>
        </w:rPr>
        <w:t>归纳思想，我们需要从</w:t>
      </w:r>
      <w:r w:rsidRPr="008473DF">
        <w:rPr>
          <w:i/>
        </w:rPr>
        <w:t>i</w:t>
      </w:r>
      <w:r>
        <w:t>-1</w:t>
      </w:r>
      <w:r w:rsidR="00F35A07" w:rsidRPr="00F21B06">
        <w:rPr>
          <w:rFonts w:eastAsia="宋体"/>
        </w:rPr>
        <w:t>中</w:t>
      </w:r>
      <w:r w:rsidRPr="00F21B06">
        <w:rPr>
          <w:rFonts w:eastAsia="宋体" w:hint="eastAsia"/>
        </w:rPr>
        <w:t>推</w:t>
      </w:r>
      <w:r w:rsidR="00F35A07" w:rsidRPr="00F21B06">
        <w:rPr>
          <w:rFonts w:eastAsia="宋体" w:hint="eastAsia"/>
        </w:rPr>
        <w:t>导</w:t>
      </w:r>
      <w:r w:rsidRPr="00F21B06">
        <w:rPr>
          <w:rFonts w:eastAsia="宋体" w:hint="eastAsia"/>
        </w:rPr>
        <w:t>出</w:t>
      </w:r>
      <w:r w:rsidRPr="008473DF">
        <w:rPr>
          <w:i/>
        </w:rPr>
        <w:t>i</w:t>
      </w:r>
      <w:r w:rsidRPr="00F21B06">
        <w:rPr>
          <w:rFonts w:eastAsia="宋体" w:hint="eastAsia"/>
        </w:rPr>
        <w:t>的</w:t>
      </w:r>
      <w:r w:rsidRPr="00F21B06">
        <w:rPr>
          <w:rFonts w:eastAsia="宋体"/>
        </w:rPr>
        <w:t>情况</w:t>
      </w:r>
      <w:r w:rsidRPr="00F21B06">
        <w:rPr>
          <w:rFonts w:eastAsia="宋体" w:hint="eastAsia"/>
        </w:rPr>
        <w:t>。</w:t>
      </w:r>
      <w:r w:rsidR="00BF5D23">
        <w:rPr>
          <w:rFonts w:eastAsia="宋体" w:hint="eastAsia"/>
        </w:rPr>
        <w:t>而</w:t>
      </w:r>
      <w:r w:rsidRPr="00F21B06">
        <w:rPr>
          <w:rFonts w:eastAsia="宋体" w:hint="eastAsia"/>
        </w:rPr>
        <w:t>现在</w:t>
      </w:r>
      <w:r w:rsidR="00F35A07" w:rsidRPr="00F21B06">
        <w:rPr>
          <w:rFonts w:eastAsia="宋体"/>
        </w:rPr>
        <w:t>我们</w:t>
      </w:r>
      <w:r w:rsidR="00F35A07" w:rsidRPr="00F21B06">
        <w:rPr>
          <w:rFonts w:eastAsia="宋体" w:hint="eastAsia"/>
        </w:rPr>
        <w:t>所</w:t>
      </w:r>
      <w:r w:rsidR="00F35A07" w:rsidRPr="00F21B06">
        <w:rPr>
          <w:rFonts w:eastAsia="宋体"/>
        </w:rPr>
        <w:t>知道的是</w:t>
      </w:r>
      <w:r w:rsidR="00BF5D23">
        <w:rPr>
          <w:rFonts w:eastAsia="宋体" w:hint="eastAsia"/>
        </w:rPr>
        <w:t>，</w:t>
      </w:r>
      <w:r w:rsidRPr="00F21B06">
        <w:rPr>
          <w:rFonts w:eastAsia="宋体"/>
        </w:rPr>
        <w:t>该图</w:t>
      </w:r>
      <w:r w:rsidRPr="00F21B06">
        <w:rPr>
          <w:rFonts w:eastAsia="宋体" w:hint="eastAsia"/>
        </w:rPr>
        <w:t>前</w:t>
      </w:r>
      <w:r w:rsidRPr="008473DF">
        <w:rPr>
          <w:i/>
        </w:rPr>
        <w:t>i</w:t>
      </w:r>
      <w:r>
        <w:t>-1</w:t>
      </w:r>
      <w:r w:rsidRPr="00F21B06">
        <w:rPr>
          <w:rFonts w:eastAsia="宋体" w:hint="eastAsia"/>
        </w:rPr>
        <w:t>个</w:t>
      </w:r>
      <w:r w:rsidRPr="00F21B06">
        <w:rPr>
          <w:rFonts w:eastAsia="宋体"/>
        </w:rPr>
        <w:t>节点</w:t>
      </w:r>
      <w:r w:rsidR="00F35A07" w:rsidRPr="00F21B06">
        <w:rPr>
          <w:rFonts w:eastAsia="宋体" w:hint="eastAsia"/>
        </w:rPr>
        <w:t>所</w:t>
      </w:r>
      <w:r w:rsidRPr="00F21B06">
        <w:rPr>
          <w:rFonts w:eastAsia="宋体"/>
        </w:rPr>
        <w:t>组成的</w:t>
      </w:r>
      <w:r w:rsidRPr="00F21B06">
        <w:rPr>
          <w:rFonts w:eastAsia="宋体" w:hint="eastAsia"/>
        </w:rPr>
        <w:t>子图</w:t>
      </w:r>
      <w:r w:rsidRPr="00F21B06">
        <w:rPr>
          <w:rFonts w:eastAsia="宋体"/>
        </w:rPr>
        <w:t>是连通的</w:t>
      </w:r>
      <w:r w:rsidRPr="00F21B06">
        <w:rPr>
          <w:rFonts w:eastAsia="宋体" w:hint="eastAsia"/>
        </w:rPr>
        <w:t>。</w:t>
      </w:r>
      <w:r w:rsidR="00F35A07" w:rsidRPr="00F21B06">
        <w:rPr>
          <w:rFonts w:eastAsia="宋体" w:hint="eastAsia"/>
        </w:rPr>
        <w:t>那</w:t>
      </w:r>
      <w:r w:rsidRPr="00F21B06">
        <w:rPr>
          <w:rFonts w:eastAsia="宋体" w:hint="eastAsia"/>
        </w:rPr>
        <w:t>下一步</w:t>
      </w:r>
      <w:r w:rsidRPr="00F21B06">
        <w:rPr>
          <w:rFonts w:eastAsia="宋体"/>
        </w:rPr>
        <w:t>呢？</w:t>
      </w:r>
      <w:r w:rsidRPr="00F21B06">
        <w:rPr>
          <w:rFonts w:eastAsia="宋体" w:hint="eastAsia"/>
        </w:rPr>
        <w:t>嗯</w:t>
      </w:r>
      <w:r w:rsidRPr="00F21B06">
        <w:rPr>
          <w:rFonts w:eastAsia="宋体"/>
        </w:rPr>
        <w:t>，由于</w:t>
      </w:r>
      <w:r w:rsidR="005F579D" w:rsidRPr="00F21B06">
        <w:rPr>
          <w:rFonts w:eastAsia="宋体"/>
        </w:rPr>
        <w:t>该图中</w:t>
      </w:r>
      <w:r w:rsidRPr="00F21B06">
        <w:rPr>
          <w:rFonts w:eastAsia="宋体"/>
        </w:rPr>
        <w:t>任意一</w:t>
      </w:r>
      <w:r w:rsidRPr="00F21B06">
        <w:rPr>
          <w:rFonts w:eastAsia="宋体" w:hint="eastAsia"/>
        </w:rPr>
        <w:t>对</w:t>
      </w:r>
      <w:r w:rsidRPr="00F21B06">
        <w:rPr>
          <w:rFonts w:eastAsia="宋体"/>
        </w:rPr>
        <w:t>节点之间</w:t>
      </w:r>
      <w:r w:rsidR="005F579D" w:rsidRPr="00F21B06">
        <w:rPr>
          <w:rFonts w:eastAsia="宋体" w:hint="eastAsia"/>
        </w:rPr>
        <w:t>都</w:t>
      </w:r>
      <w:r w:rsidR="005F579D" w:rsidRPr="00F21B06">
        <w:rPr>
          <w:rFonts w:eastAsia="宋体"/>
        </w:rPr>
        <w:t>存在</w:t>
      </w:r>
      <w:r w:rsidR="00F35A07" w:rsidRPr="00F21B06">
        <w:rPr>
          <w:rFonts w:eastAsia="宋体" w:hint="eastAsia"/>
        </w:rPr>
        <w:t>着</w:t>
      </w:r>
      <w:r w:rsidR="005F579D" w:rsidRPr="00F21B06">
        <w:rPr>
          <w:rFonts w:eastAsia="宋体"/>
        </w:rPr>
        <w:t>路径，所以我们</w:t>
      </w:r>
      <w:r w:rsidR="005F579D" w:rsidRPr="00F21B06">
        <w:rPr>
          <w:rFonts w:eastAsia="宋体" w:hint="eastAsia"/>
        </w:rPr>
        <w:t>可以</w:t>
      </w:r>
      <w:commentRangeStart w:id="39"/>
      <w:r w:rsidR="00F35A07" w:rsidRPr="00F21B06">
        <w:rPr>
          <w:rFonts w:eastAsia="宋体" w:hint="eastAsia"/>
        </w:rPr>
        <w:t>考虑</w:t>
      </w:r>
      <w:del w:id="40" w:author="Decheng Fan" w:date="2014-05-21T08:10:00Z">
        <w:r w:rsidR="008620B7" w:rsidDel="00CF0ACE">
          <w:rPr>
            <w:rFonts w:eastAsia="宋体" w:hint="eastAsia"/>
          </w:rPr>
          <w:delText>先</w:delText>
        </w:r>
        <w:r w:rsidR="00F35A07" w:rsidRPr="00F21B06" w:rsidDel="00CF0ACE">
          <w:rPr>
            <w:rFonts w:eastAsia="宋体"/>
          </w:rPr>
          <w:delText>从</w:delText>
        </w:r>
      </w:del>
      <w:r w:rsidR="005F579D" w:rsidRPr="00F21B06">
        <w:rPr>
          <w:rFonts w:eastAsia="宋体" w:hint="eastAsia"/>
        </w:rPr>
        <w:t>前</w:t>
      </w:r>
      <w:r w:rsidR="005F579D" w:rsidRPr="008473DF">
        <w:rPr>
          <w:i/>
        </w:rPr>
        <w:t>i</w:t>
      </w:r>
      <w:r w:rsidR="005F579D">
        <w:t>-1</w:t>
      </w:r>
      <w:r w:rsidR="005F579D" w:rsidRPr="00F21B06">
        <w:rPr>
          <w:rFonts w:eastAsia="宋体" w:hint="eastAsia"/>
        </w:rPr>
        <w:t>个节点</w:t>
      </w:r>
      <w:r w:rsidR="00F35A07" w:rsidRPr="00F21B06">
        <w:rPr>
          <w:rFonts w:eastAsia="宋体"/>
        </w:rPr>
        <w:t>中</w:t>
      </w:r>
      <w:ins w:id="41" w:author="Decheng Fan" w:date="2014-05-21T08:10:00Z">
        <w:r w:rsidR="00CF0ACE">
          <w:rPr>
            <w:rFonts w:eastAsia="宋体" w:hint="eastAsia"/>
          </w:rPr>
          <w:t>的</w:t>
        </w:r>
      </w:ins>
      <w:del w:id="42" w:author="Decheng Fan" w:date="2014-05-21T08:10:00Z">
        <w:r w:rsidR="00F35A07" w:rsidRPr="00F21B06" w:rsidDel="00CF0ACE">
          <w:rPr>
            <w:rFonts w:eastAsia="宋体" w:hint="eastAsia"/>
          </w:rPr>
          <w:delText>选出</w:delText>
        </w:r>
      </w:del>
      <w:r w:rsidR="00F35A07" w:rsidRPr="00F21B06">
        <w:rPr>
          <w:rFonts w:eastAsia="宋体" w:hint="eastAsia"/>
        </w:rPr>
        <w:t>一</w:t>
      </w:r>
      <w:r w:rsidR="005F579D" w:rsidRPr="00F21B06">
        <w:rPr>
          <w:rFonts w:eastAsia="宋体"/>
        </w:rPr>
        <w:t>个节点</w:t>
      </w:r>
      <w:r w:rsidR="005F579D" w:rsidRPr="00F21B06">
        <w:rPr>
          <w:rFonts w:eastAsia="宋体"/>
          <w:i/>
        </w:rPr>
        <w:t>u</w:t>
      </w:r>
      <w:r w:rsidR="00F35A07" w:rsidRPr="00F21B06">
        <w:rPr>
          <w:rFonts w:eastAsia="宋体" w:hint="eastAsia"/>
        </w:rPr>
        <w:t>，</w:t>
      </w:r>
      <w:commentRangeEnd w:id="39"/>
      <w:r w:rsidR="00CF0ACE">
        <w:rPr>
          <w:rStyle w:val="af3"/>
        </w:rPr>
        <w:commentReference w:id="39"/>
      </w:r>
      <w:ins w:id="43" w:author="Decheng Fan" w:date="2014-05-21T08:10:00Z">
        <w:r w:rsidR="00CF0ACE">
          <w:rPr>
            <w:rFonts w:eastAsia="宋体" w:hint="eastAsia"/>
          </w:rPr>
          <w:t>和</w:t>
        </w:r>
      </w:ins>
      <w:del w:id="44" w:author="Decheng Fan" w:date="2014-05-21T08:10:00Z">
        <w:r w:rsidR="008620B7" w:rsidDel="00CF0ACE">
          <w:rPr>
            <w:rFonts w:eastAsia="宋体" w:hint="eastAsia"/>
          </w:rPr>
          <w:delText>再</w:delText>
        </w:r>
        <w:r w:rsidR="00F35A07" w:rsidRPr="00F21B06" w:rsidDel="00CF0ACE">
          <w:rPr>
            <w:rFonts w:eastAsia="宋体"/>
          </w:rPr>
          <w:delText>从</w:delText>
        </w:r>
      </w:del>
      <w:r w:rsidR="005F579D" w:rsidRPr="00F21B06">
        <w:rPr>
          <w:rFonts w:eastAsia="宋体" w:hint="eastAsia"/>
        </w:rPr>
        <w:t>剩余</w:t>
      </w:r>
      <w:r w:rsidR="005F579D" w:rsidRPr="00F21B06">
        <w:rPr>
          <w:rFonts w:eastAsia="宋体"/>
        </w:rPr>
        <w:t>部分节点中</w:t>
      </w:r>
      <w:ins w:id="45" w:author="Decheng Fan" w:date="2014-05-21T08:10:00Z">
        <w:r w:rsidR="00CF0ACE">
          <w:rPr>
            <w:rFonts w:eastAsia="宋体" w:hint="eastAsia"/>
          </w:rPr>
          <w:t>的</w:t>
        </w:r>
      </w:ins>
      <w:del w:id="46" w:author="Decheng Fan" w:date="2014-05-21T08:10:00Z">
        <w:r w:rsidR="00F35A07" w:rsidRPr="00F21B06" w:rsidDel="00CF0ACE">
          <w:rPr>
            <w:rFonts w:eastAsia="宋体" w:hint="eastAsia"/>
          </w:rPr>
          <w:delText>选出</w:delText>
        </w:r>
      </w:del>
      <w:r w:rsidR="00F35A07" w:rsidRPr="00F21B06">
        <w:rPr>
          <w:rFonts w:eastAsia="宋体"/>
        </w:rPr>
        <w:t>一</w:t>
      </w:r>
      <w:r w:rsidR="00F35A07" w:rsidRPr="00F21B06">
        <w:rPr>
          <w:rFonts w:eastAsia="宋体" w:hint="eastAsia"/>
        </w:rPr>
        <w:t>个</w:t>
      </w:r>
      <w:r w:rsidR="005F579D" w:rsidRPr="00F21B06">
        <w:rPr>
          <w:rFonts w:eastAsia="宋体"/>
        </w:rPr>
        <w:t>节点</w:t>
      </w:r>
      <w:r w:rsidR="00F35A07" w:rsidRPr="00F21B06">
        <w:rPr>
          <w:rFonts w:eastAsia="宋体"/>
          <w:i/>
        </w:rPr>
        <w:t>v</w:t>
      </w:r>
      <w:r w:rsidR="005F579D" w:rsidRPr="00F21B06">
        <w:rPr>
          <w:rFonts w:eastAsia="宋体" w:hint="eastAsia"/>
        </w:rPr>
        <w:t>。</w:t>
      </w:r>
      <w:del w:id="47" w:author="Decheng Fan" w:date="2014-05-21T08:13:00Z">
        <w:r w:rsidR="00F35A07" w:rsidRPr="00F21B06" w:rsidDel="00CF0ACE">
          <w:rPr>
            <w:rFonts w:eastAsia="宋体" w:hint="eastAsia"/>
          </w:rPr>
          <w:delText>而</w:delText>
        </w:r>
      </w:del>
      <w:r w:rsidR="005F579D" w:rsidRPr="00F21B06">
        <w:rPr>
          <w:rFonts w:eastAsia="宋体"/>
        </w:rPr>
        <w:t>在</w:t>
      </w:r>
      <w:r w:rsidR="00F35A07" w:rsidRPr="00F21B06">
        <w:rPr>
          <w:rFonts w:eastAsia="宋体" w:hint="eastAsia"/>
        </w:rPr>
        <w:t>这条</w:t>
      </w:r>
      <w:r w:rsidR="005F579D" w:rsidRPr="00F21B06">
        <w:rPr>
          <w:rFonts w:eastAsia="宋体" w:hint="eastAsia"/>
        </w:rPr>
        <w:t>从</w:t>
      </w:r>
      <w:r w:rsidR="005F579D" w:rsidRPr="00F21B06">
        <w:rPr>
          <w:rFonts w:eastAsia="宋体"/>
          <w:i/>
        </w:rPr>
        <w:t>u</w:t>
      </w:r>
      <w:r w:rsidR="005F579D" w:rsidRPr="00F21B06">
        <w:rPr>
          <w:rFonts w:eastAsia="宋体" w:hint="eastAsia"/>
        </w:rPr>
        <w:t>到</w:t>
      </w:r>
      <w:r w:rsidR="005F579D" w:rsidRPr="00F21B06">
        <w:rPr>
          <w:rFonts w:eastAsia="宋体"/>
          <w:i/>
        </w:rPr>
        <w:t>v</w:t>
      </w:r>
      <w:r w:rsidR="005F579D" w:rsidRPr="00F21B06">
        <w:rPr>
          <w:rFonts w:eastAsia="宋体"/>
        </w:rPr>
        <w:t>的</w:t>
      </w:r>
      <w:r w:rsidR="00F35A07" w:rsidRPr="00F21B06">
        <w:rPr>
          <w:rFonts w:eastAsia="宋体"/>
        </w:rPr>
        <w:t>路径中，</w:t>
      </w:r>
      <w:commentRangeStart w:id="48"/>
      <w:r w:rsidR="00F35A07" w:rsidRPr="00F21B06">
        <w:rPr>
          <w:rFonts w:eastAsia="宋体"/>
        </w:rPr>
        <w:t>我们</w:t>
      </w:r>
      <w:r w:rsidR="00F35A07" w:rsidRPr="00F21B06">
        <w:rPr>
          <w:rFonts w:eastAsia="宋体" w:hint="eastAsia"/>
        </w:rPr>
        <w:t>可以</w:t>
      </w:r>
      <w:ins w:id="49" w:author="Decheng Fan" w:date="2014-05-21T08:14:00Z">
        <w:r w:rsidR="00CF0ACE">
          <w:rPr>
            <w:rFonts w:eastAsia="宋体" w:hint="eastAsia"/>
          </w:rPr>
          <w:t>找到</w:t>
        </w:r>
        <w:r w:rsidR="00CF0ACE" w:rsidRPr="00F21B06">
          <w:rPr>
            <w:rFonts w:eastAsia="宋体"/>
            <w:i/>
          </w:rPr>
          <w:t>在</w:t>
        </w:r>
        <w:r w:rsidR="00CF0ACE" w:rsidRPr="00F21B06">
          <w:rPr>
            <w:rFonts w:eastAsia="宋体"/>
          </w:rPr>
          <w:t>我们目前所</w:t>
        </w:r>
        <w:r w:rsidR="00CF0ACE" w:rsidRPr="00F21B06">
          <w:rPr>
            <w:rFonts w:eastAsia="宋体" w:hint="eastAsia"/>
          </w:rPr>
          <w:t>建构</w:t>
        </w:r>
        <w:r w:rsidR="00CF0ACE" w:rsidRPr="00F21B06">
          <w:rPr>
            <w:rFonts w:eastAsia="宋体"/>
          </w:rPr>
          <w:t>的部分中</w:t>
        </w:r>
      </w:ins>
      <w:del w:id="50" w:author="Decheng Fan" w:date="2014-05-21T08:14:00Z">
        <w:r w:rsidR="00911B28" w:rsidRPr="00F21B06" w:rsidDel="00CF0ACE">
          <w:rPr>
            <w:rFonts w:eastAsia="宋体" w:hint="eastAsia"/>
          </w:rPr>
          <w:delText>看看</w:delText>
        </w:r>
      </w:del>
      <w:ins w:id="51" w:author="Decheng Fan" w:date="2014-05-21T08:14:00Z">
        <w:r w:rsidR="00CF0ACE">
          <w:rPr>
            <w:rFonts w:eastAsia="宋体" w:hint="eastAsia"/>
          </w:rPr>
          <w:t>的</w:t>
        </w:r>
      </w:ins>
      <w:del w:id="52" w:author="Decheng Fan" w:date="2014-05-21T08:14:00Z">
        <w:r w:rsidR="005F579D" w:rsidRPr="00F21B06" w:rsidDel="00CF0ACE">
          <w:rPr>
            <w:rFonts w:eastAsia="宋体"/>
          </w:rPr>
          <w:delText>其</w:delText>
        </w:r>
      </w:del>
      <w:r w:rsidR="00F35A07" w:rsidRPr="00F21B06">
        <w:rPr>
          <w:rFonts w:eastAsia="宋体"/>
        </w:rPr>
        <w:t>最后一个节点</w:t>
      </w:r>
      <w:del w:id="53" w:author="Decheng Fan" w:date="2014-05-21T08:14:00Z">
        <w:r w:rsidR="00F35A07" w:rsidRPr="00F21B06" w:rsidDel="00CF0ACE">
          <w:rPr>
            <w:rFonts w:eastAsia="宋体" w:hint="eastAsia"/>
          </w:rPr>
          <w:delText>是</w:delText>
        </w:r>
        <w:r w:rsidR="00F35A07" w:rsidRPr="00F21B06" w:rsidDel="00CF0ACE">
          <w:rPr>
            <w:rFonts w:eastAsia="宋体"/>
            <w:i/>
          </w:rPr>
          <w:delText>在</w:delText>
        </w:r>
        <w:r w:rsidR="005F579D" w:rsidRPr="00F21B06" w:rsidDel="00CF0ACE">
          <w:rPr>
            <w:rFonts w:eastAsia="宋体"/>
          </w:rPr>
          <w:delText>我们目前所</w:delText>
        </w:r>
        <w:r w:rsidR="005F579D" w:rsidRPr="00F21B06" w:rsidDel="00CF0ACE">
          <w:rPr>
            <w:rFonts w:eastAsia="宋体" w:hint="eastAsia"/>
          </w:rPr>
          <w:delText>建构</w:delText>
        </w:r>
        <w:r w:rsidR="005F579D" w:rsidRPr="00F21B06" w:rsidDel="00CF0ACE">
          <w:rPr>
            <w:rFonts w:eastAsia="宋体"/>
          </w:rPr>
          <w:delText>的部分中</w:delText>
        </w:r>
      </w:del>
      <w:r w:rsidR="005F579D" w:rsidRPr="00F21B06">
        <w:rPr>
          <w:rFonts w:eastAsia="宋体" w:hint="eastAsia"/>
        </w:rPr>
        <w:t>，</w:t>
      </w:r>
      <w:ins w:id="54" w:author="Decheng Fan" w:date="2014-05-21T08:14:00Z">
        <w:r w:rsidR="00CF0ACE">
          <w:rPr>
            <w:rFonts w:eastAsia="宋体" w:hint="eastAsia"/>
          </w:rPr>
          <w:t>以及</w:t>
        </w:r>
      </w:ins>
      <w:del w:id="55" w:author="Decheng Fan" w:date="2014-05-21T08:14:00Z">
        <w:r w:rsidR="005F579D" w:rsidRPr="00F21B06" w:rsidDel="00CF0ACE">
          <w:rPr>
            <w:rFonts w:eastAsia="宋体"/>
          </w:rPr>
          <w:delText>还是</w:delText>
        </w:r>
        <w:r w:rsidR="00911B28" w:rsidRPr="00F21B06" w:rsidDel="00CF0ACE">
          <w:rPr>
            <w:rFonts w:eastAsia="宋体" w:hint="eastAsia"/>
          </w:rPr>
          <w:delText>属于</w:delText>
        </w:r>
      </w:del>
      <w:r w:rsidR="005F579D" w:rsidRPr="00F21B06">
        <w:rPr>
          <w:rFonts w:eastAsia="宋体"/>
        </w:rPr>
        <w:t>第一个</w:t>
      </w:r>
      <w:del w:id="56" w:author="Decheng Fan" w:date="2014-05-21T08:17:00Z">
        <w:r w:rsidR="005F579D" w:rsidRPr="00F21B06" w:rsidDel="00CF0ACE">
          <w:rPr>
            <w:rFonts w:eastAsia="宋体"/>
          </w:rPr>
          <w:delText>被</w:delText>
        </w:r>
      </w:del>
      <w:del w:id="57" w:author="Decheng Fan" w:date="2014-05-21T08:14:00Z">
        <w:r w:rsidR="005F579D" w:rsidRPr="00F21B06" w:rsidDel="00CF0ACE">
          <w:rPr>
            <w:rFonts w:eastAsia="宋体"/>
            <w:i/>
          </w:rPr>
          <w:delText>排除</w:delText>
        </w:r>
      </w:del>
      <w:ins w:id="58" w:author="Decheng Fan" w:date="2014-05-21T08:14:00Z">
        <w:r w:rsidR="00CF0ACE">
          <w:rPr>
            <w:rFonts w:eastAsia="宋体" w:hint="eastAsia"/>
            <w:i/>
          </w:rPr>
          <w:t>不</w:t>
        </w:r>
      </w:ins>
      <w:r w:rsidR="005F579D" w:rsidRPr="00F21B06">
        <w:rPr>
          <w:rFonts w:eastAsia="宋体"/>
          <w:i/>
        </w:rPr>
        <w:t>在</w:t>
      </w:r>
      <w:ins w:id="59" w:author="Decheng Fan" w:date="2014-05-21T08:15:00Z">
        <w:r w:rsidR="00CF0ACE">
          <w:rPr>
            <w:rFonts w:eastAsia="宋体" w:hint="eastAsia"/>
          </w:rPr>
          <w:t>这个部分中</w:t>
        </w:r>
      </w:ins>
      <w:del w:id="60" w:author="Decheng Fan" w:date="2014-05-21T08:14:00Z">
        <w:r w:rsidR="005F579D" w:rsidRPr="00F21B06" w:rsidDel="00CF0ACE">
          <w:rPr>
            <w:rFonts w:eastAsia="宋体"/>
            <w:i/>
          </w:rPr>
          <w:delText>外</w:delText>
        </w:r>
      </w:del>
      <w:r w:rsidR="005F579D" w:rsidRPr="00F21B06">
        <w:rPr>
          <w:rFonts w:eastAsia="宋体"/>
        </w:rPr>
        <w:t>的节点</w:t>
      </w:r>
      <w:commentRangeEnd w:id="48"/>
      <w:r w:rsidR="00CF0ACE">
        <w:rPr>
          <w:rStyle w:val="af3"/>
        </w:rPr>
        <w:commentReference w:id="48"/>
      </w:r>
      <w:r w:rsidR="005F579D" w:rsidRPr="00F21B06">
        <w:rPr>
          <w:rFonts w:eastAsia="宋体" w:hint="eastAsia"/>
        </w:rPr>
        <w:t>。</w:t>
      </w:r>
      <w:r w:rsidR="005F579D" w:rsidRPr="00F21B06">
        <w:rPr>
          <w:rFonts w:eastAsia="宋体"/>
        </w:rPr>
        <w:t>我们</w:t>
      </w:r>
      <w:r w:rsidR="00911B28" w:rsidRPr="00F21B06">
        <w:rPr>
          <w:rFonts w:eastAsia="宋体" w:hint="eastAsia"/>
        </w:rPr>
        <w:t>可以</w:t>
      </w:r>
      <w:r w:rsidR="005F579D" w:rsidRPr="00F21B06">
        <w:rPr>
          <w:rFonts w:eastAsia="宋体" w:hint="eastAsia"/>
        </w:rPr>
        <w:t>分别</w:t>
      </w:r>
      <w:r w:rsidR="005F579D" w:rsidRPr="00F21B06">
        <w:rPr>
          <w:rFonts w:eastAsia="宋体"/>
        </w:rPr>
        <w:t>将其</w:t>
      </w:r>
      <w:r w:rsidR="005F579D" w:rsidRPr="00F21B06">
        <w:rPr>
          <w:rFonts w:eastAsia="宋体" w:hint="eastAsia"/>
        </w:rPr>
        <w:t>称作</w:t>
      </w:r>
      <w:r w:rsidR="005F579D" w:rsidRPr="00F21B06">
        <w:rPr>
          <w:rFonts w:eastAsia="宋体"/>
        </w:rPr>
        <w:t>x</w:t>
      </w:r>
      <w:r w:rsidR="005F579D" w:rsidRPr="00F21B06">
        <w:rPr>
          <w:rFonts w:eastAsia="宋体" w:hint="eastAsia"/>
        </w:rPr>
        <w:t>和</w:t>
      </w:r>
      <w:r w:rsidR="005F579D" w:rsidRPr="00F21B06">
        <w:rPr>
          <w:rFonts w:eastAsia="宋体"/>
        </w:rPr>
        <w:t>y</w:t>
      </w:r>
      <w:r w:rsidR="005F579D" w:rsidRPr="00F21B06">
        <w:rPr>
          <w:rFonts w:eastAsia="宋体" w:hint="eastAsia"/>
        </w:rPr>
        <w:t>。</w:t>
      </w:r>
      <w:r w:rsidR="005F579D" w:rsidRPr="00F21B06">
        <w:rPr>
          <w:rFonts w:eastAsia="宋体"/>
        </w:rPr>
        <w:t>很显然，这两者之间</w:t>
      </w:r>
      <w:r w:rsidR="00911B28" w:rsidRPr="00F21B06">
        <w:rPr>
          <w:rFonts w:eastAsia="宋体" w:hint="eastAsia"/>
        </w:rPr>
        <w:t>也</w:t>
      </w:r>
      <w:r w:rsidR="005F579D" w:rsidRPr="00F21B06">
        <w:rPr>
          <w:rFonts w:eastAsia="宋体"/>
        </w:rPr>
        <w:t>一定存在</w:t>
      </w:r>
      <w:r w:rsidR="00911B28" w:rsidRPr="00F21B06">
        <w:rPr>
          <w:rFonts w:eastAsia="宋体" w:hint="eastAsia"/>
        </w:rPr>
        <w:t>着</w:t>
      </w:r>
      <w:r w:rsidR="005F579D" w:rsidRPr="00F21B06">
        <w:rPr>
          <w:rFonts w:eastAsia="宋体"/>
        </w:rPr>
        <w:t>一条边</w:t>
      </w:r>
      <w:r w:rsidR="00F35A07" w:rsidRPr="00F21B06">
        <w:rPr>
          <w:rFonts w:eastAsia="宋体" w:hint="eastAsia"/>
        </w:rPr>
        <w:t>，</w:t>
      </w:r>
      <w:r w:rsidR="00F35A07" w:rsidRPr="00F21B06">
        <w:rPr>
          <w:rFonts w:eastAsia="宋体"/>
        </w:rPr>
        <w:t>所以将</w:t>
      </w:r>
      <w:r w:rsidR="00F35A07" w:rsidRPr="00F21B06">
        <w:rPr>
          <w:rFonts w:eastAsia="宋体"/>
        </w:rPr>
        <w:t>y</w:t>
      </w:r>
      <w:r w:rsidR="00F35A07" w:rsidRPr="00F21B06">
        <w:rPr>
          <w:rFonts w:eastAsia="宋体"/>
        </w:rPr>
        <w:t>加入到现有节点</w:t>
      </w:r>
      <w:r w:rsidR="00F35A07" w:rsidRPr="00F21B06">
        <w:rPr>
          <w:rFonts w:eastAsia="宋体" w:hint="eastAsia"/>
        </w:rPr>
        <w:t>中</w:t>
      </w:r>
      <w:r w:rsidR="00F35A07" w:rsidRPr="00F21B06">
        <w:rPr>
          <w:rFonts w:eastAsia="宋体"/>
        </w:rPr>
        <w:t>，就会</w:t>
      </w:r>
      <w:r w:rsidR="00F35A07" w:rsidRPr="00F21B06">
        <w:rPr>
          <w:rFonts w:eastAsia="宋体" w:hint="eastAsia"/>
        </w:rPr>
        <w:t>使得</w:t>
      </w:r>
      <w:r w:rsidR="00F35A07" w:rsidRPr="00F21B06">
        <w:rPr>
          <w:rFonts w:eastAsia="宋体"/>
        </w:rPr>
        <w:t>我们的</w:t>
      </w:r>
      <w:r w:rsidR="00BF31FC">
        <w:rPr>
          <w:rFonts w:eastAsia="宋体"/>
        </w:rPr>
        <w:t>连通分量</w:t>
      </w:r>
      <w:r w:rsidR="00F35A07" w:rsidRPr="00F21B06">
        <w:rPr>
          <w:rFonts w:eastAsia="宋体"/>
        </w:rPr>
        <w:t>持续扩张</w:t>
      </w:r>
      <w:r w:rsidR="00F35A07" w:rsidRPr="00F21B06">
        <w:rPr>
          <w:rFonts w:eastAsia="宋体" w:hint="eastAsia"/>
        </w:rPr>
        <w:t>，</w:t>
      </w:r>
      <w:r w:rsidR="00F35A07" w:rsidRPr="00F21B06">
        <w:rPr>
          <w:rFonts w:eastAsia="宋体"/>
        </w:rPr>
        <w:t>由此证明了我们所要证明的东西</w:t>
      </w:r>
      <w:r w:rsidR="00F35A07" w:rsidRPr="00F21B06">
        <w:rPr>
          <w:rFonts w:eastAsia="宋体" w:hint="eastAsia"/>
        </w:rPr>
        <w:t>。</w:t>
      </w:r>
    </w:p>
    <w:p w14:paraId="114CEC0F" w14:textId="770ED499" w:rsidR="007D62CA" w:rsidRPr="00557743" w:rsidRDefault="008620B7" w:rsidP="00CA54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cs="Lantinghei TC Extralight" w:hint="eastAsia"/>
        </w:rPr>
        <w:t>在</w:t>
      </w:r>
      <w:r>
        <w:rPr>
          <w:rFonts w:ascii="宋体" w:eastAsia="宋体" w:hAnsi="宋体" w:cs="Lantinghei TC Extralight"/>
        </w:rPr>
        <w:t>这里</w:t>
      </w:r>
      <w:r w:rsidR="00BA4FD7" w:rsidRPr="00557743">
        <w:rPr>
          <w:rFonts w:ascii="宋体" w:eastAsia="宋体" w:hAnsi="宋体" w:cs="Lantinghei TC Extralight" w:hint="eastAsia"/>
        </w:rPr>
        <w:t>我</w:t>
      </w:r>
      <w:r>
        <w:rPr>
          <w:rFonts w:ascii="宋体" w:eastAsia="宋体" w:hAnsi="宋体" w:cs="Lantinghei TC Extralight" w:hint="eastAsia"/>
        </w:rPr>
        <w:t>们希望读者</w:t>
      </w:r>
      <w:r w:rsidR="00BA4FD7" w:rsidRPr="00557743">
        <w:rPr>
          <w:rFonts w:ascii="宋体" w:eastAsia="宋体" w:hAnsi="宋体" w:cs="Lantinghei TC Extralight" w:hint="eastAsia"/>
        </w:rPr>
        <w:t>明白</w:t>
      </w:r>
      <w:r>
        <w:rPr>
          <w:rFonts w:ascii="宋体" w:eastAsia="宋体" w:hAnsi="宋体" w:cs="Lantinghei TC Extralight" w:hint="eastAsia"/>
        </w:rPr>
        <w:t>的</w:t>
      </w:r>
      <w:r>
        <w:rPr>
          <w:rFonts w:ascii="宋体" w:eastAsia="宋体" w:hAnsi="宋体" w:cs="Lantinghei TC Extralight"/>
        </w:rPr>
        <w:t>是，</w:t>
      </w:r>
      <w:r w:rsidR="00D23F0A">
        <w:rPr>
          <w:rFonts w:ascii="宋体" w:eastAsia="宋体" w:hAnsi="宋体" w:cs="Lantinghei TC Extralight" w:hint="eastAsia"/>
        </w:rPr>
        <w:t>其</w:t>
      </w:r>
      <w:r w:rsidR="00BA4FD7" w:rsidRPr="00557743">
        <w:rPr>
          <w:rFonts w:ascii="宋体" w:eastAsia="宋体" w:hAnsi="宋体" w:cs="Lantinghei TC Extralight" w:hint="eastAsia"/>
        </w:rPr>
        <w:t>实际结果</w:t>
      </w:r>
      <w:r>
        <w:rPr>
          <w:rFonts w:ascii="宋体" w:eastAsia="宋体" w:hAnsi="宋体" w:cs="Lantinghei TC Extralight" w:hint="eastAsia"/>
        </w:rPr>
        <w:t>的</w:t>
      </w:r>
      <w:r w:rsidR="00D23F0A">
        <w:rPr>
          <w:rFonts w:ascii="宋体" w:eastAsia="宋体" w:hAnsi="宋体" w:cs="Lantinghei TC Extralight" w:hint="eastAsia"/>
        </w:rPr>
        <w:t>产生</w:t>
      </w:r>
      <w:r>
        <w:rPr>
          <w:rFonts w:ascii="宋体" w:eastAsia="宋体" w:hAnsi="宋体" w:cs="Lantinghei TC Extralight"/>
        </w:rPr>
        <w:t>过程</w:t>
      </w:r>
      <w:r w:rsidR="00D23F0A">
        <w:rPr>
          <w:rFonts w:ascii="宋体" w:eastAsia="宋体" w:hAnsi="宋体" w:cs="Lantinghei TC Extralight" w:hint="eastAsia"/>
        </w:rPr>
        <w:t>有</w:t>
      </w:r>
      <w:r w:rsidR="00BA4FD7" w:rsidRPr="00557743">
        <w:rPr>
          <w:rFonts w:ascii="宋体" w:eastAsia="宋体" w:hAnsi="宋体" w:cs="Lantinghei TC Extralight" w:hint="eastAsia"/>
        </w:rPr>
        <w:t>多么</w:t>
      </w:r>
      <w:r w:rsidR="00D23F0A">
        <w:rPr>
          <w:rFonts w:ascii="宋体" w:eastAsia="宋体" w:hAnsi="宋体" w:cs="Lantinghei TC Extralight" w:hint="eastAsia"/>
        </w:rPr>
        <w:t>地</w:t>
      </w:r>
      <w:r w:rsidR="00BA4FD7" w:rsidRPr="00557743">
        <w:rPr>
          <w:rFonts w:ascii="宋体" w:eastAsia="宋体" w:hAnsi="宋体" w:cs="Lantinghei TC Extralight" w:hint="eastAsia"/>
        </w:rPr>
        <w:t>容易。</w:t>
      </w:r>
      <w:r>
        <w:rPr>
          <w:rFonts w:ascii="宋体" w:eastAsia="宋体" w:hAnsi="宋体" w:cs="Lantinghei TC Extralight" w:hint="eastAsia"/>
        </w:rPr>
        <w:t>它</w:t>
      </w:r>
      <w:r w:rsidR="00BA4FD7" w:rsidRPr="00557743">
        <w:rPr>
          <w:rFonts w:ascii="宋体" w:eastAsia="宋体" w:hAnsi="宋体" w:cs="Lantinghei TC Extralight" w:hint="eastAsia"/>
        </w:rPr>
        <w:t>只是一个将连通节点添加到相关部分中，而且该节点应该是顺着一条边线而被发现的。这</w:t>
      </w:r>
      <w:r w:rsidR="003F4423" w:rsidRPr="00557743">
        <w:rPr>
          <w:rFonts w:ascii="宋体" w:eastAsia="宋体" w:hAnsi="宋体" w:cs="Lantinghei TC Extralight" w:hint="eastAsia"/>
        </w:rPr>
        <w:t>里很有趣的一点是，只要我们通过这种方式持续地往该</w:t>
      </w:r>
      <w:r w:rsidR="00BF31FC">
        <w:rPr>
          <w:rFonts w:ascii="宋体" w:eastAsia="宋体" w:hAnsi="宋体" w:cs="Lantinghei TC Extralight" w:hint="eastAsia"/>
        </w:rPr>
        <w:t>连通分量</w:t>
      </w:r>
      <w:r w:rsidR="00D23F0A">
        <w:rPr>
          <w:rFonts w:ascii="宋体" w:eastAsia="宋体" w:hAnsi="宋体" w:cs="Lantinghei TC Extralight" w:hint="eastAsia"/>
        </w:rPr>
        <w:t>添加新节点</w:t>
      </w:r>
      <w:r w:rsidR="00B3579F" w:rsidRPr="00557743">
        <w:rPr>
          <w:rFonts w:ascii="宋体" w:eastAsia="宋体" w:hAnsi="宋体" w:cs="Lantinghei TC Extralight" w:hint="eastAsia"/>
        </w:rPr>
        <w:t>，</w:t>
      </w:r>
      <w:r w:rsidR="00D23F0A">
        <w:rPr>
          <w:rFonts w:ascii="宋体" w:eastAsia="宋体" w:hAnsi="宋体" w:cs="Lantinghei TC Extralight" w:hint="eastAsia"/>
        </w:rPr>
        <w:t>最终</w:t>
      </w:r>
      <w:r w:rsidR="00B3579F" w:rsidRPr="00557743">
        <w:rPr>
          <w:rFonts w:ascii="宋体" w:eastAsia="宋体" w:hAnsi="宋体" w:cs="Lantinghei TC Extralight" w:hint="eastAsia"/>
        </w:rPr>
        <w:t>会构建出一个</w:t>
      </w:r>
      <w:r w:rsidR="00B3579F" w:rsidRPr="00557743">
        <w:rPr>
          <w:rFonts w:ascii="宋体" w:eastAsia="宋体" w:hAnsi="宋体" w:cs="Lantinghei TC Extralight" w:hint="eastAsia"/>
          <w:i/>
        </w:rPr>
        <w:t>树结构</w:t>
      </w:r>
      <w:r w:rsidR="00D565D2" w:rsidRPr="00557743">
        <w:rPr>
          <w:rFonts w:ascii="宋体" w:eastAsia="宋体" w:hAnsi="宋体" w:cs="Lantinghei TC Extralight" w:hint="eastAsia"/>
        </w:rPr>
        <w:t>。这种树结构</w:t>
      </w:r>
      <w:r w:rsidR="00D23F0A">
        <w:rPr>
          <w:rFonts w:ascii="宋体" w:eastAsia="宋体" w:hAnsi="宋体" w:cs="Lantinghei TC Extralight" w:hint="eastAsia"/>
        </w:rPr>
        <w:t>就</w:t>
      </w:r>
      <w:r w:rsidR="00B3579F" w:rsidRPr="00557743">
        <w:rPr>
          <w:rFonts w:ascii="宋体" w:eastAsia="宋体" w:hAnsi="宋体" w:cs="Lantinghei TC Extralight" w:hint="eastAsia"/>
        </w:rPr>
        <w:t>是所谓的</w:t>
      </w:r>
      <w:r w:rsidR="003F4423" w:rsidRPr="00557743">
        <w:rPr>
          <w:rFonts w:ascii="宋体" w:eastAsia="宋体" w:hAnsi="宋体" w:cs="Lantinghei TC Extralight" w:hint="eastAsia"/>
          <w:i/>
        </w:rPr>
        <w:t>遍历树</w:t>
      </w:r>
      <w:r w:rsidR="00D565D2" w:rsidRPr="004D0610">
        <w:rPr>
          <w:rFonts w:ascii="宋体" w:eastAsia="宋体" w:hAnsi="宋体" w:cs="Lantinghei TC Extralight" w:hint="eastAsia"/>
          <w:rPrChange w:id="61" w:author="Decheng Fan" w:date="2014-05-21T08:19:00Z">
            <w:rPr>
              <w:rFonts w:ascii="宋体" w:eastAsia="宋体" w:hAnsi="宋体" w:cs="Lantinghei TC Extralight" w:hint="eastAsia"/>
              <w:i/>
            </w:rPr>
          </w:rPrChange>
        </w:rPr>
        <w:t>（</w:t>
      </w:r>
      <w:r w:rsidR="00D565D2" w:rsidRPr="008473DF">
        <w:rPr>
          <w:i/>
        </w:rPr>
        <w:t>traversal tree</w:t>
      </w:r>
      <w:r w:rsidR="00D565D2" w:rsidRPr="004D0610">
        <w:rPr>
          <w:rFonts w:ascii="宋体" w:eastAsia="宋体" w:hAnsi="宋体" w:cs="Lantinghei TC Extralight" w:hint="eastAsia"/>
          <w:rPrChange w:id="62" w:author="Decheng Fan" w:date="2014-05-21T08:19:00Z">
            <w:rPr>
              <w:rFonts w:ascii="宋体" w:eastAsia="宋体" w:hAnsi="宋体" w:cs="Lantinghei TC Extralight" w:hint="eastAsia"/>
              <w:i/>
            </w:rPr>
          </w:rPrChange>
        </w:rPr>
        <w:t>）</w:t>
      </w:r>
      <w:r w:rsidR="003F4423" w:rsidRPr="00557743">
        <w:rPr>
          <w:rFonts w:ascii="宋体" w:eastAsia="宋体" w:hAnsi="宋体" w:cs="Lantinghei TC Extralight" w:hint="eastAsia"/>
        </w:rPr>
        <w:t>，</w:t>
      </w:r>
      <w:r w:rsidR="00D565D2" w:rsidRPr="00557743">
        <w:rPr>
          <w:rFonts w:ascii="宋体" w:eastAsia="宋体" w:hAnsi="宋体" w:cs="Lantinghei TC Extralight" w:hint="eastAsia"/>
        </w:rPr>
        <w:t>而</w:t>
      </w:r>
      <w:ins w:id="63" w:author="Decheng Fan" w:date="2014-05-21T19:17:00Z">
        <w:r w:rsidR="00901F1F">
          <w:rPr>
            <w:rFonts w:ascii="宋体" w:eastAsia="宋体" w:hAnsi="宋体" w:cs="Lantinghei TC Extralight" w:hint="eastAsia"/>
          </w:rPr>
          <w:t>且是</w:t>
        </w:r>
      </w:ins>
      <w:r w:rsidR="00D565D2" w:rsidRPr="00557743">
        <w:rPr>
          <w:rFonts w:ascii="宋体" w:eastAsia="宋体" w:hAnsi="宋体" w:cs="Lantinghei TC Extralight" w:hint="eastAsia"/>
        </w:rPr>
        <w:t>我们</w:t>
      </w:r>
      <w:commentRangeStart w:id="64"/>
      <w:ins w:id="65" w:author="Decheng Fan" w:date="2014-05-21T19:17:00Z">
        <w:r w:rsidR="00901F1F">
          <w:rPr>
            <w:rFonts w:ascii="宋体" w:eastAsia="宋体" w:hAnsi="宋体" w:cs="Lantinghei TC Extralight" w:hint="eastAsia"/>
          </w:rPr>
          <w:t>正在</w:t>
        </w:r>
      </w:ins>
      <w:r w:rsidR="00D565D2" w:rsidRPr="00557743">
        <w:rPr>
          <w:rFonts w:ascii="宋体" w:eastAsia="宋体" w:hAnsi="宋体" w:cs="Lantinghei TC Extralight" w:hint="eastAsia"/>
        </w:rPr>
        <w:t>遍历</w:t>
      </w:r>
      <w:ins w:id="66" w:author="Decheng Fan" w:date="2014-05-21T19:18:00Z">
        <w:r w:rsidR="00901F1F">
          <w:rPr>
            <w:rFonts w:ascii="宋体" w:eastAsia="宋体" w:hAnsi="宋体" w:cs="Lantinghei TC Extralight" w:hint="eastAsia"/>
          </w:rPr>
          <w:t>的</w:t>
        </w:r>
      </w:ins>
      <w:r w:rsidR="00BF31FC">
        <w:rPr>
          <w:rFonts w:ascii="宋体" w:eastAsia="宋体" w:hAnsi="宋体" w:cs="Lantinghei TC Extralight" w:hint="eastAsia"/>
        </w:rPr>
        <w:t>连通分量</w:t>
      </w:r>
      <w:ins w:id="67" w:author="Decheng Fan" w:date="2014-05-21T19:18:00Z">
        <w:r w:rsidR="00901F1F">
          <w:rPr>
            <w:rFonts w:ascii="宋体" w:eastAsia="宋体" w:hAnsi="宋体" w:cs="Lantinghei TC Extralight" w:hint="eastAsia"/>
          </w:rPr>
          <w:t>的</w:t>
        </w:r>
      </w:ins>
      <w:del w:id="68" w:author="Decheng Fan" w:date="2014-05-21T19:18:00Z">
        <w:r w:rsidR="00D565D2" w:rsidRPr="00557743" w:rsidDel="00901F1F">
          <w:rPr>
            <w:rFonts w:ascii="宋体" w:eastAsia="宋体" w:hAnsi="宋体" w:cs="Lantinghei TC Extralight" w:hint="eastAsia"/>
          </w:rPr>
          <w:delText>所</w:delText>
        </w:r>
      </w:del>
      <w:r w:rsidR="00D565D2" w:rsidRPr="00557743">
        <w:rPr>
          <w:rFonts w:ascii="宋体" w:eastAsia="宋体" w:hAnsi="宋体" w:cs="Lantinghei TC Extralight" w:hint="eastAsia"/>
        </w:rPr>
        <w:t>生成</w:t>
      </w:r>
      <w:ins w:id="69" w:author="Decheng Fan" w:date="2014-05-21T19:17:00Z">
        <w:r w:rsidR="00901F1F" w:rsidRPr="00557743">
          <w:rPr>
            <w:rFonts w:ascii="宋体" w:eastAsia="宋体" w:hAnsi="宋体" w:cs="Lantinghei TC Extralight" w:hint="eastAsia"/>
          </w:rPr>
          <w:t>树</w:t>
        </w:r>
      </w:ins>
      <w:commentRangeEnd w:id="64"/>
      <w:ins w:id="70" w:author="Decheng Fan" w:date="2014-05-21T19:22:00Z">
        <w:r w:rsidR="0013407D">
          <w:rPr>
            <w:rStyle w:val="af3"/>
          </w:rPr>
          <w:commentReference w:id="64"/>
        </w:r>
      </w:ins>
      <w:del w:id="71" w:author="Decheng Fan" w:date="2014-05-21T19:18:00Z">
        <w:r w:rsidR="00B3579F" w:rsidRPr="00557743" w:rsidDel="00901F1F">
          <w:rPr>
            <w:rFonts w:ascii="宋体" w:eastAsia="宋体" w:hAnsi="宋体" w:cs="Lantinghei TC Extralight" w:hint="eastAsia"/>
          </w:rPr>
          <w:delText>的就是这样的</w:delText>
        </w:r>
      </w:del>
      <w:del w:id="72" w:author="Decheng Fan" w:date="2014-05-21T19:17:00Z">
        <w:r w:rsidR="00B3579F" w:rsidRPr="00557743" w:rsidDel="00901F1F">
          <w:rPr>
            <w:rFonts w:ascii="宋体" w:eastAsia="宋体" w:hAnsi="宋体" w:cs="Lantinghei TC Extralight" w:hint="eastAsia"/>
          </w:rPr>
          <w:delText>树结构</w:delText>
        </w:r>
      </w:del>
      <w:r w:rsidR="00B3579F" w:rsidRPr="00557743">
        <w:rPr>
          <w:rFonts w:ascii="宋体" w:eastAsia="宋体" w:hAnsi="宋体" w:cs="Lantinghei TC Extralight" w:hint="eastAsia"/>
        </w:rPr>
        <w:t>。（当然，对于有向图来说，它只能根据我们所能到</w:t>
      </w:r>
      <w:r w:rsidR="00D565D2" w:rsidRPr="00557743">
        <w:rPr>
          <w:rFonts w:ascii="宋体" w:eastAsia="宋体" w:hAnsi="宋体" w:cs="Lantinghei TC Extralight" w:hint="eastAsia"/>
        </w:rPr>
        <w:t>达</w:t>
      </w:r>
      <w:r w:rsidR="00B3579F" w:rsidRPr="00557743">
        <w:rPr>
          <w:rFonts w:ascii="宋体" w:eastAsia="宋体" w:hAnsi="宋体" w:cs="Lantinghei TC Extralight" w:hint="eastAsia"/>
        </w:rPr>
        <w:t>的节点来生成。）</w:t>
      </w:r>
    </w:p>
    <w:p w14:paraId="4F08ADBA" w14:textId="1763B32A" w:rsidR="00A76D35" w:rsidRPr="00557743" w:rsidRDefault="00D23F0A" w:rsidP="00CA54AC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AD0801" w:rsidRPr="00557743">
        <w:rPr>
          <w:rFonts w:ascii="宋体" w:eastAsia="宋体" w:hAnsi="宋体" w:hint="eastAsia"/>
        </w:rPr>
        <w:t>要想实现这个过程，我们就</w:t>
      </w:r>
      <w:r>
        <w:rPr>
          <w:rFonts w:ascii="宋体" w:eastAsia="宋体" w:hAnsi="宋体" w:hint="eastAsia"/>
        </w:rPr>
        <w:t>得</w:t>
      </w:r>
      <w:r w:rsidR="00AD0801" w:rsidRPr="00557743">
        <w:rPr>
          <w:rFonts w:ascii="宋体" w:eastAsia="宋体" w:hAnsi="宋体" w:hint="eastAsia"/>
        </w:rPr>
        <w:t>需要以某种方式</w:t>
      </w:r>
      <w:ins w:id="73" w:author="Decheng Fan" w:date="2014-05-21T19:21:00Z">
        <w:r w:rsidR="00CB6DE1">
          <w:rPr>
            <w:rFonts w:ascii="宋体" w:eastAsia="宋体" w:hAnsi="宋体" w:hint="eastAsia"/>
          </w:rPr>
          <w:t>持续跟踪那</w:t>
        </w:r>
      </w:ins>
      <w:ins w:id="74" w:author="Decheng Fan" w:date="2014-05-22T21:13:00Z">
        <w:r w:rsidR="00256FC5">
          <w:rPr>
            <w:rFonts w:ascii="宋体" w:eastAsia="宋体" w:hAnsi="宋体" w:hint="eastAsia"/>
          </w:rPr>
          <w:t>些</w:t>
        </w:r>
        <w:r w:rsidR="00CB6DE1">
          <w:rPr>
            <w:rFonts w:ascii="宋体" w:eastAsia="宋体" w:hAnsi="宋体" w:hint="eastAsia"/>
          </w:rPr>
          <w:t>通过</w:t>
        </w:r>
      </w:ins>
      <w:del w:id="75" w:author="Decheng Fan" w:date="2014-05-22T21:10:00Z">
        <w:r w:rsidR="00AD0801" w:rsidRPr="00557743" w:rsidDel="00606482">
          <w:rPr>
            <w:rFonts w:ascii="宋体" w:eastAsia="宋体" w:hAnsi="宋体" w:hint="eastAsia"/>
          </w:rPr>
          <w:delText>沿着某</w:delText>
        </w:r>
      </w:del>
      <w:r w:rsidR="00AD0801" w:rsidRPr="00557743">
        <w:rPr>
          <w:rFonts w:ascii="宋体" w:eastAsia="宋体" w:hAnsi="宋体" w:hint="eastAsia"/>
        </w:rPr>
        <w:t>一条边</w:t>
      </w:r>
      <w:r>
        <w:rPr>
          <w:rFonts w:ascii="宋体" w:eastAsia="宋体" w:hAnsi="宋体" w:hint="eastAsia"/>
        </w:rPr>
        <w:t>线</w:t>
      </w:r>
      <w:ins w:id="76" w:author="Decheng Fan" w:date="2014-05-22T21:13:00Z">
        <w:r w:rsidR="00CB6DE1">
          <w:rPr>
            <w:rFonts w:ascii="宋体" w:eastAsia="宋体" w:hAnsi="宋体" w:hint="eastAsia"/>
          </w:rPr>
          <w:t>就能到达</w:t>
        </w:r>
      </w:ins>
      <w:ins w:id="77" w:author="Decheng Fan" w:date="2014-05-22T21:10:00Z">
        <w:r w:rsidR="00606482">
          <w:rPr>
            <w:rFonts w:ascii="宋体" w:eastAsia="宋体" w:hAnsi="宋体" w:hint="eastAsia"/>
          </w:rPr>
          <w:t>的</w:t>
        </w:r>
      </w:ins>
      <w:del w:id="78" w:author="Decheng Fan" w:date="2014-05-21T19:21:00Z">
        <w:r w:rsidR="00F00713" w:rsidDel="0013407D">
          <w:rPr>
            <w:rFonts w:ascii="宋体" w:eastAsia="宋体" w:hAnsi="宋体" w:hint="eastAsia"/>
          </w:rPr>
          <w:delText>持续跟踪那些</w:delText>
        </w:r>
      </w:del>
      <w:r w:rsidR="00F00713">
        <w:rPr>
          <w:rFonts w:ascii="宋体" w:eastAsia="宋体" w:hAnsi="宋体" w:hint="eastAsia"/>
        </w:rPr>
        <w:t>“边沿”或“前沿”节点。如果</w:t>
      </w:r>
      <w:r w:rsidR="001E421A" w:rsidRPr="00557743">
        <w:rPr>
          <w:rFonts w:ascii="宋体" w:eastAsia="宋体" w:hAnsi="宋体" w:hint="eastAsia"/>
        </w:rPr>
        <w:t>从</w:t>
      </w:r>
      <w:r w:rsidR="00F00713">
        <w:rPr>
          <w:rFonts w:ascii="宋体" w:eastAsia="宋体" w:hAnsi="宋体" w:hint="eastAsia"/>
        </w:rPr>
        <w:t>某个单一节点开始</w:t>
      </w:r>
      <w:r w:rsidR="00F00713">
        <w:rPr>
          <w:rFonts w:ascii="宋体" w:eastAsia="宋体" w:hAnsi="宋体"/>
        </w:rPr>
        <w:t>的话</w:t>
      </w:r>
      <w:r w:rsidR="001E421A" w:rsidRPr="00557743">
        <w:rPr>
          <w:rFonts w:ascii="宋体" w:eastAsia="宋体" w:hAnsi="宋体" w:hint="eastAsia"/>
        </w:rPr>
        <w:t>，其</w:t>
      </w:r>
      <w:r w:rsidR="00AD0801" w:rsidRPr="00557743">
        <w:rPr>
          <w:rFonts w:ascii="宋体" w:eastAsia="宋体" w:hAnsi="宋体" w:hint="eastAsia"/>
        </w:rPr>
        <w:t>前沿</w:t>
      </w:r>
      <w:r w:rsidR="001E421A" w:rsidRPr="00557743">
        <w:rPr>
          <w:rFonts w:ascii="宋体" w:eastAsia="宋体" w:hAnsi="宋体" w:hint="eastAsia"/>
        </w:rPr>
        <w:t>就只有它的</w:t>
      </w:r>
      <w:r w:rsidR="00AD0801" w:rsidRPr="00557743">
        <w:rPr>
          <w:rFonts w:ascii="宋体" w:eastAsia="宋体" w:hAnsi="宋体" w:hint="eastAsia"/>
        </w:rPr>
        <w:t>邻居节点</w:t>
      </w:r>
      <w:r w:rsidR="001E421A" w:rsidRPr="00557743">
        <w:rPr>
          <w:rFonts w:ascii="宋体" w:eastAsia="宋体" w:hAnsi="宋体" w:hint="eastAsia"/>
        </w:rPr>
        <w:t>。而当您开始向外扩展时，</w:t>
      </w:r>
      <w:del w:id="79" w:author="Decheng Fan" w:date="2014-05-22T21:18:00Z">
        <w:r w:rsidR="001E421A" w:rsidRPr="00557743" w:rsidDel="007C26D9">
          <w:rPr>
            <w:rFonts w:ascii="宋体" w:eastAsia="宋体" w:hAnsi="宋体" w:hint="eastAsia"/>
          </w:rPr>
          <w:delText>其</w:delText>
        </w:r>
      </w:del>
      <w:del w:id="80" w:author="Decheng Fan" w:date="2014-05-22T21:12:00Z">
        <w:r w:rsidR="001E421A" w:rsidRPr="00557743" w:rsidDel="00D92356">
          <w:rPr>
            <w:rFonts w:ascii="宋体" w:eastAsia="宋体" w:hAnsi="宋体" w:hint="eastAsia"/>
          </w:rPr>
          <w:delText>邻居节点</w:delText>
        </w:r>
      </w:del>
      <w:r w:rsidR="001E421A" w:rsidRPr="00557743">
        <w:rPr>
          <w:rFonts w:ascii="宋体" w:eastAsia="宋体" w:hAnsi="宋体" w:hint="eastAsia"/>
        </w:rPr>
        <w:t>新访问到的节点</w:t>
      </w:r>
      <w:ins w:id="81" w:author="Decheng Fan" w:date="2014-05-22T21:12:00Z">
        <w:r w:rsidR="00D92356">
          <w:rPr>
            <w:rFonts w:ascii="宋体" w:eastAsia="宋体" w:hAnsi="宋体" w:hint="eastAsia"/>
          </w:rPr>
          <w:t>的</w:t>
        </w:r>
        <w:r w:rsidR="00D92356" w:rsidRPr="00557743">
          <w:rPr>
            <w:rFonts w:ascii="宋体" w:eastAsia="宋体" w:hAnsi="宋体" w:hint="eastAsia"/>
          </w:rPr>
          <w:t>邻居节点</w:t>
        </w:r>
      </w:ins>
      <w:r w:rsidR="001E421A" w:rsidRPr="00557743">
        <w:rPr>
          <w:rFonts w:ascii="宋体" w:eastAsia="宋体" w:hAnsi="宋体" w:hint="eastAsia"/>
        </w:rPr>
        <w:t>就会成为新的边沿节点，而</w:t>
      </w:r>
      <w:del w:id="82" w:author="Decheng Fan" w:date="2014-05-22T21:14:00Z">
        <w:r w:rsidR="001E421A" w:rsidRPr="00557743" w:rsidDel="00B36B12">
          <w:rPr>
            <w:rFonts w:ascii="宋体" w:eastAsia="宋体" w:hAnsi="宋体" w:hint="eastAsia"/>
          </w:rPr>
          <w:delText>这些</w:delText>
        </w:r>
        <w:r w:rsidR="000020AE" w:rsidRPr="00557743" w:rsidDel="00B36B12">
          <w:rPr>
            <w:rFonts w:ascii="宋体" w:eastAsia="宋体" w:hAnsi="宋体" w:hint="eastAsia"/>
          </w:rPr>
          <w:delText>节点就落在</w:delText>
        </w:r>
      </w:del>
      <w:r w:rsidR="000020AE" w:rsidRPr="00557743">
        <w:rPr>
          <w:rFonts w:ascii="宋体" w:eastAsia="宋体" w:hAnsi="宋体" w:hint="eastAsia"/>
        </w:rPr>
        <w:t>我们目前</w:t>
      </w:r>
      <w:r w:rsidR="00F00713">
        <w:rPr>
          <w:rFonts w:ascii="宋体" w:eastAsia="宋体" w:hAnsi="宋体" w:hint="eastAsia"/>
        </w:rPr>
        <w:t>所访问到的节点</w:t>
      </w:r>
      <w:ins w:id="83" w:author="Decheng Fan" w:date="2014-05-22T21:14:00Z">
        <w:r w:rsidR="00B36B12">
          <w:rPr>
            <w:rFonts w:ascii="宋体" w:eastAsia="宋体" w:hAnsi="宋体" w:hint="eastAsia"/>
          </w:rPr>
          <w:t>就落在</w:t>
        </w:r>
      </w:ins>
      <w:ins w:id="84" w:author="Decheng Fan" w:date="2014-05-23T07:25:00Z">
        <w:r w:rsidR="00235392">
          <w:rPr>
            <w:rFonts w:ascii="宋体" w:eastAsia="宋体" w:hAnsi="宋体" w:hint="eastAsia"/>
          </w:rPr>
          <w:t>连通分量</w:t>
        </w:r>
      </w:ins>
      <w:commentRangeStart w:id="85"/>
      <w:ins w:id="86" w:author="Decheng Fan" w:date="2014-05-22T21:15:00Z">
        <w:r w:rsidR="00B36B12">
          <w:rPr>
            <w:rFonts w:ascii="宋体" w:eastAsia="宋体" w:hAnsi="宋体" w:hint="eastAsia"/>
          </w:rPr>
          <w:t>里了</w:t>
        </w:r>
        <w:commentRangeEnd w:id="85"/>
        <w:r w:rsidR="00E66EBB">
          <w:rPr>
            <w:rStyle w:val="af3"/>
          </w:rPr>
          <w:commentReference w:id="85"/>
        </w:r>
      </w:ins>
      <w:del w:id="87" w:author="Decheng Fan" w:date="2014-05-22T21:15:00Z">
        <w:r w:rsidR="00F00713" w:rsidDel="00B36B12">
          <w:rPr>
            <w:rFonts w:ascii="宋体" w:eastAsia="宋体" w:hAnsi="宋体" w:hint="eastAsia"/>
          </w:rPr>
          <w:delText>中</w:delText>
        </w:r>
      </w:del>
      <w:r w:rsidR="00F00713">
        <w:rPr>
          <w:rFonts w:ascii="宋体" w:eastAsia="宋体" w:hAnsi="宋体" w:hint="eastAsia"/>
        </w:rPr>
        <w:t>。换句话说，我们需要以某种形式维护</w:t>
      </w:r>
      <w:r w:rsidR="00F00713">
        <w:rPr>
          <w:rFonts w:ascii="宋体" w:eastAsia="宋体" w:hAnsi="宋体"/>
        </w:rPr>
        <w:t>一个</w:t>
      </w:r>
      <w:r w:rsidR="000020AE" w:rsidRPr="00557743">
        <w:rPr>
          <w:rFonts w:ascii="宋体" w:eastAsia="宋体" w:hAnsi="宋体" w:hint="eastAsia"/>
        </w:rPr>
        <w:t>边沿节点</w:t>
      </w:r>
      <w:r w:rsidR="007C7A21">
        <w:rPr>
          <w:rFonts w:ascii="宋体" w:eastAsia="宋体" w:hAnsi="宋体" w:hint="eastAsia"/>
        </w:rPr>
        <w:t>的集合</w:t>
      </w:r>
      <w:r w:rsidR="000020AE" w:rsidRPr="00557743">
        <w:rPr>
          <w:rFonts w:ascii="宋体" w:eastAsia="宋体" w:hAnsi="宋体" w:hint="eastAsia"/>
        </w:rPr>
        <w:t>，</w:t>
      </w:r>
      <w:ins w:id="88" w:author="Decheng Fan" w:date="2014-05-23T07:23:00Z">
        <w:r w:rsidR="00235392">
          <w:rPr>
            <w:rFonts w:ascii="宋体" w:eastAsia="宋体" w:hAnsi="宋体" w:hint="eastAsia"/>
          </w:rPr>
          <w:t>我们反复地从</w:t>
        </w:r>
      </w:ins>
      <w:r w:rsidR="007C7A21">
        <w:rPr>
          <w:rFonts w:ascii="宋体" w:eastAsia="宋体" w:hAnsi="宋体" w:hint="eastAsia"/>
        </w:rPr>
        <w:t>该</w:t>
      </w:r>
      <w:r w:rsidR="007C7A21">
        <w:rPr>
          <w:rFonts w:ascii="宋体" w:eastAsia="宋体" w:hAnsi="宋体"/>
        </w:rPr>
        <w:t>集合</w:t>
      </w:r>
      <w:del w:id="89" w:author="Decheng Fan" w:date="2014-05-23T07:23:00Z">
        <w:r w:rsidR="006B3F2B" w:rsidRPr="00557743" w:rsidDel="00235392">
          <w:rPr>
            <w:rFonts w:ascii="宋体" w:eastAsia="宋体" w:hAnsi="宋体" w:hint="eastAsia"/>
          </w:rPr>
          <w:delText>可以</w:delText>
        </w:r>
      </w:del>
      <w:r w:rsidR="006B3F2B" w:rsidRPr="00557743">
        <w:rPr>
          <w:rFonts w:ascii="宋体" w:eastAsia="宋体" w:hAnsi="宋体" w:hint="eastAsia"/>
        </w:rPr>
        <w:t>排除掉我们</w:t>
      </w:r>
      <w:del w:id="90" w:author="Decheng Fan" w:date="2014-05-23T07:23:00Z">
        <w:r w:rsidR="007C7A21" w:rsidDel="00235392">
          <w:rPr>
            <w:rFonts w:ascii="宋体" w:eastAsia="宋体" w:hAnsi="宋体" w:hint="eastAsia"/>
          </w:rPr>
          <w:delText>实际</w:delText>
        </w:r>
      </w:del>
      <w:r w:rsidR="000020AE" w:rsidRPr="00557743">
        <w:rPr>
          <w:rFonts w:ascii="宋体" w:eastAsia="宋体" w:hAnsi="宋体" w:hint="eastAsia"/>
        </w:rPr>
        <w:t>访问</w:t>
      </w:r>
      <w:ins w:id="91" w:author="Decheng Fan" w:date="2014-05-23T07:23:00Z">
        <w:r w:rsidR="00235392">
          <w:rPr>
            <w:rFonts w:ascii="宋体" w:eastAsia="宋体" w:hAnsi="宋体" w:hint="eastAsia"/>
          </w:rPr>
          <w:t>过</w:t>
        </w:r>
      </w:ins>
      <w:del w:id="92" w:author="Decheng Fan" w:date="2014-05-23T07:23:00Z">
        <w:r w:rsidR="006B3F2B" w:rsidRPr="00557743" w:rsidDel="00235392">
          <w:rPr>
            <w:rFonts w:ascii="宋体" w:eastAsia="宋体" w:hAnsi="宋体" w:hint="eastAsia"/>
          </w:rPr>
          <w:delText>到</w:delText>
        </w:r>
      </w:del>
      <w:r w:rsidR="006B3F2B" w:rsidRPr="00557743">
        <w:rPr>
          <w:rFonts w:ascii="宋体" w:eastAsia="宋体" w:hAnsi="宋体" w:hint="eastAsia"/>
        </w:rPr>
        <w:t>的</w:t>
      </w:r>
      <w:r w:rsidR="007C7A21">
        <w:rPr>
          <w:rFonts w:ascii="宋体" w:eastAsia="宋体" w:hAnsi="宋体" w:hint="eastAsia"/>
        </w:rPr>
        <w:t>节点</w:t>
      </w:r>
      <w:r w:rsidR="006B3F2B" w:rsidRPr="00557743">
        <w:rPr>
          <w:rFonts w:ascii="宋体" w:eastAsia="宋体" w:hAnsi="宋体" w:hint="eastAsia"/>
        </w:rPr>
        <w:t>，</w:t>
      </w:r>
      <w:ins w:id="93" w:author="Decheng Fan" w:date="2014-05-23T07:23:00Z">
        <w:r w:rsidR="00235392">
          <w:rPr>
            <w:rFonts w:ascii="宋体" w:eastAsia="宋体" w:hAnsi="宋体" w:hint="eastAsia"/>
          </w:rPr>
          <w:t>并</w:t>
        </w:r>
      </w:ins>
      <w:ins w:id="94" w:author="Decheng Fan" w:date="2014-05-23T07:24:00Z">
        <w:r w:rsidR="00235392">
          <w:rPr>
            <w:rFonts w:ascii="宋体" w:eastAsia="宋体" w:hAnsi="宋体" w:hint="eastAsia"/>
          </w:rPr>
          <w:t>向其中</w:t>
        </w:r>
        <w:r w:rsidR="00235392">
          <w:rPr>
            <w:rFonts w:ascii="宋体" w:eastAsia="宋体" w:hAnsi="宋体"/>
          </w:rPr>
          <w:t>添加</w:t>
        </w:r>
      </w:ins>
      <w:del w:id="95" w:author="Decheng Fan" w:date="2014-05-23T07:23:00Z">
        <w:r w:rsidR="006B3F2B" w:rsidRPr="00557743" w:rsidDel="00235392">
          <w:rPr>
            <w:rFonts w:ascii="宋体" w:eastAsia="宋体" w:hAnsi="宋体" w:hint="eastAsia"/>
          </w:rPr>
          <w:delText>以及</w:delText>
        </w:r>
      </w:del>
      <w:r w:rsidR="007C7A21">
        <w:rPr>
          <w:rFonts w:ascii="宋体" w:eastAsia="宋体" w:hAnsi="宋体" w:hint="eastAsia"/>
        </w:rPr>
        <w:t>它们</w:t>
      </w:r>
      <w:ins w:id="96" w:author="Decheng Fan" w:date="2014-05-23T07:24:00Z">
        <w:r w:rsidR="00235392">
          <w:rPr>
            <w:rFonts w:ascii="宋体" w:eastAsia="宋体" w:hAnsi="宋体" w:hint="eastAsia"/>
          </w:rPr>
          <w:t>的</w:t>
        </w:r>
      </w:ins>
      <w:del w:id="97" w:author="Decheng Fan" w:date="2014-05-23T07:24:00Z">
        <w:r w:rsidR="007C7A21" w:rsidDel="00235392">
          <w:rPr>
            <w:rFonts w:ascii="宋体" w:eastAsia="宋体" w:hAnsi="宋体"/>
          </w:rPr>
          <w:delText>所添加的</w:delText>
        </w:r>
      </w:del>
      <w:r w:rsidR="00DD5E15" w:rsidRPr="00557743">
        <w:rPr>
          <w:rFonts w:ascii="宋体" w:eastAsia="宋体" w:hAnsi="宋体" w:hint="eastAsia"/>
        </w:rPr>
        <w:t>邻居节点</w:t>
      </w:r>
      <w:r w:rsidR="00C02ACA" w:rsidRPr="00557743">
        <w:rPr>
          <w:rFonts w:ascii="宋体" w:eastAsia="宋体" w:hAnsi="宋体" w:hint="eastAsia"/>
        </w:rPr>
        <w:t>（除非</w:t>
      </w:r>
      <w:r w:rsidR="007C7A21">
        <w:rPr>
          <w:rFonts w:ascii="宋体" w:eastAsia="宋体" w:hAnsi="宋体" w:hint="eastAsia"/>
        </w:rPr>
        <w:t>这些</w:t>
      </w:r>
      <w:r w:rsidR="007C7A21">
        <w:rPr>
          <w:rFonts w:ascii="宋体" w:eastAsia="宋体" w:hAnsi="宋体"/>
        </w:rPr>
        <w:t>节点</w:t>
      </w:r>
      <w:r w:rsidR="007C7A21">
        <w:rPr>
          <w:rFonts w:ascii="宋体" w:eastAsia="宋体" w:hAnsi="宋体" w:hint="eastAsia"/>
        </w:rPr>
        <w:t>本身已经在该列表中，或已经</w:t>
      </w:r>
      <w:r w:rsidR="007C7A21">
        <w:rPr>
          <w:rFonts w:ascii="宋体" w:eastAsia="宋体" w:hAnsi="宋体"/>
        </w:rPr>
        <w:t>被</w:t>
      </w:r>
      <w:r w:rsidR="00DD5E15" w:rsidRPr="00557743">
        <w:rPr>
          <w:rFonts w:ascii="宋体" w:eastAsia="宋体" w:hAnsi="宋体" w:hint="eastAsia"/>
        </w:rPr>
        <w:t>访问</w:t>
      </w:r>
      <w:r w:rsidR="007C7A21">
        <w:rPr>
          <w:rFonts w:ascii="宋体" w:eastAsia="宋体" w:hAnsi="宋体" w:hint="eastAsia"/>
        </w:rPr>
        <w:t>到</w:t>
      </w:r>
      <w:r w:rsidR="00DD5E15" w:rsidRPr="00557743">
        <w:rPr>
          <w:rFonts w:ascii="宋体" w:eastAsia="宋体" w:hAnsi="宋体" w:hint="eastAsia"/>
        </w:rPr>
        <w:t>了</w:t>
      </w:r>
      <w:r w:rsidR="00C02ACA" w:rsidRPr="00557743">
        <w:rPr>
          <w:rFonts w:ascii="宋体" w:eastAsia="宋体" w:hAnsi="宋体" w:hint="eastAsia"/>
        </w:rPr>
        <w:t>）</w:t>
      </w:r>
      <w:r w:rsidR="000020AE" w:rsidRPr="00557743">
        <w:rPr>
          <w:rFonts w:ascii="宋体" w:eastAsia="宋体" w:hAnsi="宋体" w:hint="eastAsia"/>
        </w:rPr>
        <w:t>。</w:t>
      </w:r>
      <w:r w:rsidR="004A1113">
        <w:rPr>
          <w:rFonts w:ascii="宋体" w:eastAsia="宋体" w:hAnsi="宋体" w:hint="eastAsia"/>
        </w:rPr>
        <w:t>这</w:t>
      </w:r>
      <w:r w:rsidR="007C7A21">
        <w:rPr>
          <w:rFonts w:ascii="宋体" w:eastAsia="宋体" w:hAnsi="宋体" w:hint="eastAsia"/>
        </w:rPr>
        <w:t>就</w:t>
      </w:r>
      <w:r w:rsidR="004A1113">
        <w:rPr>
          <w:rFonts w:ascii="宋体" w:eastAsia="宋体" w:hAnsi="宋体" w:hint="eastAsia"/>
        </w:rPr>
        <w:t>构成了</w:t>
      </w:r>
      <w:r w:rsidR="007C7A21">
        <w:rPr>
          <w:rFonts w:ascii="宋体" w:eastAsia="宋体" w:hAnsi="宋体" w:hint="eastAsia"/>
        </w:rPr>
        <w:t>一个</w:t>
      </w:r>
      <w:r w:rsidR="004A1113">
        <w:rPr>
          <w:rFonts w:ascii="宋体" w:eastAsia="宋体" w:hAnsi="宋体" w:hint="eastAsia"/>
        </w:rPr>
        <w:t>我们想要访问但还未完成</w:t>
      </w:r>
      <w:r w:rsidR="004A1113">
        <w:rPr>
          <w:rFonts w:ascii="宋体" w:eastAsia="宋体" w:hAnsi="宋体"/>
        </w:rPr>
        <w:t>访问</w:t>
      </w:r>
      <w:r w:rsidR="006B3F2B" w:rsidRPr="00557743">
        <w:rPr>
          <w:rFonts w:ascii="宋体" w:eastAsia="宋体" w:hAnsi="宋体" w:hint="eastAsia"/>
        </w:rPr>
        <w:t>的节点列表。</w:t>
      </w:r>
      <w:r w:rsidR="003B7836">
        <w:rPr>
          <w:rFonts w:ascii="宋体" w:eastAsia="宋体" w:hAnsi="宋体" w:hint="eastAsia"/>
        </w:rPr>
        <w:t>有了</w:t>
      </w:r>
      <w:r w:rsidR="003B7836">
        <w:rPr>
          <w:rFonts w:ascii="宋体" w:eastAsia="宋体" w:hAnsi="宋体"/>
        </w:rPr>
        <w:t>这个</w:t>
      </w:r>
      <w:r w:rsidR="003B7836">
        <w:rPr>
          <w:rFonts w:ascii="宋体" w:eastAsia="宋体" w:hAnsi="宋体" w:hint="eastAsia"/>
        </w:rPr>
        <w:t>列表</w:t>
      </w:r>
      <w:r w:rsidR="003B7836">
        <w:rPr>
          <w:rFonts w:ascii="宋体" w:eastAsia="宋体" w:hAnsi="宋体"/>
        </w:rPr>
        <w:t>，</w:t>
      </w:r>
      <w:r w:rsidR="006B3F2B" w:rsidRPr="00557743">
        <w:rPr>
          <w:rFonts w:ascii="宋体" w:eastAsia="宋体" w:hAnsi="宋体" w:hint="eastAsia"/>
        </w:rPr>
        <w:t>我们可以</w:t>
      </w:r>
      <w:r w:rsidR="003B7836">
        <w:rPr>
          <w:rFonts w:ascii="宋体" w:eastAsia="宋体" w:hAnsi="宋体" w:hint="eastAsia"/>
        </w:rPr>
        <w:t>默</w:t>
      </w:r>
      <w:r w:rsidR="009A4531" w:rsidRPr="00557743">
        <w:rPr>
          <w:rFonts w:ascii="宋体" w:eastAsia="宋体" w:hAnsi="宋体" w:hint="eastAsia"/>
        </w:rPr>
        <w:t>认为</w:t>
      </w:r>
      <w:r w:rsidR="003B7836">
        <w:rPr>
          <w:rFonts w:ascii="宋体" w:eastAsia="宋体" w:hAnsi="宋体" w:hint="eastAsia"/>
        </w:rPr>
        <w:t>那些</w:t>
      </w:r>
      <w:r w:rsidR="009A4531" w:rsidRPr="00557743">
        <w:rPr>
          <w:rFonts w:ascii="宋体" w:eastAsia="宋体" w:hAnsi="宋体" w:hint="eastAsia"/>
          <w:i/>
        </w:rPr>
        <w:t>已经</w:t>
      </w:r>
      <w:r w:rsidR="009A4531" w:rsidRPr="00557743">
        <w:rPr>
          <w:rFonts w:ascii="宋体" w:eastAsia="宋体" w:hAnsi="宋体" w:hint="eastAsia"/>
        </w:rPr>
        <w:t>被访问过的节点，就一定被检查过了。</w:t>
      </w:r>
    </w:p>
    <w:p w14:paraId="1AFD8DD7" w14:textId="3AE98E6B" w:rsidR="00A76D35" w:rsidRPr="00B331CC" w:rsidRDefault="003B7836" w:rsidP="00CA54AC">
      <w:pPr>
        <w:ind w:firstLine="420"/>
        <w:rPr>
          <w:rFonts w:eastAsia="宋体"/>
        </w:rPr>
      </w:pPr>
      <w:r>
        <w:rPr>
          <w:rFonts w:eastAsia="宋体" w:hint="eastAsia"/>
        </w:rPr>
        <w:t>下面</w:t>
      </w:r>
      <w:r>
        <w:rPr>
          <w:rFonts w:eastAsia="宋体"/>
        </w:rPr>
        <w:t>，</w:t>
      </w:r>
      <w:r w:rsidRPr="00B331CC">
        <w:rPr>
          <w:rFonts w:eastAsia="宋体" w:hint="eastAsia"/>
        </w:rPr>
        <w:t>我们</w:t>
      </w:r>
      <w:r>
        <w:rPr>
          <w:rFonts w:eastAsia="宋体"/>
        </w:rPr>
        <w:t>拿</w:t>
      </w:r>
      <w:r>
        <w:rPr>
          <w:rFonts w:eastAsia="宋体" w:hint="eastAsia"/>
        </w:rPr>
        <w:t>曾经</w:t>
      </w:r>
      <w:r w:rsidR="00FA455B" w:rsidRPr="00B331CC">
        <w:rPr>
          <w:rFonts w:eastAsia="宋体"/>
        </w:rPr>
        <w:t>玩过的《</w:t>
      </w:r>
      <w:r w:rsidR="00FA455B" w:rsidRPr="00B331CC">
        <w:rPr>
          <w:rFonts w:eastAsia="宋体" w:hint="eastAsia"/>
        </w:rPr>
        <w:t>龙与</w:t>
      </w:r>
      <w:r w:rsidR="00FA455B" w:rsidRPr="00B331CC">
        <w:rPr>
          <w:rFonts w:eastAsia="宋体"/>
        </w:rPr>
        <w:t>地下城》</w:t>
      </w:r>
      <w:r w:rsidR="009F127E" w:rsidRPr="00B331CC">
        <w:rPr>
          <w:rStyle w:val="ae"/>
          <w:rFonts w:eastAsia="宋体"/>
        </w:rPr>
        <w:footnoteReference w:id="2"/>
      </w:r>
      <w:r w:rsidR="00CC4930" w:rsidRPr="00B331CC">
        <w:rPr>
          <w:rFonts w:eastAsia="宋体" w:hint="eastAsia"/>
        </w:rPr>
        <w:t>这种老式的</w:t>
      </w:r>
      <w:r w:rsidR="00FA455B" w:rsidRPr="00B331CC">
        <w:rPr>
          <w:rFonts w:eastAsia="宋体"/>
        </w:rPr>
        <w:t>角色扮演</w:t>
      </w:r>
      <w:r w:rsidR="00FA455B" w:rsidRPr="00B331CC">
        <w:rPr>
          <w:rFonts w:eastAsia="宋体" w:hint="eastAsia"/>
        </w:rPr>
        <w:t>类</w:t>
      </w:r>
      <w:r w:rsidR="00FA455B" w:rsidRPr="00B331CC">
        <w:rPr>
          <w:rFonts w:eastAsia="宋体"/>
        </w:rPr>
        <w:t>游戏</w:t>
      </w:r>
      <w:r w:rsidR="00FA455B" w:rsidRPr="00B331CC">
        <w:rPr>
          <w:rFonts w:eastAsia="宋体" w:hint="eastAsia"/>
        </w:rPr>
        <w:t>（</w:t>
      </w:r>
      <w:r w:rsidR="00CC4930" w:rsidRPr="00B331CC">
        <w:rPr>
          <w:rFonts w:eastAsia="宋体" w:hint="eastAsia"/>
        </w:rPr>
        <w:t>事实上</w:t>
      </w:r>
      <w:r>
        <w:rPr>
          <w:rFonts w:eastAsia="宋体" w:hint="eastAsia"/>
        </w:rPr>
        <w:t>也</w:t>
      </w:r>
      <w:ins w:id="99" w:author="Decheng Fan" w:date="2014-05-23T08:47:00Z">
        <w:r w:rsidR="00233F54">
          <w:rPr>
            <w:rFonts w:eastAsia="宋体" w:hint="eastAsia"/>
          </w:rPr>
          <w:t>包括</w:t>
        </w:r>
      </w:ins>
      <w:del w:id="100" w:author="Decheng Fan" w:date="2014-05-23T08:46:00Z">
        <w:r w:rsidR="00CC4930" w:rsidRPr="00B331CC" w:rsidDel="00233F54">
          <w:rPr>
            <w:rFonts w:eastAsia="宋体"/>
          </w:rPr>
          <w:delText>就</w:delText>
        </w:r>
        <w:r w:rsidR="00FA455B" w:rsidRPr="00B331CC" w:rsidDel="00233F54">
          <w:rPr>
            <w:rFonts w:eastAsia="宋体" w:hint="eastAsia"/>
          </w:rPr>
          <w:delText>是</w:delText>
        </w:r>
      </w:del>
      <w:r w:rsidR="00FA455B" w:rsidRPr="00B331CC">
        <w:rPr>
          <w:rFonts w:eastAsia="宋体"/>
        </w:rPr>
        <w:t>今天</w:t>
      </w:r>
      <w:r w:rsidR="00FA455B" w:rsidRPr="00B331CC">
        <w:rPr>
          <w:rFonts w:eastAsia="宋体" w:hint="eastAsia"/>
        </w:rPr>
        <w:t>所</w:t>
      </w:r>
      <w:r w:rsidR="00FA455B" w:rsidRPr="00B331CC">
        <w:rPr>
          <w:rFonts w:eastAsia="宋体"/>
        </w:rPr>
        <w:t>流行的许多视频</w:t>
      </w:r>
      <w:del w:id="101" w:author="Decheng Fan" w:date="2014-05-23T08:46:00Z">
        <w:r w:rsidR="00FA455B" w:rsidRPr="00B331CC" w:rsidDel="00233F54">
          <w:rPr>
            <w:rFonts w:eastAsia="宋体" w:hint="eastAsia"/>
          </w:rPr>
          <w:delText>类</w:delText>
        </w:r>
      </w:del>
      <w:r w:rsidR="00FA455B" w:rsidRPr="00B331CC">
        <w:rPr>
          <w:rFonts w:eastAsia="宋体"/>
        </w:rPr>
        <w:t>游戏</w:t>
      </w:r>
      <w:r>
        <w:rPr>
          <w:rFonts w:eastAsia="宋体" w:hint="eastAsia"/>
        </w:rPr>
        <w:t>）来举个</w:t>
      </w:r>
      <w:r>
        <w:rPr>
          <w:rFonts w:eastAsia="宋体"/>
        </w:rPr>
        <w:t>例子</w:t>
      </w:r>
      <w:r>
        <w:rPr>
          <w:rFonts w:eastAsia="宋体" w:hint="eastAsia"/>
        </w:rPr>
        <w:t>。</w:t>
      </w:r>
      <w:r w:rsidR="00D728AF">
        <w:rPr>
          <w:rFonts w:eastAsia="宋体" w:hint="eastAsia"/>
        </w:rPr>
        <w:t>在</w:t>
      </w:r>
      <w:r w:rsidR="001D25C9" w:rsidRPr="00B331CC">
        <w:rPr>
          <w:rFonts w:eastAsia="宋体"/>
        </w:rPr>
        <w:t>图</w:t>
      </w:r>
      <w:r w:rsidR="001D25C9" w:rsidRPr="00B331CC">
        <w:rPr>
          <w:rFonts w:eastAsia="宋体" w:hint="eastAsia"/>
        </w:rPr>
        <w:t>5</w:t>
      </w:r>
      <w:r w:rsidR="001D25C9" w:rsidRPr="00B331CC">
        <w:rPr>
          <w:rFonts w:eastAsia="宋体"/>
        </w:rPr>
        <w:t>-2</w:t>
      </w:r>
      <w:r w:rsidR="00D728AF">
        <w:rPr>
          <w:rFonts w:eastAsia="宋体" w:hint="eastAsia"/>
        </w:rPr>
        <w:t>中</w:t>
      </w:r>
      <w:r w:rsidR="00D728AF">
        <w:rPr>
          <w:rFonts w:eastAsia="宋体"/>
        </w:rPr>
        <w:t>，我们</w:t>
      </w:r>
      <w:r w:rsidR="001D25C9" w:rsidRPr="00B331CC">
        <w:rPr>
          <w:rFonts w:eastAsia="宋体" w:hint="eastAsia"/>
        </w:rPr>
        <w:t>可以</w:t>
      </w:r>
      <w:r w:rsidR="001D25C9" w:rsidRPr="00B331CC">
        <w:rPr>
          <w:rFonts w:eastAsia="宋体"/>
        </w:rPr>
        <w:t>很清晰</w:t>
      </w:r>
      <w:r w:rsidR="001D25C9" w:rsidRPr="00B331CC">
        <w:rPr>
          <w:rFonts w:eastAsia="宋体" w:hint="eastAsia"/>
        </w:rPr>
        <w:t>地</w:t>
      </w:r>
      <w:r w:rsidR="00D728AF">
        <w:rPr>
          <w:rFonts w:eastAsia="宋体" w:hint="eastAsia"/>
        </w:rPr>
        <w:t>看到这类</w:t>
      </w:r>
      <w:r w:rsidR="00D728AF">
        <w:rPr>
          <w:rFonts w:eastAsia="宋体"/>
        </w:rPr>
        <w:t>游戏的</w:t>
      </w:r>
      <w:r w:rsidR="00D728AF">
        <w:rPr>
          <w:rFonts w:eastAsia="宋体" w:hint="eastAsia"/>
        </w:rPr>
        <w:t>设计</w:t>
      </w:r>
      <w:r w:rsidR="001D25C9" w:rsidRPr="00B331CC">
        <w:rPr>
          <w:rFonts w:eastAsia="宋体"/>
        </w:rPr>
        <w:t>，这是一</w:t>
      </w:r>
      <w:r w:rsidR="001D25C9" w:rsidRPr="00B331CC">
        <w:rPr>
          <w:rFonts w:eastAsia="宋体" w:hint="eastAsia"/>
        </w:rPr>
        <w:t>张</w:t>
      </w:r>
      <w:r w:rsidR="001D25C9" w:rsidRPr="00B331CC">
        <w:rPr>
          <w:rFonts w:eastAsia="宋体"/>
        </w:rPr>
        <w:t>典型的地牢地图</w:t>
      </w:r>
      <w:r w:rsidR="009F127E" w:rsidRPr="00B331CC">
        <w:rPr>
          <w:rStyle w:val="ae"/>
          <w:rFonts w:eastAsia="宋体"/>
        </w:rPr>
        <w:footnoteReference w:id="3"/>
      </w:r>
      <w:r w:rsidR="001D25C9" w:rsidRPr="00B331CC">
        <w:rPr>
          <w:rFonts w:eastAsia="宋体"/>
        </w:rPr>
        <w:t>，我们可以</w:t>
      </w:r>
      <w:r w:rsidR="001D25C9" w:rsidRPr="00B331CC">
        <w:rPr>
          <w:rFonts w:eastAsia="宋体" w:hint="eastAsia"/>
        </w:rPr>
        <w:t>把</w:t>
      </w:r>
      <w:r w:rsidR="001D25C9" w:rsidRPr="00B331CC">
        <w:rPr>
          <w:rFonts w:eastAsia="宋体"/>
        </w:rPr>
        <w:t>其中的房间（</w:t>
      </w:r>
      <w:r w:rsidR="001D25C9" w:rsidRPr="00B331CC">
        <w:rPr>
          <w:rFonts w:eastAsia="宋体" w:hint="eastAsia"/>
        </w:rPr>
        <w:t>及</w:t>
      </w:r>
      <w:r w:rsidR="001D25C9" w:rsidRPr="00B331CC">
        <w:rPr>
          <w:rFonts w:eastAsia="宋体"/>
        </w:rPr>
        <w:t>走廊）</w:t>
      </w:r>
      <w:r w:rsidR="001D25C9" w:rsidRPr="00B331CC">
        <w:rPr>
          <w:rFonts w:eastAsia="宋体" w:hint="eastAsia"/>
        </w:rPr>
        <w:t>当作节点，</w:t>
      </w:r>
      <w:r w:rsidR="001D25C9" w:rsidRPr="00B331CC">
        <w:rPr>
          <w:rFonts w:eastAsia="宋体"/>
        </w:rPr>
        <w:t>而将门之间的距离当作边线</w:t>
      </w:r>
      <w:r w:rsidR="000B5E09">
        <w:rPr>
          <w:rFonts w:eastAsia="宋体" w:hint="eastAsia"/>
        </w:rPr>
        <w:t>。当然您</w:t>
      </w:r>
      <w:r w:rsidR="000B5E09">
        <w:rPr>
          <w:rFonts w:eastAsia="宋体"/>
        </w:rPr>
        <w:t>会</w:t>
      </w:r>
      <w:r w:rsidR="000B5E09">
        <w:rPr>
          <w:rFonts w:eastAsia="宋体" w:hint="eastAsia"/>
        </w:rPr>
        <w:t>看到该</w:t>
      </w:r>
      <w:r w:rsidR="009F127E" w:rsidRPr="00B331CC">
        <w:rPr>
          <w:rFonts w:eastAsia="宋体"/>
        </w:rPr>
        <w:t>图中存在</w:t>
      </w:r>
      <w:r w:rsidR="009F127E" w:rsidRPr="00B331CC">
        <w:rPr>
          <w:rFonts w:eastAsia="宋体" w:hint="eastAsia"/>
        </w:rPr>
        <w:t>着</w:t>
      </w:r>
      <w:r w:rsidR="009F127E" w:rsidRPr="00B331CC">
        <w:rPr>
          <w:rFonts w:eastAsia="宋体"/>
        </w:rPr>
        <w:t>许多条边（</w:t>
      </w:r>
      <w:r w:rsidR="009F127E" w:rsidRPr="00B331CC">
        <w:rPr>
          <w:rFonts w:eastAsia="宋体" w:hint="eastAsia"/>
        </w:rPr>
        <w:t>门</w:t>
      </w:r>
      <w:r w:rsidR="009F127E" w:rsidRPr="00B331CC">
        <w:rPr>
          <w:rFonts w:eastAsia="宋体"/>
        </w:rPr>
        <w:t>）</w:t>
      </w:r>
      <w:r w:rsidR="009F127E" w:rsidRPr="00B331CC">
        <w:rPr>
          <w:rFonts w:eastAsia="宋体" w:hint="eastAsia"/>
        </w:rPr>
        <w:t>，</w:t>
      </w:r>
      <w:r w:rsidR="009F127E" w:rsidRPr="00B331CC">
        <w:rPr>
          <w:rFonts w:eastAsia="宋体"/>
        </w:rPr>
        <w:t>但这些都</w:t>
      </w:r>
      <w:r w:rsidR="009F127E" w:rsidRPr="00B331CC">
        <w:rPr>
          <w:rFonts w:eastAsia="宋体"/>
        </w:rPr>
        <w:lastRenderedPageBreak/>
        <w:t>不是</w:t>
      </w:r>
      <w:r w:rsidR="00D728AF">
        <w:rPr>
          <w:rFonts w:eastAsia="宋体" w:hint="eastAsia"/>
        </w:rPr>
        <w:t>真正</w:t>
      </w:r>
      <w:r w:rsidR="00D728AF">
        <w:rPr>
          <w:rFonts w:eastAsia="宋体"/>
        </w:rPr>
        <w:t>的</w:t>
      </w:r>
      <w:r w:rsidR="009F127E" w:rsidRPr="00B331CC">
        <w:rPr>
          <w:rFonts w:eastAsia="宋体" w:hint="eastAsia"/>
        </w:rPr>
        <w:t>问题</w:t>
      </w:r>
      <w:r w:rsidR="009F127E" w:rsidRPr="00B331CC">
        <w:rPr>
          <w:rFonts w:eastAsia="宋体"/>
        </w:rPr>
        <w:t>。</w:t>
      </w:r>
      <w:r w:rsidR="009F127E" w:rsidRPr="00B331CC">
        <w:rPr>
          <w:rFonts w:eastAsia="宋体" w:hint="eastAsia"/>
        </w:rPr>
        <w:t>此外</w:t>
      </w:r>
      <w:r w:rsidR="009F127E" w:rsidRPr="00B331CC">
        <w:rPr>
          <w:rFonts w:eastAsia="宋体"/>
        </w:rPr>
        <w:t>，我们还在地图上标出了</w:t>
      </w:r>
      <w:r w:rsidR="009F127E" w:rsidRPr="00B331CC">
        <w:rPr>
          <w:rFonts w:eastAsia="宋体" w:hint="eastAsia"/>
        </w:rPr>
        <w:t>“您当前</w:t>
      </w:r>
      <w:r w:rsidR="009F127E" w:rsidRPr="00B331CC">
        <w:rPr>
          <w:rFonts w:eastAsia="宋体"/>
        </w:rPr>
        <w:t>的位置</w:t>
      </w:r>
      <w:r w:rsidR="009F127E" w:rsidRPr="00B331CC">
        <w:rPr>
          <w:rFonts w:eastAsia="宋体" w:hint="eastAsia"/>
        </w:rPr>
        <w:t>”，</w:t>
      </w:r>
      <w:r w:rsidR="009F127E" w:rsidRPr="00B331CC">
        <w:rPr>
          <w:rFonts w:eastAsia="宋体"/>
        </w:rPr>
        <w:t>以及一条</w:t>
      </w:r>
      <w:r w:rsidR="009F127E" w:rsidRPr="00B331CC">
        <w:rPr>
          <w:rFonts w:eastAsia="宋体" w:hint="eastAsia"/>
        </w:rPr>
        <w:t>用于指示</w:t>
      </w:r>
      <w:r w:rsidR="009F127E" w:rsidRPr="00B331CC">
        <w:rPr>
          <w:rFonts w:eastAsia="宋体"/>
        </w:rPr>
        <w:t>目标的路线。</w:t>
      </w:r>
    </w:p>
    <w:p w14:paraId="0C373FB5" w14:textId="77777777" w:rsidR="008473DF" w:rsidRPr="00A76D35" w:rsidRDefault="00817AF3" w:rsidP="008473DF">
      <w:pPr>
        <w:ind w:firstLine="360"/>
        <w:rPr>
          <w:rFonts w:eastAsia="宋体"/>
          <w:color w:val="FF0000"/>
          <w:sz w:val="18"/>
        </w:rPr>
      </w:pPr>
      <w:r w:rsidRPr="00A76D35">
        <w:rPr>
          <w:rFonts w:eastAsia="宋体" w:hint="eastAsia"/>
          <w:color w:val="FF0000"/>
          <w:sz w:val="18"/>
        </w:rPr>
        <w:t>（图）</w:t>
      </w:r>
    </w:p>
    <w:p w14:paraId="3E93CAFC" w14:textId="77777777" w:rsidR="008473DF" w:rsidRPr="00B331CC" w:rsidRDefault="009F127E" w:rsidP="00563809">
      <w:pPr>
        <w:ind w:firstLine="422"/>
        <w:rPr>
          <w:rFonts w:eastAsia="宋体"/>
        </w:rPr>
      </w:pPr>
      <w:r w:rsidRPr="00B331CC">
        <w:rPr>
          <w:rFonts w:eastAsia="宋体" w:hint="eastAsia"/>
          <w:b/>
        </w:rPr>
        <w:t>图</w:t>
      </w:r>
      <w:r w:rsidR="008473DF" w:rsidRPr="008473DF">
        <w:rPr>
          <w:b/>
        </w:rPr>
        <w:t>5-1.</w:t>
      </w:r>
      <w:r w:rsidR="008473DF" w:rsidRPr="008473DF">
        <w:t xml:space="preserve"> </w:t>
      </w:r>
      <w:r w:rsidR="00E43E3F" w:rsidRPr="00B331CC">
        <w:rPr>
          <w:rFonts w:eastAsia="宋体" w:hint="eastAsia"/>
        </w:rPr>
        <w:t>带有</w:t>
      </w:r>
      <w:r w:rsidR="00E43E3F" w:rsidRPr="00B331CC">
        <w:rPr>
          <w:rFonts w:eastAsia="宋体"/>
        </w:rPr>
        <w:t>三个</w:t>
      </w:r>
      <w:r w:rsidR="00BF31FC">
        <w:rPr>
          <w:rFonts w:eastAsia="宋体"/>
        </w:rPr>
        <w:t>连通分量</w:t>
      </w:r>
      <w:r w:rsidR="00E43E3F" w:rsidRPr="00B331CC">
        <w:rPr>
          <w:rFonts w:eastAsia="宋体"/>
        </w:rPr>
        <w:t>的无向图</w:t>
      </w:r>
    </w:p>
    <w:p w14:paraId="46DF0348" w14:textId="77777777" w:rsidR="008473DF" w:rsidRPr="00A76D35" w:rsidRDefault="00817AF3" w:rsidP="008473DF">
      <w:pPr>
        <w:ind w:firstLine="360"/>
        <w:rPr>
          <w:color w:val="FF0000"/>
        </w:rPr>
      </w:pPr>
      <w:r w:rsidRPr="00A76D35">
        <w:rPr>
          <w:rFonts w:eastAsia="宋体" w:hint="eastAsia"/>
          <w:color w:val="FF0000"/>
          <w:sz w:val="18"/>
        </w:rPr>
        <w:t>（图）</w:t>
      </w:r>
      <w:r w:rsidR="008473DF" w:rsidRPr="00A76D35">
        <w:rPr>
          <w:color w:val="FF0000"/>
        </w:rPr>
        <w:t xml:space="preserve"> </w:t>
      </w:r>
    </w:p>
    <w:p w14:paraId="748DC3E9" w14:textId="4169F583" w:rsidR="00E43E3F" w:rsidRPr="00E81037" w:rsidRDefault="00E43E3F" w:rsidP="00563809">
      <w:pPr>
        <w:ind w:firstLine="422"/>
        <w:rPr>
          <w:rFonts w:ascii="宋体" w:eastAsia="宋体" w:hAnsi="宋体"/>
        </w:rPr>
      </w:pPr>
      <w:r w:rsidRPr="00E81037">
        <w:rPr>
          <w:rFonts w:ascii="宋体" w:eastAsia="宋体" w:hAnsi="宋体" w:hint="eastAsia"/>
          <w:b/>
        </w:rPr>
        <w:t>图</w:t>
      </w:r>
      <w:r w:rsidR="008473DF" w:rsidRPr="00E81037">
        <w:rPr>
          <w:rFonts w:ascii="宋体" w:eastAsia="宋体" w:hAnsi="宋体"/>
          <w:b/>
        </w:rPr>
        <w:t>5-2.</w:t>
      </w:r>
      <w:r w:rsidRPr="00E81037">
        <w:rPr>
          <w:rFonts w:ascii="宋体" w:eastAsia="宋体" w:hAnsi="宋体" w:hint="eastAsia"/>
        </w:rPr>
        <w:t>这</w:t>
      </w:r>
      <w:r w:rsidRPr="00E81037">
        <w:rPr>
          <w:rFonts w:ascii="宋体" w:eastAsia="宋体" w:hAnsi="宋体"/>
        </w:rPr>
        <w:t>是一</w:t>
      </w:r>
      <w:r w:rsidRPr="00E81037">
        <w:rPr>
          <w:rFonts w:ascii="宋体" w:eastAsia="宋体" w:hAnsi="宋体" w:hint="eastAsia"/>
        </w:rPr>
        <w:t>张</w:t>
      </w:r>
      <w:r w:rsidRPr="00E81037">
        <w:rPr>
          <w:rFonts w:ascii="宋体" w:eastAsia="宋体" w:hAnsi="宋体"/>
        </w:rPr>
        <w:t>典型的角色扮演类游戏的地牢图</w:t>
      </w:r>
      <w:ins w:id="103" w:author="Decheng Fan" w:date="2014-05-23T08:55:00Z">
        <w:r w:rsidR="00BB45EB">
          <w:rPr>
            <w:rFonts w:ascii="宋体" w:eastAsia="宋体" w:hAnsi="宋体" w:hint="eastAsia"/>
          </w:rPr>
          <w:t>的</w:t>
        </w:r>
      </w:ins>
      <w:ins w:id="104" w:author="Decheng Fan" w:date="2014-05-23T08:56:00Z">
        <w:r w:rsidR="00BB45EB">
          <w:rPr>
            <w:rFonts w:ascii="宋体" w:eastAsia="宋体" w:hAnsi="宋体" w:hint="eastAsia"/>
          </w:rPr>
          <w:t>部分遍历结果</w:t>
        </w:r>
      </w:ins>
      <w:r w:rsidRPr="00E81037">
        <w:rPr>
          <w:rFonts w:ascii="宋体" w:eastAsia="宋体" w:hAnsi="宋体"/>
        </w:rPr>
        <w:t>，我们可以将其中</w:t>
      </w:r>
      <w:r w:rsidRPr="00E81037">
        <w:rPr>
          <w:rFonts w:ascii="宋体" w:eastAsia="宋体" w:hAnsi="宋体" w:hint="eastAsia"/>
        </w:rPr>
        <w:t>的</w:t>
      </w:r>
      <w:r w:rsidRPr="00E81037">
        <w:rPr>
          <w:rFonts w:ascii="宋体" w:eastAsia="宋体" w:hAnsi="宋体"/>
        </w:rPr>
        <w:t>房间视为节点，而门之间的距离</w:t>
      </w:r>
      <w:r w:rsidR="000B5E09" w:rsidRPr="00E81037">
        <w:rPr>
          <w:rFonts w:ascii="宋体" w:eastAsia="宋体" w:hAnsi="宋体" w:hint="eastAsia"/>
        </w:rPr>
        <w:t>则</w:t>
      </w:r>
      <w:r w:rsidRPr="00E81037">
        <w:rPr>
          <w:rFonts w:ascii="宋体" w:eastAsia="宋体" w:hAnsi="宋体"/>
        </w:rPr>
        <w:t>视为边线。其</w:t>
      </w:r>
      <w:r w:rsidRPr="00E81037">
        <w:rPr>
          <w:rFonts w:ascii="宋体" w:eastAsia="宋体" w:hAnsi="宋体" w:hint="eastAsia"/>
        </w:rPr>
        <w:t>遍历树</w:t>
      </w:r>
      <w:r w:rsidRPr="00E81037">
        <w:rPr>
          <w:rFonts w:ascii="宋体" w:eastAsia="宋体" w:hAnsi="宋体"/>
        </w:rPr>
        <w:t>将由您的运动</w:t>
      </w:r>
      <w:r w:rsidRPr="00E81037">
        <w:rPr>
          <w:rFonts w:ascii="宋体" w:eastAsia="宋体" w:hAnsi="宋体" w:hint="eastAsia"/>
        </w:rPr>
        <w:t>轨迹</w:t>
      </w:r>
      <w:r w:rsidRPr="00E81037">
        <w:rPr>
          <w:rFonts w:ascii="宋体" w:eastAsia="宋体" w:hAnsi="宋体"/>
        </w:rPr>
        <w:t>来定义。其</w:t>
      </w:r>
      <w:r w:rsidRPr="00E81037">
        <w:rPr>
          <w:rFonts w:ascii="宋体" w:eastAsia="宋体" w:hAnsi="宋体" w:hint="eastAsia"/>
        </w:rPr>
        <w:t>边沿</w:t>
      </w:r>
      <w:r w:rsidRPr="00E81037">
        <w:rPr>
          <w:rFonts w:ascii="宋体" w:eastAsia="宋体" w:hAnsi="宋体"/>
        </w:rPr>
        <w:t>节点</w:t>
      </w:r>
      <w:r w:rsidR="000B5E09" w:rsidRPr="00E81037">
        <w:rPr>
          <w:rFonts w:ascii="宋体" w:eastAsia="宋体" w:hAnsi="宋体" w:hint="eastAsia"/>
        </w:rPr>
        <w:t>集</w:t>
      </w:r>
      <w:r w:rsidRPr="00E81037">
        <w:rPr>
          <w:rFonts w:ascii="宋体" w:eastAsia="宋体" w:hAnsi="宋体" w:hint="eastAsia"/>
        </w:rPr>
        <w:t>（即</w:t>
      </w:r>
      <w:r w:rsidRPr="00E81037">
        <w:rPr>
          <w:rFonts w:ascii="宋体" w:eastAsia="宋体" w:hAnsi="宋体"/>
        </w:rPr>
        <w:t>遍历队列</w:t>
      </w:r>
      <w:r w:rsidRPr="00E81037">
        <w:rPr>
          <w:rFonts w:ascii="宋体" w:eastAsia="宋体" w:hAnsi="宋体" w:hint="eastAsia"/>
        </w:rPr>
        <w:t>）</w:t>
      </w:r>
      <w:r w:rsidR="000B5E09" w:rsidRPr="00E81037">
        <w:rPr>
          <w:rFonts w:ascii="宋体" w:eastAsia="宋体" w:hAnsi="宋体" w:hint="eastAsia"/>
        </w:rPr>
        <w:t>则</w:t>
      </w:r>
      <w:r w:rsidRPr="00E81037">
        <w:rPr>
          <w:rFonts w:ascii="宋体" w:eastAsia="宋体" w:hAnsi="宋体" w:hint="eastAsia"/>
        </w:rPr>
        <w:t>将由</w:t>
      </w:r>
      <w:commentRangeStart w:id="105"/>
      <w:ins w:id="106" w:author="Decheng Fan" w:date="2014-05-23T08:59:00Z">
        <w:r w:rsidR="00044ABA">
          <w:rPr>
            <w:rFonts w:ascii="宋体" w:eastAsia="宋体" w:hAnsi="宋体" w:hint="eastAsia"/>
          </w:rPr>
          <w:t>相</w:t>
        </w:r>
      </w:ins>
      <w:r w:rsidRPr="00E81037">
        <w:rPr>
          <w:rFonts w:ascii="宋体" w:eastAsia="宋体" w:hAnsi="宋体" w:hint="eastAsia"/>
        </w:rPr>
        <w:t>邻</w:t>
      </w:r>
      <w:commentRangeEnd w:id="105"/>
      <w:r w:rsidR="00044ABA">
        <w:rPr>
          <w:rStyle w:val="af3"/>
        </w:rPr>
        <w:commentReference w:id="105"/>
      </w:r>
      <w:del w:id="107" w:author="Decheng Fan" w:date="2014-05-23T08:59:00Z">
        <w:r w:rsidRPr="00E81037" w:rsidDel="00044ABA">
          <w:rPr>
            <w:rFonts w:ascii="宋体" w:eastAsia="宋体" w:hAnsi="宋体" w:hint="eastAsia"/>
          </w:rPr>
          <w:delText>近</w:delText>
        </w:r>
      </w:del>
      <w:r w:rsidRPr="00E81037">
        <w:rPr>
          <w:rFonts w:ascii="宋体" w:eastAsia="宋体" w:hAnsi="宋体"/>
        </w:rPr>
        <w:t>的房间组成</w:t>
      </w:r>
      <w:r w:rsidRPr="00E81037">
        <w:rPr>
          <w:rFonts w:ascii="宋体" w:eastAsia="宋体" w:hAnsi="宋体" w:hint="eastAsia"/>
        </w:rPr>
        <w:t>，</w:t>
      </w:r>
      <w:r w:rsidR="000B5E09" w:rsidRPr="00E81037">
        <w:rPr>
          <w:rFonts w:ascii="宋体" w:eastAsia="宋体" w:hAnsi="宋体" w:hint="eastAsia"/>
        </w:rPr>
        <w:t>除此之外</w:t>
      </w:r>
      <w:r w:rsidR="000B5E09" w:rsidRPr="00E81037">
        <w:rPr>
          <w:rFonts w:ascii="宋体" w:eastAsia="宋体" w:hAnsi="宋体"/>
        </w:rPr>
        <w:t>的其它</w:t>
      </w:r>
      <w:r w:rsidRPr="00E81037">
        <w:rPr>
          <w:rFonts w:ascii="宋体" w:eastAsia="宋体" w:hAnsi="宋体" w:hint="eastAsia"/>
        </w:rPr>
        <w:t>部分</w:t>
      </w:r>
      <w:r w:rsidRPr="00E81037">
        <w:rPr>
          <w:rFonts w:ascii="宋体" w:eastAsia="宋体" w:hAnsi="宋体"/>
        </w:rPr>
        <w:t>（</w:t>
      </w:r>
      <w:r w:rsidRPr="00E81037">
        <w:rPr>
          <w:rFonts w:ascii="宋体" w:eastAsia="宋体" w:hAnsi="宋体" w:hint="eastAsia"/>
        </w:rPr>
        <w:t>即阴影</w:t>
      </w:r>
      <w:r w:rsidRPr="00E81037">
        <w:rPr>
          <w:rFonts w:ascii="宋体" w:eastAsia="宋体" w:hAnsi="宋体"/>
        </w:rPr>
        <w:t>部分）</w:t>
      </w:r>
      <w:r w:rsidRPr="00E81037">
        <w:rPr>
          <w:rFonts w:ascii="宋体" w:eastAsia="宋体" w:hAnsi="宋体" w:hint="eastAsia"/>
        </w:rPr>
        <w:t>的</w:t>
      </w:r>
      <w:r w:rsidRPr="00E81037">
        <w:rPr>
          <w:rFonts w:ascii="宋体" w:eastAsia="宋体" w:hAnsi="宋体"/>
        </w:rPr>
        <w:t>房间</w:t>
      </w:r>
      <w:r w:rsidR="000B5E09" w:rsidRPr="00E81037">
        <w:rPr>
          <w:rFonts w:ascii="宋体" w:eastAsia="宋体" w:hAnsi="宋体" w:hint="eastAsia"/>
        </w:rPr>
        <w:t>就</w:t>
      </w:r>
      <w:r w:rsidR="000B5E09" w:rsidRPr="00E81037">
        <w:rPr>
          <w:rFonts w:ascii="宋体" w:eastAsia="宋体" w:hAnsi="宋体"/>
        </w:rPr>
        <w:t>都属</w:t>
      </w:r>
      <w:r w:rsidRPr="00E81037">
        <w:rPr>
          <w:rFonts w:ascii="宋体" w:eastAsia="宋体" w:hAnsi="宋体" w:hint="eastAsia"/>
        </w:rPr>
        <w:t>于未探索区</w:t>
      </w:r>
    </w:p>
    <w:p w14:paraId="7DA1AAEA" w14:textId="77777777" w:rsidR="00E43E3F" w:rsidRPr="000B5E09" w:rsidRDefault="002F41A6" w:rsidP="008473DF">
      <w:pPr>
        <w:ind w:firstLine="420"/>
        <w:rPr>
          <w:rFonts w:eastAsia="宋体"/>
        </w:rPr>
      </w:pPr>
      <w:r w:rsidRPr="00B331CC">
        <w:rPr>
          <w:rFonts w:eastAsia="宋体" w:hint="eastAsia"/>
        </w:rPr>
        <w:t>请</w:t>
      </w:r>
      <w:r w:rsidRPr="00B331CC">
        <w:rPr>
          <w:rFonts w:eastAsia="宋体"/>
        </w:rPr>
        <w:t>注意，</w:t>
      </w:r>
      <w:r w:rsidRPr="00B331CC">
        <w:rPr>
          <w:rFonts w:eastAsia="宋体" w:hint="eastAsia"/>
        </w:rPr>
        <w:t>这里有</w:t>
      </w:r>
      <w:r w:rsidRPr="00B331CC">
        <w:rPr>
          <w:rFonts w:eastAsia="宋体"/>
        </w:rPr>
        <w:t>三种</w:t>
      </w:r>
      <w:r w:rsidRPr="00B331CC">
        <w:rPr>
          <w:rFonts w:eastAsia="宋体" w:hint="eastAsia"/>
        </w:rPr>
        <w:t>类型</w:t>
      </w:r>
      <w:r w:rsidRPr="00B331CC">
        <w:rPr>
          <w:rFonts w:eastAsia="宋体"/>
        </w:rPr>
        <w:t>的房间</w:t>
      </w:r>
      <w:r w:rsidRPr="00B331CC">
        <w:rPr>
          <w:rFonts w:eastAsia="宋体" w:hint="eastAsia"/>
        </w:rPr>
        <w:t>：</w:t>
      </w:r>
      <w:r w:rsidRPr="00B331CC">
        <w:rPr>
          <w:rFonts w:eastAsia="宋体"/>
        </w:rPr>
        <w:t>有一种</w:t>
      </w:r>
      <w:r w:rsidR="000B5E09">
        <w:rPr>
          <w:rFonts w:eastAsia="宋体" w:hint="eastAsia"/>
        </w:rPr>
        <w:t>房间</w:t>
      </w:r>
      <w:r w:rsidRPr="00B331CC">
        <w:rPr>
          <w:rFonts w:eastAsia="宋体"/>
        </w:rPr>
        <w:t>是我们实际访问过的</w:t>
      </w:r>
      <w:r w:rsidRPr="00B331CC">
        <w:rPr>
          <w:rFonts w:eastAsia="宋体" w:hint="eastAsia"/>
        </w:rPr>
        <w:t>（即</w:t>
      </w:r>
      <w:r w:rsidRPr="00B331CC">
        <w:rPr>
          <w:rFonts w:eastAsia="宋体"/>
        </w:rPr>
        <w:t>您的运行轨迹会穿过它们）</w:t>
      </w:r>
      <w:r w:rsidRPr="00B331CC">
        <w:rPr>
          <w:rFonts w:eastAsia="宋体" w:hint="eastAsia"/>
        </w:rPr>
        <w:t>；还有</w:t>
      </w:r>
      <w:r w:rsidRPr="00B331CC">
        <w:rPr>
          <w:rFonts w:eastAsia="宋体"/>
        </w:rPr>
        <w:t>一种</w:t>
      </w:r>
      <w:r w:rsidR="000B5E09">
        <w:rPr>
          <w:rFonts w:eastAsia="宋体" w:hint="eastAsia"/>
        </w:rPr>
        <w:t>房间</w:t>
      </w:r>
      <w:r w:rsidRPr="00B331CC">
        <w:rPr>
          <w:rFonts w:eastAsia="宋体"/>
        </w:rPr>
        <w:t>属于是我们</w:t>
      </w:r>
      <w:r w:rsidR="000B5E09">
        <w:rPr>
          <w:rFonts w:eastAsia="宋体" w:hint="eastAsia"/>
        </w:rPr>
        <w:t>所</w:t>
      </w:r>
      <w:r w:rsidRPr="00B331CC">
        <w:rPr>
          <w:rFonts w:eastAsia="宋体" w:hint="eastAsia"/>
        </w:rPr>
        <w:t>知道</w:t>
      </w:r>
      <w:r w:rsidRPr="00B331CC">
        <w:rPr>
          <w:rFonts w:eastAsia="宋体"/>
        </w:rPr>
        <w:t>的，因为</w:t>
      </w:r>
      <w:r w:rsidRPr="00B331CC">
        <w:rPr>
          <w:rFonts w:eastAsia="宋体" w:hint="eastAsia"/>
        </w:rPr>
        <w:t>我们</w:t>
      </w:r>
      <w:r w:rsidRPr="00B331CC">
        <w:rPr>
          <w:rFonts w:eastAsia="宋体"/>
        </w:rPr>
        <w:t>看到过</w:t>
      </w:r>
      <w:r w:rsidRPr="00B331CC">
        <w:rPr>
          <w:rFonts w:eastAsia="宋体" w:hint="eastAsia"/>
        </w:rPr>
        <w:t>它们</w:t>
      </w:r>
      <w:r w:rsidRPr="00B331CC">
        <w:rPr>
          <w:rFonts w:eastAsia="宋体"/>
        </w:rPr>
        <w:t>的门</w:t>
      </w:r>
      <w:r w:rsidRPr="00B331CC">
        <w:rPr>
          <w:rFonts w:eastAsia="宋体" w:hint="eastAsia"/>
        </w:rPr>
        <w:t>；</w:t>
      </w:r>
      <w:r w:rsidRPr="00B331CC">
        <w:rPr>
          <w:rFonts w:eastAsia="宋体"/>
        </w:rPr>
        <w:t>最后一种</w:t>
      </w:r>
      <w:r w:rsidRPr="00B331CC">
        <w:rPr>
          <w:rFonts w:eastAsia="宋体" w:hint="eastAsia"/>
        </w:rPr>
        <w:t>房间</w:t>
      </w:r>
      <w:r w:rsidRPr="00B331CC">
        <w:rPr>
          <w:rFonts w:eastAsia="宋体"/>
        </w:rPr>
        <w:t>是我们所不</w:t>
      </w:r>
      <w:r w:rsidRPr="00B331CC">
        <w:rPr>
          <w:rFonts w:eastAsia="宋体" w:hint="eastAsia"/>
        </w:rPr>
        <w:t>知道</w:t>
      </w:r>
      <w:r w:rsidRPr="00B331CC">
        <w:rPr>
          <w:rFonts w:eastAsia="宋体"/>
        </w:rPr>
        <w:t>的（</w:t>
      </w:r>
      <w:r w:rsidRPr="00B331CC">
        <w:rPr>
          <w:rFonts w:eastAsia="宋体" w:hint="eastAsia"/>
        </w:rPr>
        <w:t>即</w:t>
      </w:r>
      <w:r w:rsidRPr="00B331CC">
        <w:rPr>
          <w:rFonts w:eastAsia="宋体"/>
        </w:rPr>
        <w:t>阴影部分）</w:t>
      </w:r>
      <w:r w:rsidRPr="00B331CC">
        <w:rPr>
          <w:rFonts w:eastAsia="宋体" w:hint="eastAsia"/>
        </w:rPr>
        <w:t>。</w:t>
      </w:r>
      <w:r w:rsidR="00B736BC" w:rsidRPr="00B331CC">
        <w:rPr>
          <w:rFonts w:eastAsia="宋体" w:hint="eastAsia"/>
        </w:rPr>
        <w:t>其中</w:t>
      </w:r>
      <w:r w:rsidR="00B736BC" w:rsidRPr="00B331CC">
        <w:rPr>
          <w:rFonts w:eastAsia="宋体"/>
        </w:rPr>
        <w:t>，</w:t>
      </w:r>
      <w:r w:rsidR="00B736BC" w:rsidRPr="00B331CC">
        <w:rPr>
          <w:rFonts w:eastAsia="宋体" w:hint="eastAsia"/>
        </w:rPr>
        <w:t>将</w:t>
      </w:r>
      <w:r w:rsidR="00B736BC" w:rsidRPr="00B331CC">
        <w:rPr>
          <w:rFonts w:eastAsia="宋体"/>
        </w:rPr>
        <w:t>未知房间</w:t>
      </w:r>
      <w:r w:rsidR="00B736BC" w:rsidRPr="00B331CC">
        <w:rPr>
          <w:rFonts w:eastAsia="宋体" w:hint="eastAsia"/>
        </w:rPr>
        <w:t>与已</w:t>
      </w:r>
      <w:r w:rsidR="00B736BC" w:rsidRPr="00B331CC">
        <w:rPr>
          <w:rFonts w:eastAsia="宋体"/>
        </w:rPr>
        <w:t>访问</w:t>
      </w:r>
      <w:r w:rsidR="00B736BC" w:rsidRPr="00B331CC">
        <w:rPr>
          <w:rFonts w:eastAsia="宋体" w:hint="eastAsia"/>
        </w:rPr>
        <w:t>房间区隔</w:t>
      </w:r>
      <w:r w:rsidR="00B736BC" w:rsidRPr="00B331CC">
        <w:rPr>
          <w:rFonts w:eastAsia="宋体"/>
        </w:rPr>
        <w:t>开来的</w:t>
      </w:r>
      <w:r w:rsidR="00EF37F6" w:rsidRPr="00B331CC">
        <w:rPr>
          <w:rFonts w:eastAsia="宋体" w:hint="eastAsia"/>
        </w:rPr>
        <w:t>前沿</w:t>
      </w:r>
      <w:r w:rsidR="00EF37F6" w:rsidRPr="00B331CC">
        <w:rPr>
          <w:rFonts w:eastAsia="宋体"/>
        </w:rPr>
        <w:t>节点</w:t>
      </w:r>
      <w:r w:rsidR="00B736BC" w:rsidRPr="00B331CC">
        <w:rPr>
          <w:rFonts w:eastAsia="宋体"/>
        </w:rPr>
        <w:t>（</w:t>
      </w:r>
      <w:r w:rsidR="00B736BC" w:rsidRPr="00B331CC">
        <w:rPr>
          <w:rFonts w:eastAsia="宋体" w:hint="eastAsia"/>
        </w:rPr>
        <w:t>当然</w:t>
      </w:r>
      <w:r w:rsidR="00B736BC" w:rsidRPr="00B331CC">
        <w:rPr>
          <w:rFonts w:eastAsia="宋体"/>
        </w:rPr>
        <w:t>）</w:t>
      </w:r>
      <w:r w:rsidR="00B736BC" w:rsidRPr="00B331CC">
        <w:rPr>
          <w:rFonts w:eastAsia="宋体" w:hint="eastAsia"/>
        </w:rPr>
        <w:t>就是</w:t>
      </w:r>
      <w:r w:rsidR="00EF37F6" w:rsidRPr="00B331CC">
        <w:rPr>
          <w:rFonts w:eastAsia="宋体" w:hint="eastAsia"/>
        </w:rPr>
        <w:t>那些</w:t>
      </w:r>
      <w:r w:rsidR="00B736BC" w:rsidRPr="00B331CC">
        <w:rPr>
          <w:rFonts w:eastAsia="宋体"/>
        </w:rPr>
        <w:t>已知但尚未</w:t>
      </w:r>
      <w:r w:rsidR="00B736BC" w:rsidRPr="00B331CC">
        <w:rPr>
          <w:rFonts w:eastAsia="宋体" w:hint="eastAsia"/>
        </w:rPr>
        <w:t>访问</w:t>
      </w:r>
      <w:r w:rsidR="00B736BC" w:rsidRPr="00B331CC">
        <w:rPr>
          <w:rFonts w:eastAsia="宋体"/>
        </w:rPr>
        <w:t>的房间</w:t>
      </w:r>
      <w:r w:rsidR="00EF37F6" w:rsidRPr="00B331CC">
        <w:rPr>
          <w:rFonts w:eastAsia="宋体" w:hint="eastAsia"/>
        </w:rPr>
        <w:t>。</w:t>
      </w:r>
      <w:r w:rsidR="000B5E09">
        <w:rPr>
          <w:rFonts w:eastAsia="宋体" w:hint="eastAsia"/>
        </w:rPr>
        <w:t>下面</w:t>
      </w:r>
      <w:r w:rsidR="00EF37F6" w:rsidRPr="00B331CC">
        <w:rPr>
          <w:rFonts w:eastAsia="宋体"/>
        </w:rPr>
        <w:t>，我们</w:t>
      </w:r>
      <w:r w:rsidR="000B5E09">
        <w:rPr>
          <w:rFonts w:eastAsia="宋体" w:hint="eastAsia"/>
        </w:rPr>
        <w:t>来</w:t>
      </w:r>
      <w:r w:rsidR="00EF37F6" w:rsidRPr="00B331CC">
        <w:rPr>
          <w:rFonts w:eastAsia="宋体"/>
        </w:rPr>
        <w:t>给出这</w:t>
      </w:r>
      <w:r w:rsidR="00EF37F6" w:rsidRPr="00B331CC">
        <w:rPr>
          <w:rFonts w:eastAsia="宋体" w:hint="eastAsia"/>
        </w:rPr>
        <w:t>种</w:t>
      </w:r>
      <w:r w:rsidR="00EF37F6" w:rsidRPr="00B331CC">
        <w:rPr>
          <w:rFonts w:eastAsia="宋体"/>
        </w:rPr>
        <w:t>一般性</w:t>
      </w:r>
      <w:r w:rsidR="00EF37F6" w:rsidRPr="00B331CC">
        <w:rPr>
          <w:rFonts w:eastAsia="宋体" w:hint="eastAsia"/>
        </w:rPr>
        <w:t>遍历</w:t>
      </w:r>
      <w:r w:rsidR="00EF37F6" w:rsidRPr="00B331CC">
        <w:rPr>
          <w:rFonts w:eastAsia="宋体"/>
        </w:rPr>
        <w:t>策略</w:t>
      </w:r>
      <w:r w:rsidR="00EF37F6" w:rsidRPr="00B331CC">
        <w:rPr>
          <w:rFonts w:eastAsia="宋体" w:hint="eastAsia"/>
        </w:rPr>
        <w:t>的简单</w:t>
      </w:r>
      <w:r w:rsidR="00EF37F6" w:rsidRPr="00B331CC">
        <w:rPr>
          <w:rFonts w:eastAsia="宋体"/>
        </w:rPr>
        <w:t>实现</w:t>
      </w:r>
      <w:r w:rsidR="000B5E09">
        <w:rPr>
          <w:rFonts w:eastAsia="宋体" w:hint="eastAsia"/>
        </w:rPr>
        <w:t>，</w:t>
      </w:r>
      <w:r w:rsidR="000B5E09">
        <w:rPr>
          <w:rFonts w:eastAsia="宋体"/>
        </w:rPr>
        <w:t>如</w:t>
      </w:r>
      <w:r w:rsidR="000B5E09" w:rsidRPr="00B331CC">
        <w:rPr>
          <w:rFonts w:eastAsia="宋体" w:hint="eastAsia"/>
        </w:rPr>
        <w:t>清单</w:t>
      </w:r>
      <w:r w:rsidR="000B5E09" w:rsidRPr="00B331CC">
        <w:rPr>
          <w:rFonts w:eastAsia="宋体" w:hint="eastAsia"/>
        </w:rPr>
        <w:t>5</w:t>
      </w:r>
      <w:r w:rsidR="000B5E09" w:rsidRPr="00B331CC">
        <w:rPr>
          <w:rFonts w:eastAsia="宋体"/>
        </w:rPr>
        <w:t>-1</w:t>
      </w:r>
      <w:r w:rsidR="000B5E09">
        <w:rPr>
          <w:rFonts w:eastAsia="宋体" w:hint="eastAsia"/>
        </w:rPr>
        <w:t>所示</w:t>
      </w:r>
      <w:r w:rsidR="00EF37F6" w:rsidRPr="00B331CC">
        <w:rPr>
          <w:rFonts w:eastAsia="宋体"/>
        </w:rPr>
        <w:t>。</w:t>
      </w:r>
      <w:r w:rsidR="00EF37F6" w:rsidRPr="00B331CC">
        <w:rPr>
          <w:rStyle w:val="ae"/>
          <w:rFonts w:eastAsia="宋体"/>
        </w:rPr>
        <w:footnoteReference w:id="4"/>
      </w:r>
    </w:p>
    <w:p w14:paraId="3E26DB27" w14:textId="32A05C72" w:rsidR="008473DF" w:rsidRPr="00B331CC" w:rsidRDefault="00EF37F6" w:rsidP="00563809">
      <w:pPr>
        <w:ind w:firstLine="422"/>
        <w:rPr>
          <w:rFonts w:eastAsia="宋体"/>
        </w:rPr>
      </w:pPr>
      <w:r w:rsidRPr="000F0B81">
        <w:rPr>
          <w:rFonts w:ascii="宋体" w:eastAsia="宋体" w:hAnsi="宋体" w:hint="eastAsia"/>
          <w:b/>
        </w:rPr>
        <w:t>清单</w:t>
      </w:r>
      <w:r w:rsidR="008473DF" w:rsidRPr="000F0B81">
        <w:rPr>
          <w:rFonts w:ascii="宋体" w:eastAsia="宋体" w:hAnsi="宋体"/>
          <w:b/>
        </w:rPr>
        <w:t>5-1.</w:t>
      </w:r>
      <w:del w:id="109" w:author="Decheng Fan" w:date="2014-05-23T09:05:00Z">
        <w:r w:rsidR="00C75074" w:rsidRPr="00B331CC" w:rsidDel="00D94B00">
          <w:rPr>
            <w:rFonts w:eastAsia="宋体" w:hint="eastAsia"/>
          </w:rPr>
          <w:delText>用</w:delText>
        </w:r>
      </w:del>
      <w:del w:id="110" w:author="Decheng Fan" w:date="2014-05-23T09:04:00Z">
        <w:r w:rsidR="00C75074" w:rsidRPr="00B331CC" w:rsidDel="00D94B00">
          <w:rPr>
            <w:rFonts w:eastAsia="宋体" w:hint="eastAsia"/>
          </w:rPr>
          <w:delText>邻接</w:delText>
        </w:r>
        <w:r w:rsidR="00C75074" w:rsidRPr="00B331CC" w:rsidDel="00D94B00">
          <w:rPr>
            <w:rFonts w:eastAsia="宋体"/>
          </w:rPr>
          <w:delText>集</w:delText>
        </w:r>
      </w:del>
      <w:del w:id="111" w:author="Decheng Fan" w:date="2014-05-23T09:05:00Z">
        <w:r w:rsidR="00C75074" w:rsidRPr="00B331CC" w:rsidDel="00D94B00">
          <w:rPr>
            <w:rFonts w:eastAsia="宋体" w:hint="eastAsia"/>
          </w:rPr>
          <w:delText>来</w:delText>
        </w:r>
      </w:del>
      <w:r w:rsidR="00C75074" w:rsidRPr="00B331CC">
        <w:rPr>
          <w:rFonts w:eastAsia="宋体"/>
        </w:rPr>
        <w:t>遍历一个</w:t>
      </w:r>
      <w:ins w:id="112" w:author="Decheng Fan" w:date="2014-05-23T09:04:00Z">
        <w:r w:rsidR="00D94B00">
          <w:rPr>
            <w:rFonts w:eastAsia="宋体" w:hint="eastAsia"/>
          </w:rPr>
          <w:t>表示为</w:t>
        </w:r>
        <w:r w:rsidR="00D94B00" w:rsidRPr="00B331CC">
          <w:rPr>
            <w:rFonts w:eastAsia="宋体" w:hint="eastAsia"/>
          </w:rPr>
          <w:t>邻接</w:t>
        </w:r>
        <w:r w:rsidR="00D94B00" w:rsidRPr="00B331CC">
          <w:rPr>
            <w:rFonts w:eastAsia="宋体"/>
          </w:rPr>
          <w:t>集</w:t>
        </w:r>
        <w:r w:rsidR="00D94B00">
          <w:rPr>
            <w:rFonts w:eastAsia="宋体" w:hint="eastAsia"/>
          </w:rPr>
          <w:t>的</w:t>
        </w:r>
      </w:ins>
      <w:r w:rsidR="00C75074" w:rsidRPr="00B331CC">
        <w:rPr>
          <w:rFonts w:eastAsia="宋体"/>
        </w:rPr>
        <w:t>图结构的</w:t>
      </w:r>
      <w:r w:rsidR="00BF31FC">
        <w:rPr>
          <w:rFonts w:eastAsia="宋体" w:hint="eastAsia"/>
        </w:rPr>
        <w:t>连通分量</w:t>
      </w:r>
    </w:p>
    <w:p w14:paraId="73B242A7" w14:textId="77777777" w:rsidR="00EF37F6" w:rsidRDefault="008473DF" w:rsidP="00865287">
      <w:pPr>
        <w:pStyle w:val="aa"/>
      </w:pPr>
      <w:r w:rsidRPr="008473DF">
        <w:t xml:space="preserve">def walk(G, s, </w:t>
      </w:r>
      <w:commentRangeStart w:id="113"/>
      <w:r w:rsidRPr="008473DF">
        <w:t>S=set()</w:t>
      </w:r>
      <w:commentRangeEnd w:id="113"/>
      <w:r w:rsidR="00EF4E76">
        <w:rPr>
          <w:rStyle w:val="af3"/>
          <w:rFonts w:ascii="Times New Roman" w:eastAsia="Times New Roman" w:hAnsi="Times New Roman" w:cs="Times New Roman"/>
          <w:color w:val="000000"/>
          <w:kern w:val="2"/>
        </w:rPr>
        <w:commentReference w:id="113"/>
      </w:r>
      <w:r w:rsidRPr="008473DF">
        <w:t>):                        # Walk the graph from node s</w:t>
      </w:r>
    </w:p>
    <w:p w14:paraId="18B3F88E" w14:textId="77777777" w:rsidR="00EF37F6" w:rsidRDefault="008473DF" w:rsidP="00865287">
      <w:pPr>
        <w:pStyle w:val="aa"/>
      </w:pPr>
      <w:r w:rsidRPr="008473DF">
        <w:t xml:space="preserve">     P, Q = dict(), set()                        # Predecessors + "to do" queue </w:t>
      </w:r>
    </w:p>
    <w:p w14:paraId="4B532B0A" w14:textId="77777777" w:rsidR="008473DF" w:rsidRPr="008473DF" w:rsidRDefault="008473DF" w:rsidP="00A922FD">
      <w:pPr>
        <w:pStyle w:val="aa"/>
        <w:ind w:firstLineChars="50" w:firstLine="90"/>
      </w:pPr>
      <w:r w:rsidRPr="008473DF">
        <w:t xml:space="preserve">    P[s] = None                                 </w:t>
      </w:r>
      <w:r w:rsidR="00EF37F6">
        <w:t xml:space="preserve">  </w:t>
      </w:r>
      <w:r w:rsidRPr="008473DF">
        <w:t xml:space="preserve"># s has no predecessor </w:t>
      </w:r>
    </w:p>
    <w:p w14:paraId="50A6F519" w14:textId="77777777" w:rsidR="00EF37F6" w:rsidRDefault="008473DF" w:rsidP="00865287">
      <w:pPr>
        <w:pStyle w:val="aa"/>
      </w:pPr>
      <w:r w:rsidRPr="008473DF">
        <w:t xml:space="preserve">    </w:t>
      </w:r>
      <w:r w:rsidR="00EF37F6">
        <w:t xml:space="preserve"> </w:t>
      </w:r>
      <w:r w:rsidRPr="008473DF">
        <w:t xml:space="preserve">Q.add(s)                  </w:t>
      </w:r>
      <w:r w:rsidR="003F7F3B">
        <w:t xml:space="preserve">  </w:t>
      </w:r>
      <w:r w:rsidRPr="008473DF">
        <w:t xml:space="preserve">                  # We plan on starting with s</w:t>
      </w:r>
    </w:p>
    <w:p w14:paraId="3015B173" w14:textId="77777777" w:rsidR="00EF37F6" w:rsidRDefault="008473DF" w:rsidP="00865287">
      <w:pPr>
        <w:pStyle w:val="aa"/>
      </w:pPr>
      <w:r w:rsidRPr="008473DF">
        <w:t xml:space="preserve">     while Q:                    </w:t>
      </w:r>
      <w:r w:rsidR="003F7F3B">
        <w:t xml:space="preserve">  </w:t>
      </w:r>
      <w:r w:rsidRPr="008473DF">
        <w:t xml:space="preserve">                # Still nodes to visit</w:t>
      </w:r>
    </w:p>
    <w:p w14:paraId="4B455BCC" w14:textId="77777777" w:rsidR="00EF37F6" w:rsidRDefault="008473DF" w:rsidP="00865287">
      <w:pPr>
        <w:pStyle w:val="aa"/>
      </w:pPr>
      <w:r w:rsidRPr="008473DF">
        <w:t xml:space="preserve">         </w:t>
      </w:r>
      <w:r w:rsidR="00EF37F6">
        <w:t xml:space="preserve"> </w:t>
      </w:r>
      <w:r w:rsidRPr="008473DF">
        <w:t xml:space="preserve">u = Q.pop()             </w:t>
      </w:r>
      <w:r w:rsidR="003F7F3B">
        <w:t xml:space="preserve"> </w:t>
      </w:r>
      <w:r w:rsidRPr="008473DF">
        <w:t xml:space="preserve">                # Pick one, arbitrarily</w:t>
      </w:r>
    </w:p>
    <w:p w14:paraId="3EDF84D7" w14:textId="77777777" w:rsidR="008473DF" w:rsidRPr="008473DF" w:rsidRDefault="008473DF" w:rsidP="00865287">
      <w:pPr>
        <w:pStyle w:val="aa"/>
      </w:pPr>
      <w:r w:rsidRPr="008473DF">
        <w:t xml:space="preserve">         </w:t>
      </w:r>
      <w:r w:rsidR="00EF37F6">
        <w:t xml:space="preserve"> </w:t>
      </w:r>
      <w:r w:rsidRPr="008473DF">
        <w:t xml:space="preserve">for v in G[u].difference(P, S):      # New nodes? </w:t>
      </w:r>
    </w:p>
    <w:p w14:paraId="1FF7FCE1" w14:textId="77777777" w:rsidR="00EF37F6" w:rsidRDefault="008473DF" w:rsidP="00865287">
      <w:pPr>
        <w:pStyle w:val="aa"/>
      </w:pPr>
      <w:r w:rsidRPr="008473DF">
        <w:t xml:space="preserve">          </w:t>
      </w:r>
      <w:r w:rsidR="00EF37F6">
        <w:t xml:space="preserve"> </w:t>
      </w:r>
      <w:r w:rsidRPr="008473DF">
        <w:t xml:space="preserve">  </w:t>
      </w:r>
      <w:r w:rsidR="00EF37F6">
        <w:t xml:space="preserve">  </w:t>
      </w:r>
      <w:r w:rsidRPr="008473DF">
        <w:t>Q.add(v)                            # We plan to visit them!</w:t>
      </w:r>
    </w:p>
    <w:p w14:paraId="07AD163D" w14:textId="77777777" w:rsidR="00EF37F6" w:rsidRDefault="008473DF" w:rsidP="00A922FD">
      <w:pPr>
        <w:pStyle w:val="aa"/>
        <w:ind w:firstLineChars="100" w:firstLine="180"/>
      </w:pPr>
      <w:r w:rsidRPr="008473DF">
        <w:t xml:space="preserve">             P[v] = u                            # Remember where we came from</w:t>
      </w:r>
    </w:p>
    <w:p w14:paraId="163AD51D" w14:textId="77777777" w:rsidR="008473DF" w:rsidRPr="008473DF" w:rsidRDefault="008473DF" w:rsidP="00A922FD">
      <w:pPr>
        <w:pStyle w:val="aa"/>
        <w:ind w:firstLineChars="100" w:firstLine="180"/>
      </w:pPr>
      <w:r w:rsidRPr="008473DF">
        <w:t xml:space="preserve">   return P                                 </w:t>
      </w:r>
      <w:r w:rsidR="003F7F3B">
        <w:t xml:space="preserve">  </w:t>
      </w:r>
      <w:r w:rsidRPr="008473DF">
        <w:t xml:space="preserve">   # The traversal tree </w:t>
      </w:r>
    </w:p>
    <w:p w14:paraId="6A0E80CA" w14:textId="77777777" w:rsidR="00EF37F6" w:rsidRPr="00B331CC" w:rsidRDefault="00EF37F6" w:rsidP="008473DF">
      <w:pPr>
        <w:ind w:firstLine="360"/>
        <w:rPr>
          <w:rFonts w:eastAsia="宋体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EF37F6" w:rsidRPr="00B331CC" w14:paraId="5E7D8E5D" w14:textId="77777777" w:rsidTr="00B331CC">
        <w:tc>
          <w:tcPr>
            <w:tcW w:w="8522" w:type="dxa"/>
            <w:shd w:val="clear" w:color="auto" w:fill="auto"/>
          </w:tcPr>
          <w:p w14:paraId="496FBB9F" w14:textId="21791114" w:rsidR="00EF37F6" w:rsidRPr="00B331CC" w:rsidRDefault="00F31EF3" w:rsidP="00B331CC">
            <w:pPr>
              <w:ind w:left="0" w:firstLineChars="0" w:firstLine="0"/>
              <w:rPr>
                <w:rFonts w:eastAsia="宋体"/>
                <w:sz w:val="18"/>
              </w:rPr>
            </w:pPr>
            <w:r w:rsidRPr="00B331CC">
              <w:rPr>
                <w:rFonts w:eastAsia="宋体" w:hint="eastAsia"/>
                <w:b/>
                <w:sz w:val="18"/>
              </w:rPr>
              <w:t>提示</w:t>
            </w:r>
            <w:r w:rsidRPr="00B331CC">
              <w:rPr>
                <w:rFonts w:eastAsia="宋体"/>
                <w:b/>
                <w:sz w:val="18"/>
              </w:rPr>
              <w:t>：</w:t>
            </w:r>
            <w:r w:rsidR="00571056" w:rsidRPr="00B331CC">
              <w:rPr>
                <w:rFonts w:eastAsia="宋体" w:hint="eastAsia"/>
                <w:sz w:val="18"/>
              </w:rPr>
              <w:t>set</w:t>
            </w:r>
            <w:r w:rsidR="00571056" w:rsidRPr="00B331CC">
              <w:rPr>
                <w:rFonts w:eastAsia="宋体"/>
                <w:sz w:val="18"/>
              </w:rPr>
              <w:t>类型的对象</w:t>
            </w:r>
            <w:ins w:id="114" w:author="Decheng Fan" w:date="2014-05-23T09:08:00Z">
              <w:r w:rsidR="00FC55EB">
                <w:rPr>
                  <w:rFonts w:eastAsia="宋体" w:hint="eastAsia"/>
                  <w:sz w:val="18"/>
                </w:rPr>
                <w:t>也</w:t>
              </w:r>
            </w:ins>
            <w:r w:rsidR="00D05520" w:rsidRPr="00B331CC">
              <w:rPr>
                <w:rFonts w:eastAsia="宋体" w:hint="eastAsia"/>
                <w:sz w:val="18"/>
              </w:rPr>
              <w:t>可以</w:t>
            </w:r>
            <w:r w:rsidR="00571056" w:rsidRPr="00B331CC">
              <w:rPr>
                <w:rFonts w:eastAsia="宋体"/>
                <w:sz w:val="18"/>
              </w:rPr>
              <w:t>让我们</w:t>
            </w:r>
            <w:r w:rsidR="00571056" w:rsidRPr="00B331CC">
              <w:rPr>
                <w:rFonts w:eastAsia="宋体" w:hint="eastAsia"/>
                <w:sz w:val="18"/>
              </w:rPr>
              <w:t>在</w:t>
            </w:r>
            <w:r w:rsidR="00571056" w:rsidRPr="00B331CC">
              <w:rPr>
                <w:rFonts w:eastAsia="宋体"/>
                <w:sz w:val="18"/>
              </w:rPr>
              <w:t>其它类型</w:t>
            </w:r>
            <w:r w:rsidR="00571056" w:rsidRPr="00B331CC">
              <w:rPr>
                <w:rFonts w:eastAsia="宋体" w:hint="eastAsia"/>
                <w:sz w:val="18"/>
              </w:rPr>
              <w:t>上执行某些</w:t>
            </w:r>
            <w:r w:rsidR="00571056" w:rsidRPr="00B331CC">
              <w:rPr>
                <w:rFonts w:eastAsia="宋体"/>
                <w:sz w:val="18"/>
              </w:rPr>
              <w:t>集合操作。</w:t>
            </w:r>
            <w:r w:rsidR="00571056" w:rsidRPr="00B331CC">
              <w:rPr>
                <w:rFonts w:eastAsia="宋体" w:hint="eastAsia"/>
                <w:sz w:val="18"/>
              </w:rPr>
              <w:t>例如在</w:t>
            </w:r>
            <w:r w:rsidR="00571056" w:rsidRPr="00B331CC">
              <w:rPr>
                <w:rFonts w:eastAsia="宋体"/>
                <w:sz w:val="18"/>
              </w:rPr>
              <w:t>清单</w:t>
            </w:r>
            <w:r w:rsidR="00571056" w:rsidRPr="00B331CC">
              <w:rPr>
                <w:rFonts w:eastAsia="宋体" w:hint="eastAsia"/>
                <w:sz w:val="18"/>
              </w:rPr>
              <w:t>5</w:t>
            </w:r>
            <w:r w:rsidR="00571056" w:rsidRPr="00B331CC">
              <w:rPr>
                <w:rFonts w:eastAsia="宋体"/>
                <w:sz w:val="18"/>
              </w:rPr>
              <w:t>-1</w:t>
            </w:r>
            <w:r w:rsidR="00571056" w:rsidRPr="00B331CC">
              <w:rPr>
                <w:rFonts w:eastAsia="宋体" w:hint="eastAsia"/>
                <w:sz w:val="18"/>
              </w:rPr>
              <w:t>中</w:t>
            </w:r>
            <w:r w:rsidR="00571056" w:rsidRPr="00B331CC">
              <w:rPr>
                <w:rFonts w:eastAsia="宋体"/>
                <w:sz w:val="18"/>
              </w:rPr>
              <w:t>，</w:t>
            </w:r>
            <w:r w:rsidR="00571056" w:rsidRPr="00B331CC">
              <w:rPr>
                <w:rFonts w:eastAsia="宋体" w:hint="eastAsia"/>
                <w:sz w:val="18"/>
              </w:rPr>
              <w:t>我们可以在</w:t>
            </w:r>
            <w:r w:rsidR="00571056" w:rsidRPr="00B331CC">
              <w:rPr>
                <w:rFonts w:eastAsia="宋体"/>
                <w:sz w:val="18"/>
              </w:rPr>
              <w:t>不同的方法中</w:t>
            </w:r>
            <w:r w:rsidR="00571056" w:rsidRPr="00B331CC">
              <w:rPr>
                <w:rFonts w:eastAsia="宋体" w:hint="eastAsia"/>
                <w:sz w:val="18"/>
              </w:rPr>
              <w:t>像</w:t>
            </w:r>
            <w:r w:rsidR="00571056" w:rsidRPr="00B331CC">
              <w:rPr>
                <w:rFonts w:eastAsia="宋体"/>
                <w:sz w:val="18"/>
              </w:rPr>
              <w:t>使用</w:t>
            </w:r>
            <w:r w:rsidR="00571056" w:rsidRPr="00B331CC">
              <w:rPr>
                <w:rFonts w:eastAsia="宋体"/>
                <w:sz w:val="18"/>
              </w:rPr>
              <w:t>set</w:t>
            </w:r>
            <w:r w:rsidR="00571056" w:rsidRPr="00B331CC">
              <w:rPr>
                <w:rFonts w:eastAsia="宋体"/>
                <w:sz w:val="18"/>
              </w:rPr>
              <w:t>（</w:t>
            </w:r>
            <w:ins w:id="115" w:author="Decheng Fan" w:date="2014-05-23T09:09:00Z">
              <w:r w:rsidR="00FC55EB">
                <w:rPr>
                  <w:rFonts w:eastAsia="宋体" w:hint="eastAsia"/>
                  <w:sz w:val="18"/>
                </w:rPr>
                <w:t>有关该</w:t>
              </w:r>
              <w:r w:rsidR="00FC55EB">
                <w:rPr>
                  <w:rFonts w:eastAsia="宋体" w:hint="eastAsia"/>
                  <w:sz w:val="18"/>
                </w:rPr>
                <w:t>dict</w:t>
              </w:r>
            </w:ins>
            <w:r w:rsidR="00571056" w:rsidRPr="00B331CC">
              <w:rPr>
                <w:rFonts w:eastAsia="宋体" w:hint="eastAsia"/>
                <w:sz w:val="18"/>
              </w:rPr>
              <w:t>的</w:t>
            </w:r>
            <w:ins w:id="116" w:author="Decheng Fan" w:date="2014-05-23T09:09:00Z">
              <w:r w:rsidR="00FC55EB">
                <w:rPr>
                  <w:rFonts w:eastAsia="宋体" w:hint="eastAsia"/>
                  <w:sz w:val="18"/>
                </w:rPr>
                <w:t>键的集合</w:t>
              </w:r>
            </w:ins>
            <w:del w:id="117" w:author="Decheng Fan" w:date="2014-05-23T09:09:00Z">
              <w:r w:rsidR="00571056" w:rsidRPr="00B331CC" w:rsidDel="00FC55EB">
                <w:rPr>
                  <w:rFonts w:eastAsia="宋体"/>
                  <w:sz w:val="18"/>
                </w:rPr>
                <w:delText>key</w:delText>
              </w:r>
            </w:del>
            <w:r w:rsidR="00571056" w:rsidRPr="00B331CC">
              <w:rPr>
                <w:rFonts w:eastAsia="宋体"/>
                <w:sz w:val="18"/>
              </w:rPr>
              <w:t>）</w:t>
            </w:r>
            <w:r w:rsidR="00571056" w:rsidRPr="00B331CC">
              <w:rPr>
                <w:rFonts w:eastAsia="宋体" w:hint="eastAsia"/>
                <w:sz w:val="18"/>
              </w:rPr>
              <w:t>一样</w:t>
            </w:r>
            <w:r w:rsidR="00571056" w:rsidRPr="00B331CC">
              <w:rPr>
                <w:rFonts w:eastAsia="宋体"/>
                <w:sz w:val="18"/>
              </w:rPr>
              <w:t>使用</w:t>
            </w:r>
            <w:r w:rsidR="00571056" w:rsidRPr="00B331CC">
              <w:rPr>
                <w:rFonts w:eastAsia="宋体"/>
                <w:sz w:val="18"/>
              </w:rPr>
              <w:t>dict</w:t>
            </w:r>
            <w:r w:rsidR="00571056" w:rsidRPr="00B331CC">
              <w:rPr>
                <w:rFonts w:eastAsia="宋体"/>
                <w:sz w:val="18"/>
              </w:rPr>
              <w:t>对象</w:t>
            </w:r>
            <w:r w:rsidR="00571056" w:rsidRPr="00B331CC">
              <w:rPr>
                <w:rFonts w:eastAsia="宋体"/>
                <w:sz w:val="18"/>
              </w:rPr>
              <w:t>P</w:t>
            </w:r>
            <w:r w:rsidR="00571056" w:rsidRPr="00B331CC">
              <w:rPr>
                <w:rFonts w:eastAsia="宋体" w:hint="eastAsia"/>
                <w:sz w:val="18"/>
              </w:rPr>
              <w:t>。</w:t>
            </w:r>
            <w:r w:rsidR="00D05520" w:rsidRPr="00B331CC">
              <w:rPr>
                <w:rFonts w:eastAsia="宋体" w:hint="eastAsia"/>
                <w:sz w:val="18"/>
              </w:rPr>
              <w:t>而且</w:t>
            </w:r>
            <w:r w:rsidR="00D05520" w:rsidRPr="00B331CC">
              <w:rPr>
                <w:rFonts w:eastAsia="宋体"/>
                <w:sz w:val="18"/>
              </w:rPr>
              <w:t>，</w:t>
            </w:r>
            <w:r w:rsidR="00571056" w:rsidRPr="00B331CC">
              <w:rPr>
                <w:rFonts w:eastAsia="宋体" w:hint="eastAsia"/>
                <w:sz w:val="18"/>
              </w:rPr>
              <w:t>这种</w:t>
            </w:r>
            <w:r w:rsidR="00571056" w:rsidRPr="00B331CC">
              <w:rPr>
                <w:rFonts w:eastAsia="宋体"/>
                <w:sz w:val="18"/>
              </w:rPr>
              <w:t>工作方式也可以</w:t>
            </w:r>
            <w:r w:rsidR="00D05520" w:rsidRPr="00B331CC">
              <w:rPr>
                <w:rFonts w:eastAsia="宋体" w:hint="eastAsia"/>
                <w:sz w:val="18"/>
              </w:rPr>
              <w:t>被</w:t>
            </w:r>
            <w:r w:rsidR="00D05520" w:rsidRPr="00B331CC">
              <w:rPr>
                <w:rFonts w:eastAsia="宋体"/>
                <w:sz w:val="18"/>
              </w:rPr>
              <w:t>运</w:t>
            </w:r>
            <w:r w:rsidR="00571056" w:rsidRPr="00B331CC">
              <w:rPr>
                <w:rFonts w:eastAsia="宋体"/>
                <w:sz w:val="18"/>
              </w:rPr>
              <w:t>用在其它迭代类型</w:t>
            </w:r>
            <w:r w:rsidR="00571056" w:rsidRPr="00B331CC">
              <w:rPr>
                <w:rFonts w:eastAsia="宋体" w:hint="eastAsia"/>
                <w:sz w:val="18"/>
              </w:rPr>
              <w:t>（如</w:t>
            </w:r>
            <w:r w:rsidR="00571056" w:rsidRPr="00B331CC">
              <w:rPr>
                <w:rFonts w:eastAsia="宋体"/>
                <w:sz w:val="18"/>
              </w:rPr>
              <w:t>list</w:t>
            </w:r>
            <w:r w:rsidR="00571056" w:rsidRPr="00B331CC">
              <w:rPr>
                <w:rFonts w:eastAsia="宋体"/>
                <w:sz w:val="18"/>
              </w:rPr>
              <w:t>或</w:t>
            </w:r>
            <w:r w:rsidR="00571056" w:rsidRPr="00B331CC">
              <w:rPr>
                <w:rFonts w:eastAsia="宋体"/>
                <w:sz w:val="18"/>
              </w:rPr>
              <w:t>deque</w:t>
            </w:r>
            <w:r w:rsidR="00571056" w:rsidRPr="00B331CC">
              <w:rPr>
                <w:rFonts w:eastAsia="宋体" w:hint="eastAsia"/>
                <w:sz w:val="18"/>
              </w:rPr>
              <w:t>）以及</w:t>
            </w:r>
            <w:r w:rsidR="00571056" w:rsidRPr="00B331CC">
              <w:rPr>
                <w:rFonts w:eastAsia="宋体"/>
                <w:sz w:val="18"/>
              </w:rPr>
              <w:t>其它集合方法</w:t>
            </w:r>
            <w:r w:rsidR="007C6834" w:rsidRPr="00B331CC">
              <w:rPr>
                <w:rFonts w:eastAsia="宋体" w:hint="eastAsia"/>
                <w:sz w:val="18"/>
              </w:rPr>
              <w:t>（如</w:t>
            </w:r>
            <w:r w:rsidR="007C6834" w:rsidRPr="00B331CC">
              <w:rPr>
                <w:rFonts w:eastAsia="宋体"/>
                <w:sz w:val="18"/>
              </w:rPr>
              <w:t>update()</w:t>
            </w:r>
            <w:r w:rsidR="007C6834" w:rsidRPr="00B331CC">
              <w:rPr>
                <w:rFonts w:eastAsia="宋体" w:hint="eastAsia"/>
                <w:sz w:val="18"/>
              </w:rPr>
              <w:t>等）</w:t>
            </w:r>
            <w:del w:id="118" w:author="Decheng Fan" w:date="2014-05-23T09:10:00Z">
              <w:r w:rsidR="00571056" w:rsidRPr="00B331CC" w:rsidDel="00F66FF7">
                <w:rPr>
                  <w:rFonts w:eastAsia="宋体"/>
                  <w:sz w:val="18"/>
                </w:rPr>
                <w:delText>中</w:delText>
              </w:r>
            </w:del>
            <w:ins w:id="119" w:author="Decheng Fan" w:date="2014-05-23T09:10:00Z">
              <w:r w:rsidR="00F66FF7">
                <w:rPr>
                  <w:rFonts w:eastAsia="宋体" w:hint="eastAsia"/>
                  <w:sz w:val="18"/>
                </w:rPr>
                <w:t>上</w:t>
              </w:r>
            </w:ins>
            <w:r w:rsidR="00571056" w:rsidRPr="00B331CC">
              <w:rPr>
                <w:rFonts w:eastAsia="宋体"/>
                <w:sz w:val="18"/>
              </w:rPr>
              <w:t>。</w:t>
            </w:r>
          </w:p>
        </w:tc>
      </w:tr>
    </w:tbl>
    <w:p w14:paraId="11CB6A31" w14:textId="66938200" w:rsidR="00A90766" w:rsidRPr="00B331CC" w:rsidRDefault="00CC4930" w:rsidP="009D316F">
      <w:pPr>
        <w:ind w:firstLine="420"/>
        <w:rPr>
          <w:rFonts w:eastAsia="宋体"/>
        </w:rPr>
      </w:pPr>
      <w:r w:rsidRPr="00B331CC">
        <w:rPr>
          <w:rFonts w:eastAsia="宋体" w:hint="eastAsia"/>
        </w:rPr>
        <w:t>在</w:t>
      </w:r>
      <w:r w:rsidR="00945BEF">
        <w:rPr>
          <w:rFonts w:eastAsia="宋体" w:hint="eastAsia"/>
        </w:rPr>
        <w:t>上面</w:t>
      </w:r>
      <w:r w:rsidRPr="00B331CC">
        <w:rPr>
          <w:rFonts w:eastAsia="宋体"/>
        </w:rPr>
        <w:t>这段</w:t>
      </w:r>
      <w:r w:rsidRPr="00B331CC">
        <w:rPr>
          <w:rFonts w:eastAsia="宋体" w:hint="eastAsia"/>
        </w:rPr>
        <w:t>新</w:t>
      </w:r>
      <w:r w:rsidRPr="00B331CC">
        <w:rPr>
          <w:rFonts w:eastAsia="宋体"/>
        </w:rPr>
        <w:t>代码中，</w:t>
      </w:r>
      <w:r w:rsidR="00945BEF">
        <w:rPr>
          <w:rFonts w:eastAsia="宋体" w:hint="eastAsia"/>
        </w:rPr>
        <w:t>有</w:t>
      </w:r>
      <w:r w:rsidR="00B967F0" w:rsidRPr="00B331CC">
        <w:rPr>
          <w:rFonts w:eastAsia="宋体"/>
        </w:rPr>
        <w:t>一</w:t>
      </w:r>
      <w:r w:rsidR="00B967F0" w:rsidRPr="00B331CC">
        <w:rPr>
          <w:rFonts w:eastAsia="宋体" w:hint="eastAsia"/>
        </w:rPr>
        <w:t>对</w:t>
      </w:r>
      <w:r w:rsidR="00945BEF">
        <w:rPr>
          <w:rFonts w:eastAsia="宋体"/>
        </w:rPr>
        <w:t>东西的作用并不是那么显而易见的。</w:t>
      </w:r>
      <w:r w:rsidR="00945BEF">
        <w:rPr>
          <w:rFonts w:eastAsia="宋体" w:hint="eastAsia"/>
        </w:rPr>
        <w:t>比</w:t>
      </w:r>
      <w:r w:rsidR="00B967F0" w:rsidRPr="00B331CC">
        <w:rPr>
          <w:rFonts w:eastAsia="宋体"/>
        </w:rPr>
        <w:t>如</w:t>
      </w:r>
      <w:r w:rsidR="00B967F0" w:rsidRPr="00B331CC">
        <w:rPr>
          <w:rFonts w:eastAsia="宋体" w:hint="eastAsia"/>
        </w:rPr>
        <w:t>，参数</w:t>
      </w:r>
      <w:r w:rsidR="00B967F0" w:rsidRPr="00B331CC">
        <w:rPr>
          <w:rFonts w:eastAsia="宋体"/>
        </w:rPr>
        <w:t>S</w:t>
      </w:r>
      <w:r w:rsidR="00B967F0" w:rsidRPr="00B331CC">
        <w:rPr>
          <w:rFonts w:eastAsia="宋体" w:hint="eastAsia"/>
        </w:rPr>
        <w:t>到底</w:t>
      </w:r>
      <w:r w:rsidR="00B967F0" w:rsidRPr="00B331CC">
        <w:rPr>
          <w:rFonts w:eastAsia="宋体"/>
        </w:rPr>
        <w:t>是什么？为什么</w:t>
      </w:r>
      <w:r w:rsidR="00B967F0" w:rsidRPr="00B331CC">
        <w:rPr>
          <w:rFonts w:eastAsia="宋体" w:hint="eastAsia"/>
        </w:rPr>
        <w:t>我们</w:t>
      </w:r>
      <w:r w:rsidR="00B967F0" w:rsidRPr="00B331CC">
        <w:rPr>
          <w:rFonts w:eastAsia="宋体"/>
        </w:rPr>
        <w:t>要用</w:t>
      </w:r>
      <w:r w:rsidR="00B967F0" w:rsidRPr="00B331CC">
        <w:rPr>
          <w:rFonts w:eastAsia="宋体" w:hint="eastAsia"/>
        </w:rPr>
        <w:t>字典</w:t>
      </w:r>
      <w:r w:rsidR="00B967F0" w:rsidRPr="00B331CC">
        <w:rPr>
          <w:rFonts w:eastAsia="宋体"/>
        </w:rPr>
        <w:t>类型</w:t>
      </w:r>
      <w:r w:rsidR="00B967F0" w:rsidRPr="00B331CC">
        <w:rPr>
          <w:rFonts w:eastAsia="宋体" w:hint="eastAsia"/>
        </w:rPr>
        <w:t>（而不是</w:t>
      </w:r>
      <w:r w:rsidR="00B967F0" w:rsidRPr="00B331CC">
        <w:rPr>
          <w:rFonts w:eastAsia="宋体"/>
        </w:rPr>
        <w:t>集合类型</w:t>
      </w:r>
      <w:r w:rsidR="00B967F0" w:rsidRPr="00B331CC">
        <w:rPr>
          <w:rFonts w:eastAsia="宋体" w:hint="eastAsia"/>
        </w:rPr>
        <w:t>）</w:t>
      </w:r>
      <w:r w:rsidR="00B967F0" w:rsidRPr="00B331CC">
        <w:rPr>
          <w:rFonts w:eastAsia="宋体"/>
        </w:rPr>
        <w:t>来</w:t>
      </w:r>
      <w:r w:rsidR="00B967F0" w:rsidRPr="00B331CC">
        <w:rPr>
          <w:rFonts w:eastAsia="宋体" w:hint="eastAsia"/>
        </w:rPr>
        <w:t>跟踪自己所</w:t>
      </w:r>
      <w:r w:rsidR="00B967F0" w:rsidRPr="00B331CC">
        <w:rPr>
          <w:rFonts w:eastAsia="宋体"/>
        </w:rPr>
        <w:t>访问</w:t>
      </w:r>
      <w:r w:rsidR="00945BEF">
        <w:rPr>
          <w:rFonts w:eastAsia="宋体" w:hint="eastAsia"/>
        </w:rPr>
        <w:t>过</w:t>
      </w:r>
      <w:r w:rsidR="00B967F0" w:rsidRPr="00B331CC">
        <w:rPr>
          <w:rFonts w:eastAsia="宋体"/>
        </w:rPr>
        <w:t>的节点</w:t>
      </w:r>
      <w:r w:rsidR="00B967F0" w:rsidRPr="00B331CC">
        <w:rPr>
          <w:rFonts w:eastAsia="宋体" w:hint="eastAsia"/>
        </w:rPr>
        <w:t>呢</w:t>
      </w:r>
      <w:r w:rsidR="00B967F0" w:rsidRPr="00B331CC">
        <w:rPr>
          <w:rFonts w:eastAsia="宋体"/>
        </w:rPr>
        <w:t>？</w:t>
      </w:r>
      <w:r w:rsidR="00B967F0" w:rsidRPr="00B331CC">
        <w:rPr>
          <w:rFonts w:eastAsia="宋体" w:hint="eastAsia"/>
        </w:rPr>
        <w:lastRenderedPageBreak/>
        <w:t>目前</w:t>
      </w:r>
      <w:r w:rsidR="00B967F0" w:rsidRPr="00B331CC">
        <w:rPr>
          <w:rFonts w:eastAsia="宋体"/>
        </w:rPr>
        <w:t>看来，这个</w:t>
      </w:r>
      <w:r w:rsidR="00B967F0" w:rsidRPr="00B331CC">
        <w:rPr>
          <w:rFonts w:eastAsia="宋体" w:hint="eastAsia"/>
        </w:rPr>
        <w:t>参数</w:t>
      </w:r>
      <w:r w:rsidR="00B967F0" w:rsidRPr="00B331CC">
        <w:rPr>
          <w:rFonts w:eastAsia="宋体" w:hint="eastAsia"/>
        </w:rPr>
        <w:t>S</w:t>
      </w:r>
      <w:r w:rsidR="00445D95">
        <w:rPr>
          <w:rFonts w:eastAsia="宋体" w:hint="eastAsia"/>
        </w:rPr>
        <w:t>似乎</w:t>
      </w:r>
      <w:r w:rsidR="00445D95">
        <w:rPr>
          <w:rFonts w:eastAsia="宋体"/>
        </w:rPr>
        <w:t>是</w:t>
      </w:r>
      <w:r w:rsidR="00B967F0" w:rsidRPr="00B331CC">
        <w:rPr>
          <w:rFonts w:eastAsia="宋体" w:hint="eastAsia"/>
        </w:rPr>
        <w:t>完全</w:t>
      </w:r>
      <w:r w:rsidR="00B967F0" w:rsidRPr="00B331CC">
        <w:rPr>
          <w:rFonts w:eastAsia="宋体"/>
        </w:rPr>
        <w:t>没有</w:t>
      </w:r>
      <w:r w:rsidR="00B967F0" w:rsidRPr="00B331CC">
        <w:rPr>
          <w:rFonts w:eastAsia="宋体" w:hint="eastAsia"/>
        </w:rPr>
        <w:t>用处</w:t>
      </w:r>
      <w:r w:rsidR="00B967F0" w:rsidRPr="00B331CC">
        <w:rPr>
          <w:rFonts w:eastAsia="宋体"/>
        </w:rPr>
        <w:t>，但当我们</w:t>
      </w:r>
      <w:r w:rsidR="00B967F0" w:rsidRPr="00B331CC">
        <w:rPr>
          <w:rFonts w:eastAsia="宋体" w:hint="eastAsia"/>
        </w:rPr>
        <w:t>试图</w:t>
      </w:r>
      <w:r w:rsidR="00B967F0" w:rsidRPr="00B331CC">
        <w:rPr>
          <w:rFonts w:eastAsia="宋体"/>
        </w:rPr>
        <w:t>要找出其</w:t>
      </w:r>
      <w:r w:rsidR="00B967F0" w:rsidRPr="00945BEF">
        <w:rPr>
          <w:rFonts w:eastAsia="宋体"/>
          <w:i/>
        </w:rPr>
        <w:t>强</w:t>
      </w:r>
      <w:r w:rsidR="00BF31FC">
        <w:rPr>
          <w:rFonts w:eastAsia="宋体"/>
          <w:i/>
        </w:rPr>
        <w:t>连通分量</w:t>
      </w:r>
      <w:r w:rsidR="00B967F0" w:rsidRPr="00B331CC">
        <w:rPr>
          <w:rFonts w:eastAsia="宋体"/>
        </w:rPr>
        <w:t>时就会需要用到它</w:t>
      </w:r>
      <w:r w:rsidR="00B967F0" w:rsidRPr="00B331CC">
        <w:rPr>
          <w:rFonts w:eastAsia="宋体" w:hint="eastAsia"/>
        </w:rPr>
        <w:t>（</w:t>
      </w:r>
      <w:r w:rsidR="00030A03">
        <w:rPr>
          <w:rFonts w:eastAsia="宋体" w:hint="eastAsia"/>
        </w:rPr>
        <w:t>相关</w:t>
      </w:r>
      <w:r w:rsidR="00030A03">
        <w:rPr>
          <w:rFonts w:eastAsia="宋体"/>
        </w:rPr>
        <w:t>内容</w:t>
      </w:r>
      <w:r w:rsidR="00B967F0" w:rsidRPr="00B331CC">
        <w:rPr>
          <w:rFonts w:eastAsia="宋体" w:hint="eastAsia"/>
        </w:rPr>
        <w:t>我们</w:t>
      </w:r>
      <w:r w:rsidR="00030A03">
        <w:rPr>
          <w:rFonts w:eastAsia="宋体" w:hint="eastAsia"/>
        </w:rPr>
        <w:t>将</w:t>
      </w:r>
      <w:r w:rsidR="00B967F0" w:rsidRPr="00B331CC">
        <w:rPr>
          <w:rFonts w:eastAsia="宋体"/>
        </w:rPr>
        <w:t>会</w:t>
      </w:r>
      <w:r w:rsidR="00B967F0" w:rsidRPr="00B331CC">
        <w:rPr>
          <w:rFonts w:eastAsia="宋体" w:hint="eastAsia"/>
        </w:rPr>
        <w:t>在</w:t>
      </w:r>
      <w:r w:rsidR="00B967F0" w:rsidRPr="00B331CC">
        <w:rPr>
          <w:rFonts w:eastAsia="宋体"/>
        </w:rPr>
        <w:t>本章</w:t>
      </w:r>
      <w:r w:rsidR="00B967F0" w:rsidRPr="00B331CC">
        <w:rPr>
          <w:rFonts w:eastAsia="宋体" w:hint="eastAsia"/>
        </w:rPr>
        <w:t>临近</w:t>
      </w:r>
      <w:r w:rsidR="00B967F0" w:rsidRPr="00B331CC">
        <w:rPr>
          <w:rFonts w:eastAsia="宋体"/>
        </w:rPr>
        <w:t>结束</w:t>
      </w:r>
      <w:r w:rsidR="00B967F0" w:rsidRPr="00B331CC">
        <w:rPr>
          <w:rFonts w:eastAsia="宋体" w:hint="eastAsia"/>
        </w:rPr>
        <w:t>时</w:t>
      </w:r>
      <w:r w:rsidR="00030A03">
        <w:rPr>
          <w:rFonts w:eastAsia="宋体"/>
        </w:rPr>
        <w:t>介绍</w:t>
      </w:r>
      <w:r w:rsidR="00B967F0" w:rsidRPr="00B331CC">
        <w:rPr>
          <w:rFonts w:eastAsia="宋体" w:hint="eastAsia"/>
        </w:rPr>
        <w:t>）</w:t>
      </w:r>
      <w:r w:rsidR="00CA6A3C" w:rsidRPr="00B331CC">
        <w:rPr>
          <w:rFonts w:eastAsia="宋体" w:hint="eastAsia"/>
        </w:rPr>
        <w:t>。</w:t>
      </w:r>
      <w:r w:rsidR="00CA6A3C" w:rsidRPr="00B331CC">
        <w:rPr>
          <w:rFonts w:eastAsia="宋体"/>
        </w:rPr>
        <w:t>基本上</w:t>
      </w:r>
      <w:r w:rsidR="00CA6A3C" w:rsidRPr="00B331CC">
        <w:rPr>
          <w:rFonts w:eastAsia="宋体" w:hint="eastAsia"/>
        </w:rPr>
        <w:t>，</w:t>
      </w:r>
      <w:r w:rsidR="00CA6A3C" w:rsidRPr="00B331CC">
        <w:rPr>
          <w:rFonts w:eastAsia="宋体"/>
        </w:rPr>
        <w:t>这个参数所代表的是一个</w:t>
      </w:r>
      <w:r w:rsidR="00CA6A3C" w:rsidRPr="00B331CC">
        <w:rPr>
          <w:rFonts w:eastAsia="宋体" w:hint="eastAsia"/>
        </w:rPr>
        <w:t>“禁区”——</w:t>
      </w:r>
      <w:r w:rsidR="00CA6A3C" w:rsidRPr="00B331CC">
        <w:rPr>
          <w:rFonts w:eastAsia="宋体"/>
        </w:rPr>
        <w:t>一个我们在遍历过程中没有</w:t>
      </w:r>
      <w:r w:rsidR="00CA6A3C" w:rsidRPr="00B331CC">
        <w:rPr>
          <w:rFonts w:eastAsia="宋体" w:hint="eastAsia"/>
        </w:rPr>
        <w:t>访问</w:t>
      </w:r>
      <w:r w:rsidR="00CA6A3C" w:rsidRPr="00B331CC">
        <w:rPr>
          <w:rFonts w:eastAsia="宋体"/>
        </w:rPr>
        <w:t>到，但又被告知需要回避的节点集合。</w:t>
      </w:r>
      <w:r w:rsidR="00CA6A3C" w:rsidRPr="00B331CC">
        <w:rPr>
          <w:rFonts w:eastAsia="宋体" w:hint="eastAsia"/>
        </w:rPr>
        <w:t>至于</w:t>
      </w:r>
      <w:r w:rsidR="00CA6A3C" w:rsidRPr="00B331CC">
        <w:rPr>
          <w:rFonts w:eastAsia="宋体"/>
        </w:rPr>
        <w:t>说到字典对象</w:t>
      </w:r>
      <w:r w:rsidR="00CA6A3C" w:rsidRPr="00B331CC">
        <w:rPr>
          <w:rFonts w:eastAsia="宋体"/>
        </w:rPr>
        <w:t>P</w:t>
      </w:r>
      <w:r w:rsidR="00353893" w:rsidRPr="00B331CC">
        <w:rPr>
          <w:rFonts w:eastAsia="宋体" w:hint="eastAsia"/>
        </w:rPr>
        <w:t>，</w:t>
      </w:r>
      <w:r w:rsidR="00353893" w:rsidRPr="00B331CC">
        <w:rPr>
          <w:rFonts w:eastAsia="宋体"/>
        </w:rPr>
        <w:t>它</w:t>
      </w:r>
      <w:r w:rsidR="001B454C">
        <w:rPr>
          <w:rFonts w:eastAsia="宋体" w:hint="eastAsia"/>
        </w:rPr>
        <w:t>的</w:t>
      </w:r>
      <w:r w:rsidR="001B454C">
        <w:rPr>
          <w:rFonts w:eastAsia="宋体"/>
        </w:rPr>
        <w:t>主要作用是</w:t>
      </w:r>
      <w:r w:rsidR="00353893" w:rsidRPr="00B331CC">
        <w:rPr>
          <w:rFonts w:eastAsia="宋体" w:hint="eastAsia"/>
        </w:rPr>
        <w:t>表示已经</w:t>
      </w:r>
      <w:r w:rsidR="001B454C">
        <w:rPr>
          <w:rFonts w:eastAsia="宋体"/>
        </w:rPr>
        <w:t>访问过的</w:t>
      </w:r>
      <w:commentRangeStart w:id="120"/>
      <w:commentRangeStart w:id="121"/>
      <w:del w:id="122" w:author="Decheng Fan" w:date="2014-05-26T21:24:00Z">
        <w:r w:rsidR="001B454C" w:rsidRPr="00905785" w:rsidDel="005415DB">
          <w:rPr>
            <w:rFonts w:eastAsia="宋体" w:hint="eastAsia"/>
            <w:i/>
          </w:rPr>
          <w:delText>前任</w:delText>
        </w:r>
      </w:del>
      <w:commentRangeEnd w:id="121"/>
      <w:ins w:id="123" w:author="Decheng Fan" w:date="2014-05-26T21:24:00Z">
        <w:r w:rsidR="005415DB">
          <w:rPr>
            <w:rFonts w:eastAsia="宋体" w:hint="eastAsia"/>
            <w:i/>
          </w:rPr>
          <w:t>前趋</w:t>
        </w:r>
      </w:ins>
      <w:commentRangeEnd w:id="120"/>
      <w:ins w:id="124" w:author="Decheng Fan" w:date="2014-05-26T21:25:00Z">
        <w:r w:rsidR="005415DB">
          <w:rPr>
            <w:rStyle w:val="af3"/>
          </w:rPr>
          <w:commentReference w:id="120"/>
        </w:r>
      </w:ins>
      <w:r w:rsidR="00745CD6">
        <w:rPr>
          <w:rStyle w:val="af3"/>
        </w:rPr>
        <w:commentReference w:id="121"/>
      </w:r>
      <w:r w:rsidR="00353893" w:rsidRPr="00905785">
        <w:rPr>
          <w:rFonts w:eastAsia="宋体"/>
          <w:i/>
        </w:rPr>
        <w:t>节点</w:t>
      </w:r>
      <w:r w:rsidR="00353893" w:rsidRPr="00B331CC">
        <w:rPr>
          <w:rFonts w:eastAsia="宋体"/>
        </w:rPr>
        <w:t>，每当我们往队列中添加</w:t>
      </w:r>
      <w:r w:rsidR="00353893" w:rsidRPr="00B331CC">
        <w:rPr>
          <w:rFonts w:eastAsia="宋体" w:hint="eastAsia"/>
        </w:rPr>
        <w:t>新的</w:t>
      </w:r>
      <w:r w:rsidR="00353893" w:rsidRPr="00B331CC">
        <w:rPr>
          <w:rFonts w:eastAsia="宋体"/>
        </w:rPr>
        <w:t>节点</w:t>
      </w:r>
      <w:r w:rsidR="00353893" w:rsidRPr="00B331CC">
        <w:rPr>
          <w:rFonts w:eastAsia="宋体" w:hint="eastAsia"/>
        </w:rPr>
        <w:t>时</w:t>
      </w:r>
      <w:r w:rsidR="001B454C">
        <w:rPr>
          <w:rFonts w:eastAsia="宋体" w:hint="eastAsia"/>
        </w:rPr>
        <w:t>，</w:t>
      </w:r>
      <w:r w:rsidR="001B454C">
        <w:rPr>
          <w:rFonts w:eastAsia="宋体"/>
        </w:rPr>
        <w:t>都</w:t>
      </w:r>
      <w:r w:rsidR="00353893" w:rsidRPr="00B331CC">
        <w:rPr>
          <w:rFonts w:eastAsia="宋体"/>
        </w:rPr>
        <w:t>会同时设置其</w:t>
      </w:r>
      <w:del w:id="125" w:author="Decheng Fan" w:date="2014-05-26T21:24:00Z">
        <w:r w:rsidR="00353893" w:rsidRPr="00B331CC" w:rsidDel="005415DB">
          <w:rPr>
            <w:rFonts w:eastAsia="宋体"/>
          </w:rPr>
          <w:delText>前任</w:delText>
        </w:r>
      </w:del>
      <w:ins w:id="126" w:author="Decheng Fan" w:date="2014-05-26T21:24:00Z">
        <w:r w:rsidR="005415DB">
          <w:rPr>
            <w:rFonts w:eastAsia="宋体"/>
          </w:rPr>
          <w:t>前趋</w:t>
        </w:r>
      </w:ins>
      <w:r w:rsidR="00353893" w:rsidRPr="00B331CC">
        <w:rPr>
          <w:rFonts w:eastAsia="宋体"/>
        </w:rPr>
        <w:t>节点</w:t>
      </w:r>
      <w:r w:rsidR="00353893" w:rsidRPr="00B331CC">
        <w:rPr>
          <w:rFonts w:eastAsia="宋体" w:hint="eastAsia"/>
        </w:rPr>
        <w:t>。这样</w:t>
      </w:r>
      <w:r w:rsidR="009D316F" w:rsidRPr="00B331CC">
        <w:rPr>
          <w:rFonts w:eastAsia="宋体"/>
        </w:rPr>
        <w:t>我们就能确保</w:t>
      </w:r>
      <w:r w:rsidR="001B454C">
        <w:rPr>
          <w:rFonts w:eastAsia="宋体" w:hint="eastAsia"/>
        </w:rPr>
        <w:t>自己</w:t>
      </w:r>
      <w:r w:rsidR="001B454C">
        <w:rPr>
          <w:rFonts w:eastAsia="宋体"/>
        </w:rPr>
        <w:t>在</w:t>
      </w:r>
      <w:r w:rsidR="001B454C">
        <w:rPr>
          <w:rFonts w:eastAsia="宋体" w:hint="eastAsia"/>
        </w:rPr>
        <w:t>必要时</w:t>
      </w:r>
      <w:r w:rsidR="00905785">
        <w:rPr>
          <w:rFonts w:eastAsia="宋体" w:hint="eastAsia"/>
        </w:rPr>
        <w:t>能</w:t>
      </w:r>
      <w:r w:rsidR="00905785">
        <w:rPr>
          <w:rFonts w:eastAsia="宋体"/>
        </w:rPr>
        <w:t>知道应该去</w:t>
      </w:r>
      <w:r w:rsidR="001B454C">
        <w:rPr>
          <w:rFonts w:eastAsia="宋体" w:hint="eastAsia"/>
        </w:rPr>
        <w:t>哪儿</w:t>
      </w:r>
      <w:r w:rsidR="009D316F" w:rsidRPr="00B331CC">
        <w:rPr>
          <w:rFonts w:eastAsia="宋体"/>
        </w:rPr>
        <w:t>找它</w:t>
      </w:r>
      <w:r w:rsidR="009D316F" w:rsidRPr="00B331CC">
        <w:rPr>
          <w:rFonts w:eastAsia="宋体" w:hint="eastAsia"/>
        </w:rPr>
        <w:t>们</w:t>
      </w:r>
      <w:r w:rsidR="009D316F" w:rsidRPr="00B331CC">
        <w:rPr>
          <w:rFonts w:eastAsia="宋体"/>
        </w:rPr>
        <w:t>。</w:t>
      </w:r>
      <w:r w:rsidR="009D316F" w:rsidRPr="00B331CC">
        <w:rPr>
          <w:rFonts w:eastAsia="宋体" w:hint="eastAsia"/>
        </w:rPr>
        <w:t>将</w:t>
      </w:r>
      <w:r w:rsidR="009D316F" w:rsidRPr="00B331CC">
        <w:rPr>
          <w:rFonts w:eastAsia="宋体"/>
        </w:rPr>
        <w:t>这些</w:t>
      </w:r>
      <w:del w:id="127" w:author="Decheng Fan" w:date="2014-05-26T21:24:00Z">
        <w:r w:rsidR="009D316F" w:rsidRPr="00B331CC" w:rsidDel="005415DB">
          <w:rPr>
            <w:rFonts w:eastAsia="宋体" w:hint="eastAsia"/>
          </w:rPr>
          <w:delText>前任</w:delText>
        </w:r>
      </w:del>
      <w:ins w:id="128" w:author="Decheng Fan" w:date="2014-05-26T21:24:00Z">
        <w:r w:rsidR="005415DB">
          <w:rPr>
            <w:rFonts w:eastAsia="宋体" w:hint="eastAsia"/>
          </w:rPr>
          <w:t>前趋</w:t>
        </w:r>
      </w:ins>
      <w:r w:rsidR="009D316F" w:rsidRPr="00B331CC">
        <w:rPr>
          <w:rFonts w:eastAsia="宋体"/>
        </w:rPr>
        <w:t>节点</w:t>
      </w:r>
      <w:r w:rsidR="009D316F" w:rsidRPr="00B331CC">
        <w:rPr>
          <w:rFonts w:eastAsia="宋体" w:hint="eastAsia"/>
        </w:rPr>
        <w:t>组合</w:t>
      </w:r>
      <w:r w:rsidR="009D316F" w:rsidRPr="00B331CC">
        <w:rPr>
          <w:rFonts w:eastAsia="宋体"/>
        </w:rPr>
        <w:t>在一起</w:t>
      </w:r>
      <w:r w:rsidR="009D316F" w:rsidRPr="00B331CC">
        <w:rPr>
          <w:rFonts w:eastAsia="宋体" w:hint="eastAsia"/>
        </w:rPr>
        <w:t>，</w:t>
      </w:r>
      <w:r w:rsidR="009D316F" w:rsidRPr="00B331CC">
        <w:rPr>
          <w:rFonts w:eastAsia="宋体"/>
        </w:rPr>
        <w:t>就</w:t>
      </w:r>
      <w:r w:rsidR="009D316F" w:rsidRPr="00B331CC">
        <w:rPr>
          <w:rFonts w:eastAsia="宋体" w:hint="eastAsia"/>
        </w:rPr>
        <w:t>形成</w:t>
      </w:r>
      <w:r w:rsidR="009D316F" w:rsidRPr="00B331CC">
        <w:rPr>
          <w:rFonts w:eastAsia="宋体"/>
        </w:rPr>
        <w:t>了</w:t>
      </w:r>
      <w:r w:rsidR="009D316F" w:rsidRPr="00B331CC">
        <w:rPr>
          <w:rFonts w:eastAsia="宋体" w:hint="eastAsia"/>
        </w:rPr>
        <w:t>相应</w:t>
      </w:r>
      <w:r w:rsidR="009D316F" w:rsidRPr="00B331CC">
        <w:rPr>
          <w:rFonts w:eastAsia="宋体"/>
        </w:rPr>
        <w:t>的遍历树</w:t>
      </w:r>
      <w:r w:rsidR="009D316F" w:rsidRPr="00B331CC">
        <w:rPr>
          <w:rFonts w:eastAsia="宋体" w:hint="eastAsia"/>
        </w:rPr>
        <w:t>。</w:t>
      </w:r>
      <w:r w:rsidR="009D316F" w:rsidRPr="00B331CC">
        <w:rPr>
          <w:rFonts w:eastAsia="宋体"/>
        </w:rPr>
        <w:t>如果</w:t>
      </w:r>
      <w:r w:rsidR="009D316F" w:rsidRPr="00B331CC">
        <w:rPr>
          <w:rFonts w:eastAsia="宋体" w:hint="eastAsia"/>
        </w:rPr>
        <w:t>您</w:t>
      </w:r>
      <w:r w:rsidR="009D316F" w:rsidRPr="00B331CC">
        <w:rPr>
          <w:rFonts w:eastAsia="宋体"/>
        </w:rPr>
        <w:t>并不关心这个树结构，当然也可以</w:t>
      </w:r>
      <w:r w:rsidR="009D316F" w:rsidRPr="00B331CC">
        <w:rPr>
          <w:rFonts w:eastAsia="宋体" w:hint="eastAsia"/>
        </w:rPr>
        <w:t>改用</w:t>
      </w:r>
      <w:r w:rsidR="009D316F" w:rsidRPr="00B331CC">
        <w:rPr>
          <w:rFonts w:eastAsia="宋体"/>
        </w:rPr>
        <w:t>已</w:t>
      </w:r>
      <w:r w:rsidR="009D316F" w:rsidRPr="00B331CC">
        <w:rPr>
          <w:rFonts w:eastAsia="宋体" w:hint="eastAsia"/>
        </w:rPr>
        <w:t>访问</w:t>
      </w:r>
      <w:r w:rsidR="009D316F" w:rsidRPr="00B331CC">
        <w:rPr>
          <w:rFonts w:eastAsia="宋体"/>
        </w:rPr>
        <w:t>节点的集合来做</w:t>
      </w:r>
      <w:r w:rsidR="009D316F" w:rsidRPr="00B331CC">
        <w:rPr>
          <w:rFonts w:eastAsia="宋体" w:hint="eastAsia"/>
        </w:rPr>
        <w:t>这件</w:t>
      </w:r>
      <w:r w:rsidR="009D316F" w:rsidRPr="00B331CC">
        <w:rPr>
          <w:rFonts w:eastAsia="宋体"/>
        </w:rPr>
        <w:t>事</w:t>
      </w:r>
      <w:r w:rsidR="009D316F" w:rsidRPr="00B331CC">
        <w:rPr>
          <w:rFonts w:eastAsia="宋体" w:hint="eastAsia"/>
        </w:rPr>
        <w:t>（</w:t>
      </w:r>
      <w:r w:rsidR="00A34CAF" w:rsidRPr="00B331CC">
        <w:rPr>
          <w:rFonts w:eastAsia="宋体" w:hint="eastAsia"/>
        </w:rPr>
        <w:t>对此</w:t>
      </w:r>
      <w:r w:rsidR="00A34CAF" w:rsidRPr="00B331CC">
        <w:rPr>
          <w:rFonts w:eastAsia="宋体"/>
        </w:rPr>
        <w:t>，</w:t>
      </w:r>
      <w:r w:rsidR="009D316F" w:rsidRPr="00B331CC">
        <w:rPr>
          <w:rFonts w:eastAsia="宋体" w:hint="eastAsia"/>
        </w:rPr>
        <w:t>我们将会</w:t>
      </w:r>
      <w:r w:rsidR="009D316F" w:rsidRPr="00B331CC">
        <w:rPr>
          <w:rFonts w:eastAsia="宋体"/>
        </w:rPr>
        <w:t>在本章稍后的</w:t>
      </w:r>
      <w:r w:rsidR="00A34CAF" w:rsidRPr="00B331CC">
        <w:rPr>
          <w:rFonts w:eastAsia="宋体" w:hint="eastAsia"/>
        </w:rPr>
        <w:t>一些</w:t>
      </w:r>
      <w:r w:rsidR="00A34CAF" w:rsidRPr="00B331CC">
        <w:rPr>
          <w:rFonts w:eastAsia="宋体"/>
        </w:rPr>
        <w:t>实现</w:t>
      </w:r>
      <w:r w:rsidR="00A34CAF" w:rsidRPr="00B331CC">
        <w:rPr>
          <w:rFonts w:eastAsia="宋体" w:hint="eastAsia"/>
        </w:rPr>
        <w:t>中介绍</w:t>
      </w:r>
      <w:r w:rsidR="009D316F" w:rsidRPr="00B331CC">
        <w:rPr>
          <w:rFonts w:eastAsia="宋体" w:hint="eastAsia"/>
        </w:rPr>
        <w:t>）。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D05520" w:rsidRPr="00B331CC" w14:paraId="29441416" w14:textId="77777777" w:rsidTr="00905785">
        <w:tc>
          <w:tcPr>
            <w:tcW w:w="8414" w:type="dxa"/>
            <w:shd w:val="clear" w:color="auto" w:fill="auto"/>
          </w:tcPr>
          <w:p w14:paraId="43B59C90" w14:textId="3B5463F0" w:rsidR="00D05520" w:rsidRPr="00B331CC" w:rsidRDefault="00D05520">
            <w:pPr>
              <w:ind w:left="0" w:firstLineChars="0" w:firstLine="0"/>
              <w:rPr>
                <w:rFonts w:eastAsia="宋体"/>
                <w:sz w:val="18"/>
              </w:rPr>
            </w:pPr>
            <w:r w:rsidRPr="00B331CC">
              <w:rPr>
                <w:rFonts w:eastAsia="宋体" w:hint="eastAsia"/>
                <w:sz w:val="18"/>
              </w:rPr>
              <w:t>请注意</w:t>
            </w:r>
            <w:r w:rsidRPr="00B331CC">
              <w:rPr>
                <w:rFonts w:eastAsia="宋体"/>
                <w:sz w:val="18"/>
              </w:rPr>
              <w:t>：</w:t>
            </w:r>
            <w:r w:rsidR="00D24E86" w:rsidRPr="00B331CC">
              <w:rPr>
                <w:rFonts w:eastAsia="宋体" w:hint="eastAsia"/>
                <w:sz w:val="18"/>
              </w:rPr>
              <w:t>无论</w:t>
            </w:r>
            <w:r w:rsidR="0045522C" w:rsidRPr="00B331CC">
              <w:rPr>
                <w:rFonts w:eastAsia="宋体" w:hint="eastAsia"/>
                <w:sz w:val="18"/>
              </w:rPr>
              <w:t>您</w:t>
            </w:r>
            <w:r w:rsidR="0045522C" w:rsidRPr="00B331CC">
              <w:rPr>
                <w:rFonts w:eastAsia="宋体"/>
                <w:sz w:val="18"/>
              </w:rPr>
              <w:t>是打算</w:t>
            </w:r>
            <w:r w:rsidR="00D24E86" w:rsidRPr="00B331CC">
              <w:rPr>
                <w:rFonts w:eastAsia="宋体" w:hint="eastAsia"/>
                <w:sz w:val="18"/>
              </w:rPr>
              <w:t>在</w:t>
            </w:r>
            <w:r w:rsidR="00D24E86" w:rsidRPr="00B331CC">
              <w:rPr>
                <w:rFonts w:eastAsia="宋体"/>
                <w:sz w:val="18"/>
              </w:rPr>
              <w:t>节点</w:t>
            </w:r>
            <w:r w:rsidR="0045522C" w:rsidRPr="00B331CC">
              <w:rPr>
                <w:rFonts w:eastAsia="宋体" w:hint="eastAsia"/>
                <w:sz w:val="18"/>
              </w:rPr>
              <w:t>被</w:t>
            </w:r>
            <w:r w:rsidR="00D24E86" w:rsidRPr="00B331CC">
              <w:rPr>
                <w:rFonts w:eastAsia="宋体"/>
                <w:sz w:val="18"/>
              </w:rPr>
              <w:t>添加到</w:t>
            </w:r>
            <w:ins w:id="129" w:author="Decheng Fan" w:date="2014-05-26T08:47:00Z">
              <w:r w:rsidR="00C121DF" w:rsidRPr="00B331CC">
                <w:rPr>
                  <w:rFonts w:eastAsia="宋体"/>
                  <w:sz w:val="18"/>
                </w:rPr>
                <w:t>相关队列</w:t>
              </w:r>
            </w:ins>
            <w:del w:id="130" w:author="Decheng Fan" w:date="2014-05-26T08:47:00Z">
              <w:r w:rsidR="0045522C" w:rsidRPr="00B331CC" w:rsidDel="00C121DF">
                <w:rPr>
                  <w:rFonts w:eastAsia="宋体" w:hint="eastAsia"/>
                  <w:sz w:val="18"/>
                </w:rPr>
                <w:delText>这种</w:delText>
              </w:r>
              <w:r w:rsidR="00D24E86" w:rsidRPr="00B331CC" w:rsidDel="00C121DF">
                <w:rPr>
                  <w:rFonts w:eastAsia="宋体" w:hint="eastAsia"/>
                  <w:sz w:val="18"/>
                </w:rPr>
                <w:delText>“已访问”集合</w:delText>
              </w:r>
            </w:del>
            <w:r w:rsidR="00D24E86" w:rsidRPr="00B331CC">
              <w:rPr>
                <w:rFonts w:eastAsia="宋体" w:hint="eastAsia"/>
                <w:sz w:val="18"/>
              </w:rPr>
              <w:t>的</w:t>
            </w:r>
            <w:r w:rsidR="00D24E86" w:rsidRPr="00B331CC">
              <w:rPr>
                <w:rFonts w:eastAsia="宋体"/>
                <w:sz w:val="18"/>
              </w:rPr>
              <w:t>同时</w:t>
            </w:r>
            <w:r w:rsidR="0045522C" w:rsidRPr="00B331CC">
              <w:rPr>
                <w:rFonts w:eastAsia="宋体" w:hint="eastAsia"/>
                <w:sz w:val="18"/>
              </w:rPr>
              <w:t>就</w:t>
            </w:r>
            <w:r w:rsidR="00D24E86" w:rsidRPr="00B331CC">
              <w:rPr>
                <w:rFonts w:eastAsia="宋体" w:hint="eastAsia"/>
                <w:sz w:val="18"/>
              </w:rPr>
              <w:t>将</w:t>
            </w:r>
            <w:r w:rsidR="0045522C" w:rsidRPr="00B331CC">
              <w:rPr>
                <w:rFonts w:eastAsia="宋体" w:hint="eastAsia"/>
                <w:sz w:val="18"/>
              </w:rPr>
              <w:t>其</w:t>
            </w:r>
            <w:r w:rsidR="00D24E86" w:rsidRPr="00B331CC">
              <w:rPr>
                <w:rFonts w:eastAsia="宋体"/>
                <w:sz w:val="18"/>
              </w:rPr>
              <w:t>添加</w:t>
            </w:r>
            <w:ins w:id="131" w:author="Decheng Fan" w:date="2014-05-26T08:47:00Z">
              <w:r w:rsidR="00C121DF">
                <w:rPr>
                  <w:rFonts w:eastAsia="宋体" w:hint="eastAsia"/>
                  <w:sz w:val="18"/>
                </w:rPr>
                <w:t>到</w:t>
              </w:r>
              <w:r w:rsidR="00C121DF" w:rsidRPr="00B331CC">
                <w:rPr>
                  <w:rFonts w:eastAsia="宋体" w:hint="eastAsia"/>
                  <w:sz w:val="18"/>
                </w:rPr>
                <w:t>这种“已访问”集合</w:t>
              </w:r>
            </w:ins>
            <w:del w:id="132" w:author="Decheng Fan" w:date="2014-05-26T08:46:00Z">
              <w:r w:rsidR="00D24E86" w:rsidRPr="00B331CC" w:rsidDel="00C121DF">
                <w:rPr>
                  <w:rFonts w:eastAsia="宋体"/>
                  <w:sz w:val="18"/>
                </w:rPr>
                <w:delText>到相关队列</w:delText>
              </w:r>
            </w:del>
            <w:r w:rsidR="00D24E86" w:rsidRPr="00B331CC">
              <w:rPr>
                <w:rFonts w:eastAsia="宋体" w:hint="eastAsia"/>
                <w:sz w:val="18"/>
              </w:rPr>
              <w:t>中</w:t>
            </w:r>
            <w:r w:rsidR="0045522C" w:rsidRPr="00B331CC">
              <w:rPr>
                <w:rFonts w:eastAsia="宋体" w:hint="eastAsia"/>
                <w:sz w:val="18"/>
              </w:rPr>
              <w:t>，</w:t>
            </w:r>
            <w:r w:rsidR="0045522C" w:rsidRPr="00B331CC">
              <w:rPr>
                <w:rFonts w:eastAsia="宋体"/>
                <w:sz w:val="18"/>
              </w:rPr>
              <w:t>还是以后再来添加</w:t>
            </w:r>
            <w:r w:rsidR="00D24E86" w:rsidRPr="00B331CC">
              <w:rPr>
                <w:rFonts w:eastAsia="宋体"/>
                <w:sz w:val="18"/>
              </w:rPr>
              <w:t>，</w:t>
            </w:r>
            <w:r w:rsidR="00D24E86" w:rsidRPr="00B331CC">
              <w:rPr>
                <w:rFonts w:eastAsia="宋体" w:hint="eastAsia"/>
                <w:sz w:val="18"/>
              </w:rPr>
              <w:t>当我们</w:t>
            </w:r>
            <w:r w:rsidR="00D24E86" w:rsidRPr="00B331CC">
              <w:rPr>
                <w:rFonts w:eastAsia="宋体"/>
                <w:sz w:val="18"/>
              </w:rPr>
              <w:t>将它们从队列中</w:t>
            </w:r>
            <w:ins w:id="133" w:author="Decheng Fan" w:date="2014-05-26T08:31:00Z">
              <w:r w:rsidR="003F2061">
                <w:rPr>
                  <w:rFonts w:eastAsia="宋体" w:hint="eastAsia"/>
                  <w:sz w:val="18"/>
                </w:rPr>
                <w:t>弹</w:t>
              </w:r>
            </w:ins>
            <w:del w:id="134" w:author="Decheng Fan" w:date="2014-05-26T08:31:00Z">
              <w:r w:rsidR="00D24E86" w:rsidRPr="00B331CC" w:rsidDel="003F2061">
                <w:rPr>
                  <w:rFonts w:eastAsia="宋体"/>
                  <w:sz w:val="18"/>
                </w:rPr>
                <w:delText>pop</w:delText>
              </w:r>
            </w:del>
            <w:r w:rsidR="00D24E86" w:rsidRPr="00B331CC">
              <w:rPr>
                <w:rFonts w:eastAsia="宋体"/>
                <w:sz w:val="18"/>
              </w:rPr>
              <w:t>出</w:t>
            </w:r>
            <w:ins w:id="135" w:author="Decheng Fan" w:date="2014-05-26T08:32:00Z">
              <w:r w:rsidR="003F2061">
                <w:rPr>
                  <w:rFonts w:eastAsia="宋体" w:hint="eastAsia"/>
                  <w:sz w:val="18"/>
                </w:rPr>
                <w:t>（</w:t>
              </w:r>
              <w:r w:rsidR="003F2061">
                <w:rPr>
                  <w:rFonts w:eastAsia="宋体" w:hint="eastAsia"/>
                  <w:sz w:val="18"/>
                </w:rPr>
                <w:t>pop</w:t>
              </w:r>
              <w:r w:rsidR="003F2061">
                <w:rPr>
                  <w:rFonts w:eastAsia="宋体" w:hint="eastAsia"/>
                  <w:sz w:val="18"/>
                </w:rPr>
                <w:t>）</w:t>
              </w:r>
            </w:ins>
            <w:del w:id="136" w:author="Decheng Fan" w:date="2014-05-26T08:31:00Z">
              <w:r w:rsidR="00D24E86" w:rsidRPr="00B331CC" w:rsidDel="003F2061">
                <w:rPr>
                  <w:rFonts w:eastAsia="宋体"/>
                  <w:sz w:val="18"/>
                </w:rPr>
                <w:delText>来</w:delText>
              </w:r>
            </w:del>
            <w:r w:rsidR="00D24E86" w:rsidRPr="00B331CC">
              <w:rPr>
                <w:rFonts w:eastAsia="宋体"/>
                <w:sz w:val="18"/>
              </w:rPr>
              <w:t>的时候</w:t>
            </w:r>
            <w:ins w:id="137" w:author="Decheng Fan" w:date="2014-05-26T08:31:00Z">
              <w:r w:rsidR="003F2061">
                <w:rPr>
                  <w:rFonts w:eastAsia="宋体" w:hint="eastAsia"/>
                  <w:sz w:val="18"/>
                </w:rPr>
                <w:t>，</w:t>
              </w:r>
            </w:ins>
            <w:del w:id="138" w:author="Decheng Fan" w:date="2014-05-26T08:31:00Z">
              <w:r w:rsidR="0045522C" w:rsidRPr="00B331CC" w:rsidDel="003F2061">
                <w:rPr>
                  <w:rFonts w:eastAsia="宋体" w:hint="eastAsia"/>
                  <w:sz w:val="18"/>
                </w:rPr>
                <w:delText>。</w:delText>
              </w:r>
            </w:del>
            <w:r w:rsidR="0045522C" w:rsidRPr="00B331CC">
              <w:rPr>
                <w:rFonts w:eastAsia="宋体"/>
                <w:sz w:val="18"/>
              </w:rPr>
              <w:t>这</w:t>
            </w:r>
            <w:r w:rsidR="0045522C" w:rsidRPr="00B331CC">
              <w:rPr>
                <w:rFonts w:eastAsia="宋体" w:hint="eastAsia"/>
                <w:sz w:val="18"/>
              </w:rPr>
              <w:t>通常</w:t>
            </w:r>
            <w:r w:rsidR="0045522C" w:rsidRPr="00B331CC">
              <w:rPr>
                <w:rFonts w:eastAsia="宋体"/>
                <w:sz w:val="18"/>
              </w:rPr>
              <w:t>是无关紧要的。但</w:t>
            </w:r>
            <w:ins w:id="139" w:author="Decheng Fan" w:date="2014-05-26T08:46:00Z">
              <w:r w:rsidR="00C121DF">
                <w:rPr>
                  <w:rFonts w:eastAsia="宋体" w:hint="eastAsia"/>
                  <w:sz w:val="18"/>
                </w:rPr>
                <w:t>是，如果你需要做</w:t>
              </w:r>
            </w:ins>
            <w:del w:id="140" w:author="Decheng Fan" w:date="2014-05-26T08:46:00Z">
              <w:r w:rsidR="0045522C" w:rsidRPr="00B331CC" w:rsidDel="00C121DF">
                <w:rPr>
                  <w:rFonts w:eastAsia="宋体" w:hint="eastAsia"/>
                  <w:sz w:val="18"/>
                </w:rPr>
                <w:delText>这里</w:delText>
              </w:r>
              <w:r w:rsidR="0045522C" w:rsidRPr="00B331CC" w:rsidDel="00C121DF">
                <w:rPr>
                  <w:rFonts w:eastAsia="宋体"/>
                  <w:sz w:val="18"/>
                </w:rPr>
                <w:delText>确实</w:delText>
              </w:r>
              <w:r w:rsidR="0045522C" w:rsidRPr="00B331CC" w:rsidDel="00C121DF">
                <w:rPr>
                  <w:rFonts w:eastAsia="宋体" w:hint="eastAsia"/>
                  <w:sz w:val="18"/>
                </w:rPr>
                <w:delText>应该</w:delText>
              </w:r>
              <w:r w:rsidR="0045522C" w:rsidRPr="00B331CC" w:rsidDel="00C121DF">
                <w:rPr>
                  <w:rFonts w:eastAsia="宋体"/>
                  <w:sz w:val="18"/>
                </w:rPr>
                <w:delText>要</w:delText>
              </w:r>
              <w:r w:rsidR="0045522C" w:rsidRPr="00B331CC" w:rsidDel="00C121DF">
                <w:rPr>
                  <w:rFonts w:eastAsia="宋体" w:hint="eastAsia"/>
                  <w:sz w:val="18"/>
                </w:rPr>
                <w:delText>增加</w:delText>
              </w:r>
            </w:del>
            <w:r w:rsidR="0045522C" w:rsidRPr="00B331CC">
              <w:rPr>
                <w:rFonts w:eastAsia="宋体"/>
                <w:sz w:val="18"/>
              </w:rPr>
              <w:t>一个</w:t>
            </w:r>
            <w:r w:rsidR="0045522C" w:rsidRPr="00B331CC">
              <w:rPr>
                <w:rFonts w:eastAsia="宋体" w:hint="eastAsia"/>
                <w:sz w:val="18"/>
              </w:rPr>
              <w:t>“</w:t>
            </w:r>
            <w:ins w:id="141" w:author="Decheng Fan" w:date="2014-05-26T08:46:00Z">
              <w:r w:rsidR="00C121DF">
                <w:rPr>
                  <w:rFonts w:eastAsia="宋体" w:hint="eastAsia"/>
                  <w:sz w:val="18"/>
                </w:rPr>
                <w:t>是否</w:t>
              </w:r>
            </w:ins>
            <w:del w:id="142" w:author="Decheng Fan" w:date="2014-05-26T08:46:00Z">
              <w:r w:rsidR="0045522C" w:rsidRPr="00B331CC" w:rsidDel="00C121DF">
                <w:rPr>
                  <w:rFonts w:eastAsia="宋体" w:hint="eastAsia"/>
                  <w:sz w:val="18"/>
                </w:rPr>
                <w:delText>如果</w:delText>
              </w:r>
            </w:del>
            <w:r w:rsidR="0045522C" w:rsidRPr="00B331CC">
              <w:rPr>
                <w:rFonts w:eastAsia="宋体" w:hint="eastAsia"/>
                <w:sz w:val="18"/>
              </w:rPr>
              <w:t>已</w:t>
            </w:r>
            <w:r w:rsidR="0045522C" w:rsidRPr="00B331CC">
              <w:rPr>
                <w:rFonts w:eastAsia="宋体"/>
                <w:sz w:val="18"/>
              </w:rPr>
              <w:t>被访问过</w:t>
            </w:r>
            <w:r w:rsidR="0045522C" w:rsidRPr="00B331CC">
              <w:rPr>
                <w:rFonts w:eastAsia="宋体"/>
                <w:sz w:val="18"/>
              </w:rPr>
              <w:t>……</w:t>
            </w:r>
            <w:r w:rsidR="0045522C" w:rsidRPr="00B331CC">
              <w:rPr>
                <w:rFonts w:eastAsia="宋体" w:hint="eastAsia"/>
                <w:sz w:val="18"/>
              </w:rPr>
              <w:t>”的</w:t>
            </w:r>
            <w:r w:rsidR="0045522C" w:rsidRPr="00B331CC">
              <w:rPr>
                <w:rFonts w:eastAsia="宋体"/>
                <w:sz w:val="18"/>
              </w:rPr>
              <w:t>检查，</w:t>
            </w:r>
            <w:ins w:id="143" w:author="Decheng Fan" w:date="2014-05-26T08:46:00Z">
              <w:r w:rsidR="00C121DF">
                <w:rPr>
                  <w:rFonts w:eastAsia="宋体" w:hint="eastAsia"/>
                  <w:sz w:val="18"/>
                </w:rPr>
                <w:t>那么就要</w:t>
              </w:r>
            </w:ins>
            <w:ins w:id="144" w:author="Decheng Fan" w:date="2014-05-26T08:47:00Z">
              <w:r w:rsidR="00C121DF">
                <w:rPr>
                  <w:rFonts w:eastAsia="宋体" w:hint="eastAsia"/>
                  <w:sz w:val="18"/>
                </w:rPr>
                <w:t>注意</w:t>
              </w:r>
            </w:ins>
            <w:ins w:id="145" w:author="Decheng Fan" w:date="2014-05-26T08:48:00Z">
              <w:r w:rsidR="00C121DF">
                <w:rPr>
                  <w:rFonts w:eastAsia="宋体" w:hint="eastAsia"/>
                  <w:sz w:val="18"/>
                </w:rPr>
                <w:t>及早添加了。</w:t>
              </w:r>
            </w:ins>
            <w:r w:rsidR="0045522C" w:rsidRPr="00B331CC">
              <w:rPr>
                <w:rFonts w:eastAsia="宋体" w:hint="eastAsia"/>
                <w:sz w:val="18"/>
              </w:rPr>
              <w:t>对此</w:t>
            </w:r>
            <w:r w:rsidR="0045522C" w:rsidRPr="00B331CC">
              <w:rPr>
                <w:rFonts w:eastAsia="宋体"/>
                <w:sz w:val="18"/>
              </w:rPr>
              <w:t>，我们将会</w:t>
            </w:r>
            <w:r w:rsidR="0045522C" w:rsidRPr="00B331CC">
              <w:rPr>
                <w:rFonts w:eastAsia="宋体" w:hint="eastAsia"/>
                <w:sz w:val="18"/>
              </w:rPr>
              <w:t>在</w:t>
            </w:r>
            <w:r w:rsidR="0045522C" w:rsidRPr="00B331CC">
              <w:rPr>
                <w:rFonts w:eastAsia="宋体"/>
                <w:sz w:val="18"/>
              </w:rPr>
              <w:t>本章</w:t>
            </w:r>
            <w:r w:rsidR="0045522C" w:rsidRPr="00B331CC">
              <w:rPr>
                <w:rFonts w:eastAsia="宋体" w:hint="eastAsia"/>
                <w:sz w:val="18"/>
              </w:rPr>
              <w:t>中</w:t>
            </w:r>
            <w:r w:rsidR="0045522C" w:rsidRPr="00B331CC">
              <w:rPr>
                <w:rFonts w:eastAsia="宋体"/>
                <w:sz w:val="18"/>
              </w:rPr>
              <w:t>看到</w:t>
            </w:r>
            <w:r w:rsidR="0045522C" w:rsidRPr="00B331CC">
              <w:rPr>
                <w:rFonts w:eastAsia="宋体" w:hint="eastAsia"/>
                <w:sz w:val="18"/>
              </w:rPr>
              <w:t>若干</w:t>
            </w:r>
            <w:r w:rsidR="0045522C" w:rsidRPr="00B331CC">
              <w:rPr>
                <w:rFonts w:eastAsia="宋体"/>
                <w:sz w:val="18"/>
              </w:rPr>
              <w:t>个这样</w:t>
            </w:r>
            <w:r w:rsidR="0045522C" w:rsidRPr="00B331CC">
              <w:rPr>
                <w:rFonts w:eastAsia="宋体" w:hint="eastAsia"/>
                <w:sz w:val="18"/>
              </w:rPr>
              <w:t>的</w:t>
            </w:r>
            <w:r w:rsidR="0045522C" w:rsidRPr="00B331CC">
              <w:rPr>
                <w:rFonts w:eastAsia="宋体"/>
                <w:sz w:val="18"/>
              </w:rPr>
              <w:t>版本。</w:t>
            </w:r>
          </w:p>
        </w:tc>
      </w:tr>
    </w:tbl>
    <w:p w14:paraId="33C34651" w14:textId="77777777" w:rsidR="00CC4930" w:rsidRPr="00B331CC" w:rsidRDefault="0099075F" w:rsidP="008473DF">
      <w:pPr>
        <w:ind w:firstLine="420"/>
        <w:rPr>
          <w:rFonts w:eastAsia="宋体"/>
        </w:rPr>
      </w:pPr>
      <w:r>
        <w:rPr>
          <w:rFonts w:eastAsia="宋体" w:hint="eastAsia"/>
        </w:rPr>
        <w:t>然而</w:t>
      </w:r>
      <w:r>
        <w:rPr>
          <w:rFonts w:eastAsia="宋体"/>
        </w:rPr>
        <w:t>，该</w:t>
      </w:r>
      <w:r w:rsidRPr="008473DF">
        <w:t>walk</w:t>
      </w:r>
      <w:r w:rsidR="0045522C" w:rsidRPr="00B331CC">
        <w:rPr>
          <w:rFonts w:eastAsia="宋体"/>
        </w:rPr>
        <w:t>函数所遍历的</w:t>
      </w:r>
      <w:r>
        <w:rPr>
          <w:rFonts w:eastAsia="宋体" w:hint="eastAsia"/>
        </w:rPr>
        <w:t>只</w:t>
      </w:r>
      <w:r w:rsidR="0045522C" w:rsidRPr="00B331CC">
        <w:rPr>
          <w:rFonts w:eastAsia="宋体"/>
        </w:rPr>
        <w:t>是单</w:t>
      </w:r>
      <w:r w:rsidR="0045522C" w:rsidRPr="00B331CC">
        <w:rPr>
          <w:rFonts w:eastAsia="宋体" w:hint="eastAsia"/>
        </w:rPr>
        <w:t>个</w:t>
      </w:r>
      <w:r w:rsidR="00BF31FC">
        <w:rPr>
          <w:rFonts w:eastAsia="宋体"/>
        </w:rPr>
        <w:t>连通分量</w:t>
      </w:r>
      <w:r w:rsidR="0045522C" w:rsidRPr="00B331CC">
        <w:rPr>
          <w:rFonts w:eastAsia="宋体"/>
        </w:rPr>
        <w:t>（</w:t>
      </w:r>
      <w:r w:rsidR="00192E2F">
        <w:rPr>
          <w:rFonts w:eastAsia="宋体"/>
        </w:rPr>
        <w:t>既定</w:t>
      </w:r>
      <w:r w:rsidR="0045522C" w:rsidRPr="00B331CC">
        <w:rPr>
          <w:rFonts w:eastAsia="宋体" w:hint="eastAsia"/>
        </w:rPr>
        <w:t>目标</w:t>
      </w:r>
      <w:r w:rsidR="0045522C" w:rsidRPr="00B331CC">
        <w:rPr>
          <w:rFonts w:eastAsia="宋体"/>
        </w:rPr>
        <w:t>是</w:t>
      </w:r>
      <w:r w:rsidR="0045522C" w:rsidRPr="00B331CC">
        <w:rPr>
          <w:rFonts w:eastAsia="宋体" w:hint="eastAsia"/>
        </w:rPr>
        <w:t>个</w:t>
      </w:r>
      <w:r w:rsidR="0045522C" w:rsidRPr="00B331CC">
        <w:rPr>
          <w:rFonts w:eastAsia="宋体"/>
        </w:rPr>
        <w:t>无向图）</w:t>
      </w:r>
      <w:r w:rsidR="0045522C" w:rsidRPr="00B331CC">
        <w:rPr>
          <w:rFonts w:eastAsia="宋体" w:hint="eastAsia"/>
        </w:rPr>
        <w:t>。</w:t>
      </w:r>
      <w:r w:rsidR="0045522C" w:rsidRPr="00B331CC">
        <w:rPr>
          <w:rFonts w:eastAsia="宋体"/>
        </w:rPr>
        <w:t>如果</w:t>
      </w:r>
      <w:r w:rsidR="0045522C" w:rsidRPr="00B331CC">
        <w:rPr>
          <w:rFonts w:eastAsia="宋体" w:hint="eastAsia"/>
        </w:rPr>
        <w:t>想要</w:t>
      </w:r>
      <w:r w:rsidR="00192E2F">
        <w:rPr>
          <w:rFonts w:eastAsia="宋体"/>
        </w:rPr>
        <w:t>找出该图</w:t>
      </w:r>
      <w:r w:rsidR="00192E2F" w:rsidRPr="00AE784C">
        <w:rPr>
          <w:rFonts w:eastAsia="宋体" w:hint="eastAsia"/>
          <w:i/>
          <w:rPrChange w:id="146" w:author="Decheng Fan" w:date="2014-05-26T18:46:00Z">
            <w:rPr>
              <w:rFonts w:eastAsia="宋体" w:hint="eastAsia"/>
            </w:rPr>
          </w:rPrChange>
        </w:rPr>
        <w:t>所有的</w:t>
      </w:r>
      <w:r w:rsidR="00BF31FC">
        <w:rPr>
          <w:rFonts w:eastAsia="宋体"/>
        </w:rPr>
        <w:t>连通分量</w:t>
      </w:r>
      <w:r w:rsidR="00192E2F">
        <w:rPr>
          <w:rFonts w:eastAsia="宋体"/>
        </w:rPr>
        <w:t>，我们就</w:t>
      </w:r>
      <w:r w:rsidR="00192E2F">
        <w:rPr>
          <w:rFonts w:eastAsia="宋体" w:hint="eastAsia"/>
        </w:rPr>
        <w:t>得要</w:t>
      </w:r>
      <w:r w:rsidR="0045522C" w:rsidRPr="00B331CC">
        <w:rPr>
          <w:rFonts w:eastAsia="宋体"/>
        </w:rPr>
        <w:t>将其</w:t>
      </w:r>
      <w:r w:rsidR="0045522C" w:rsidRPr="00B331CC">
        <w:rPr>
          <w:rFonts w:eastAsia="宋体" w:hint="eastAsia"/>
        </w:rPr>
        <w:t>封装</w:t>
      </w:r>
      <w:r w:rsidR="0045522C" w:rsidRPr="00B331CC">
        <w:rPr>
          <w:rFonts w:eastAsia="宋体"/>
        </w:rPr>
        <w:t>在一个</w:t>
      </w:r>
      <w:r w:rsidR="0045522C" w:rsidRPr="00B331CC">
        <w:rPr>
          <w:rFonts w:eastAsia="宋体" w:hint="eastAsia"/>
        </w:rPr>
        <w:t>涉及到</w:t>
      </w:r>
      <w:r w:rsidR="0045522C" w:rsidRPr="00B331CC">
        <w:rPr>
          <w:rFonts w:eastAsia="宋体"/>
        </w:rPr>
        <w:t>所有节点的循环中，具体如清单</w:t>
      </w:r>
      <w:r w:rsidR="0045522C" w:rsidRPr="00B331CC">
        <w:rPr>
          <w:rFonts w:eastAsia="宋体" w:hint="eastAsia"/>
        </w:rPr>
        <w:t>5</w:t>
      </w:r>
      <w:r w:rsidR="0045522C" w:rsidRPr="00B331CC">
        <w:rPr>
          <w:rFonts w:eastAsia="宋体"/>
        </w:rPr>
        <w:t>-2</w:t>
      </w:r>
      <w:r w:rsidR="0045522C" w:rsidRPr="00B331CC">
        <w:rPr>
          <w:rFonts w:eastAsia="宋体" w:hint="eastAsia"/>
        </w:rPr>
        <w:t>所示</w:t>
      </w:r>
      <w:r w:rsidR="0045522C" w:rsidRPr="00B331CC">
        <w:rPr>
          <w:rFonts w:eastAsia="宋体"/>
        </w:rPr>
        <w:t>。</w:t>
      </w:r>
    </w:p>
    <w:p w14:paraId="656D5F59" w14:textId="77777777" w:rsidR="008473DF" w:rsidRPr="000F0B81" w:rsidRDefault="00D05520" w:rsidP="00563809">
      <w:pPr>
        <w:ind w:firstLine="422"/>
        <w:rPr>
          <w:rFonts w:ascii="宋体" w:eastAsia="宋体" w:hAnsi="宋体"/>
        </w:rPr>
      </w:pPr>
      <w:r w:rsidRPr="000F0B81">
        <w:rPr>
          <w:rFonts w:ascii="宋体" w:eastAsia="宋体" w:hAnsi="宋体" w:hint="eastAsia"/>
          <w:b/>
        </w:rPr>
        <w:t>清单</w:t>
      </w:r>
      <w:r w:rsidR="008473DF" w:rsidRPr="000F0B81">
        <w:rPr>
          <w:rFonts w:ascii="宋体" w:eastAsia="宋体" w:hAnsi="宋体"/>
          <w:b/>
        </w:rPr>
        <w:t>5-2.</w:t>
      </w:r>
      <w:r w:rsidRPr="000F0B81">
        <w:rPr>
          <w:rFonts w:ascii="宋体" w:eastAsia="宋体" w:hAnsi="宋体" w:hint="eastAsia"/>
        </w:rPr>
        <w:t>找出</w:t>
      </w:r>
      <w:r w:rsidR="00620ACC" w:rsidRPr="000F0B81">
        <w:rPr>
          <w:rFonts w:ascii="宋体" w:eastAsia="宋体" w:hAnsi="宋体" w:hint="eastAsia"/>
        </w:rPr>
        <w:t>图的</w:t>
      </w:r>
      <w:r w:rsidR="00BF31FC">
        <w:rPr>
          <w:rFonts w:ascii="宋体" w:eastAsia="宋体" w:hAnsi="宋体"/>
        </w:rPr>
        <w:t>连通分量</w:t>
      </w:r>
      <w:r w:rsidR="008473DF" w:rsidRPr="000F0B81">
        <w:rPr>
          <w:rFonts w:ascii="宋体" w:eastAsia="宋体" w:hAnsi="宋体"/>
        </w:rPr>
        <w:t xml:space="preserve"> </w:t>
      </w:r>
    </w:p>
    <w:p w14:paraId="2FEFD5F0" w14:textId="77777777" w:rsidR="003F7F3B" w:rsidRDefault="008473DF" w:rsidP="00865287">
      <w:pPr>
        <w:pStyle w:val="aa"/>
      </w:pPr>
      <w:r w:rsidRPr="008473DF">
        <w:t xml:space="preserve">def components(G):                              </w:t>
      </w:r>
      <w:r w:rsidR="00472753">
        <w:t xml:space="preserve"> </w:t>
      </w:r>
      <w:r w:rsidRPr="008473DF">
        <w:t># The connected components</w:t>
      </w:r>
    </w:p>
    <w:p w14:paraId="1EEF34A7" w14:textId="77777777" w:rsidR="008473DF" w:rsidRPr="008473DF" w:rsidRDefault="008473DF" w:rsidP="00865287">
      <w:pPr>
        <w:pStyle w:val="aa"/>
      </w:pPr>
      <w:r w:rsidRPr="008473DF">
        <w:t xml:space="preserve">     comp = [] </w:t>
      </w:r>
    </w:p>
    <w:p w14:paraId="59C3A3B0" w14:textId="77777777" w:rsidR="003F7F3B" w:rsidRDefault="008473DF" w:rsidP="00865287">
      <w:pPr>
        <w:pStyle w:val="aa"/>
      </w:pPr>
      <w:r w:rsidRPr="008473DF">
        <w:t xml:space="preserve">    </w:t>
      </w:r>
      <w:r w:rsidR="003F7F3B">
        <w:t xml:space="preserve"> </w:t>
      </w:r>
      <w:r w:rsidRPr="008473DF">
        <w:t xml:space="preserve">seen = set()                                </w:t>
      </w:r>
      <w:r w:rsidR="00472753">
        <w:t xml:space="preserve"> </w:t>
      </w:r>
      <w:r w:rsidRPr="008473DF">
        <w:t># Nodes we've already seen</w:t>
      </w:r>
    </w:p>
    <w:p w14:paraId="416B798B" w14:textId="77777777" w:rsidR="003F7F3B" w:rsidRDefault="008473DF" w:rsidP="00865287">
      <w:pPr>
        <w:pStyle w:val="aa"/>
      </w:pPr>
      <w:r w:rsidRPr="008473DF">
        <w:t xml:space="preserve">     for u in G:                                 </w:t>
      </w:r>
      <w:r w:rsidR="00472753">
        <w:t xml:space="preserve"> </w:t>
      </w:r>
      <w:r w:rsidRPr="008473DF">
        <w:t># Try every starting point</w:t>
      </w:r>
    </w:p>
    <w:p w14:paraId="5322A4D5" w14:textId="77777777" w:rsidR="003F7F3B" w:rsidRDefault="008473DF" w:rsidP="00865287">
      <w:pPr>
        <w:pStyle w:val="aa"/>
      </w:pPr>
      <w:r w:rsidRPr="008473DF">
        <w:t xml:space="preserve">         </w:t>
      </w:r>
      <w:r w:rsidR="003F7F3B">
        <w:t xml:space="preserve"> </w:t>
      </w:r>
      <w:r w:rsidRPr="008473DF">
        <w:t>if u in seen: continue                # Seen? Ignore it</w:t>
      </w:r>
    </w:p>
    <w:p w14:paraId="731A6953" w14:textId="77777777" w:rsidR="003F7F3B" w:rsidRDefault="008473DF" w:rsidP="00865287">
      <w:pPr>
        <w:pStyle w:val="aa"/>
      </w:pPr>
      <w:r w:rsidRPr="008473DF">
        <w:t xml:space="preserve">         </w:t>
      </w:r>
      <w:r w:rsidR="003F7F3B">
        <w:t xml:space="preserve"> </w:t>
      </w:r>
      <w:r w:rsidRPr="008473DF">
        <w:t>C = walk(G, u)                          # Traverse component</w:t>
      </w:r>
    </w:p>
    <w:p w14:paraId="57478F36" w14:textId="77777777" w:rsidR="003F7F3B" w:rsidRDefault="008473DF" w:rsidP="00865287">
      <w:pPr>
        <w:pStyle w:val="aa"/>
      </w:pPr>
      <w:r w:rsidRPr="008473DF">
        <w:t xml:space="preserve">         </w:t>
      </w:r>
      <w:r w:rsidR="003F7F3B">
        <w:t xml:space="preserve"> </w:t>
      </w:r>
      <w:r w:rsidRPr="008473DF">
        <w:t>seen.update(C)                          # Add keys of C to seen</w:t>
      </w:r>
    </w:p>
    <w:p w14:paraId="6F4DE068" w14:textId="77777777" w:rsidR="003F7F3B" w:rsidRDefault="008473DF" w:rsidP="00865287">
      <w:pPr>
        <w:pStyle w:val="aa"/>
      </w:pPr>
      <w:r w:rsidRPr="008473DF">
        <w:t xml:space="preserve">         </w:t>
      </w:r>
      <w:r w:rsidR="003F7F3B">
        <w:t xml:space="preserve"> </w:t>
      </w:r>
      <w:r w:rsidRPr="008473DF">
        <w:t>comp.append(C)                          # Collect the components</w:t>
      </w:r>
    </w:p>
    <w:p w14:paraId="19A6F529" w14:textId="77777777" w:rsidR="008473DF" w:rsidRPr="008473DF" w:rsidRDefault="008473DF" w:rsidP="00865287">
      <w:pPr>
        <w:pStyle w:val="aa"/>
      </w:pPr>
      <w:r w:rsidRPr="008473DF">
        <w:t xml:space="preserve">     return comp  </w:t>
      </w:r>
    </w:p>
    <w:p w14:paraId="3517F7A4" w14:textId="4A485DB1" w:rsidR="009C4B57" w:rsidRPr="009006DB" w:rsidRDefault="00603D06" w:rsidP="008473DF">
      <w:pPr>
        <w:ind w:firstLine="420"/>
        <w:rPr>
          <w:rFonts w:eastAsia="宋体"/>
        </w:rPr>
      </w:pPr>
      <w:r w:rsidRPr="009006DB">
        <w:rPr>
          <w:rFonts w:eastAsia="宋体" w:hint="eastAsia"/>
        </w:rPr>
        <w:t>在</w:t>
      </w:r>
      <w:r w:rsidR="00B263CA" w:rsidRPr="009006DB">
        <w:rPr>
          <w:rFonts w:eastAsia="宋体"/>
        </w:rPr>
        <w:t>这里</w:t>
      </w:r>
      <w:r w:rsidR="00B263CA" w:rsidRPr="009006DB">
        <w:rPr>
          <w:rFonts w:eastAsia="宋体" w:hint="eastAsia"/>
        </w:rPr>
        <w:t>，</w:t>
      </w:r>
      <w:r w:rsidR="00977F54" w:rsidRPr="009006DB">
        <w:rPr>
          <w:rFonts w:eastAsia="宋体"/>
        </w:rPr>
        <w:t>walk</w:t>
      </w:r>
      <w:r w:rsidR="00A36F57" w:rsidRPr="009006DB">
        <w:rPr>
          <w:rFonts w:eastAsia="宋体"/>
        </w:rPr>
        <w:t>函数返回</w:t>
      </w:r>
      <w:r w:rsidR="00A36F57" w:rsidRPr="009006DB">
        <w:rPr>
          <w:rFonts w:eastAsia="宋体" w:hint="eastAsia"/>
        </w:rPr>
        <w:t>的</w:t>
      </w:r>
      <w:r w:rsidR="00A36F57" w:rsidRPr="009006DB">
        <w:rPr>
          <w:rFonts w:eastAsia="宋体"/>
        </w:rPr>
        <w:t>是</w:t>
      </w:r>
      <w:r w:rsidR="00977F54" w:rsidRPr="009006DB">
        <w:rPr>
          <w:rFonts w:eastAsia="宋体"/>
        </w:rPr>
        <w:t>一个已</w:t>
      </w:r>
      <w:r w:rsidR="00A36F57" w:rsidRPr="009006DB">
        <w:rPr>
          <w:rFonts w:eastAsia="宋体" w:hint="eastAsia"/>
        </w:rPr>
        <w:t>被</w:t>
      </w:r>
      <w:r w:rsidR="00977F54" w:rsidRPr="009006DB">
        <w:rPr>
          <w:rFonts w:eastAsia="宋体"/>
        </w:rPr>
        <w:t>访问</w:t>
      </w:r>
      <w:r w:rsidR="00A36F57" w:rsidRPr="009006DB">
        <w:rPr>
          <w:rFonts w:eastAsia="宋体" w:hint="eastAsia"/>
        </w:rPr>
        <w:t>过</w:t>
      </w:r>
      <w:r w:rsidR="00977F54" w:rsidRPr="009006DB">
        <w:rPr>
          <w:rFonts w:eastAsia="宋体"/>
        </w:rPr>
        <w:t>的</w:t>
      </w:r>
      <w:del w:id="147" w:author="Decheng Fan" w:date="2014-05-26T21:24:00Z">
        <w:r w:rsidR="00977F54" w:rsidRPr="009006DB" w:rsidDel="005415DB">
          <w:rPr>
            <w:rFonts w:eastAsia="宋体"/>
          </w:rPr>
          <w:delText>前任</w:delText>
        </w:r>
      </w:del>
      <w:ins w:id="148" w:author="Decheng Fan" w:date="2014-05-26T21:24:00Z">
        <w:r w:rsidR="005415DB">
          <w:rPr>
            <w:rFonts w:eastAsia="宋体"/>
          </w:rPr>
          <w:t>前趋</w:t>
        </w:r>
      </w:ins>
      <w:r w:rsidR="00977F54" w:rsidRPr="009006DB">
        <w:rPr>
          <w:rFonts w:eastAsia="宋体" w:hint="eastAsia"/>
        </w:rPr>
        <w:t>节点</w:t>
      </w:r>
      <w:r w:rsidR="00977F54" w:rsidRPr="009006DB">
        <w:rPr>
          <w:rFonts w:eastAsia="宋体"/>
        </w:rPr>
        <w:t>的映射</w:t>
      </w:r>
      <w:r w:rsidR="00A36F57" w:rsidRPr="009006DB">
        <w:rPr>
          <w:rFonts w:eastAsia="宋体" w:hint="eastAsia"/>
        </w:rPr>
        <w:t>集</w:t>
      </w:r>
      <w:r w:rsidR="00977F54" w:rsidRPr="009006DB">
        <w:rPr>
          <w:rFonts w:eastAsia="宋体"/>
        </w:rPr>
        <w:t>（</w:t>
      </w:r>
      <w:r w:rsidR="00977F54" w:rsidRPr="009006DB">
        <w:rPr>
          <w:rFonts w:eastAsia="宋体" w:hint="eastAsia"/>
        </w:rPr>
        <w:t>即</w:t>
      </w:r>
      <w:r w:rsidR="00977F54" w:rsidRPr="009006DB">
        <w:rPr>
          <w:rFonts w:eastAsia="宋体"/>
        </w:rPr>
        <w:t>递归树）</w:t>
      </w:r>
      <w:r w:rsidR="00977F54" w:rsidRPr="009006DB">
        <w:rPr>
          <w:rFonts w:eastAsia="宋体" w:hint="eastAsia"/>
        </w:rPr>
        <w:t>，</w:t>
      </w:r>
      <w:r w:rsidR="00472753" w:rsidRPr="009006DB">
        <w:rPr>
          <w:rFonts w:eastAsia="宋体" w:hint="eastAsia"/>
        </w:rPr>
        <w:t>而</w:t>
      </w:r>
      <w:r w:rsidR="00977F54" w:rsidRPr="009006DB">
        <w:rPr>
          <w:rFonts w:eastAsia="宋体" w:hint="eastAsia"/>
        </w:rPr>
        <w:t>我们</w:t>
      </w:r>
      <w:r w:rsidR="00A36F57" w:rsidRPr="009006DB">
        <w:rPr>
          <w:rFonts w:eastAsia="宋体"/>
        </w:rPr>
        <w:t>将这些</w:t>
      </w:r>
      <w:r w:rsidR="00A36F57" w:rsidRPr="009006DB">
        <w:rPr>
          <w:rFonts w:eastAsia="宋体" w:hint="eastAsia"/>
        </w:rPr>
        <w:t>映射</w:t>
      </w:r>
      <w:r w:rsidR="00A36F57" w:rsidRPr="009006DB">
        <w:rPr>
          <w:rFonts w:eastAsia="宋体"/>
        </w:rPr>
        <w:t>集</w:t>
      </w:r>
      <w:r w:rsidR="00977F54" w:rsidRPr="009006DB">
        <w:rPr>
          <w:rFonts w:eastAsia="宋体"/>
        </w:rPr>
        <w:t>收进了</w:t>
      </w:r>
      <w:r w:rsidR="00977F54" w:rsidRPr="009006DB">
        <w:rPr>
          <w:rFonts w:eastAsia="宋体"/>
        </w:rPr>
        <w:t>comp</w:t>
      </w:r>
      <w:r w:rsidR="00977F54" w:rsidRPr="009006DB">
        <w:rPr>
          <w:rFonts w:eastAsia="宋体"/>
        </w:rPr>
        <w:t>列表中（</w:t>
      </w:r>
      <w:r w:rsidR="00A36F57" w:rsidRPr="009006DB">
        <w:rPr>
          <w:rFonts w:eastAsia="宋体" w:hint="eastAsia"/>
        </w:rPr>
        <w:t>以代表</w:t>
      </w:r>
      <w:r w:rsidR="00BF31FC">
        <w:rPr>
          <w:rFonts w:eastAsia="宋体"/>
        </w:rPr>
        <w:t>连通分量</w:t>
      </w:r>
      <w:r w:rsidR="00977F54" w:rsidRPr="009006DB">
        <w:rPr>
          <w:rFonts w:eastAsia="宋体"/>
        </w:rPr>
        <w:t>）</w:t>
      </w:r>
      <w:r w:rsidR="00A36F57" w:rsidRPr="009006DB">
        <w:rPr>
          <w:rFonts w:eastAsia="宋体" w:hint="eastAsia"/>
        </w:rPr>
        <w:t>。</w:t>
      </w:r>
      <w:r w:rsidR="00A36F57" w:rsidRPr="009006DB">
        <w:rPr>
          <w:rFonts w:eastAsia="宋体"/>
        </w:rPr>
        <w:t>另外</w:t>
      </w:r>
      <w:r w:rsidR="00A36F57" w:rsidRPr="009006DB">
        <w:rPr>
          <w:rFonts w:eastAsia="宋体" w:hint="eastAsia"/>
        </w:rPr>
        <w:t>，</w:t>
      </w:r>
      <w:r w:rsidR="00A36F57" w:rsidRPr="009006DB">
        <w:rPr>
          <w:rFonts w:eastAsia="宋体"/>
        </w:rPr>
        <w:t>我们还用</w:t>
      </w:r>
      <w:r w:rsidR="00A36F57" w:rsidRPr="009006DB">
        <w:rPr>
          <w:rFonts w:eastAsia="宋体"/>
        </w:rPr>
        <w:t>seen</w:t>
      </w:r>
      <w:r w:rsidR="00A36F57" w:rsidRPr="009006DB">
        <w:rPr>
          <w:rFonts w:eastAsia="宋体" w:hint="eastAsia"/>
        </w:rPr>
        <w:t>集合</w:t>
      </w:r>
      <w:r w:rsidR="00A36F57" w:rsidRPr="009006DB">
        <w:rPr>
          <w:rFonts w:eastAsia="宋体"/>
        </w:rPr>
        <w:t>来确保</w:t>
      </w:r>
      <w:r w:rsidR="00A36F57" w:rsidRPr="009006DB">
        <w:rPr>
          <w:rFonts w:eastAsia="宋体" w:hint="eastAsia"/>
        </w:rPr>
        <w:t>自己不会</w:t>
      </w:r>
      <w:r w:rsidR="00A36F57" w:rsidRPr="009006DB">
        <w:rPr>
          <w:rFonts w:eastAsia="宋体"/>
        </w:rPr>
        <w:t>遍历</w:t>
      </w:r>
      <w:r w:rsidR="00B263CA" w:rsidRPr="009006DB">
        <w:rPr>
          <w:rFonts w:eastAsia="宋体" w:hint="eastAsia"/>
        </w:rPr>
        <w:t>到</w:t>
      </w:r>
      <w:r w:rsidR="00A36F57" w:rsidRPr="009006DB">
        <w:rPr>
          <w:rFonts w:eastAsia="宋体" w:hint="eastAsia"/>
        </w:rPr>
        <w:t>之前</w:t>
      </w:r>
      <w:r w:rsidR="00BF31FC">
        <w:rPr>
          <w:rFonts w:eastAsia="宋体"/>
        </w:rPr>
        <w:t>连通分量</w:t>
      </w:r>
      <w:r w:rsidR="00A36F57" w:rsidRPr="009006DB">
        <w:rPr>
          <w:rFonts w:eastAsia="宋体"/>
        </w:rPr>
        <w:t>中的节点。</w:t>
      </w:r>
      <w:r w:rsidR="00A36F57" w:rsidRPr="009006DB">
        <w:rPr>
          <w:rFonts w:eastAsia="宋体" w:hint="eastAsia"/>
        </w:rPr>
        <w:t>请注意，</w:t>
      </w:r>
      <w:r w:rsidR="00CB58A0" w:rsidRPr="009006DB">
        <w:rPr>
          <w:rFonts w:eastAsia="宋体"/>
        </w:rPr>
        <w:t>即便</w:t>
      </w:r>
      <w:r w:rsidR="00A36F57" w:rsidRPr="009006DB">
        <w:rPr>
          <w:rFonts w:eastAsia="宋体"/>
        </w:rPr>
        <w:t>seen.update(C)</w:t>
      </w:r>
      <w:del w:id="149" w:author="Decheng Fan" w:date="2014-05-26T18:49:00Z">
        <w:r w:rsidR="00CB58A0" w:rsidRPr="009006DB" w:rsidDel="00B656B4">
          <w:rPr>
            <w:rFonts w:eastAsia="宋体" w:hint="eastAsia"/>
          </w:rPr>
          <w:delText>在</w:delText>
        </w:r>
        <w:r w:rsidR="00CB58A0" w:rsidRPr="009006DB" w:rsidDel="00B656B4">
          <w:rPr>
            <w:rFonts w:eastAsia="宋体"/>
          </w:rPr>
          <w:delText>C</w:delText>
        </w:r>
        <w:r w:rsidR="00CB58A0" w:rsidRPr="009006DB" w:rsidDel="00B656B4">
          <w:rPr>
            <w:rFonts w:eastAsia="宋体"/>
          </w:rPr>
          <w:delText>规模上</w:delText>
        </w:r>
      </w:del>
      <w:r w:rsidR="00CB58A0" w:rsidRPr="009006DB">
        <w:rPr>
          <w:rFonts w:eastAsia="宋体" w:hint="eastAsia"/>
        </w:rPr>
        <w:t>是</w:t>
      </w:r>
      <w:r w:rsidR="00CB58A0" w:rsidRPr="009006DB">
        <w:rPr>
          <w:rFonts w:eastAsia="宋体"/>
        </w:rPr>
        <w:t>一个</w:t>
      </w:r>
      <w:ins w:id="150" w:author="Decheng Fan" w:date="2014-05-26T18:49:00Z">
        <w:r w:rsidR="00B656B4">
          <w:rPr>
            <w:rFonts w:eastAsia="宋体" w:hint="eastAsia"/>
          </w:rPr>
          <w:t>有关</w:t>
        </w:r>
        <w:r w:rsidR="00B656B4" w:rsidRPr="009006DB">
          <w:rPr>
            <w:rFonts w:eastAsia="宋体"/>
          </w:rPr>
          <w:t>C</w:t>
        </w:r>
        <w:r w:rsidR="00B656B4">
          <w:rPr>
            <w:rFonts w:eastAsia="宋体" w:hint="eastAsia"/>
          </w:rPr>
          <w:t>的</w:t>
        </w:r>
        <w:r w:rsidR="00B656B4" w:rsidRPr="009006DB">
          <w:rPr>
            <w:rFonts w:eastAsia="宋体"/>
          </w:rPr>
          <w:t>规模</w:t>
        </w:r>
        <w:r w:rsidR="00B656B4">
          <w:rPr>
            <w:rFonts w:eastAsia="宋体" w:hint="eastAsia"/>
          </w:rPr>
          <w:t>的</w:t>
        </w:r>
      </w:ins>
      <w:r w:rsidR="00CB58A0" w:rsidRPr="009006DB">
        <w:rPr>
          <w:rFonts w:eastAsia="宋体"/>
        </w:rPr>
        <w:t>线性</w:t>
      </w:r>
      <w:r w:rsidR="00CB58A0" w:rsidRPr="009006DB">
        <w:rPr>
          <w:rFonts w:eastAsia="宋体" w:hint="eastAsia"/>
        </w:rPr>
        <w:t>操作</w:t>
      </w:r>
      <w:r w:rsidR="00CB58A0" w:rsidRPr="009006DB">
        <w:rPr>
          <w:rFonts w:eastAsia="宋体"/>
        </w:rPr>
        <w:t>，我们调用</w:t>
      </w:r>
      <w:r w:rsidR="00CB58A0" w:rsidRPr="009006DB">
        <w:rPr>
          <w:rFonts w:eastAsia="宋体"/>
        </w:rPr>
        <w:t>walk</w:t>
      </w:r>
      <w:r w:rsidR="00CB58A0" w:rsidRPr="009006DB">
        <w:rPr>
          <w:rFonts w:eastAsia="宋体"/>
        </w:rPr>
        <w:t>的工作量也基本</w:t>
      </w:r>
      <w:r w:rsidR="002731D5" w:rsidRPr="002731D5">
        <w:rPr>
          <w:rFonts w:eastAsia="宋体"/>
        </w:rPr>
        <w:t>是</w:t>
      </w:r>
      <w:r w:rsidR="00CB58A0" w:rsidRPr="009006DB">
        <w:rPr>
          <w:rFonts w:eastAsia="宋体"/>
        </w:rPr>
        <w:t>相同的。所以</w:t>
      </w:r>
      <w:r w:rsidR="00CB58A0" w:rsidRPr="009006DB">
        <w:rPr>
          <w:rFonts w:eastAsia="宋体" w:hint="eastAsia"/>
        </w:rPr>
        <w:t>从</w:t>
      </w:r>
      <w:r w:rsidR="00CB58A0" w:rsidRPr="009006DB">
        <w:rPr>
          <w:rFonts w:eastAsia="宋体"/>
        </w:rPr>
        <w:t>渐进</w:t>
      </w:r>
      <w:r w:rsidR="002731D5" w:rsidRPr="009006DB">
        <w:rPr>
          <w:rFonts w:eastAsia="宋体" w:hint="eastAsia"/>
        </w:rPr>
        <w:t>法</w:t>
      </w:r>
      <w:r w:rsidR="002731D5" w:rsidRPr="009006DB">
        <w:rPr>
          <w:rFonts w:eastAsia="宋体"/>
        </w:rPr>
        <w:t>的角度来说，它并没有给我们带来</w:t>
      </w:r>
      <w:ins w:id="151" w:author="Decheng Fan" w:date="2014-05-26T18:50:00Z">
        <w:r w:rsidR="00B656B4">
          <w:rPr>
            <w:rFonts w:eastAsia="宋体" w:hint="eastAsia"/>
          </w:rPr>
          <w:t>更多</w:t>
        </w:r>
      </w:ins>
      <w:del w:id="152" w:author="Decheng Fan" w:date="2014-05-26T18:50:00Z">
        <w:r w:rsidR="002731D5" w:rsidRPr="009006DB" w:rsidDel="00B656B4">
          <w:rPr>
            <w:rFonts w:eastAsia="宋体" w:hint="eastAsia"/>
          </w:rPr>
          <w:delText>多少</w:delText>
        </w:r>
      </w:del>
      <w:r w:rsidR="00CB58A0" w:rsidRPr="009006DB">
        <w:rPr>
          <w:rFonts w:eastAsia="宋体"/>
        </w:rPr>
        <w:t>开销</w:t>
      </w:r>
      <w:r w:rsidR="00CB58A0" w:rsidRPr="009006DB">
        <w:rPr>
          <w:rFonts w:eastAsia="宋体" w:hint="eastAsia"/>
        </w:rPr>
        <w:t>。</w:t>
      </w:r>
      <w:r w:rsidR="00CB58A0" w:rsidRPr="009006DB">
        <w:rPr>
          <w:rFonts w:eastAsia="宋体"/>
        </w:rPr>
        <w:t>总而言之</w:t>
      </w:r>
      <w:r w:rsidR="009247A7" w:rsidRPr="009006DB">
        <w:rPr>
          <w:rFonts w:eastAsia="宋体" w:hint="eastAsia"/>
        </w:rPr>
        <w:t>，</w:t>
      </w:r>
      <w:r w:rsidR="009247A7" w:rsidRPr="009006DB">
        <w:rPr>
          <w:rFonts w:eastAsia="宋体"/>
        </w:rPr>
        <w:t>找出</w:t>
      </w:r>
      <w:r w:rsidR="009247A7" w:rsidRPr="009006DB">
        <w:rPr>
          <w:rFonts w:eastAsia="宋体" w:hint="eastAsia"/>
        </w:rPr>
        <w:t>图中</w:t>
      </w:r>
      <w:r w:rsidR="00BF31FC">
        <w:rPr>
          <w:rFonts w:eastAsia="宋体"/>
        </w:rPr>
        <w:t>连通分量</w:t>
      </w:r>
      <w:r w:rsidR="009247A7" w:rsidRPr="009006DB">
        <w:rPr>
          <w:rFonts w:eastAsia="宋体" w:hint="eastAsia"/>
        </w:rPr>
        <w:t>应该</w:t>
      </w:r>
      <w:r w:rsidR="009247A7" w:rsidRPr="009006DB">
        <w:rPr>
          <w:rFonts w:eastAsia="宋体"/>
        </w:rPr>
        <w:t>是</w:t>
      </w:r>
      <w:r w:rsidR="009247A7" w:rsidRPr="009006DB">
        <w:rPr>
          <w:rFonts w:eastAsia="宋体" w:hint="eastAsia"/>
        </w:rPr>
        <w:t>一个</w:t>
      </w:r>
      <w:r w:rsidR="009247A7" w:rsidRPr="008473DF">
        <w:t>Θ(</w:t>
      </w:r>
      <w:r w:rsidR="009247A7" w:rsidRPr="008473DF">
        <w:rPr>
          <w:i/>
        </w:rPr>
        <w:t>E</w:t>
      </w:r>
      <w:r w:rsidR="009247A7" w:rsidRPr="008473DF">
        <w:t xml:space="preserve"> +</w:t>
      </w:r>
      <w:r w:rsidR="009247A7" w:rsidRPr="008473DF">
        <w:rPr>
          <w:i/>
        </w:rPr>
        <w:t>V</w:t>
      </w:r>
      <w:r w:rsidR="009247A7" w:rsidRPr="008473DF">
        <w:t>)</w:t>
      </w:r>
      <w:r w:rsidR="009247A7" w:rsidRPr="009006DB">
        <w:rPr>
          <w:rFonts w:eastAsia="宋体" w:hint="eastAsia"/>
        </w:rPr>
        <w:t>时间</w:t>
      </w:r>
      <w:r w:rsidR="009247A7" w:rsidRPr="009006DB">
        <w:rPr>
          <w:rFonts w:eastAsia="宋体"/>
        </w:rPr>
        <w:t>的</w:t>
      </w:r>
      <w:r w:rsidR="009247A7" w:rsidRPr="009006DB">
        <w:rPr>
          <w:rFonts w:eastAsia="宋体" w:hint="eastAsia"/>
        </w:rPr>
        <w:t>操作</w:t>
      </w:r>
      <w:r w:rsidR="009247A7" w:rsidRPr="009006DB">
        <w:rPr>
          <w:rFonts w:eastAsia="宋体"/>
        </w:rPr>
        <w:t>，因为</w:t>
      </w:r>
      <w:r w:rsidR="009247A7" w:rsidRPr="009006DB">
        <w:rPr>
          <w:rFonts w:eastAsia="宋体" w:hint="eastAsia"/>
        </w:rPr>
        <w:t>该图中</w:t>
      </w:r>
      <w:r w:rsidR="009247A7" w:rsidRPr="009006DB">
        <w:rPr>
          <w:rFonts w:eastAsia="宋体"/>
        </w:rPr>
        <w:t>的各</w:t>
      </w:r>
      <w:r w:rsidR="009247A7" w:rsidRPr="009006DB">
        <w:rPr>
          <w:rFonts w:eastAsia="宋体" w:hint="eastAsia"/>
        </w:rPr>
        <w:t>条</w:t>
      </w:r>
      <w:r w:rsidR="009247A7" w:rsidRPr="009006DB">
        <w:rPr>
          <w:rFonts w:eastAsia="宋体"/>
        </w:rPr>
        <w:t>边和节点都是必须要探索的。</w:t>
      </w:r>
      <w:r w:rsidR="00472753" w:rsidRPr="009006DB">
        <w:rPr>
          <w:rStyle w:val="ae"/>
          <w:rFonts w:eastAsia="宋体"/>
        </w:rPr>
        <w:footnoteReference w:id="5"/>
      </w:r>
    </w:p>
    <w:p w14:paraId="73842EEF" w14:textId="77D54B47" w:rsidR="00A258B7" w:rsidRPr="000278FB" w:rsidRDefault="00A90E02" w:rsidP="00A258B7">
      <w:pPr>
        <w:ind w:firstLine="420"/>
        <w:rPr>
          <w:rFonts w:eastAsia="宋体"/>
        </w:rPr>
      </w:pPr>
      <w:r w:rsidRPr="000278FB">
        <w:rPr>
          <w:rFonts w:eastAsia="宋体" w:hint="eastAsia"/>
        </w:rPr>
        <w:t>尽管</w:t>
      </w:r>
      <w:r w:rsidRPr="000278FB">
        <w:rPr>
          <w:rFonts w:eastAsia="宋体"/>
        </w:rPr>
        <w:t>walk</w:t>
      </w:r>
      <w:r w:rsidRPr="000278FB">
        <w:rPr>
          <w:rFonts w:eastAsia="宋体"/>
        </w:rPr>
        <w:t>函数也</w:t>
      </w:r>
      <w:r w:rsidRPr="000278FB">
        <w:rPr>
          <w:rFonts w:eastAsia="宋体" w:hint="eastAsia"/>
        </w:rPr>
        <w:t>并没有真正做完</w:t>
      </w:r>
      <w:r w:rsidRPr="000278FB">
        <w:rPr>
          <w:rFonts w:eastAsia="宋体"/>
        </w:rPr>
        <w:t>所有的事情</w:t>
      </w:r>
      <w:r w:rsidRPr="000278FB">
        <w:rPr>
          <w:rFonts w:eastAsia="宋体" w:hint="eastAsia"/>
        </w:rPr>
        <w:t>。但从</w:t>
      </w:r>
      <w:r w:rsidRPr="000278FB">
        <w:rPr>
          <w:rFonts w:eastAsia="宋体"/>
        </w:rPr>
        <w:t>很多方面来说</w:t>
      </w:r>
      <w:r w:rsidRPr="000278FB">
        <w:rPr>
          <w:rFonts w:eastAsia="宋体" w:hint="eastAsia"/>
        </w:rPr>
        <w:t>，</w:t>
      </w:r>
      <w:r w:rsidR="00B636DA" w:rsidRPr="000278FB">
        <w:rPr>
          <w:rFonts w:eastAsia="宋体" w:hint="eastAsia"/>
        </w:rPr>
        <w:t>我们</w:t>
      </w:r>
      <w:r w:rsidR="00B636DA" w:rsidRPr="000278FB">
        <w:rPr>
          <w:rFonts w:eastAsia="宋体"/>
        </w:rPr>
        <w:t>都可以将</w:t>
      </w:r>
      <w:r w:rsidRPr="000278FB">
        <w:rPr>
          <w:rFonts w:eastAsia="宋体"/>
        </w:rPr>
        <w:t>这段简单的</w:t>
      </w:r>
      <w:r w:rsidRPr="000278FB">
        <w:rPr>
          <w:rFonts w:eastAsia="宋体" w:hint="eastAsia"/>
        </w:rPr>
        <w:t>代码</w:t>
      </w:r>
      <w:r w:rsidR="00B636DA" w:rsidRPr="000278FB">
        <w:rPr>
          <w:rFonts w:eastAsia="宋体" w:hint="eastAsia"/>
        </w:rPr>
        <w:t>视为</w:t>
      </w:r>
      <w:r w:rsidRPr="000278FB">
        <w:rPr>
          <w:rFonts w:eastAsia="宋体"/>
        </w:rPr>
        <w:t>本章的</w:t>
      </w:r>
      <w:ins w:id="154" w:author="Decheng Fan" w:date="2014-05-26T18:52:00Z">
        <w:r w:rsidR="00D80303">
          <w:rPr>
            <w:rFonts w:eastAsia="宋体" w:hint="eastAsia"/>
          </w:rPr>
          <w:t>基础骨架</w:t>
        </w:r>
      </w:ins>
      <w:del w:id="155" w:author="Decheng Fan" w:date="2014-05-26T18:51:00Z">
        <w:r w:rsidRPr="000278FB" w:rsidDel="00D80303">
          <w:rPr>
            <w:rFonts w:eastAsia="宋体"/>
          </w:rPr>
          <w:delText>骨干</w:delText>
        </w:r>
      </w:del>
      <w:del w:id="156" w:author="Decheng Fan" w:date="2014-05-26T18:52:00Z">
        <w:r w:rsidR="00B636DA" w:rsidRPr="000278FB" w:rsidDel="00D80303">
          <w:rPr>
            <w:rFonts w:eastAsia="宋体" w:hint="eastAsia"/>
          </w:rPr>
          <w:delText>内容</w:delText>
        </w:r>
      </w:del>
      <w:r w:rsidRPr="000278FB">
        <w:rPr>
          <w:rFonts w:eastAsia="宋体"/>
        </w:rPr>
        <w:t>，</w:t>
      </w:r>
      <w:r w:rsidRPr="000278FB">
        <w:rPr>
          <w:rFonts w:eastAsia="宋体" w:hint="eastAsia"/>
        </w:rPr>
        <w:t>以及</w:t>
      </w:r>
      <w:r w:rsidRPr="000278FB">
        <w:rPr>
          <w:rFonts w:eastAsia="宋体"/>
        </w:rPr>
        <w:t>（</w:t>
      </w:r>
      <w:r w:rsidRPr="000278FB">
        <w:rPr>
          <w:rFonts w:eastAsia="宋体" w:hint="eastAsia"/>
        </w:rPr>
        <w:t>标题</w:t>
      </w:r>
      <w:r w:rsidRPr="000278FB">
        <w:rPr>
          <w:rFonts w:eastAsia="宋体"/>
        </w:rPr>
        <w:t>）</w:t>
      </w:r>
      <w:r w:rsidR="00B636DA" w:rsidRPr="000278FB">
        <w:rPr>
          <w:rFonts w:eastAsia="宋体" w:hint="eastAsia"/>
        </w:rPr>
        <w:t>将来学习</w:t>
      </w:r>
      <w:r w:rsidR="00B636DA" w:rsidRPr="000278FB">
        <w:rPr>
          <w:rFonts w:eastAsia="宋体"/>
        </w:rPr>
        <w:t>并</w:t>
      </w:r>
      <w:r w:rsidRPr="000278FB">
        <w:rPr>
          <w:rFonts w:eastAsia="宋体" w:hint="eastAsia"/>
        </w:rPr>
        <w:t>理解</w:t>
      </w:r>
      <w:r w:rsidRPr="000278FB">
        <w:rPr>
          <w:rFonts w:eastAsia="宋体"/>
        </w:rPr>
        <w:t>许多其它算法的</w:t>
      </w:r>
      <w:r w:rsidRPr="000278FB">
        <w:rPr>
          <w:rFonts w:eastAsia="宋体" w:hint="eastAsia"/>
        </w:rPr>
        <w:t>万能</w:t>
      </w:r>
      <w:r w:rsidRPr="000278FB">
        <w:rPr>
          <w:rFonts w:eastAsia="宋体"/>
        </w:rPr>
        <w:t>钥匙</w:t>
      </w:r>
      <w:r w:rsidR="00B636DA" w:rsidRPr="000278FB">
        <w:rPr>
          <w:rFonts w:eastAsia="宋体" w:hint="eastAsia"/>
        </w:rPr>
        <w:t>。</w:t>
      </w:r>
      <w:ins w:id="157" w:author="Decheng Fan" w:date="2014-05-26T18:53:00Z">
        <w:r w:rsidR="00AB7575">
          <w:rPr>
            <w:rFonts w:eastAsia="宋体" w:hint="eastAsia"/>
          </w:rPr>
          <w:t>它</w:t>
        </w:r>
      </w:ins>
      <w:r w:rsidR="00B636DA" w:rsidRPr="000278FB">
        <w:rPr>
          <w:rFonts w:eastAsia="宋体" w:hint="eastAsia"/>
        </w:rPr>
        <w:t>很</w:t>
      </w:r>
      <w:r w:rsidR="00B636DA" w:rsidRPr="000278FB">
        <w:rPr>
          <w:rFonts w:eastAsia="宋体"/>
        </w:rPr>
        <w:t>值得</w:t>
      </w:r>
      <w:r w:rsidR="00B636DA" w:rsidRPr="000278FB">
        <w:rPr>
          <w:rFonts w:eastAsia="宋体" w:hint="eastAsia"/>
        </w:rPr>
        <w:t>我们深入研究</w:t>
      </w:r>
      <w:r w:rsidR="00B636DA" w:rsidRPr="000278FB">
        <w:rPr>
          <w:rFonts w:eastAsia="宋体"/>
        </w:rPr>
        <w:t>一番</w:t>
      </w:r>
      <w:r w:rsidR="00B636DA" w:rsidRPr="000278FB">
        <w:rPr>
          <w:rFonts w:eastAsia="宋体" w:hint="eastAsia"/>
        </w:rPr>
        <w:t>。我们</w:t>
      </w:r>
      <w:r w:rsidR="00B636DA" w:rsidRPr="000278FB">
        <w:rPr>
          <w:rFonts w:eastAsia="宋体"/>
        </w:rPr>
        <w:t>可以</w:t>
      </w:r>
      <w:r w:rsidR="00B636DA" w:rsidRPr="000278FB">
        <w:rPr>
          <w:rFonts w:eastAsia="宋体" w:hint="eastAsia"/>
        </w:rPr>
        <w:t>试着</w:t>
      </w:r>
      <w:r w:rsidR="00B636DA" w:rsidRPr="000278FB">
        <w:rPr>
          <w:rFonts w:eastAsia="宋体"/>
        </w:rPr>
        <w:t>在自己所选的图结构</w:t>
      </w:r>
      <w:r w:rsidR="00B636DA" w:rsidRPr="000278FB">
        <w:rPr>
          <w:rFonts w:eastAsia="宋体" w:hint="eastAsia"/>
        </w:rPr>
        <w:t>（如</w:t>
      </w:r>
      <w:r w:rsidR="00B636DA" w:rsidRPr="000278FB">
        <w:rPr>
          <w:rFonts w:eastAsia="宋体"/>
        </w:rPr>
        <w:t>图</w:t>
      </w:r>
      <w:r w:rsidR="00B636DA" w:rsidRPr="000278FB">
        <w:rPr>
          <w:rFonts w:eastAsia="宋体" w:hint="eastAsia"/>
        </w:rPr>
        <w:t>5</w:t>
      </w:r>
      <w:r w:rsidR="00B636DA" w:rsidRPr="000278FB">
        <w:rPr>
          <w:rFonts w:eastAsia="宋体"/>
        </w:rPr>
        <w:t>-</w:t>
      </w:r>
      <w:r w:rsidR="00B636DA" w:rsidRPr="000278FB">
        <w:rPr>
          <w:rFonts w:eastAsia="宋体" w:hint="eastAsia"/>
        </w:rPr>
        <w:t>1</w:t>
      </w:r>
      <w:r w:rsidR="00B636DA" w:rsidRPr="000278FB">
        <w:rPr>
          <w:rFonts w:eastAsia="宋体" w:hint="eastAsia"/>
        </w:rPr>
        <w:t>）</w:t>
      </w:r>
      <w:r w:rsidR="00B636DA" w:rsidRPr="000278FB">
        <w:rPr>
          <w:rFonts w:eastAsia="宋体"/>
        </w:rPr>
        <w:t>上</w:t>
      </w:r>
      <w:r w:rsidR="00B636DA" w:rsidRPr="000278FB">
        <w:rPr>
          <w:rFonts w:eastAsia="宋体" w:hint="eastAsia"/>
        </w:rPr>
        <w:t>手动</w:t>
      </w:r>
      <w:r w:rsidR="00B636DA" w:rsidRPr="000278FB">
        <w:rPr>
          <w:rFonts w:eastAsia="宋体"/>
        </w:rPr>
        <w:t>执行</w:t>
      </w:r>
      <w:r w:rsidR="00B636DA" w:rsidRPr="000278FB">
        <w:rPr>
          <w:rFonts w:eastAsia="宋体" w:hint="eastAsia"/>
        </w:rPr>
        <w:t>一下</w:t>
      </w:r>
      <w:r w:rsidR="00B636DA" w:rsidRPr="000278FB">
        <w:rPr>
          <w:rFonts w:eastAsia="宋体"/>
        </w:rPr>
        <w:t>该算法</w:t>
      </w:r>
      <w:r w:rsidR="00B636DA" w:rsidRPr="000278FB">
        <w:rPr>
          <w:rFonts w:eastAsia="宋体" w:hint="eastAsia"/>
        </w:rPr>
        <w:t>，以便</w:t>
      </w:r>
      <w:r w:rsidR="00B636DA" w:rsidRPr="000278FB">
        <w:rPr>
          <w:rFonts w:eastAsia="宋体"/>
        </w:rPr>
        <w:t>了解一下其探索</w:t>
      </w:r>
      <w:r w:rsidR="00B636DA" w:rsidRPr="000278FB">
        <w:rPr>
          <w:rFonts w:eastAsia="宋体" w:hint="eastAsia"/>
        </w:rPr>
        <w:t>图中所有</w:t>
      </w:r>
      <w:r w:rsidR="00BF31FC">
        <w:rPr>
          <w:rFonts w:eastAsia="宋体"/>
        </w:rPr>
        <w:t>连通分量</w:t>
      </w:r>
      <w:r w:rsidR="00B636DA" w:rsidRPr="000278FB">
        <w:rPr>
          <w:rFonts w:eastAsia="宋体"/>
        </w:rPr>
        <w:t>的过程。</w:t>
      </w:r>
      <w:r w:rsidR="00A258B7" w:rsidRPr="000278FB">
        <w:rPr>
          <w:rFonts w:eastAsia="宋体" w:hint="eastAsia"/>
        </w:rPr>
        <w:t>这里</w:t>
      </w:r>
      <w:r w:rsidR="00A258B7" w:rsidRPr="000278FB">
        <w:rPr>
          <w:rFonts w:eastAsia="宋体"/>
        </w:rPr>
        <w:t>有一点</w:t>
      </w:r>
      <w:r w:rsidR="00A258B7" w:rsidRPr="000278FB">
        <w:rPr>
          <w:rFonts w:eastAsia="宋体"/>
        </w:rPr>
        <w:lastRenderedPageBreak/>
        <w:t>很</w:t>
      </w:r>
      <w:r w:rsidR="00A258B7" w:rsidRPr="000278FB">
        <w:rPr>
          <w:rFonts w:eastAsia="宋体" w:hint="eastAsia"/>
        </w:rPr>
        <w:t>重要</w:t>
      </w:r>
      <w:r w:rsidR="00A258B7" w:rsidRPr="000278FB">
        <w:rPr>
          <w:rFonts w:eastAsia="宋体"/>
        </w:rPr>
        <w:t>，</w:t>
      </w:r>
      <w:r w:rsidR="00A258B7" w:rsidRPr="000278FB">
        <w:rPr>
          <w:rFonts w:eastAsia="宋体" w:hint="eastAsia"/>
        </w:rPr>
        <w:t>即</w:t>
      </w:r>
      <w:r w:rsidR="00A258B7" w:rsidRPr="000278FB">
        <w:rPr>
          <w:rFonts w:eastAsia="宋体"/>
        </w:rPr>
        <w:t>尽管</w:t>
      </w:r>
      <w:r w:rsidR="00A258B7" w:rsidRPr="008473DF">
        <w:rPr>
          <w:rFonts w:ascii="Calibri" w:eastAsia="Calibri" w:hAnsi="Calibri" w:cs="Calibri"/>
        </w:rPr>
        <w:t>Q.pop</w:t>
      </w:r>
      <w:r w:rsidR="00A258B7" w:rsidRPr="000278FB">
        <w:rPr>
          <w:rFonts w:ascii="Calibri" w:eastAsia="宋体" w:hAnsi="Calibri" w:cs="Calibri" w:hint="eastAsia"/>
        </w:rPr>
        <w:t>()</w:t>
      </w:r>
      <w:r w:rsidR="00A258B7" w:rsidRPr="000278FB">
        <w:rPr>
          <w:rFonts w:ascii="Calibri" w:eastAsia="宋体" w:hAnsi="Calibri" w:cs="Calibri" w:hint="eastAsia"/>
        </w:rPr>
        <w:t>返回</w:t>
      </w:r>
      <w:r w:rsidR="00A258B7" w:rsidRPr="000278FB">
        <w:rPr>
          <w:rFonts w:ascii="Calibri" w:eastAsia="宋体" w:hAnsi="Calibri" w:cs="Calibri"/>
        </w:rPr>
        <w:t>节点的顺序</w:t>
      </w:r>
      <w:r w:rsidR="00A258B7" w:rsidRPr="000278FB">
        <w:rPr>
          <w:rFonts w:ascii="Calibri" w:eastAsia="宋体" w:hAnsi="Calibri" w:cs="Calibri" w:hint="eastAsia"/>
          <w:i/>
        </w:rPr>
        <w:t>并</w:t>
      </w:r>
      <w:r w:rsidR="00A258B7" w:rsidRPr="000278FB">
        <w:rPr>
          <w:rFonts w:ascii="Calibri" w:eastAsia="宋体" w:hAnsi="Calibri" w:cs="Calibri"/>
          <w:i/>
        </w:rPr>
        <w:t>不重要</w:t>
      </w:r>
      <w:r w:rsidR="00057E51" w:rsidRPr="000278FB">
        <w:rPr>
          <w:rFonts w:ascii="Calibri" w:eastAsia="宋体" w:hAnsi="Calibri" w:cs="Calibri" w:hint="eastAsia"/>
        </w:rPr>
        <w:t>，</w:t>
      </w:r>
      <w:r w:rsidR="00057E51" w:rsidRPr="000278FB">
        <w:rPr>
          <w:rFonts w:ascii="Calibri" w:eastAsia="宋体" w:hAnsi="Calibri" w:cs="Calibri"/>
        </w:rPr>
        <w:t>整个</w:t>
      </w:r>
      <w:r w:rsidR="00BF31FC">
        <w:rPr>
          <w:rFonts w:ascii="Calibri" w:eastAsia="宋体" w:hAnsi="Calibri" w:cs="Calibri"/>
        </w:rPr>
        <w:t>连通分量</w:t>
      </w:r>
      <w:r w:rsidR="00057E51" w:rsidRPr="000278FB">
        <w:rPr>
          <w:rFonts w:ascii="Calibri" w:eastAsia="宋体" w:hAnsi="Calibri" w:cs="Calibri" w:hint="eastAsia"/>
        </w:rPr>
        <w:t>的</w:t>
      </w:r>
      <w:r w:rsidR="00057E51" w:rsidRPr="000278FB">
        <w:rPr>
          <w:rFonts w:ascii="Calibri" w:eastAsia="宋体" w:hAnsi="Calibri" w:cs="Calibri"/>
        </w:rPr>
        <w:t>探索过程并不需要这种区分</w:t>
      </w:r>
      <w:r w:rsidR="00057E51" w:rsidRPr="000278FB">
        <w:rPr>
          <w:rFonts w:ascii="Calibri" w:eastAsia="宋体" w:hAnsi="Calibri" w:cs="Calibri" w:hint="eastAsia"/>
        </w:rPr>
        <w:t>，</w:t>
      </w:r>
      <w:r w:rsidR="00057E51" w:rsidRPr="000278FB">
        <w:rPr>
          <w:rFonts w:ascii="Calibri" w:eastAsia="宋体" w:hAnsi="Calibri" w:cs="Calibri"/>
        </w:rPr>
        <w:t>但</w:t>
      </w:r>
      <w:r w:rsidR="00057E51" w:rsidRPr="000278FB">
        <w:rPr>
          <w:rFonts w:ascii="Calibri" w:eastAsia="宋体" w:hAnsi="Calibri" w:cs="Calibri" w:hint="eastAsia"/>
        </w:rPr>
        <w:t>该</w:t>
      </w:r>
      <w:r w:rsidR="00057E51" w:rsidRPr="000278FB">
        <w:rPr>
          <w:rFonts w:ascii="Calibri" w:eastAsia="宋体" w:hAnsi="Calibri" w:cs="Calibri"/>
        </w:rPr>
        <w:t>顺序</w:t>
      </w:r>
      <w:r w:rsidR="00057E51" w:rsidRPr="000278FB">
        <w:rPr>
          <w:rFonts w:ascii="Calibri" w:eastAsia="宋体" w:hAnsi="Calibri" w:cs="Calibri" w:hint="eastAsia"/>
        </w:rPr>
        <w:t>是</w:t>
      </w:r>
      <w:r w:rsidR="00057E51" w:rsidRPr="000278FB">
        <w:rPr>
          <w:rFonts w:ascii="Calibri" w:eastAsia="宋体" w:hAnsi="Calibri" w:cs="Calibri"/>
        </w:rPr>
        <w:t>walk</w:t>
      </w:r>
      <w:r w:rsidR="00057E51" w:rsidRPr="000278FB">
        <w:rPr>
          <w:rFonts w:ascii="Calibri" w:eastAsia="宋体" w:hAnsi="Calibri" w:cs="Calibri"/>
        </w:rPr>
        <w:t>函数</w:t>
      </w:r>
      <w:r w:rsidR="00057E51" w:rsidRPr="000278FB">
        <w:rPr>
          <w:rFonts w:ascii="Calibri" w:eastAsia="宋体" w:hAnsi="Calibri" w:cs="Calibri" w:hint="eastAsia"/>
        </w:rPr>
        <w:t>行为</w:t>
      </w:r>
      <w:r w:rsidR="00057E51" w:rsidRPr="000278FB">
        <w:rPr>
          <w:rFonts w:ascii="Calibri" w:eastAsia="宋体" w:hAnsi="Calibri" w:cs="Calibri"/>
        </w:rPr>
        <w:t>定义的关键</w:t>
      </w:r>
      <w:r w:rsidR="00057E51" w:rsidRPr="000278FB">
        <w:rPr>
          <w:rFonts w:ascii="Calibri" w:eastAsia="宋体" w:hAnsi="Calibri" w:cs="Calibri" w:hint="eastAsia"/>
        </w:rPr>
        <w:t>元素</w:t>
      </w:r>
      <w:r w:rsidR="00057E51" w:rsidRPr="000278FB">
        <w:rPr>
          <w:rFonts w:ascii="Calibri" w:eastAsia="宋体" w:hAnsi="Calibri" w:cs="Calibri"/>
        </w:rPr>
        <w:t>，通过</w:t>
      </w:r>
      <w:ins w:id="158" w:author="Decheng Fan" w:date="2014-05-26T18:54:00Z">
        <w:r w:rsidR="009B1CD6" w:rsidRPr="000278FB">
          <w:rPr>
            <w:rFonts w:ascii="Calibri" w:eastAsia="宋体" w:hAnsi="Calibri" w:cs="Calibri"/>
          </w:rPr>
          <w:t>调整</w:t>
        </w:r>
      </w:ins>
      <w:r w:rsidR="00057E51" w:rsidRPr="000278FB">
        <w:rPr>
          <w:rFonts w:ascii="Calibri" w:eastAsia="宋体" w:hAnsi="Calibri" w:cs="Calibri" w:hint="eastAsia"/>
        </w:rPr>
        <w:t>这种</w:t>
      </w:r>
      <w:r w:rsidR="00057E51" w:rsidRPr="000278FB">
        <w:rPr>
          <w:rFonts w:ascii="Calibri" w:eastAsia="宋体" w:hAnsi="Calibri" w:cs="Calibri"/>
        </w:rPr>
        <w:t>顺序</w:t>
      </w:r>
      <w:del w:id="159" w:author="Decheng Fan" w:date="2014-05-26T18:54:00Z">
        <w:r w:rsidR="00057E51" w:rsidRPr="000278FB" w:rsidDel="009B1CD6">
          <w:rPr>
            <w:rFonts w:ascii="Calibri" w:eastAsia="宋体" w:hAnsi="Calibri" w:cs="Calibri" w:hint="eastAsia"/>
          </w:rPr>
          <w:delText>上</w:delText>
        </w:r>
        <w:r w:rsidR="00057E51" w:rsidRPr="000278FB" w:rsidDel="009B1CD6">
          <w:rPr>
            <w:rFonts w:ascii="Calibri" w:eastAsia="宋体" w:hAnsi="Calibri" w:cs="Calibri"/>
          </w:rPr>
          <w:delText>的调整</w:delText>
        </w:r>
      </w:del>
      <w:r w:rsidR="00057E51" w:rsidRPr="000278FB">
        <w:rPr>
          <w:rFonts w:ascii="Calibri" w:eastAsia="宋体" w:hAnsi="Calibri" w:cs="Calibri"/>
        </w:rPr>
        <w:t>，我们可以</w:t>
      </w:r>
      <w:r w:rsidR="00057E51" w:rsidRPr="000278FB">
        <w:rPr>
          <w:rFonts w:ascii="Calibri" w:eastAsia="宋体" w:hAnsi="Calibri" w:cs="Calibri" w:hint="eastAsia"/>
        </w:rPr>
        <w:t>获得</w:t>
      </w:r>
      <w:r w:rsidR="00057E51" w:rsidRPr="000278FB">
        <w:rPr>
          <w:rFonts w:ascii="Calibri" w:eastAsia="宋体" w:hAnsi="Calibri" w:cs="Calibri"/>
        </w:rPr>
        <w:t>一系列即插即用的实用算法。</w:t>
      </w:r>
    </w:p>
    <w:p w14:paraId="3109774B" w14:textId="77777777" w:rsidR="00BB6A9C" w:rsidRPr="000278FB" w:rsidRDefault="00BB6A9C" w:rsidP="008473DF">
      <w:pPr>
        <w:ind w:firstLine="420"/>
        <w:rPr>
          <w:rFonts w:eastAsia="宋体"/>
        </w:rPr>
      </w:pPr>
      <w:r w:rsidRPr="000278FB">
        <w:rPr>
          <w:rFonts w:eastAsia="宋体" w:hint="eastAsia"/>
        </w:rPr>
        <w:t>关于其它</w:t>
      </w:r>
      <w:r w:rsidRPr="000278FB">
        <w:rPr>
          <w:rFonts w:eastAsia="宋体"/>
        </w:rPr>
        <w:t>类型的图遍历</w:t>
      </w:r>
      <w:r w:rsidRPr="000278FB">
        <w:rPr>
          <w:rFonts w:eastAsia="宋体" w:hint="eastAsia"/>
        </w:rPr>
        <w:t>，您</w:t>
      </w:r>
      <w:r w:rsidRPr="000278FB">
        <w:rPr>
          <w:rFonts w:eastAsia="宋体"/>
        </w:rPr>
        <w:t>也可以参考图</w:t>
      </w:r>
      <w:r w:rsidRPr="000278FB">
        <w:rPr>
          <w:rFonts w:eastAsia="宋体" w:hint="eastAsia"/>
        </w:rPr>
        <w:t>5</w:t>
      </w:r>
      <w:r w:rsidRPr="000278FB">
        <w:rPr>
          <w:rFonts w:eastAsia="宋体"/>
        </w:rPr>
        <w:t>-3</w:t>
      </w:r>
      <w:r w:rsidRPr="000278FB">
        <w:rPr>
          <w:rFonts w:eastAsia="宋体" w:hint="eastAsia"/>
        </w:rPr>
        <w:t>与</w:t>
      </w:r>
      <w:r w:rsidRPr="000278FB">
        <w:rPr>
          <w:rFonts w:eastAsia="宋体"/>
        </w:rPr>
        <w:t>图</w:t>
      </w:r>
      <w:r w:rsidRPr="000278FB">
        <w:rPr>
          <w:rFonts w:eastAsia="宋体" w:hint="eastAsia"/>
        </w:rPr>
        <w:t>5</w:t>
      </w:r>
      <w:r w:rsidRPr="000278FB">
        <w:rPr>
          <w:rFonts w:eastAsia="宋体"/>
        </w:rPr>
        <w:t>-4</w:t>
      </w:r>
      <w:r w:rsidRPr="000278FB">
        <w:rPr>
          <w:rFonts w:eastAsia="宋体" w:hint="eastAsia"/>
        </w:rPr>
        <w:t>。</w:t>
      </w:r>
      <w:r w:rsidRPr="000278FB">
        <w:rPr>
          <w:rFonts w:eastAsia="宋体"/>
        </w:rPr>
        <w:t>（</w:t>
      </w:r>
      <w:r w:rsidRPr="000278FB">
        <w:rPr>
          <w:rFonts w:eastAsia="宋体" w:hint="eastAsia"/>
        </w:rPr>
        <w:t>如果</w:t>
      </w:r>
      <w:r w:rsidRPr="000278FB">
        <w:rPr>
          <w:rFonts w:eastAsia="宋体"/>
        </w:rPr>
        <w:t>还</w:t>
      </w:r>
      <w:r w:rsidRPr="000278FB">
        <w:rPr>
          <w:rFonts w:eastAsia="宋体" w:hint="eastAsia"/>
        </w:rPr>
        <w:t>想</w:t>
      </w:r>
      <w:r w:rsidRPr="000278FB">
        <w:rPr>
          <w:rFonts w:eastAsia="宋体"/>
        </w:rPr>
        <w:t>了解更多例子，</w:t>
      </w:r>
      <w:r w:rsidRPr="000278FB">
        <w:rPr>
          <w:rFonts w:eastAsia="宋体" w:hint="eastAsia"/>
        </w:rPr>
        <w:t>还</w:t>
      </w:r>
      <w:r w:rsidRPr="000278FB">
        <w:rPr>
          <w:rFonts w:eastAsia="宋体"/>
        </w:rPr>
        <w:t>可以参考下面的</w:t>
      </w:r>
      <w:r w:rsidRPr="000278FB">
        <w:rPr>
          <w:rFonts w:eastAsia="宋体" w:hint="eastAsia"/>
        </w:rPr>
        <w:t>专栏</w:t>
      </w:r>
      <w:r w:rsidRPr="000278FB">
        <w:rPr>
          <w:rFonts w:eastAsia="宋体"/>
        </w:rPr>
        <w:t>内容）</w:t>
      </w:r>
    </w:p>
    <w:p w14:paraId="53324473" w14:textId="77777777" w:rsidR="008473DF" w:rsidRPr="00B331CC" w:rsidRDefault="00D05520" w:rsidP="008473DF">
      <w:pPr>
        <w:ind w:firstLine="420"/>
        <w:rPr>
          <w:rFonts w:eastAsia="宋体"/>
          <w:color w:val="C00000"/>
        </w:rPr>
      </w:pPr>
      <w:r w:rsidRPr="00B331CC">
        <w:rPr>
          <w:rFonts w:eastAsia="宋体" w:hint="eastAsia"/>
          <w:noProof/>
          <w:color w:val="C00000"/>
        </w:rPr>
        <w:t>（图）</w:t>
      </w:r>
    </w:p>
    <w:p w14:paraId="4A78BF33" w14:textId="77777777" w:rsidR="000C612A" w:rsidRPr="00E81037" w:rsidRDefault="000C612A" w:rsidP="00563809">
      <w:pPr>
        <w:ind w:firstLine="422"/>
        <w:rPr>
          <w:rFonts w:ascii="宋体" w:eastAsia="宋体" w:hAnsi="宋体"/>
        </w:rPr>
      </w:pPr>
      <w:r w:rsidRPr="00E81037">
        <w:rPr>
          <w:rFonts w:ascii="宋体" w:eastAsia="宋体" w:hAnsi="宋体" w:hint="eastAsia"/>
          <w:b/>
        </w:rPr>
        <w:t>图</w:t>
      </w:r>
      <w:r w:rsidR="008473DF" w:rsidRPr="00E81037">
        <w:rPr>
          <w:rFonts w:ascii="宋体" w:eastAsia="宋体" w:hAnsi="宋体"/>
          <w:b/>
        </w:rPr>
        <w:t>5-3.</w:t>
      </w:r>
      <w:r w:rsidR="00DF19C0" w:rsidRPr="00E81037">
        <w:rPr>
          <w:rFonts w:ascii="宋体" w:eastAsia="宋体" w:hAnsi="宋体" w:hint="eastAsia"/>
        </w:rPr>
        <w:t>科尼斯堡（今加里宁</w:t>
      </w:r>
      <w:r w:rsidR="00DF19C0" w:rsidRPr="00E81037">
        <w:rPr>
          <w:rFonts w:ascii="宋体" w:eastAsia="宋体" w:hAnsi="宋体"/>
        </w:rPr>
        <w:t>格勒</w:t>
      </w:r>
      <w:r w:rsidR="00DF19C0" w:rsidRPr="00E81037">
        <w:rPr>
          <w:rFonts w:ascii="宋体" w:eastAsia="宋体" w:hAnsi="宋体" w:hint="eastAsia"/>
        </w:rPr>
        <w:t>）的</w:t>
      </w:r>
      <w:r w:rsidR="00DF19C0" w:rsidRPr="00E81037">
        <w:rPr>
          <w:rFonts w:ascii="宋体" w:eastAsia="宋体" w:hAnsi="宋体"/>
        </w:rPr>
        <w:t>桥梁图</w:t>
      </w:r>
      <w:r w:rsidR="00DF19C0" w:rsidRPr="00E81037">
        <w:rPr>
          <w:rFonts w:ascii="宋体" w:eastAsia="宋体" w:hAnsi="宋体" w:hint="eastAsia"/>
        </w:rPr>
        <w:t>。选自</w:t>
      </w:r>
      <w:r w:rsidR="00DF19C0" w:rsidRPr="00E81037">
        <w:rPr>
          <w:rFonts w:ascii="宋体" w:eastAsia="宋体" w:hAnsi="宋体"/>
        </w:rPr>
        <w:t>《</w:t>
      </w:r>
      <w:r w:rsidR="00551F15" w:rsidRPr="00551F15">
        <w:rPr>
          <w:rFonts w:ascii="宋体" w:eastAsia="宋体" w:hAnsi="宋体"/>
        </w:rPr>
        <w:t>Recreations Mathematiques</w:t>
      </w:r>
      <w:r w:rsidR="00DF19C0" w:rsidRPr="00E81037">
        <w:rPr>
          <w:rFonts w:ascii="宋体" w:eastAsia="宋体" w:hAnsi="宋体"/>
        </w:rPr>
        <w:t>》</w:t>
      </w:r>
      <w:r w:rsidR="00DF19C0" w:rsidRPr="00E81037">
        <w:rPr>
          <w:rFonts w:ascii="宋体" w:eastAsia="宋体" w:hAnsi="宋体" w:hint="eastAsia"/>
        </w:rPr>
        <w:t>第１卷（Lucas</w:t>
      </w:r>
      <w:r w:rsidR="00DF19C0" w:rsidRPr="00E81037">
        <w:rPr>
          <w:rFonts w:ascii="宋体" w:eastAsia="宋体" w:hAnsi="宋体"/>
        </w:rPr>
        <w:t xml:space="preserve"> 1891</w:t>
      </w:r>
      <w:r w:rsidR="00DF19C0" w:rsidRPr="00E81037">
        <w:rPr>
          <w:rFonts w:ascii="宋体" w:eastAsia="宋体" w:hAnsi="宋体" w:hint="eastAsia"/>
        </w:rPr>
        <w:t>年</w:t>
      </w:r>
      <w:r w:rsidR="00DF19C0" w:rsidRPr="00E81037">
        <w:rPr>
          <w:rFonts w:ascii="宋体" w:eastAsia="宋体" w:hAnsi="宋体"/>
        </w:rPr>
        <w:t>著</w:t>
      </w:r>
      <w:r w:rsidR="00DF19C0" w:rsidRPr="00E81037">
        <w:rPr>
          <w:rFonts w:ascii="宋体" w:eastAsia="宋体" w:hAnsi="宋体" w:hint="eastAsia"/>
        </w:rPr>
        <w:t>，</w:t>
      </w:r>
      <w:r w:rsidR="00DF19C0" w:rsidRPr="00E81037">
        <w:rPr>
          <w:rFonts w:ascii="宋体" w:eastAsia="宋体" w:hAnsi="宋体"/>
        </w:rPr>
        <w:t>第</w:t>
      </w:r>
      <w:r w:rsidR="00DF19C0" w:rsidRPr="00E81037">
        <w:rPr>
          <w:rFonts w:ascii="宋体" w:eastAsia="宋体" w:hAnsi="宋体" w:hint="eastAsia"/>
        </w:rPr>
        <w:t>22页）</w:t>
      </w:r>
      <w:r w:rsidR="00551F15">
        <w:rPr>
          <w:rStyle w:val="ae"/>
          <w:rFonts w:ascii="宋体" w:eastAsia="宋体" w:hAnsi="宋体"/>
        </w:rPr>
        <w:footnoteReference w:id="6"/>
      </w:r>
    </w:p>
    <w:p w14:paraId="154BF60D" w14:textId="679564F9" w:rsidR="008473DF" w:rsidRPr="009C4B57" w:rsidRDefault="00817AF3" w:rsidP="008473DF">
      <w:pPr>
        <w:ind w:firstLine="420"/>
        <w:rPr>
          <w:rFonts w:eastAsia="宋体"/>
          <w:color w:val="C00000"/>
        </w:rPr>
      </w:pPr>
      <w:r w:rsidRPr="009C4B57">
        <w:rPr>
          <w:rFonts w:eastAsia="宋体" w:hint="eastAsia"/>
          <w:noProof/>
          <w:color w:val="C00000"/>
        </w:rPr>
        <w:t>（图）</w:t>
      </w:r>
    </w:p>
    <w:p w14:paraId="1E2B0121" w14:textId="50F72C27" w:rsidR="008473DF" w:rsidRPr="00E81037" w:rsidRDefault="000C612A" w:rsidP="00563809">
      <w:pPr>
        <w:ind w:firstLine="422"/>
        <w:rPr>
          <w:rFonts w:ascii="宋体" w:eastAsia="宋体" w:hAnsi="宋体"/>
        </w:rPr>
      </w:pPr>
      <w:r w:rsidRPr="00E81037">
        <w:rPr>
          <w:rFonts w:ascii="宋体" w:eastAsia="宋体" w:hAnsi="宋体" w:hint="eastAsia"/>
          <w:b/>
        </w:rPr>
        <w:t>图</w:t>
      </w:r>
      <w:r w:rsidR="008473DF" w:rsidRPr="00E81037">
        <w:rPr>
          <w:rFonts w:ascii="宋体" w:eastAsia="宋体" w:hAnsi="宋体"/>
          <w:b/>
        </w:rPr>
        <w:t>5-4.</w:t>
      </w:r>
      <w:r w:rsidR="00266C17" w:rsidRPr="00E81037">
        <w:rPr>
          <w:rFonts w:ascii="宋体" w:eastAsia="宋体" w:hAnsi="宋体" w:hint="eastAsia"/>
        </w:rPr>
        <w:t>这是</w:t>
      </w:r>
      <w:r w:rsidR="00EB5C4B" w:rsidRPr="00E81037">
        <w:rPr>
          <w:rFonts w:ascii="宋体" w:eastAsia="宋体" w:hAnsi="宋体" w:hint="eastAsia"/>
        </w:rPr>
        <w:t>一个</w:t>
      </w:r>
      <w:r w:rsidR="00EB5C4B" w:rsidRPr="00E81037">
        <w:rPr>
          <w:rFonts w:ascii="宋体" w:eastAsia="宋体" w:hAnsi="宋体"/>
        </w:rPr>
        <w:t>十二面体，</w:t>
      </w:r>
      <w:ins w:id="161" w:author="Decheng Fan" w:date="2014-05-26T19:08:00Z">
        <w:r w:rsidR="00DB68FE">
          <w:rPr>
            <w:rFonts w:ascii="宋体" w:eastAsia="宋体" w:hAnsi="宋体" w:hint="eastAsia"/>
          </w:rPr>
          <w:t>目标是</w:t>
        </w:r>
      </w:ins>
      <w:r w:rsidR="00266C17" w:rsidRPr="00E81037">
        <w:rPr>
          <w:rFonts w:ascii="宋体" w:eastAsia="宋体" w:hAnsi="宋体" w:hint="eastAsia"/>
        </w:rPr>
        <w:t>沿着</w:t>
      </w:r>
      <w:r w:rsidR="00266C17" w:rsidRPr="00E81037">
        <w:rPr>
          <w:rFonts w:ascii="宋体" w:eastAsia="宋体" w:hAnsi="宋体"/>
        </w:rPr>
        <w:t>图中的边线，</w:t>
      </w:r>
      <w:del w:id="162" w:author="Decheng Fan" w:date="2014-05-26T19:08:00Z">
        <w:r w:rsidR="00266C17" w:rsidRPr="00E81037" w:rsidDel="00DB68FE">
          <w:rPr>
            <w:rFonts w:ascii="宋体" w:eastAsia="宋体" w:hAnsi="宋体"/>
          </w:rPr>
          <w:delText>我们可以</w:delText>
        </w:r>
      </w:del>
      <w:r w:rsidR="00266C17" w:rsidRPr="00E81037">
        <w:rPr>
          <w:rFonts w:ascii="宋体" w:eastAsia="宋体" w:hAnsi="宋体"/>
        </w:rPr>
        <w:t>访问</w:t>
      </w:r>
      <w:del w:id="163" w:author="Decheng Fan" w:date="2014-05-26T19:09:00Z">
        <w:r w:rsidR="00266C17" w:rsidRPr="00E81037" w:rsidDel="00DB68FE">
          <w:rPr>
            <w:rFonts w:ascii="宋体" w:eastAsia="宋体" w:hAnsi="宋体"/>
          </w:rPr>
          <w:delText>到</w:delText>
        </w:r>
      </w:del>
      <w:r w:rsidR="00266C17" w:rsidRPr="00E81037">
        <w:rPr>
          <w:rFonts w:ascii="宋体" w:eastAsia="宋体" w:hAnsi="宋体"/>
        </w:rPr>
        <w:t>它的</w:t>
      </w:r>
      <w:r w:rsidR="00266C17" w:rsidRPr="00E81037">
        <w:rPr>
          <w:rFonts w:ascii="宋体" w:eastAsia="宋体" w:hAnsi="宋体" w:hint="eastAsia"/>
        </w:rPr>
        <w:t>每一个顶点</w:t>
      </w:r>
      <w:ins w:id="164" w:author="Decheng Fan" w:date="2014-05-26T19:09:00Z">
        <w:r w:rsidR="00DB68FE">
          <w:rPr>
            <w:rFonts w:ascii="宋体" w:eastAsia="宋体" w:hAnsi="宋体" w:hint="eastAsia"/>
          </w:rPr>
          <w:t>各一次</w:t>
        </w:r>
      </w:ins>
      <w:r w:rsidR="00266C17" w:rsidRPr="00E81037">
        <w:rPr>
          <w:rFonts w:ascii="宋体" w:eastAsia="宋体" w:hAnsi="宋体" w:hint="eastAsia"/>
        </w:rPr>
        <w:t>。</w:t>
      </w:r>
      <w:r w:rsidR="00EB5C4B" w:rsidRPr="00E81037">
        <w:rPr>
          <w:rFonts w:ascii="宋体" w:eastAsia="宋体" w:hAnsi="宋体"/>
        </w:rPr>
        <w:t>该图</w:t>
      </w:r>
      <w:r w:rsidR="00EB5C4B" w:rsidRPr="00E81037">
        <w:rPr>
          <w:rFonts w:ascii="宋体" w:eastAsia="宋体" w:hAnsi="宋体" w:hint="eastAsia"/>
        </w:rPr>
        <w:t>选自</w:t>
      </w:r>
      <w:r w:rsidR="00EB5C4B" w:rsidRPr="00E81037">
        <w:rPr>
          <w:rFonts w:ascii="宋体" w:eastAsia="宋体" w:hAnsi="宋体"/>
        </w:rPr>
        <w:t>《</w:t>
      </w:r>
      <w:r w:rsidR="00551F15" w:rsidRPr="00551F15">
        <w:rPr>
          <w:rFonts w:ascii="宋体" w:eastAsia="宋体" w:hAnsi="宋体"/>
        </w:rPr>
        <w:t>Recreations Mathematiques</w:t>
      </w:r>
      <w:r w:rsidR="00EB5C4B" w:rsidRPr="00E81037">
        <w:rPr>
          <w:rFonts w:ascii="宋体" w:eastAsia="宋体" w:hAnsi="宋体"/>
        </w:rPr>
        <w:t>》</w:t>
      </w:r>
      <w:r w:rsidR="00EB5C4B" w:rsidRPr="00E81037">
        <w:rPr>
          <w:rFonts w:ascii="宋体" w:eastAsia="宋体" w:hAnsi="宋体" w:hint="eastAsia"/>
        </w:rPr>
        <w:t>第2卷（Lucas</w:t>
      </w:r>
      <w:r w:rsidR="00EB5C4B" w:rsidRPr="00E81037">
        <w:rPr>
          <w:rFonts w:ascii="宋体" w:eastAsia="宋体" w:hAnsi="宋体"/>
        </w:rPr>
        <w:t xml:space="preserve"> 1896</w:t>
      </w:r>
      <w:r w:rsidR="00EB5C4B" w:rsidRPr="00E81037">
        <w:rPr>
          <w:rFonts w:ascii="宋体" w:eastAsia="宋体" w:hAnsi="宋体" w:hint="eastAsia"/>
        </w:rPr>
        <w:t>年</w:t>
      </w:r>
      <w:r w:rsidR="00EB5C4B" w:rsidRPr="00E81037">
        <w:rPr>
          <w:rFonts w:ascii="宋体" w:eastAsia="宋体" w:hAnsi="宋体"/>
        </w:rPr>
        <w:t>著</w:t>
      </w:r>
      <w:r w:rsidR="00EB5C4B" w:rsidRPr="00E81037">
        <w:rPr>
          <w:rFonts w:ascii="宋体" w:eastAsia="宋体" w:hAnsi="宋体" w:hint="eastAsia"/>
        </w:rPr>
        <w:t>，</w:t>
      </w:r>
      <w:r w:rsidR="00EB5C4B" w:rsidRPr="00E81037">
        <w:rPr>
          <w:rFonts w:ascii="宋体" w:eastAsia="宋体" w:hAnsi="宋体"/>
        </w:rPr>
        <w:t>第</w:t>
      </w:r>
      <w:r w:rsidR="00EB5C4B" w:rsidRPr="00E81037">
        <w:rPr>
          <w:rFonts w:ascii="宋体" w:eastAsia="宋体" w:hAnsi="宋体" w:hint="eastAsia"/>
        </w:rPr>
        <w:t>2</w:t>
      </w:r>
      <w:r w:rsidR="00EB5C4B" w:rsidRPr="00E81037">
        <w:rPr>
          <w:rFonts w:ascii="宋体" w:eastAsia="宋体" w:hAnsi="宋体"/>
        </w:rPr>
        <w:t>05</w:t>
      </w:r>
      <w:r w:rsidR="00EB5C4B" w:rsidRPr="00E81037">
        <w:rPr>
          <w:rFonts w:ascii="宋体" w:eastAsia="宋体" w:hAnsi="宋体" w:hint="eastAsia"/>
        </w:rPr>
        <w:t>页）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296"/>
      </w:tblGrid>
      <w:tr w:rsidR="00DF19C0" w14:paraId="3F7A8A66" w14:textId="77777777" w:rsidTr="000278F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2D70F80" w14:textId="77777777" w:rsidR="00DF19C0" w:rsidRPr="000278FB" w:rsidRDefault="005D014C" w:rsidP="0093342B">
            <w:pPr>
              <w:ind w:left="0" w:firstLineChars="0" w:firstLine="0"/>
              <w:rPr>
                <w:b/>
                <w:bCs/>
                <w:color w:val="FFFFFF"/>
              </w:rPr>
            </w:pPr>
            <w:r w:rsidRPr="000278FB">
              <w:rPr>
                <w:rFonts w:eastAsia="宋体" w:hint="eastAsia"/>
                <w:b/>
                <w:bCs/>
                <w:color w:val="FFFFFF"/>
              </w:rPr>
              <w:t>加里宁格勒</w:t>
            </w:r>
            <w:r w:rsidRPr="000278FB">
              <w:rPr>
                <w:rFonts w:eastAsia="宋体"/>
                <w:b/>
                <w:bCs/>
                <w:color w:val="FFFFFF"/>
              </w:rPr>
              <w:t>的跳岛</w:t>
            </w:r>
            <w:r w:rsidR="00DF19C0" w:rsidRPr="000278FB">
              <w:rPr>
                <w:rFonts w:eastAsia="Arial"/>
                <w:b/>
                <w:bCs/>
                <w:color w:val="FFFFFF"/>
              </w:rPr>
              <w:t xml:space="preserve"> </w:t>
            </w:r>
          </w:p>
        </w:tc>
      </w:tr>
      <w:tr w:rsidR="00DF19C0" w14:paraId="3ABBA196" w14:textId="77777777" w:rsidTr="000278FB">
        <w:tc>
          <w:tcPr>
            <w:tcW w:w="0" w:type="auto"/>
            <w:shd w:val="clear" w:color="auto" w:fill="CCCCCC"/>
          </w:tcPr>
          <w:p w14:paraId="5B1C5048" w14:textId="05E38448" w:rsidR="0088423D" w:rsidRPr="005235C9" w:rsidRDefault="0093342B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r w:rsidRPr="005235C9">
              <w:rPr>
                <w:rFonts w:eastAsia="宋体" w:hint="eastAsia"/>
                <w:b/>
                <w:bCs/>
                <w:sz w:val="18"/>
              </w:rPr>
              <w:t>听说过科尼斯堡</w:t>
            </w:r>
            <w:r w:rsidRPr="0093342B">
              <w:rPr>
                <w:rFonts w:eastAsia="宋体" w:hint="eastAsia"/>
                <w:b/>
                <w:bCs/>
                <w:sz w:val="18"/>
              </w:rPr>
              <w:t>（</w:t>
            </w:r>
            <w:r>
              <w:rPr>
                <w:rFonts w:eastAsia="宋体" w:hint="eastAsia"/>
                <w:b/>
                <w:bCs/>
                <w:sz w:val="18"/>
              </w:rPr>
              <w:t>如今</w:t>
            </w:r>
            <w:r>
              <w:rPr>
                <w:rFonts w:eastAsia="宋体"/>
                <w:b/>
                <w:bCs/>
                <w:sz w:val="18"/>
              </w:rPr>
              <w:t>的</w:t>
            </w:r>
            <w:r w:rsidRPr="0093342B">
              <w:rPr>
                <w:rFonts w:eastAsia="宋体"/>
                <w:b/>
                <w:bCs/>
                <w:sz w:val="18"/>
              </w:rPr>
              <w:t>加里宁格勒</w:t>
            </w:r>
            <w:r w:rsidRPr="0093342B">
              <w:rPr>
                <w:rFonts w:eastAsia="宋体" w:hint="eastAsia"/>
                <w:b/>
                <w:bCs/>
                <w:sz w:val="18"/>
              </w:rPr>
              <w:t>）</w:t>
            </w:r>
            <w:r w:rsidR="00B90523">
              <w:rPr>
                <w:rFonts w:eastAsia="宋体" w:hint="eastAsia"/>
                <w:b/>
                <w:bCs/>
                <w:sz w:val="18"/>
              </w:rPr>
              <w:t>的那个</w:t>
            </w:r>
            <w:r w:rsidRPr="005235C9">
              <w:rPr>
                <w:rFonts w:eastAsia="宋体"/>
                <w:b/>
                <w:bCs/>
                <w:sz w:val="18"/>
              </w:rPr>
              <w:t>七</w:t>
            </w:r>
            <w:del w:id="165" w:author="Decheng Fan" w:date="2014-05-28T08:50:00Z">
              <w:r w:rsidRPr="005235C9" w:rsidDel="00810B8D">
                <w:rPr>
                  <w:rFonts w:eastAsia="宋体"/>
                  <w:b/>
                  <w:bCs/>
                  <w:sz w:val="18"/>
                </w:rPr>
                <w:delText>座</w:delText>
              </w:r>
            </w:del>
            <w:r w:rsidRPr="005235C9">
              <w:rPr>
                <w:rFonts w:eastAsia="宋体"/>
                <w:b/>
                <w:bCs/>
                <w:sz w:val="18"/>
              </w:rPr>
              <w:t>桥</w:t>
            </w:r>
            <w:r w:rsidR="007D45E6">
              <w:rPr>
                <w:rFonts w:eastAsia="宋体"/>
                <w:b/>
                <w:bCs/>
                <w:sz w:val="18"/>
              </w:rPr>
              <w:t>问题</w:t>
            </w:r>
            <w:r w:rsidRPr="005235C9">
              <w:rPr>
                <w:rFonts w:eastAsia="宋体"/>
                <w:b/>
                <w:bCs/>
                <w:sz w:val="18"/>
              </w:rPr>
              <w:t>吗</w:t>
            </w:r>
            <w:r w:rsidRPr="005235C9">
              <w:rPr>
                <w:rFonts w:eastAsia="宋体" w:hint="eastAsia"/>
                <w:b/>
                <w:bCs/>
                <w:sz w:val="18"/>
              </w:rPr>
              <w:t>？</w:t>
            </w:r>
            <w:r w:rsidR="007D45E6">
              <w:rPr>
                <w:rFonts w:eastAsia="宋体" w:hint="eastAsia"/>
                <w:b/>
                <w:bCs/>
                <w:sz w:val="18"/>
              </w:rPr>
              <w:t>在</w:t>
            </w:r>
            <w:r w:rsidRPr="005235C9">
              <w:rPr>
                <w:rFonts w:eastAsia="宋体" w:hint="eastAsia"/>
                <w:b/>
                <w:bCs/>
                <w:sz w:val="18"/>
              </w:rPr>
              <w:t>1</w:t>
            </w:r>
            <w:r w:rsidRPr="005235C9">
              <w:rPr>
                <w:rFonts w:eastAsia="宋体"/>
                <w:b/>
                <w:bCs/>
                <w:sz w:val="18"/>
              </w:rPr>
              <w:t>736</w:t>
            </w:r>
            <w:r w:rsidRPr="005235C9">
              <w:rPr>
                <w:rFonts w:eastAsia="宋体" w:hint="eastAsia"/>
                <w:b/>
                <w:bCs/>
                <w:sz w:val="18"/>
              </w:rPr>
              <w:t>年</w:t>
            </w:r>
            <w:r w:rsidRPr="005235C9">
              <w:rPr>
                <w:rFonts w:eastAsia="宋体"/>
                <w:b/>
                <w:bCs/>
                <w:sz w:val="18"/>
              </w:rPr>
              <w:t>，瑞士数学家</w:t>
            </w:r>
            <w:r w:rsidRPr="0093342B">
              <w:rPr>
                <w:rFonts w:eastAsia="宋体"/>
                <w:b/>
                <w:bCs/>
                <w:sz w:val="18"/>
              </w:rPr>
              <w:t>Leonhard Euler</w:t>
            </w:r>
            <w:r>
              <w:rPr>
                <w:rStyle w:val="ae"/>
                <w:rFonts w:eastAsia="宋体"/>
                <w:b/>
                <w:bCs/>
                <w:sz w:val="18"/>
              </w:rPr>
              <w:footnoteReference w:id="7"/>
            </w:r>
            <w:r w:rsidR="007D45E6">
              <w:rPr>
                <w:rFonts w:eastAsia="宋体" w:hint="eastAsia"/>
                <w:b/>
                <w:bCs/>
                <w:sz w:val="18"/>
              </w:rPr>
              <w:t>曾</w:t>
            </w:r>
            <w:r>
              <w:rPr>
                <w:rFonts w:eastAsia="宋体" w:hint="eastAsia"/>
                <w:b/>
                <w:bCs/>
                <w:sz w:val="18"/>
              </w:rPr>
              <w:t>在</w:t>
            </w:r>
            <w:r>
              <w:rPr>
                <w:rFonts w:eastAsia="宋体"/>
                <w:b/>
                <w:bCs/>
                <w:sz w:val="18"/>
              </w:rPr>
              <w:t>这里遇到</w:t>
            </w:r>
            <w:r w:rsidR="007D45E6">
              <w:rPr>
                <w:rFonts w:eastAsia="宋体" w:hint="eastAsia"/>
                <w:b/>
                <w:bCs/>
                <w:sz w:val="18"/>
              </w:rPr>
              <w:t>过</w:t>
            </w:r>
            <w:r>
              <w:rPr>
                <w:rFonts w:eastAsia="宋体"/>
                <w:b/>
                <w:bCs/>
                <w:sz w:val="18"/>
              </w:rPr>
              <w:t>一个难题</w:t>
            </w:r>
            <w:r w:rsidR="007D45E6">
              <w:rPr>
                <w:rFonts w:eastAsia="宋体" w:hint="eastAsia"/>
                <w:b/>
                <w:bCs/>
                <w:sz w:val="18"/>
              </w:rPr>
              <w:t>，</w:t>
            </w:r>
            <w:r w:rsidR="00CA3EA5">
              <w:rPr>
                <w:rFonts w:eastAsia="宋体" w:hint="eastAsia"/>
                <w:b/>
                <w:bCs/>
                <w:sz w:val="18"/>
              </w:rPr>
              <w:t>该城</w:t>
            </w:r>
            <w:r w:rsidR="007D45E6">
              <w:rPr>
                <w:rFonts w:eastAsia="宋体" w:hint="eastAsia"/>
                <w:b/>
                <w:bCs/>
                <w:sz w:val="18"/>
              </w:rPr>
              <w:t>中</w:t>
            </w:r>
            <w:r>
              <w:rPr>
                <w:rFonts w:eastAsia="宋体"/>
                <w:b/>
                <w:bCs/>
                <w:sz w:val="18"/>
              </w:rPr>
              <w:t>的许多居民</w:t>
            </w:r>
            <w:r w:rsidR="007D45E6">
              <w:rPr>
                <w:rFonts w:eastAsia="宋体" w:hint="eastAsia"/>
                <w:b/>
                <w:bCs/>
                <w:sz w:val="18"/>
              </w:rPr>
              <w:t>一直都</w:t>
            </w:r>
            <w:r w:rsidR="007D45E6">
              <w:rPr>
                <w:rFonts w:eastAsia="宋体"/>
                <w:b/>
                <w:bCs/>
                <w:sz w:val="18"/>
              </w:rPr>
              <w:t>希望能解决它</w:t>
            </w:r>
            <w:r w:rsidR="00B52D9C">
              <w:rPr>
                <w:rFonts w:eastAsia="宋体" w:hint="eastAsia"/>
                <w:b/>
                <w:bCs/>
                <w:sz w:val="18"/>
              </w:rPr>
              <w:t>。</w:t>
            </w:r>
            <w:r w:rsidR="007D45E6">
              <w:rPr>
                <w:rFonts w:eastAsia="宋体" w:hint="eastAsia"/>
                <w:b/>
                <w:bCs/>
                <w:sz w:val="18"/>
              </w:rPr>
              <w:t>这个</w:t>
            </w:r>
            <w:r w:rsidR="007D45E6">
              <w:rPr>
                <w:rFonts w:eastAsia="宋体"/>
                <w:b/>
                <w:bCs/>
                <w:sz w:val="18"/>
              </w:rPr>
              <w:t>问题是这样的：</w:t>
            </w:r>
            <w:r w:rsidR="007D45E6">
              <w:rPr>
                <w:rFonts w:eastAsia="宋体" w:hint="eastAsia"/>
                <w:b/>
                <w:bCs/>
                <w:sz w:val="18"/>
              </w:rPr>
              <w:t>人</w:t>
            </w:r>
            <w:r w:rsidR="00B52D9C">
              <w:rPr>
                <w:rFonts w:eastAsia="宋体"/>
                <w:b/>
                <w:bCs/>
                <w:sz w:val="18"/>
              </w:rPr>
              <w:t>们希望</w:t>
            </w:r>
            <w:r w:rsidR="007D45E6">
              <w:rPr>
                <w:rFonts w:eastAsia="宋体" w:hint="eastAsia"/>
                <w:b/>
                <w:bCs/>
                <w:sz w:val="18"/>
              </w:rPr>
              <w:t>无论</w:t>
            </w:r>
            <w:r w:rsidR="00B52D9C">
              <w:rPr>
                <w:rFonts w:eastAsia="宋体"/>
                <w:b/>
                <w:bCs/>
                <w:sz w:val="18"/>
              </w:rPr>
              <w:t>从</w:t>
            </w:r>
            <w:r w:rsidR="00B52D9C">
              <w:rPr>
                <w:rFonts w:eastAsia="宋体" w:hint="eastAsia"/>
                <w:b/>
                <w:bCs/>
                <w:sz w:val="18"/>
              </w:rPr>
              <w:t>城中</w:t>
            </w:r>
            <w:r w:rsidR="007D45E6">
              <w:rPr>
                <w:rFonts w:eastAsia="宋体" w:hint="eastAsia"/>
                <w:b/>
                <w:bCs/>
                <w:sz w:val="18"/>
              </w:rPr>
              <w:t>哪</w:t>
            </w:r>
            <w:r w:rsidR="00B52D9C">
              <w:rPr>
                <w:rFonts w:eastAsia="宋体"/>
                <w:b/>
                <w:bCs/>
                <w:sz w:val="18"/>
              </w:rPr>
              <w:t>一点</w:t>
            </w:r>
            <w:r w:rsidR="00B52D9C">
              <w:rPr>
                <w:rFonts w:eastAsia="宋体" w:hint="eastAsia"/>
                <w:b/>
                <w:bCs/>
                <w:sz w:val="18"/>
              </w:rPr>
              <w:t>出发</w:t>
            </w:r>
            <w:r w:rsidR="00B52D9C">
              <w:rPr>
                <w:rFonts w:eastAsia="宋体"/>
                <w:b/>
                <w:bCs/>
                <w:sz w:val="18"/>
              </w:rPr>
              <w:t>，都能</w:t>
            </w:r>
            <w:r w:rsidR="00B52D9C">
              <w:rPr>
                <w:rFonts w:eastAsia="宋体" w:hint="eastAsia"/>
                <w:b/>
                <w:bCs/>
                <w:sz w:val="18"/>
              </w:rPr>
              <w:t>一次性</w:t>
            </w:r>
            <w:r w:rsidR="00B52D9C">
              <w:rPr>
                <w:rFonts w:eastAsia="宋体"/>
                <w:b/>
                <w:bCs/>
                <w:sz w:val="18"/>
              </w:rPr>
              <w:t>地</w:t>
            </w:r>
            <w:r w:rsidR="00B52D9C">
              <w:rPr>
                <w:rFonts w:eastAsia="宋体" w:hint="eastAsia"/>
                <w:b/>
                <w:bCs/>
                <w:sz w:val="18"/>
              </w:rPr>
              <w:t>将</w:t>
            </w:r>
            <w:r w:rsidR="00CA3EA5">
              <w:rPr>
                <w:rFonts w:eastAsia="宋体" w:hint="eastAsia"/>
                <w:b/>
                <w:bCs/>
                <w:sz w:val="18"/>
              </w:rPr>
              <w:t>城中</w:t>
            </w:r>
            <w:r w:rsidR="00CA3EA5">
              <w:rPr>
                <w:rFonts w:eastAsia="宋体"/>
                <w:b/>
                <w:bCs/>
                <w:sz w:val="18"/>
              </w:rPr>
              <w:t>的</w:t>
            </w:r>
            <w:r w:rsidR="00B52D9C">
              <w:rPr>
                <w:rFonts w:eastAsia="宋体"/>
                <w:b/>
                <w:bCs/>
                <w:sz w:val="18"/>
              </w:rPr>
              <w:t>七座桥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全部</w:t>
            </w:r>
            <w:r w:rsidR="00B52D9C" w:rsidRPr="005235C9">
              <w:rPr>
                <w:rFonts w:eastAsia="宋体"/>
                <w:b/>
                <w:bCs/>
                <w:sz w:val="18"/>
              </w:rPr>
              <w:t>走一遍，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并</w:t>
            </w:r>
            <w:r w:rsidR="00B52D9C" w:rsidRPr="005235C9">
              <w:rPr>
                <w:rFonts w:eastAsia="宋体"/>
                <w:b/>
                <w:bCs/>
                <w:sz w:val="18"/>
              </w:rPr>
              <w:t>回到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原点</w:t>
            </w:r>
            <w:r w:rsidR="00B52D9C" w:rsidRPr="005235C9">
              <w:rPr>
                <w:rFonts w:eastAsia="宋体"/>
                <w:b/>
                <w:bCs/>
                <w:sz w:val="18"/>
              </w:rPr>
              <w:t>（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这七座</w:t>
            </w:r>
            <w:r w:rsidR="00B52D9C" w:rsidRPr="005235C9">
              <w:rPr>
                <w:rFonts w:eastAsia="宋体"/>
                <w:b/>
                <w:bCs/>
                <w:sz w:val="18"/>
              </w:rPr>
              <w:t>桥的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具体</w:t>
            </w:r>
            <w:r w:rsidR="00B52D9C" w:rsidRPr="005235C9">
              <w:rPr>
                <w:rFonts w:eastAsia="宋体"/>
                <w:b/>
                <w:bCs/>
                <w:sz w:val="18"/>
              </w:rPr>
              <w:t>布局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如</w:t>
            </w:r>
            <w:r w:rsidR="00B52D9C" w:rsidRPr="005235C9">
              <w:rPr>
                <w:rFonts w:eastAsia="宋体"/>
                <w:b/>
                <w:bCs/>
                <w:sz w:val="18"/>
              </w:rPr>
              <w:t>图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5</w:t>
            </w:r>
            <w:r w:rsidR="00B52D9C" w:rsidRPr="005235C9">
              <w:rPr>
                <w:rFonts w:eastAsia="宋体"/>
                <w:b/>
                <w:bCs/>
                <w:sz w:val="18"/>
              </w:rPr>
              <w:t>-3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所示</w:t>
            </w:r>
            <w:r w:rsidR="00B52D9C" w:rsidRPr="005235C9">
              <w:rPr>
                <w:rFonts w:eastAsia="宋体"/>
                <w:b/>
                <w:bCs/>
                <w:sz w:val="18"/>
              </w:rPr>
              <w:t>）</w:t>
            </w:r>
            <w:r w:rsidR="00C90314" w:rsidRPr="005235C9">
              <w:rPr>
                <w:rFonts w:eastAsia="宋体" w:hint="eastAsia"/>
                <w:b/>
                <w:bCs/>
                <w:sz w:val="18"/>
              </w:rPr>
              <w:t>。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为了</w:t>
            </w:r>
            <w:r w:rsidR="00B52D9C" w:rsidRPr="005235C9">
              <w:rPr>
                <w:rFonts w:eastAsia="宋体"/>
                <w:b/>
                <w:bCs/>
                <w:sz w:val="18"/>
              </w:rPr>
              <w:t>解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开</w:t>
            </w:r>
            <w:r w:rsidR="00B52D9C" w:rsidRPr="005235C9">
              <w:rPr>
                <w:rFonts w:eastAsia="宋体"/>
                <w:b/>
                <w:bCs/>
                <w:sz w:val="18"/>
              </w:rPr>
              <w:t>这个难题，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Euler</w:t>
            </w:r>
            <w:r w:rsidR="00B52D9C" w:rsidRPr="005235C9">
              <w:rPr>
                <w:rFonts w:eastAsia="宋体"/>
                <w:b/>
                <w:bCs/>
                <w:sz w:val="18"/>
              </w:rPr>
              <w:t>决定</w:t>
            </w:r>
            <w:r w:rsidR="00B52D9C" w:rsidRPr="005235C9">
              <w:rPr>
                <w:rFonts w:eastAsia="宋体" w:hint="eastAsia"/>
                <w:b/>
                <w:bCs/>
                <w:sz w:val="18"/>
              </w:rPr>
              <w:t>先</w:t>
            </w:r>
            <w:del w:id="167" w:author="Decheng Fan" w:date="2014-05-28T08:52:00Z">
              <w:r w:rsidR="007D45E6" w:rsidDel="00810B8D">
                <w:rPr>
                  <w:rFonts w:eastAsia="宋体" w:hint="eastAsia"/>
                  <w:b/>
                  <w:bCs/>
                  <w:sz w:val="18"/>
                </w:rPr>
                <w:delText>对</w:delText>
              </w:r>
              <w:r w:rsidR="007D45E6" w:rsidDel="00810B8D">
                <w:rPr>
                  <w:rFonts w:eastAsia="宋体"/>
                  <w:b/>
                  <w:bCs/>
                  <w:sz w:val="18"/>
                </w:rPr>
                <w:delText>一些细节</w:delText>
              </w:r>
              <w:r w:rsidR="00760E5A" w:rsidDel="00810B8D">
                <w:rPr>
                  <w:rFonts w:eastAsia="宋体" w:hint="eastAsia"/>
                  <w:b/>
                  <w:bCs/>
                  <w:sz w:val="18"/>
                </w:rPr>
                <w:delText>进行</w:delText>
              </w:r>
            </w:del>
            <w:r w:rsidR="00B52D9C" w:rsidRPr="005235C9">
              <w:rPr>
                <w:rFonts w:eastAsia="宋体" w:hint="eastAsia"/>
                <w:b/>
                <w:bCs/>
                <w:sz w:val="18"/>
              </w:rPr>
              <w:t>抽象</w:t>
            </w:r>
            <w:ins w:id="168" w:author="Decheng Fan" w:date="2014-05-28T08:53:00Z">
              <w:r w:rsidR="00810B8D">
                <w:rPr>
                  <w:rFonts w:eastAsia="宋体" w:hint="eastAsia"/>
                  <w:b/>
                  <w:bCs/>
                  <w:sz w:val="18"/>
                </w:rPr>
                <w:t>掉</w:t>
              </w:r>
              <w:r w:rsidR="00810B8D">
                <w:rPr>
                  <w:rFonts w:eastAsia="宋体"/>
                  <w:b/>
                  <w:bCs/>
                  <w:sz w:val="18"/>
                </w:rPr>
                <w:t>一些细节</w:t>
              </w:r>
            </w:ins>
            <w:del w:id="169" w:author="Decheng Fan" w:date="2014-05-28T08:52:00Z">
              <w:r w:rsidR="00B52D9C" w:rsidRPr="005235C9" w:rsidDel="00810B8D">
                <w:rPr>
                  <w:rFonts w:eastAsia="宋体" w:hint="eastAsia"/>
                  <w:b/>
                  <w:bCs/>
                  <w:sz w:val="18"/>
                </w:rPr>
                <w:delText>化</w:delText>
              </w:r>
            </w:del>
            <w:r w:rsidR="00C90314" w:rsidRPr="005235C9">
              <w:rPr>
                <w:rFonts w:eastAsia="宋体"/>
                <w:b/>
                <w:bCs/>
                <w:sz w:val="18"/>
              </w:rPr>
              <w:t>，</w:t>
            </w:r>
            <w:r w:rsidR="00D3349B">
              <w:rPr>
                <w:rFonts w:eastAsia="宋体" w:hint="eastAsia"/>
                <w:b/>
                <w:bCs/>
                <w:sz w:val="18"/>
              </w:rPr>
              <w:t>然后</w:t>
            </w:r>
            <w:r w:rsidR="00B52D9C" w:rsidRPr="005235C9">
              <w:rPr>
                <w:rFonts w:eastAsia="宋体"/>
                <w:b/>
                <w:bCs/>
                <w:sz w:val="18"/>
              </w:rPr>
              <w:t>……</w:t>
            </w:r>
            <w:ins w:id="170" w:author="Decheng Fan" w:date="2014-05-28T08:53:00Z">
              <w:r w:rsidR="00810B8D">
                <w:rPr>
                  <w:rFonts w:eastAsia="宋体" w:hint="eastAsia"/>
                  <w:b/>
                  <w:bCs/>
                  <w:sz w:val="18"/>
                </w:rPr>
                <w:t>就</w:t>
              </w:r>
            </w:ins>
            <w:del w:id="171" w:author="Decheng Fan" w:date="2014-05-28T08:53:00Z">
              <w:r w:rsidR="00B90523" w:rsidDel="00810B8D">
                <w:rPr>
                  <w:rFonts w:eastAsia="宋体" w:hint="eastAsia"/>
                  <w:b/>
                  <w:bCs/>
                  <w:sz w:val="18"/>
                </w:rPr>
                <w:delText>最终</w:delText>
              </w:r>
            </w:del>
            <w:r w:rsidR="00B90523">
              <w:rPr>
                <w:rFonts w:eastAsia="宋体" w:hint="eastAsia"/>
                <w:b/>
                <w:bCs/>
                <w:sz w:val="18"/>
              </w:rPr>
              <w:t>开创了</w:t>
            </w:r>
            <w:r w:rsidR="00B52D9C" w:rsidRPr="005235C9">
              <w:rPr>
                <w:rFonts w:eastAsia="宋体"/>
                <w:b/>
                <w:bCs/>
                <w:sz w:val="18"/>
              </w:rPr>
              <w:t>图论</w:t>
            </w:r>
            <w:r w:rsidR="00B90523">
              <w:rPr>
                <w:rFonts w:eastAsia="宋体" w:hint="eastAsia"/>
                <w:b/>
                <w:bCs/>
                <w:sz w:val="18"/>
              </w:rPr>
              <w:t>这门学科</w:t>
            </w:r>
            <w:r w:rsidR="00B52D9C" w:rsidRPr="005235C9">
              <w:rPr>
                <w:rFonts w:eastAsia="宋体"/>
                <w:b/>
                <w:bCs/>
                <w:sz w:val="18"/>
              </w:rPr>
              <w:t>。这</w:t>
            </w:r>
            <w:ins w:id="172" w:author="Decheng Fan" w:date="2014-05-28T08:53:00Z">
              <w:r w:rsidR="00810B8D">
                <w:rPr>
                  <w:rFonts w:eastAsia="宋体" w:hint="eastAsia"/>
                  <w:b/>
                  <w:bCs/>
                  <w:sz w:val="18"/>
                </w:rPr>
                <w:t>个</w:t>
              </w:r>
            </w:ins>
            <w:ins w:id="173" w:author="Decheng Fan" w:date="2014-05-28T08:54:00Z">
              <w:r w:rsidR="00810B8D">
                <w:rPr>
                  <w:rFonts w:eastAsia="宋体" w:hint="eastAsia"/>
                  <w:b/>
                  <w:bCs/>
                  <w:sz w:val="18"/>
                </w:rPr>
                <w:t>谜题</w:t>
              </w:r>
            </w:ins>
            <w:del w:id="174" w:author="Decheng Fan" w:date="2014-05-28T08:53:00Z">
              <w:r w:rsidR="00B52D9C" w:rsidRPr="005235C9" w:rsidDel="00810B8D">
                <w:rPr>
                  <w:rFonts w:eastAsia="宋体"/>
                  <w:b/>
                  <w:bCs/>
                  <w:sz w:val="18"/>
                </w:rPr>
                <w:delText>是</w:delText>
              </w:r>
            </w:del>
            <w:r w:rsidR="00B52D9C" w:rsidRPr="005235C9">
              <w:rPr>
                <w:rFonts w:eastAsia="宋体" w:hint="eastAsia"/>
                <w:b/>
                <w:bCs/>
                <w:sz w:val="18"/>
              </w:rPr>
              <w:t>似乎</w:t>
            </w:r>
            <w:r w:rsidR="00B52D9C" w:rsidRPr="005235C9">
              <w:rPr>
                <w:rFonts w:eastAsia="宋体"/>
                <w:b/>
                <w:bCs/>
                <w:sz w:val="18"/>
              </w:rPr>
              <w:t>是一个不错的开局，不是吗？</w:t>
            </w:r>
          </w:p>
          <w:p w14:paraId="6840C334" w14:textId="24DEFA06" w:rsidR="00BE0A2C" w:rsidRPr="004B75AB" w:rsidRDefault="00CC4395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r w:rsidRPr="004B75AB">
              <w:rPr>
                <w:rFonts w:eastAsia="宋体" w:hint="eastAsia"/>
                <w:b/>
                <w:bCs/>
                <w:sz w:val="18"/>
              </w:rPr>
              <w:t>或许</w:t>
            </w:r>
            <w:r w:rsidR="00BE0A2C" w:rsidRPr="004B75AB">
              <w:rPr>
                <w:rFonts w:eastAsia="宋体" w:hint="eastAsia"/>
                <w:b/>
                <w:bCs/>
                <w:sz w:val="18"/>
              </w:rPr>
              <w:t>您</w:t>
            </w:r>
            <w:r w:rsidRPr="004B75AB">
              <w:rPr>
                <w:rFonts w:eastAsia="宋体" w:hint="eastAsia"/>
                <w:b/>
                <w:bCs/>
                <w:sz w:val="18"/>
              </w:rPr>
              <w:t>已经</w:t>
            </w:r>
            <w:r w:rsidR="00BE0A2C" w:rsidRPr="004B75AB">
              <w:rPr>
                <w:rFonts w:eastAsia="宋体"/>
                <w:b/>
                <w:bCs/>
                <w:sz w:val="18"/>
              </w:rPr>
              <w:t>注意到的</w:t>
            </w:r>
            <w:r w:rsidRPr="004B75AB">
              <w:rPr>
                <w:rFonts w:eastAsia="宋体" w:hint="eastAsia"/>
                <w:b/>
                <w:bCs/>
                <w:sz w:val="18"/>
              </w:rPr>
              <w:t>了</w:t>
            </w:r>
            <w:r w:rsidR="00BE0A2C" w:rsidRPr="004B75AB">
              <w:rPr>
                <w:rFonts w:eastAsia="宋体"/>
                <w:b/>
                <w:bCs/>
                <w:sz w:val="18"/>
              </w:rPr>
              <w:t>。图</w:t>
            </w:r>
            <w:r w:rsidR="00BE0A2C" w:rsidRPr="004B75AB">
              <w:rPr>
                <w:rFonts w:eastAsia="宋体" w:hint="eastAsia"/>
                <w:b/>
                <w:bCs/>
                <w:sz w:val="18"/>
              </w:rPr>
              <w:t>5</w:t>
            </w:r>
            <w:r w:rsidR="00BE0A2C" w:rsidRPr="004B75AB">
              <w:rPr>
                <w:rFonts w:eastAsia="宋体"/>
                <w:b/>
                <w:bCs/>
                <w:sz w:val="18"/>
              </w:rPr>
              <w:t>-3</w:t>
            </w:r>
            <w:r w:rsidR="007D45E6">
              <w:rPr>
                <w:rFonts w:eastAsia="宋体" w:hint="eastAsia"/>
                <w:b/>
                <w:bCs/>
                <w:sz w:val="18"/>
              </w:rPr>
              <w:t>其实</w:t>
            </w:r>
            <w:r w:rsidR="00BE0A2C" w:rsidRPr="004B75AB">
              <w:rPr>
                <w:rFonts w:eastAsia="宋体" w:hint="eastAsia"/>
                <w:b/>
                <w:bCs/>
                <w:sz w:val="18"/>
              </w:rPr>
              <w:t>是</w:t>
            </w:r>
            <w:r w:rsidR="00BE0A2C" w:rsidRPr="004B75AB">
              <w:rPr>
                <w:rFonts w:eastAsia="宋体"/>
                <w:b/>
                <w:bCs/>
                <w:sz w:val="18"/>
              </w:rPr>
              <w:t>一</w:t>
            </w:r>
            <w:r w:rsidR="00D94F27" w:rsidRPr="004B75AB">
              <w:rPr>
                <w:rFonts w:eastAsia="宋体" w:hint="eastAsia"/>
                <w:b/>
                <w:bCs/>
                <w:sz w:val="18"/>
              </w:rPr>
              <w:t>个</w:t>
            </w:r>
            <w:commentRangeStart w:id="175"/>
            <w:ins w:id="176" w:author="Decheng Fan" w:date="2014-05-28T08:54:00Z">
              <w:r w:rsidR="00810B8D">
                <w:rPr>
                  <w:rFonts w:eastAsia="宋体" w:hint="eastAsia"/>
                  <w:b/>
                  <w:bCs/>
                  <w:sz w:val="18"/>
                </w:rPr>
                <w:t>河岸</w:t>
              </w:r>
              <w:commentRangeEnd w:id="175"/>
              <w:r w:rsidR="00810B8D">
                <w:rPr>
                  <w:rStyle w:val="af3"/>
                </w:rPr>
                <w:commentReference w:id="175"/>
              </w:r>
            </w:ins>
            <w:del w:id="177" w:author="Decheng Fan" w:date="2014-05-28T08:54:00Z">
              <w:r w:rsidR="00BE0A2C" w:rsidRPr="004B75AB" w:rsidDel="00810B8D">
                <w:rPr>
                  <w:rFonts w:eastAsia="宋体"/>
                  <w:b/>
                  <w:bCs/>
                  <w:sz w:val="18"/>
                </w:rPr>
                <w:delText>银行</w:delText>
              </w:r>
            </w:del>
            <w:r w:rsidR="00BE0A2C" w:rsidRPr="004B75AB">
              <w:rPr>
                <w:rFonts w:eastAsia="宋体"/>
                <w:b/>
                <w:bCs/>
                <w:sz w:val="18"/>
              </w:rPr>
              <w:t>与岛屿</w:t>
            </w:r>
            <w:r w:rsidR="00BE0A2C" w:rsidRPr="004B75AB">
              <w:rPr>
                <w:rFonts w:eastAsia="宋体" w:hint="eastAsia"/>
                <w:b/>
                <w:bCs/>
                <w:sz w:val="18"/>
              </w:rPr>
              <w:t>的</w:t>
            </w:r>
            <w:r w:rsidR="00BE0A2C" w:rsidRPr="004B75AB">
              <w:rPr>
                <w:rFonts w:eastAsia="宋体"/>
                <w:b/>
                <w:bCs/>
                <w:sz w:val="18"/>
              </w:rPr>
              <w:t>多重图</w:t>
            </w:r>
            <w:r w:rsidR="00D94F27" w:rsidRPr="004B75AB">
              <w:rPr>
                <w:rFonts w:eastAsia="宋体" w:hint="eastAsia"/>
                <w:b/>
                <w:bCs/>
                <w:sz w:val="18"/>
              </w:rPr>
              <w:t>结构</w:t>
            </w:r>
            <w:r w:rsidR="00B90EF4" w:rsidRPr="004B75AB">
              <w:rPr>
                <w:rFonts w:eastAsia="宋体" w:hint="eastAsia"/>
                <w:b/>
                <w:bCs/>
                <w:sz w:val="18"/>
              </w:rPr>
              <w:t>。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例如</w:t>
            </w:r>
            <w:r w:rsidR="00E85418" w:rsidRPr="004B75AB">
              <w:rPr>
                <w:rFonts w:eastAsia="宋体"/>
                <w:b/>
                <w:bCs/>
                <w:sz w:val="18"/>
              </w:rPr>
              <w:t>A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、</w:t>
            </w:r>
            <w:r w:rsidR="00E85418" w:rsidRPr="004B75AB">
              <w:rPr>
                <w:rFonts w:eastAsia="宋体"/>
                <w:b/>
                <w:bCs/>
                <w:sz w:val="18"/>
              </w:rPr>
              <w:t>B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之间</w:t>
            </w:r>
            <w:ins w:id="178" w:author="Decheng Fan" w:date="2014-05-28T08:56:00Z">
              <w:r w:rsidR="00CF7056">
                <w:rPr>
                  <w:rFonts w:eastAsia="宋体" w:hint="eastAsia"/>
                  <w:b/>
                  <w:bCs/>
                  <w:sz w:val="18"/>
                </w:rPr>
                <w:t>及</w:t>
              </w:r>
            </w:ins>
            <w:del w:id="179" w:author="Decheng Fan" w:date="2014-05-28T08:56:00Z">
              <w:r w:rsidR="00E85418" w:rsidRPr="004B75AB" w:rsidDel="00CF7056">
                <w:rPr>
                  <w:rFonts w:eastAsia="宋体" w:hint="eastAsia"/>
                  <w:b/>
                  <w:bCs/>
                  <w:sz w:val="18"/>
                </w:rPr>
                <w:delText>与</w:delText>
              </w:r>
            </w:del>
            <w:r w:rsidR="00E85418" w:rsidRPr="004B75AB">
              <w:rPr>
                <w:rFonts w:eastAsia="宋体" w:hint="eastAsia"/>
                <w:b/>
                <w:bCs/>
                <w:sz w:val="18"/>
              </w:rPr>
              <w:t>A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、</w:t>
            </w:r>
            <w:r w:rsidR="00E85418" w:rsidRPr="004B75AB">
              <w:rPr>
                <w:rFonts w:eastAsia="宋体"/>
                <w:b/>
                <w:bCs/>
                <w:sz w:val="18"/>
              </w:rPr>
              <w:t>C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之间</w:t>
            </w:r>
            <w:r w:rsidR="00E85418" w:rsidRPr="004B75AB">
              <w:rPr>
                <w:rFonts w:eastAsia="宋体"/>
                <w:b/>
                <w:bCs/>
                <w:sz w:val="18"/>
              </w:rPr>
              <w:t>都有两条边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。但它们</w:t>
            </w:r>
            <w:r w:rsidR="00E85418" w:rsidRPr="004B75AB">
              <w:rPr>
                <w:rFonts w:eastAsia="宋体"/>
                <w:b/>
                <w:bCs/>
                <w:sz w:val="18"/>
              </w:rPr>
              <w:t>并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不会对</w:t>
            </w:r>
            <w:r w:rsidR="00E85418" w:rsidRPr="004B75AB">
              <w:rPr>
                <w:rFonts w:eastAsia="宋体"/>
                <w:b/>
                <w:bCs/>
                <w:sz w:val="18"/>
              </w:rPr>
              <w:t>问题本身</w:t>
            </w:r>
            <w:r w:rsidR="00E85418" w:rsidRPr="004B75AB">
              <w:rPr>
                <w:rFonts w:eastAsia="宋体" w:hint="eastAsia"/>
                <w:b/>
                <w:bCs/>
                <w:sz w:val="18"/>
              </w:rPr>
              <w:t>产生</w:t>
            </w:r>
            <w:r w:rsidR="00E85418" w:rsidRPr="004B75AB">
              <w:rPr>
                <w:rFonts w:eastAsia="宋体"/>
                <w:b/>
                <w:bCs/>
                <w:sz w:val="18"/>
              </w:rPr>
              <w:t>影响。（</w:t>
            </w:r>
            <w:r w:rsidRPr="004B75AB">
              <w:rPr>
                <w:rFonts w:eastAsia="宋体" w:hint="eastAsia"/>
                <w:b/>
                <w:bCs/>
                <w:sz w:val="18"/>
              </w:rPr>
              <w:t>我们</w:t>
            </w:r>
            <w:r w:rsidRPr="004B75AB">
              <w:rPr>
                <w:rFonts w:eastAsia="宋体"/>
                <w:b/>
                <w:bCs/>
                <w:sz w:val="18"/>
              </w:rPr>
              <w:t>可以轻松</w:t>
            </w:r>
            <w:r w:rsidR="007D45E6">
              <w:rPr>
                <w:rFonts w:eastAsia="宋体" w:hint="eastAsia"/>
                <w:b/>
                <w:bCs/>
                <w:sz w:val="18"/>
              </w:rPr>
              <w:t>地在</w:t>
            </w:r>
            <w:r w:rsidRPr="004B75AB">
              <w:rPr>
                <w:rFonts w:eastAsia="宋体"/>
                <w:b/>
                <w:bCs/>
                <w:sz w:val="18"/>
              </w:rPr>
              <w:t>这些边</w:t>
            </w:r>
            <w:commentRangeStart w:id="180"/>
            <w:ins w:id="181" w:author="Decheng Fan" w:date="2014-05-28T08:57:00Z">
              <w:r w:rsidR="00311855">
                <w:rPr>
                  <w:rFonts w:eastAsia="宋体" w:hint="eastAsia"/>
                  <w:b/>
                  <w:bCs/>
                  <w:sz w:val="18"/>
                </w:rPr>
                <w:t>的</w:t>
              </w:r>
            </w:ins>
            <w:r w:rsidRPr="004B75AB">
              <w:rPr>
                <w:rFonts w:eastAsia="宋体"/>
                <w:b/>
                <w:bCs/>
                <w:sz w:val="18"/>
              </w:rPr>
              <w:t>中间</w:t>
            </w:r>
            <w:ins w:id="182" w:author="Decheng Fan" w:date="2014-05-28T08:57:00Z">
              <w:r w:rsidR="00311855">
                <w:rPr>
                  <w:rFonts w:eastAsia="宋体" w:hint="eastAsia"/>
                  <w:b/>
                  <w:bCs/>
                  <w:sz w:val="18"/>
                </w:rPr>
                <w:t>位置</w:t>
              </w:r>
              <w:commentRangeEnd w:id="180"/>
              <w:r w:rsidR="00311855">
                <w:rPr>
                  <w:rStyle w:val="af3"/>
                </w:rPr>
                <w:commentReference w:id="180"/>
              </w:r>
            </w:ins>
            <w:r w:rsidRPr="004B75AB">
              <w:rPr>
                <w:rFonts w:eastAsia="宋体" w:hint="eastAsia"/>
                <w:b/>
                <w:bCs/>
                <w:sz w:val="18"/>
              </w:rPr>
              <w:t>制造出一些</w:t>
            </w:r>
            <w:ins w:id="183" w:author="Decheng Fan" w:date="2014-05-28T08:58:00Z">
              <w:r w:rsidR="00EF4A4F">
                <w:rPr>
                  <w:rFonts w:eastAsia="宋体" w:hint="eastAsia"/>
                  <w:b/>
                  <w:bCs/>
                  <w:sz w:val="18"/>
                </w:rPr>
                <w:t>假想的</w:t>
              </w:r>
            </w:ins>
            <w:del w:id="184" w:author="Decheng Fan" w:date="2014-05-28T08:58:00Z">
              <w:r w:rsidRPr="004B75AB" w:rsidDel="00EF4A4F">
                <w:rPr>
                  <w:rFonts w:eastAsia="宋体" w:hint="eastAsia"/>
                  <w:b/>
                  <w:bCs/>
                  <w:sz w:val="18"/>
                </w:rPr>
                <w:delText>虚拟</w:delText>
              </w:r>
            </w:del>
            <w:r w:rsidRPr="004B75AB">
              <w:rPr>
                <w:rFonts w:eastAsia="宋体"/>
                <w:b/>
                <w:bCs/>
                <w:sz w:val="18"/>
              </w:rPr>
              <w:t>岛屿，以获得一个普通的图结构。</w:t>
            </w:r>
            <w:r w:rsidR="00E85418" w:rsidRPr="004B75AB">
              <w:rPr>
                <w:rFonts w:eastAsia="宋体"/>
                <w:b/>
                <w:bCs/>
                <w:sz w:val="18"/>
              </w:rPr>
              <w:t>）</w:t>
            </w:r>
          </w:p>
          <w:p w14:paraId="178D950F" w14:textId="2FE2024A" w:rsidR="00CC4395" w:rsidRPr="00B87B7A" w:rsidRDefault="00B85A11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r w:rsidRPr="00B87B7A">
              <w:rPr>
                <w:rFonts w:eastAsia="宋体" w:hint="eastAsia"/>
                <w:b/>
                <w:bCs/>
                <w:sz w:val="18"/>
              </w:rPr>
              <w:t>Euler</w:t>
            </w:r>
            <w:r w:rsidRPr="00B87B7A">
              <w:rPr>
                <w:rFonts w:eastAsia="宋体" w:hint="eastAsia"/>
                <w:b/>
                <w:bCs/>
                <w:sz w:val="18"/>
              </w:rPr>
              <w:t>最终</w:t>
            </w:r>
            <w:commentRangeStart w:id="185"/>
            <w:del w:id="186" w:author="Decheng Fan" w:date="2014-05-28T08:59:00Z">
              <w:r w:rsidR="00165F9F" w:rsidDel="00297B8A">
                <w:rPr>
                  <w:rFonts w:eastAsia="宋体" w:hint="eastAsia"/>
                  <w:b/>
                  <w:bCs/>
                  <w:sz w:val="18"/>
                </w:rPr>
                <w:delText>想</w:delText>
              </w:r>
              <w:r w:rsidRPr="00B87B7A" w:rsidDel="00297B8A">
                <w:rPr>
                  <w:rFonts w:eastAsia="宋体" w:hint="eastAsia"/>
                  <w:b/>
                  <w:bCs/>
                  <w:sz w:val="18"/>
                </w:rPr>
                <w:delText>要</w:delText>
              </w:r>
            </w:del>
            <w:r w:rsidRPr="00B87B7A">
              <w:rPr>
                <w:rFonts w:eastAsia="宋体"/>
                <w:b/>
                <w:bCs/>
                <w:sz w:val="18"/>
              </w:rPr>
              <w:t>证明</w:t>
            </w:r>
            <w:ins w:id="187" w:author="Decheng Fan" w:date="2014-05-28T08:59:00Z">
              <w:r w:rsidR="00297B8A">
                <w:rPr>
                  <w:rFonts w:eastAsia="宋体" w:hint="eastAsia"/>
                  <w:b/>
                  <w:bCs/>
                  <w:sz w:val="18"/>
                </w:rPr>
                <w:t>了</w:t>
              </w:r>
              <w:commentRangeEnd w:id="185"/>
              <w:r w:rsidR="00297B8A">
                <w:rPr>
                  <w:rStyle w:val="af3"/>
                </w:rPr>
                <w:commentReference w:id="185"/>
              </w:r>
            </w:ins>
            <w:r w:rsidRPr="00B87B7A">
              <w:rPr>
                <w:rFonts w:eastAsia="宋体"/>
                <w:b/>
                <w:bCs/>
                <w:sz w:val="18"/>
              </w:rPr>
              <w:t>的</w:t>
            </w:r>
            <w:r w:rsidRPr="00B87B7A">
              <w:rPr>
                <w:rFonts w:eastAsia="宋体" w:hint="eastAsia"/>
                <w:b/>
                <w:bCs/>
                <w:sz w:val="18"/>
              </w:rPr>
              <w:t>是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r w:rsidRPr="00B87B7A">
              <w:rPr>
                <w:rFonts w:eastAsia="宋体" w:hint="eastAsia"/>
                <w:b/>
                <w:bCs/>
                <w:sz w:val="18"/>
              </w:rPr>
              <w:t>我们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能</w:t>
            </w:r>
            <w:r w:rsidRPr="00B87B7A">
              <w:rPr>
                <w:rFonts w:eastAsia="宋体"/>
                <w:b/>
                <w:bCs/>
                <w:sz w:val="18"/>
              </w:rPr>
              <w:t>在一个（</w:t>
            </w:r>
            <w:r w:rsidRPr="00B87B7A">
              <w:rPr>
                <w:rFonts w:eastAsia="宋体" w:hint="eastAsia"/>
                <w:b/>
                <w:bCs/>
                <w:sz w:val="18"/>
              </w:rPr>
              <w:t>多重</w:t>
            </w:r>
            <w:r w:rsidRPr="00B87B7A">
              <w:rPr>
                <w:rFonts w:eastAsia="宋体"/>
                <w:b/>
                <w:bCs/>
                <w:sz w:val="18"/>
              </w:rPr>
              <w:t>）</w:t>
            </w:r>
            <w:r w:rsidRPr="00B87B7A">
              <w:rPr>
                <w:rFonts w:eastAsia="宋体" w:hint="eastAsia"/>
                <w:b/>
                <w:bCs/>
                <w:sz w:val="18"/>
              </w:rPr>
              <w:t>图</w:t>
            </w:r>
            <w:r w:rsidRPr="00B87B7A">
              <w:rPr>
                <w:rFonts w:eastAsia="宋体"/>
                <w:b/>
                <w:bCs/>
                <w:sz w:val="18"/>
              </w:rPr>
              <w:t>结构</w:t>
            </w:r>
            <w:r w:rsidRPr="00B87B7A">
              <w:rPr>
                <w:rFonts w:eastAsia="宋体" w:hint="eastAsia"/>
                <w:b/>
                <w:bCs/>
                <w:sz w:val="18"/>
              </w:rPr>
              <w:t>中</w:t>
            </w:r>
            <w:r w:rsidRPr="00B87B7A">
              <w:rPr>
                <w:rFonts w:eastAsia="宋体"/>
                <w:b/>
                <w:bCs/>
                <w:sz w:val="18"/>
              </w:rPr>
              <w:t>一次性</w:t>
            </w:r>
            <w:r w:rsidRPr="00B87B7A">
              <w:rPr>
                <w:rFonts w:eastAsia="宋体" w:hint="eastAsia"/>
                <w:b/>
                <w:bCs/>
                <w:sz w:val="18"/>
              </w:rPr>
              <w:t>访问到</w:t>
            </w:r>
            <w:r w:rsidRPr="00B87B7A">
              <w:rPr>
                <w:rFonts w:eastAsia="宋体"/>
                <w:b/>
                <w:bCs/>
                <w:sz w:val="18"/>
              </w:rPr>
              <w:t>其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所有的</w:t>
            </w:r>
            <w:r w:rsidRPr="00B87B7A">
              <w:rPr>
                <w:rFonts w:eastAsia="宋体"/>
                <w:b/>
                <w:bCs/>
                <w:sz w:val="18"/>
              </w:rPr>
              <w:t>边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，并</w:t>
            </w:r>
            <w:r w:rsidR="00F42D7B" w:rsidRPr="00B87B7A">
              <w:rPr>
                <w:rFonts w:eastAsia="宋体"/>
                <w:b/>
                <w:bCs/>
                <w:sz w:val="18"/>
              </w:rPr>
              <w:t>返回原点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del w:id="188" w:author="Decheng Fan" w:date="2014-05-28T08:59:00Z">
              <w:r w:rsidR="00165F9F" w:rsidDel="00297B8A">
                <w:rPr>
                  <w:rFonts w:eastAsia="宋体" w:hint="eastAsia"/>
                  <w:b/>
                  <w:bCs/>
                  <w:sz w:val="18"/>
                </w:rPr>
                <w:delText>而</w:delText>
              </w:r>
            </w:del>
            <w:r w:rsidR="00F42D7B" w:rsidRPr="00B87B7A">
              <w:rPr>
                <w:rFonts w:eastAsia="宋体" w:hint="eastAsia"/>
                <w:b/>
                <w:bCs/>
                <w:sz w:val="18"/>
              </w:rPr>
              <w:t>当且仅当</w:t>
            </w:r>
            <w:r w:rsidR="00F42D7B" w:rsidRPr="00B87B7A">
              <w:rPr>
                <w:rFonts w:eastAsia="宋体"/>
                <w:b/>
                <w:bCs/>
                <w:sz w:val="18"/>
              </w:rPr>
              <w:t>该图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为</w:t>
            </w:r>
            <w:r w:rsidR="00F42D7B" w:rsidRPr="00B87B7A">
              <w:rPr>
                <w:rFonts w:eastAsia="宋体"/>
                <w:b/>
                <w:bCs/>
                <w:sz w:val="18"/>
              </w:rPr>
              <w:t>连通图</w:t>
            </w:r>
            <w:del w:id="189" w:author="Decheng Fan" w:date="2014-05-28T09:00:00Z">
              <w:r w:rsidR="00F42D7B" w:rsidRPr="00B87B7A" w:rsidDel="00297B8A">
                <w:rPr>
                  <w:rFonts w:eastAsia="宋体"/>
                  <w:b/>
                  <w:bCs/>
                  <w:sz w:val="18"/>
                </w:rPr>
                <w:delText>时</w:delText>
              </w:r>
            </w:del>
            <w:r w:rsidR="00F42D7B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ins w:id="190" w:author="Decheng Fan" w:date="2014-05-28T09:00:00Z">
              <w:r w:rsidR="00297B8A">
                <w:rPr>
                  <w:rFonts w:eastAsia="宋体" w:hint="eastAsia"/>
                  <w:b/>
                  <w:bCs/>
                  <w:sz w:val="18"/>
                </w:rPr>
                <w:t>且</w:t>
              </w:r>
            </w:ins>
            <w:r w:rsidR="00F42D7B" w:rsidRPr="00B87B7A">
              <w:rPr>
                <w:rFonts w:eastAsia="宋体"/>
                <w:b/>
                <w:bCs/>
                <w:sz w:val="18"/>
              </w:rPr>
              <w:t>其</w:t>
            </w:r>
            <w:r w:rsidR="00165F9F">
              <w:rPr>
                <w:rFonts w:eastAsia="宋体" w:hint="eastAsia"/>
                <w:b/>
                <w:bCs/>
                <w:sz w:val="18"/>
              </w:rPr>
              <w:t>各</w:t>
            </w:r>
            <w:r w:rsidR="00F42D7B" w:rsidRPr="00B87B7A">
              <w:rPr>
                <w:rFonts w:eastAsia="宋体"/>
                <w:b/>
                <w:bCs/>
                <w:sz w:val="18"/>
              </w:rPr>
              <w:t>节点</w:t>
            </w:r>
            <w:r w:rsidR="00165F9F">
              <w:rPr>
                <w:rFonts w:eastAsia="宋体" w:hint="eastAsia"/>
                <w:b/>
                <w:bCs/>
                <w:sz w:val="18"/>
              </w:rPr>
              <w:t>的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度</w:t>
            </w:r>
            <w:del w:id="191" w:author="Decheng Fan" w:date="2014-05-28T09:00:00Z">
              <w:r w:rsidR="00F42D7B" w:rsidRPr="00B87B7A" w:rsidDel="00297B8A">
                <w:rPr>
                  <w:rFonts w:eastAsia="宋体"/>
                  <w:b/>
                  <w:bCs/>
                  <w:sz w:val="18"/>
                </w:rPr>
                <w:delText>应</w:delText>
              </w:r>
            </w:del>
            <w:r w:rsidR="00F42D7B" w:rsidRPr="00B87B7A">
              <w:rPr>
                <w:rFonts w:eastAsia="宋体"/>
                <w:b/>
                <w:bCs/>
                <w:sz w:val="18"/>
              </w:rPr>
              <w:t>为偶数</w:t>
            </w:r>
            <w:ins w:id="192" w:author="Decheng Fan" w:date="2014-05-28T09:00:00Z">
              <w:r w:rsidR="00297B8A">
                <w:rPr>
                  <w:rFonts w:eastAsia="宋体" w:hint="eastAsia"/>
                  <w:b/>
                  <w:bCs/>
                  <w:sz w:val="18"/>
                </w:rPr>
                <w:t>时</w:t>
              </w:r>
            </w:ins>
            <w:r w:rsidRPr="00B87B7A">
              <w:rPr>
                <w:rFonts w:eastAsia="宋体"/>
                <w:b/>
                <w:bCs/>
                <w:sz w:val="18"/>
              </w:rPr>
              <w:t>。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对于这种</w:t>
            </w:r>
            <w:r w:rsidR="00F42D7B" w:rsidRPr="00B87B7A">
              <w:rPr>
                <w:rFonts w:eastAsia="宋体" w:hint="eastAsia"/>
                <w:b/>
                <w:bCs/>
                <w:i/>
                <w:sz w:val="18"/>
              </w:rPr>
              <w:t>闭合</w:t>
            </w:r>
            <w:r w:rsidR="00165F9F">
              <w:rPr>
                <w:rFonts w:eastAsia="宋体" w:hint="eastAsia"/>
                <w:b/>
                <w:bCs/>
                <w:i/>
                <w:sz w:val="18"/>
              </w:rPr>
              <w:t>式</w:t>
            </w:r>
            <w:r w:rsidR="00F42D7B" w:rsidRPr="00B87B7A">
              <w:rPr>
                <w:rFonts w:eastAsia="宋体"/>
                <w:b/>
                <w:bCs/>
                <w:i/>
                <w:sz w:val="18"/>
              </w:rPr>
              <w:t>遍历</w:t>
            </w:r>
            <w:r w:rsidR="000F536C" w:rsidRPr="00B87B7A">
              <w:rPr>
                <w:rFonts w:eastAsia="宋体" w:hint="eastAsia"/>
                <w:b/>
                <w:bCs/>
                <w:i/>
                <w:sz w:val="18"/>
              </w:rPr>
              <w:t>路径</w:t>
            </w:r>
            <w:r w:rsidR="00E900D5" w:rsidRPr="00B87B7A">
              <w:rPr>
                <w:rFonts w:eastAsia="宋体" w:hint="eastAsia"/>
                <w:b/>
                <w:bCs/>
                <w:sz w:val="18"/>
              </w:rPr>
              <w:t>（</w:t>
            </w:r>
            <w:r w:rsidR="002D0D97" w:rsidRPr="00B87B7A">
              <w:rPr>
                <w:rFonts w:eastAsia="宋体" w:hint="eastAsia"/>
                <w:b/>
                <w:bCs/>
                <w:sz w:val="18"/>
              </w:rPr>
              <w:t>在</w:t>
            </w:r>
            <w:r w:rsidR="000F536C" w:rsidRPr="00B87B7A">
              <w:rPr>
                <w:rFonts w:eastAsia="宋体" w:hint="eastAsia"/>
                <w:b/>
                <w:bCs/>
                <w:sz w:val="18"/>
              </w:rPr>
              <w:t>该</w:t>
            </w:r>
            <w:r w:rsidR="00E900D5" w:rsidRPr="00B87B7A">
              <w:rPr>
                <w:rFonts w:eastAsia="宋体" w:hint="eastAsia"/>
                <w:b/>
                <w:bCs/>
                <w:sz w:val="18"/>
              </w:rPr>
              <w:t>路径</w:t>
            </w:r>
            <w:r w:rsidR="002D0D97" w:rsidRPr="00B87B7A">
              <w:rPr>
                <w:rFonts w:eastAsia="宋体" w:hint="eastAsia"/>
                <w:b/>
                <w:bCs/>
                <w:sz w:val="18"/>
              </w:rPr>
              <w:t>上，</w:t>
            </w:r>
            <w:r w:rsidR="00165F9F">
              <w:rPr>
                <w:rFonts w:eastAsia="宋体" w:hint="eastAsia"/>
                <w:b/>
                <w:bCs/>
                <w:sz w:val="18"/>
              </w:rPr>
              <w:t>该</w:t>
            </w:r>
            <w:r w:rsidR="000F536C" w:rsidRPr="00B87B7A">
              <w:rPr>
                <w:rFonts w:eastAsia="宋体" w:hint="eastAsia"/>
                <w:b/>
                <w:bCs/>
                <w:sz w:val="18"/>
              </w:rPr>
              <w:t>图</w:t>
            </w:r>
            <w:r w:rsidR="00165F9F">
              <w:rPr>
                <w:rFonts w:eastAsia="宋体" w:hint="eastAsia"/>
                <w:b/>
                <w:bCs/>
                <w:sz w:val="18"/>
              </w:rPr>
              <w:t>的</w:t>
            </w:r>
            <w:r w:rsidR="002D0D97" w:rsidRPr="00B87B7A">
              <w:rPr>
                <w:rFonts w:eastAsia="宋体"/>
                <w:b/>
                <w:bCs/>
                <w:sz w:val="18"/>
              </w:rPr>
              <w:t>节点是</w:t>
            </w:r>
            <w:r w:rsidR="00E900D5" w:rsidRPr="00B87B7A">
              <w:rPr>
                <w:rFonts w:eastAsia="宋体" w:hint="eastAsia"/>
                <w:b/>
                <w:bCs/>
                <w:sz w:val="18"/>
              </w:rPr>
              <w:t>可以</w:t>
            </w:r>
            <w:r w:rsidR="002D0D97" w:rsidRPr="00B87B7A">
              <w:rPr>
                <w:rFonts w:eastAsia="宋体" w:hint="eastAsia"/>
                <w:b/>
                <w:bCs/>
                <w:sz w:val="18"/>
              </w:rPr>
              <w:t>被</w:t>
            </w:r>
            <w:r w:rsidR="00E900D5" w:rsidRPr="00B87B7A">
              <w:rPr>
                <w:rFonts w:eastAsia="宋体"/>
                <w:b/>
                <w:bCs/>
                <w:sz w:val="18"/>
              </w:rPr>
              <w:t>多次访问</w:t>
            </w:r>
            <w:r w:rsidR="002D0D97" w:rsidRPr="00B87B7A">
              <w:rPr>
                <w:rFonts w:eastAsia="宋体" w:hint="eastAsia"/>
                <w:b/>
                <w:bCs/>
                <w:sz w:val="18"/>
              </w:rPr>
              <w:t>的</w:t>
            </w:r>
            <w:r w:rsidR="00E900D5" w:rsidRPr="00B87B7A">
              <w:rPr>
                <w:rFonts w:eastAsia="宋体" w:hint="eastAsia"/>
                <w:b/>
                <w:bCs/>
                <w:sz w:val="18"/>
              </w:rPr>
              <w:t>）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r w:rsidR="00F42D7B" w:rsidRPr="00B87B7A">
              <w:rPr>
                <w:rFonts w:eastAsia="宋体"/>
                <w:b/>
                <w:bCs/>
                <w:sz w:val="18"/>
              </w:rPr>
              <w:t>我们称之为</w:t>
            </w:r>
            <w:r w:rsidR="00E900D5" w:rsidRPr="00B87B7A">
              <w:rPr>
                <w:rFonts w:eastAsia="宋体" w:hint="eastAsia"/>
                <w:b/>
                <w:bCs/>
                <w:i/>
                <w:sz w:val="18"/>
              </w:rPr>
              <w:t>欧拉</w:t>
            </w:r>
            <w:r w:rsidR="000F536C" w:rsidRPr="00B87B7A">
              <w:rPr>
                <w:rFonts w:eastAsia="宋体" w:hint="eastAsia"/>
                <w:b/>
                <w:bCs/>
                <w:i/>
                <w:sz w:val="18"/>
              </w:rPr>
              <w:t>环路</w:t>
            </w:r>
            <w:r w:rsidR="00E900D5" w:rsidRPr="00B87B7A">
              <w:rPr>
                <w:rFonts w:eastAsia="宋体" w:hint="eastAsia"/>
                <w:b/>
                <w:bCs/>
                <w:i/>
                <w:sz w:val="18"/>
              </w:rPr>
              <w:t>（</w:t>
            </w:r>
            <w:r w:rsidR="00E900D5" w:rsidRPr="00E900D5">
              <w:rPr>
                <w:rFonts w:eastAsia="Arial"/>
                <w:b/>
                <w:bCs/>
                <w:i/>
              </w:rPr>
              <w:t>Euler tour</w:t>
            </w:r>
            <w:r w:rsidR="00E900D5" w:rsidRPr="00B87B7A">
              <w:rPr>
                <w:rFonts w:eastAsia="宋体" w:hint="eastAsia"/>
                <w:b/>
                <w:bCs/>
                <w:i/>
                <w:sz w:val="18"/>
              </w:rPr>
              <w:t>）</w:t>
            </w:r>
            <w:r w:rsidR="00F42D7B" w:rsidRPr="00B87B7A">
              <w:rPr>
                <w:rFonts w:eastAsia="宋体"/>
                <w:b/>
                <w:bCs/>
                <w:sz w:val="18"/>
              </w:rPr>
              <w:t>或</w:t>
            </w:r>
            <w:r w:rsidR="00E900D5" w:rsidRPr="00B87B7A">
              <w:rPr>
                <w:rFonts w:eastAsia="宋体" w:hint="eastAsia"/>
                <w:b/>
                <w:bCs/>
                <w:i/>
                <w:sz w:val="18"/>
              </w:rPr>
              <w:t>欧拉</w:t>
            </w:r>
            <w:r w:rsidR="00F42D7B" w:rsidRPr="00B87B7A">
              <w:rPr>
                <w:rFonts w:eastAsia="宋体" w:hint="eastAsia"/>
                <w:b/>
                <w:bCs/>
                <w:i/>
                <w:sz w:val="18"/>
              </w:rPr>
              <w:t>回路（</w:t>
            </w:r>
            <w:r w:rsidR="00F42D7B" w:rsidRPr="00F42D7B">
              <w:rPr>
                <w:rFonts w:eastAsia="Arial"/>
                <w:b/>
                <w:bCs/>
                <w:i/>
              </w:rPr>
              <w:t>Euler circuit</w:t>
            </w:r>
            <w:r w:rsidR="00F42D7B" w:rsidRPr="00B87B7A">
              <w:rPr>
                <w:rFonts w:eastAsia="宋体" w:hint="eastAsia"/>
                <w:b/>
                <w:bCs/>
                <w:i/>
                <w:sz w:val="18"/>
              </w:rPr>
              <w:t>）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，并称</w:t>
            </w:r>
            <w:r w:rsidR="00F42D7B" w:rsidRPr="00B87B7A">
              <w:rPr>
                <w:rFonts w:eastAsia="宋体"/>
                <w:b/>
                <w:bCs/>
                <w:sz w:val="18"/>
              </w:rPr>
              <w:t>这样的图结构</w:t>
            </w:r>
            <w:r w:rsidR="00F42D7B" w:rsidRPr="00B87B7A">
              <w:rPr>
                <w:rFonts w:eastAsia="宋体" w:hint="eastAsia"/>
                <w:b/>
                <w:bCs/>
                <w:sz w:val="18"/>
              </w:rPr>
              <w:t>为</w:t>
            </w:r>
            <w:r w:rsidR="00E900D5" w:rsidRPr="00B87B7A">
              <w:rPr>
                <w:rFonts w:eastAsia="宋体" w:hint="eastAsia"/>
                <w:b/>
                <w:bCs/>
                <w:i/>
                <w:sz w:val="18"/>
              </w:rPr>
              <w:t>欧拉</w:t>
            </w:r>
            <w:r w:rsidR="00F42D7B" w:rsidRPr="00B87B7A">
              <w:rPr>
                <w:rFonts w:eastAsia="宋体"/>
                <w:b/>
                <w:bCs/>
                <w:i/>
                <w:sz w:val="18"/>
              </w:rPr>
              <w:t>图</w:t>
            </w:r>
            <w:r w:rsidR="00F42D7B" w:rsidRPr="00B87B7A">
              <w:rPr>
                <w:rFonts w:eastAsia="宋体" w:hint="eastAsia"/>
                <w:b/>
                <w:bCs/>
                <w:i/>
                <w:sz w:val="18"/>
              </w:rPr>
              <w:t>（</w:t>
            </w:r>
            <w:r w:rsidR="00F42D7B" w:rsidRPr="000278FB">
              <w:rPr>
                <w:rFonts w:eastAsia="Arial"/>
                <w:b/>
                <w:bCs/>
                <w:i/>
              </w:rPr>
              <w:t>Eulerian</w:t>
            </w:r>
            <w:r w:rsidR="00F42D7B" w:rsidRPr="00B87B7A">
              <w:rPr>
                <w:rFonts w:eastAsia="宋体" w:hint="eastAsia"/>
                <w:b/>
                <w:bCs/>
                <w:i/>
                <w:sz w:val="18"/>
              </w:rPr>
              <w:t>）</w:t>
            </w:r>
            <w:r w:rsidR="00E900D5" w:rsidRPr="00B87B7A">
              <w:rPr>
                <w:rStyle w:val="ae"/>
                <w:rFonts w:eastAsia="宋体"/>
                <w:b/>
                <w:bCs/>
                <w:sz w:val="18"/>
              </w:rPr>
              <w:footnoteReference w:id="8"/>
            </w:r>
            <w:r w:rsidR="00E900D5" w:rsidRPr="00B87B7A">
              <w:rPr>
                <w:rFonts w:eastAsia="宋体" w:hint="eastAsia"/>
                <w:b/>
                <w:bCs/>
                <w:sz w:val="18"/>
              </w:rPr>
              <w:t>（</w:t>
            </w:r>
            <w:r w:rsidR="00165F9F">
              <w:rPr>
                <w:rFonts w:eastAsia="宋体" w:hint="eastAsia"/>
                <w:b/>
                <w:bCs/>
                <w:sz w:val="18"/>
              </w:rPr>
              <w:t>相信我们已经可以轻松地看出</w:t>
            </w:r>
            <w:r w:rsidR="00424033" w:rsidRPr="00B87B7A">
              <w:rPr>
                <w:rFonts w:eastAsia="宋体"/>
                <w:b/>
                <w:bCs/>
                <w:sz w:val="18"/>
              </w:rPr>
              <w:t>，科尼斯堡</w:t>
            </w:r>
            <w:r w:rsidR="003636BD" w:rsidRPr="00B87B7A">
              <w:rPr>
                <w:rFonts w:eastAsia="宋体" w:hint="eastAsia"/>
                <w:b/>
                <w:bCs/>
                <w:sz w:val="18"/>
              </w:rPr>
              <w:t>七桥</w:t>
            </w:r>
            <w:r w:rsidR="00424033" w:rsidRPr="00B87B7A">
              <w:rPr>
                <w:rFonts w:eastAsia="宋体"/>
                <w:b/>
                <w:bCs/>
                <w:sz w:val="18"/>
              </w:rPr>
              <w:t>并不</w:t>
            </w:r>
            <w:ins w:id="194" w:author="Decheng Fan" w:date="2014-05-28T09:02:00Z">
              <w:r w:rsidR="00493E57">
                <w:rPr>
                  <w:rFonts w:eastAsia="宋体" w:hint="eastAsia"/>
                  <w:b/>
                  <w:bCs/>
                  <w:sz w:val="18"/>
                </w:rPr>
                <w:t>是一个</w:t>
              </w:r>
            </w:ins>
            <w:del w:id="195" w:author="Decheng Fan" w:date="2014-05-28T09:02:00Z">
              <w:r w:rsidR="00424033" w:rsidRPr="00B87B7A" w:rsidDel="00493E57">
                <w:rPr>
                  <w:rFonts w:eastAsia="宋体"/>
                  <w:b/>
                  <w:bCs/>
                  <w:sz w:val="18"/>
                </w:rPr>
                <w:delText>属于</w:delText>
              </w:r>
            </w:del>
            <w:r w:rsidR="00424033" w:rsidRPr="00B87B7A">
              <w:rPr>
                <w:rFonts w:eastAsia="宋体"/>
                <w:b/>
                <w:bCs/>
                <w:sz w:val="18"/>
              </w:rPr>
              <w:t>欧拉图</w:t>
            </w:r>
            <w:del w:id="196" w:author="Decheng Fan" w:date="2014-05-28T09:02:00Z">
              <w:r w:rsidR="00424033" w:rsidRPr="00B87B7A" w:rsidDel="00493E57">
                <w:rPr>
                  <w:rFonts w:eastAsia="宋体"/>
                  <w:b/>
                  <w:bCs/>
                  <w:sz w:val="18"/>
                </w:rPr>
                <w:delText>问题</w:delText>
              </w:r>
            </w:del>
            <w:r w:rsidR="00424033" w:rsidRPr="00B87B7A">
              <w:rPr>
                <w:rFonts w:eastAsia="宋体"/>
                <w:b/>
                <w:bCs/>
                <w:sz w:val="18"/>
              </w:rPr>
              <w:t>，</w:t>
            </w:r>
            <w:r w:rsidR="00424033" w:rsidRPr="00B87B7A">
              <w:rPr>
                <w:rFonts w:eastAsia="宋体" w:hint="eastAsia"/>
                <w:b/>
                <w:bCs/>
                <w:sz w:val="18"/>
              </w:rPr>
              <w:t>它</w:t>
            </w:r>
            <w:r w:rsidR="00424033" w:rsidRPr="00B87B7A">
              <w:rPr>
                <w:rFonts w:eastAsia="宋体"/>
                <w:b/>
                <w:bCs/>
                <w:sz w:val="18"/>
              </w:rPr>
              <w:t>所有</w:t>
            </w:r>
            <w:r w:rsidR="00424033" w:rsidRPr="00B87B7A">
              <w:rPr>
                <w:rFonts w:eastAsia="宋体" w:hint="eastAsia"/>
                <w:b/>
                <w:bCs/>
                <w:sz w:val="18"/>
              </w:rPr>
              <w:t>节点</w:t>
            </w:r>
            <w:r w:rsidR="00424033" w:rsidRPr="00B87B7A">
              <w:rPr>
                <w:rFonts w:eastAsia="宋体"/>
                <w:b/>
                <w:bCs/>
                <w:sz w:val="18"/>
              </w:rPr>
              <w:t>的度都是奇数。</w:t>
            </w:r>
            <w:r w:rsidR="00E900D5" w:rsidRPr="00B87B7A">
              <w:rPr>
                <w:rFonts w:eastAsia="宋体" w:hint="eastAsia"/>
                <w:b/>
                <w:bCs/>
                <w:sz w:val="18"/>
              </w:rPr>
              <w:t>）</w:t>
            </w:r>
          </w:p>
          <w:p w14:paraId="2D9C1AE5" w14:textId="77777777" w:rsidR="00D840BB" w:rsidRPr="00B87B7A" w:rsidRDefault="00165F9F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r>
              <w:rPr>
                <w:rFonts w:eastAsia="宋体" w:hint="eastAsia"/>
                <w:b/>
                <w:bCs/>
                <w:sz w:val="18"/>
              </w:rPr>
              <w:lastRenderedPageBreak/>
              <w:t>从以上</w:t>
            </w:r>
            <w:r w:rsidR="00CA3EA5" w:rsidRPr="00B87B7A">
              <w:rPr>
                <w:rFonts w:eastAsia="宋体"/>
                <w:b/>
                <w:bCs/>
                <w:sz w:val="18"/>
              </w:rPr>
              <w:t>论述中不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难</w:t>
            </w:r>
            <w:r w:rsidR="00CA3EA5" w:rsidRPr="00B87B7A">
              <w:rPr>
                <w:rFonts w:eastAsia="宋体"/>
                <w:b/>
                <w:bCs/>
                <w:sz w:val="18"/>
              </w:rPr>
              <w:t>看出，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图</w:t>
            </w:r>
            <w:r w:rsidR="00CA3EA5" w:rsidRPr="00B87B7A">
              <w:rPr>
                <w:rFonts w:eastAsia="宋体"/>
                <w:b/>
                <w:bCs/>
                <w:sz w:val="18"/>
              </w:rPr>
              <w:t>的连通性</w:t>
            </w:r>
            <w:r>
              <w:rPr>
                <w:rFonts w:eastAsia="宋体" w:hint="eastAsia"/>
                <w:b/>
                <w:bCs/>
                <w:sz w:val="18"/>
              </w:rPr>
              <w:t>以及其各</w:t>
            </w:r>
            <w:r w:rsidR="00CA3EA5" w:rsidRPr="00B87B7A">
              <w:rPr>
                <w:rFonts w:eastAsia="宋体"/>
                <w:b/>
                <w:bCs/>
                <w:sz w:val="18"/>
              </w:rPr>
              <w:t>节点</w:t>
            </w:r>
            <w:r w:rsidR="00C4395C">
              <w:rPr>
                <w:rFonts w:eastAsia="宋体" w:hint="eastAsia"/>
                <w:b/>
                <w:bCs/>
                <w:sz w:val="18"/>
              </w:rPr>
              <w:t>的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度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为</w:t>
            </w:r>
            <w:r w:rsidR="00CA3EA5" w:rsidRPr="00B87B7A">
              <w:rPr>
                <w:rFonts w:eastAsia="宋体"/>
                <w:b/>
                <w:bCs/>
                <w:sz w:val="18"/>
              </w:rPr>
              <w:t>偶数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是</w:t>
            </w:r>
            <w:r w:rsidR="00C4395C">
              <w:rPr>
                <w:rFonts w:eastAsia="宋体" w:hint="eastAsia"/>
                <w:b/>
                <w:bCs/>
                <w:sz w:val="18"/>
              </w:rPr>
              <w:t>解决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这个</w:t>
            </w:r>
            <w:r w:rsidR="00A07116" w:rsidRPr="00B87B7A">
              <w:rPr>
                <w:rFonts w:eastAsia="宋体"/>
                <w:b/>
                <w:bCs/>
                <w:sz w:val="18"/>
              </w:rPr>
              <w:t>问题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的</w:t>
            </w:r>
            <w:r w:rsidR="00CA3EA5" w:rsidRPr="00B87B7A">
              <w:rPr>
                <w:rFonts w:eastAsia="宋体"/>
                <w:b/>
                <w:bCs/>
                <w:i/>
                <w:sz w:val="18"/>
              </w:rPr>
              <w:t>必要</w:t>
            </w:r>
            <w:r w:rsidR="00CA3EA5" w:rsidRPr="00B87B7A">
              <w:rPr>
                <w:rFonts w:eastAsia="宋体" w:hint="eastAsia"/>
                <w:b/>
                <w:bCs/>
                <w:i/>
                <w:sz w:val="18"/>
              </w:rPr>
              <w:t>条件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（非</w:t>
            </w:r>
            <w:r w:rsidR="00CA3EA5" w:rsidRPr="00B87B7A">
              <w:rPr>
                <w:rFonts w:eastAsia="宋体"/>
                <w:b/>
                <w:bCs/>
                <w:sz w:val="18"/>
              </w:rPr>
              <w:t>连通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性</w:t>
            </w:r>
            <w:r w:rsidR="00CA3EA5" w:rsidRPr="00B87B7A">
              <w:rPr>
                <w:rFonts w:eastAsia="宋体"/>
                <w:b/>
                <w:bCs/>
                <w:sz w:val="18"/>
              </w:rPr>
              <w:t>显然是个障碍，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而</w:t>
            </w:r>
            <w:r w:rsidR="00CA3EA5" w:rsidRPr="00B87B7A">
              <w:rPr>
                <w:rFonts w:eastAsia="宋体"/>
                <w:b/>
                <w:bCs/>
                <w:sz w:val="18"/>
              </w:rPr>
              <w:t>如果其节点度为奇数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的</w:t>
            </w:r>
            <w:r w:rsidR="00CA3EA5" w:rsidRPr="00B87B7A">
              <w:rPr>
                <w:rFonts w:eastAsia="宋体"/>
                <w:b/>
                <w:bCs/>
                <w:sz w:val="18"/>
              </w:rPr>
              <w:t>话，也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必然</w:t>
            </w:r>
            <w:r w:rsidR="00CA3EA5" w:rsidRPr="00B87B7A">
              <w:rPr>
                <w:rFonts w:eastAsia="宋体"/>
                <w:b/>
                <w:bCs/>
                <w:sz w:val="18"/>
              </w:rPr>
              <w:t>会让我们的</w:t>
            </w:r>
            <w:r w:rsidR="007D45E6" w:rsidRPr="00B87B7A">
              <w:rPr>
                <w:rFonts w:eastAsia="宋体" w:hint="eastAsia"/>
                <w:b/>
                <w:bCs/>
                <w:sz w:val="18"/>
              </w:rPr>
              <w:t>环路</w:t>
            </w:r>
            <w:r w:rsidR="00CA3EA5" w:rsidRPr="00B87B7A">
              <w:rPr>
                <w:rFonts w:eastAsia="宋体"/>
                <w:b/>
                <w:bCs/>
                <w:sz w:val="18"/>
              </w:rPr>
              <w:t>止步于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某处）。</w:t>
            </w:r>
            <w:r w:rsidR="00CA3EA5" w:rsidRPr="00B87B7A">
              <w:rPr>
                <w:rFonts w:eastAsia="宋体"/>
                <w:b/>
                <w:bCs/>
                <w:sz w:val="18"/>
              </w:rPr>
              <w:t>而</w:t>
            </w:r>
            <w:r w:rsidR="007D45E6" w:rsidRPr="00B87B7A">
              <w:rPr>
                <w:rFonts w:eastAsia="宋体" w:hint="eastAsia"/>
                <w:b/>
                <w:bCs/>
                <w:sz w:val="18"/>
              </w:rPr>
              <w:t>有些</w:t>
            </w:r>
            <w:r w:rsidR="00CA3EA5" w:rsidRPr="00B87B7A">
              <w:rPr>
                <w:rFonts w:eastAsia="宋体"/>
                <w:b/>
                <w:bCs/>
                <w:sz w:val="18"/>
              </w:rPr>
              <w:t>不太明显的是，它们</w:t>
            </w:r>
            <w:r w:rsidR="007D45E6" w:rsidRPr="00B87B7A">
              <w:rPr>
                <w:rFonts w:eastAsia="宋体" w:hint="eastAsia"/>
                <w:b/>
                <w:bCs/>
                <w:sz w:val="18"/>
              </w:rPr>
              <w:t>同时</w:t>
            </w:r>
            <w:r w:rsidR="00C4395C">
              <w:rPr>
                <w:rFonts w:eastAsia="宋体" w:hint="eastAsia"/>
                <w:b/>
                <w:bCs/>
                <w:sz w:val="18"/>
              </w:rPr>
              <w:t>也</w:t>
            </w:r>
            <w:r w:rsidR="00CA3EA5" w:rsidRPr="00B87B7A">
              <w:rPr>
                <w:rFonts w:eastAsia="宋体"/>
                <w:b/>
                <w:bCs/>
                <w:sz w:val="18"/>
              </w:rPr>
              <w:t>是</w:t>
            </w:r>
            <w:r w:rsidR="00C4395C">
              <w:rPr>
                <w:rFonts w:eastAsia="宋体" w:hint="eastAsia"/>
                <w:b/>
                <w:bCs/>
                <w:sz w:val="18"/>
              </w:rPr>
              <w:t>解决</w:t>
            </w:r>
            <w:r w:rsidR="007D45E6" w:rsidRPr="00B87B7A">
              <w:rPr>
                <w:rFonts w:eastAsia="宋体" w:hint="eastAsia"/>
                <w:b/>
                <w:bCs/>
                <w:sz w:val="18"/>
              </w:rPr>
              <w:t>问题</w:t>
            </w:r>
            <w:r w:rsidR="007D45E6" w:rsidRPr="00B87B7A">
              <w:rPr>
                <w:rFonts w:eastAsia="宋体"/>
                <w:b/>
                <w:bCs/>
                <w:sz w:val="18"/>
              </w:rPr>
              <w:t>的</w:t>
            </w:r>
            <w:r w:rsidR="00CA3EA5" w:rsidRPr="00B87B7A">
              <w:rPr>
                <w:rFonts w:eastAsia="宋体"/>
                <w:b/>
                <w:bCs/>
                <w:i/>
                <w:sz w:val="18"/>
              </w:rPr>
              <w:t>充分条件</w:t>
            </w:r>
            <w:r w:rsidR="00C4395C">
              <w:rPr>
                <w:rFonts w:eastAsia="宋体" w:hint="eastAsia"/>
                <w:b/>
                <w:bCs/>
                <w:sz w:val="18"/>
              </w:rPr>
              <w:t>。关于这一点</w:t>
            </w:r>
            <w:r w:rsidR="00CA3EA5" w:rsidRPr="00B87B7A">
              <w:rPr>
                <w:rFonts w:eastAsia="宋体"/>
                <w:b/>
                <w:bCs/>
                <w:sz w:val="18"/>
              </w:rPr>
              <w:t>，我们可以用归纳法</w:t>
            </w:r>
            <w:r w:rsidR="00CA3EA5" w:rsidRPr="00B87B7A">
              <w:rPr>
                <w:rFonts w:eastAsia="宋体" w:hint="eastAsia"/>
                <w:b/>
                <w:bCs/>
                <w:sz w:val="18"/>
              </w:rPr>
              <w:t>来</w:t>
            </w:r>
            <w:r w:rsidR="00CA3EA5" w:rsidRPr="00B87B7A">
              <w:rPr>
                <w:rFonts w:eastAsia="宋体"/>
                <w:b/>
                <w:bCs/>
                <w:sz w:val="18"/>
              </w:rPr>
              <w:t>证明</w:t>
            </w:r>
            <w:r w:rsidR="00C4395C">
              <w:rPr>
                <w:rFonts w:eastAsia="宋体" w:hint="eastAsia"/>
                <w:b/>
                <w:bCs/>
                <w:sz w:val="18"/>
              </w:rPr>
              <w:t>它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（这是</w:t>
            </w:r>
            <w:r w:rsidR="00A07116" w:rsidRPr="00B87B7A">
              <w:rPr>
                <w:rFonts w:eastAsia="宋体"/>
                <w:b/>
                <w:bCs/>
                <w:sz w:val="18"/>
              </w:rPr>
              <w:t>一个大惊喜，不是吗？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），</w:t>
            </w:r>
            <w:r w:rsidR="00A07116" w:rsidRPr="00B87B7A">
              <w:rPr>
                <w:rFonts w:eastAsia="宋体"/>
                <w:b/>
                <w:bCs/>
                <w:sz w:val="18"/>
              </w:rPr>
              <w:t>但对于相关的归纳参数，我们得小心仔细一些。如果</w:t>
            </w:r>
            <w:r w:rsidR="0055053D">
              <w:rPr>
                <w:rFonts w:eastAsia="宋体" w:hint="eastAsia"/>
                <w:b/>
                <w:bCs/>
                <w:sz w:val="18"/>
              </w:rPr>
              <w:t>直接</w:t>
            </w:r>
            <w:r w:rsidR="00A07116" w:rsidRPr="00B87B7A">
              <w:rPr>
                <w:rFonts w:eastAsia="宋体"/>
                <w:b/>
                <w:bCs/>
                <w:sz w:val="18"/>
              </w:rPr>
              <w:t>从移除图中的节点或边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入手</w:t>
            </w:r>
            <w:r w:rsidR="00A07116" w:rsidRPr="00B87B7A">
              <w:rPr>
                <w:rFonts w:eastAsia="宋体"/>
                <w:b/>
                <w:bCs/>
                <w:sz w:val="18"/>
              </w:rPr>
              <w:t>，</w:t>
            </w:r>
            <w:r w:rsidR="0055053D">
              <w:rPr>
                <w:rFonts w:eastAsia="宋体" w:hint="eastAsia"/>
                <w:b/>
                <w:bCs/>
                <w:sz w:val="18"/>
              </w:rPr>
              <w:t>我们</w:t>
            </w:r>
            <w:r w:rsidR="00A07116" w:rsidRPr="00B87B7A">
              <w:rPr>
                <w:rFonts w:eastAsia="宋体"/>
                <w:b/>
                <w:bCs/>
                <w:sz w:val="18"/>
              </w:rPr>
              <w:t>化简出来的问题可能就不是欧拉图了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r w:rsidR="00A07116" w:rsidRPr="00B87B7A">
              <w:rPr>
                <w:rFonts w:eastAsia="宋体"/>
                <w:b/>
                <w:bCs/>
                <w:sz w:val="18"/>
              </w:rPr>
              <w:t>而且我们的归纳前提也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会</w:t>
            </w:r>
            <w:r w:rsidR="0055053D">
              <w:rPr>
                <w:rFonts w:eastAsia="宋体" w:hint="eastAsia"/>
                <w:b/>
                <w:bCs/>
                <w:sz w:val="18"/>
              </w:rPr>
              <w:t>变得不可用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。</w:t>
            </w:r>
            <w:r w:rsidR="00A07116" w:rsidRPr="00B87B7A">
              <w:rPr>
                <w:rFonts w:eastAsia="宋体"/>
                <w:b/>
                <w:bCs/>
                <w:sz w:val="18"/>
              </w:rPr>
              <w:t>其实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在这个问题</w:t>
            </w:r>
            <w:r w:rsidR="00A07116" w:rsidRPr="00B87B7A">
              <w:rPr>
                <w:rFonts w:eastAsia="宋体"/>
                <w:b/>
                <w:bCs/>
                <w:sz w:val="18"/>
              </w:rPr>
              <w:t>中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r w:rsidR="00A07116" w:rsidRPr="00B87B7A">
              <w:rPr>
                <w:rFonts w:eastAsia="宋体"/>
                <w:b/>
                <w:bCs/>
                <w:sz w:val="18"/>
              </w:rPr>
              <w:t>我们不必担心图的连通性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。如果</w:t>
            </w:r>
            <w:r w:rsidR="00A07116" w:rsidRPr="00B87B7A">
              <w:rPr>
                <w:rFonts w:eastAsia="宋体"/>
                <w:b/>
                <w:bCs/>
                <w:sz w:val="18"/>
              </w:rPr>
              <w:t>化简后的图是不连通的，我们也可以将归纳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前提</w:t>
            </w:r>
            <w:r w:rsidR="00A07116" w:rsidRPr="00B87B7A">
              <w:rPr>
                <w:rFonts w:eastAsia="宋体"/>
                <w:b/>
                <w:bCs/>
                <w:sz w:val="18"/>
              </w:rPr>
              <w:t>运用到</w:t>
            </w:r>
            <w:r w:rsidR="00A07116" w:rsidRPr="00B87B7A">
              <w:rPr>
                <w:rFonts w:eastAsia="宋体" w:hint="eastAsia"/>
                <w:b/>
                <w:bCs/>
                <w:sz w:val="18"/>
              </w:rPr>
              <w:t>其</w:t>
            </w:r>
            <w:r w:rsidR="00A07116" w:rsidRPr="00B87B7A">
              <w:rPr>
                <w:rFonts w:eastAsia="宋体"/>
                <w:b/>
                <w:bCs/>
                <w:sz w:val="18"/>
              </w:rPr>
              <w:t>各个</w:t>
            </w:r>
            <w:r w:rsidR="00BF31FC">
              <w:rPr>
                <w:rFonts w:eastAsia="宋体"/>
                <w:b/>
                <w:bCs/>
                <w:sz w:val="18"/>
              </w:rPr>
              <w:t>连通分量</w:t>
            </w:r>
            <w:r w:rsidR="00A07116" w:rsidRPr="00B87B7A">
              <w:rPr>
                <w:rFonts w:eastAsia="宋体"/>
                <w:b/>
                <w:bCs/>
                <w:sz w:val="18"/>
              </w:rPr>
              <w:t>中去。但</w:t>
            </w:r>
            <w:r w:rsidR="0055053D">
              <w:rPr>
                <w:rFonts w:eastAsia="宋体" w:hint="eastAsia"/>
                <w:b/>
                <w:bCs/>
                <w:sz w:val="18"/>
              </w:rPr>
              <w:t>偶数度方面又该如何保证呢？</w:t>
            </w:r>
          </w:p>
          <w:p w14:paraId="58C090BE" w14:textId="71846342" w:rsidR="0068039E" w:rsidRPr="00B87B7A" w:rsidRDefault="00505C38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del w:id="197" w:author="Decheng Fan" w:date="2014-05-28T18:47:00Z">
              <w:r w:rsidRPr="00B87B7A" w:rsidDel="004F3FD2">
                <w:rPr>
                  <w:rFonts w:eastAsia="宋体" w:hint="eastAsia"/>
                  <w:b/>
                  <w:bCs/>
                  <w:sz w:val="18"/>
                </w:rPr>
                <w:delText>通常</w:delText>
              </w:r>
              <w:r w:rsidRPr="00B87B7A" w:rsidDel="004F3FD2">
                <w:rPr>
                  <w:rFonts w:eastAsia="宋体"/>
                  <w:b/>
                  <w:bCs/>
                  <w:sz w:val="18"/>
                </w:rPr>
                <w:delText>情况下，</w:delText>
              </w:r>
            </w:del>
            <w:r w:rsidR="0028666C" w:rsidRPr="00B87B7A">
              <w:rPr>
                <w:rFonts w:eastAsia="宋体" w:hint="eastAsia"/>
                <w:b/>
                <w:bCs/>
                <w:sz w:val="18"/>
              </w:rPr>
              <w:t>我们</w:t>
            </w:r>
            <w:del w:id="198" w:author="Decheng Fan" w:date="2014-05-28T18:47:00Z">
              <w:r w:rsidRPr="00B87B7A" w:rsidDel="004F3FD2">
                <w:rPr>
                  <w:rFonts w:eastAsia="宋体" w:hint="eastAsia"/>
                  <w:b/>
                  <w:bCs/>
                  <w:sz w:val="18"/>
                </w:rPr>
                <w:delText>都</w:delText>
              </w:r>
              <w:r w:rsidR="0028666C" w:rsidRPr="00B87B7A" w:rsidDel="004F3FD2">
                <w:rPr>
                  <w:rFonts w:eastAsia="宋体"/>
                  <w:b/>
                  <w:bCs/>
                  <w:sz w:val="18"/>
                </w:rPr>
                <w:delText>会</w:delText>
              </w:r>
            </w:del>
            <w:r w:rsidRPr="00B87B7A">
              <w:rPr>
                <w:rFonts w:eastAsia="宋体" w:hint="eastAsia"/>
                <w:b/>
                <w:bCs/>
                <w:sz w:val="18"/>
              </w:rPr>
              <w:t>被</w:t>
            </w:r>
            <w:r w:rsidR="0028666C" w:rsidRPr="00B87B7A">
              <w:rPr>
                <w:rFonts w:eastAsia="宋体"/>
                <w:b/>
                <w:bCs/>
                <w:sz w:val="18"/>
              </w:rPr>
              <w:t>允许访问</w:t>
            </w:r>
            <w:ins w:id="199" w:author="Decheng Fan" w:date="2014-05-28T18:48:00Z">
              <w:r w:rsidR="004F3FD2">
                <w:rPr>
                  <w:rFonts w:eastAsia="宋体" w:hint="eastAsia"/>
                  <w:b/>
                  <w:bCs/>
                  <w:sz w:val="18"/>
                </w:rPr>
                <w:t>同一个</w:t>
              </w:r>
            </w:ins>
            <w:del w:id="200" w:author="Decheng Fan" w:date="2014-05-28T18:47:00Z">
              <w:r w:rsidRPr="00B87B7A" w:rsidDel="004F3FD2">
                <w:rPr>
                  <w:rFonts w:eastAsia="宋体" w:hint="eastAsia"/>
                  <w:b/>
                  <w:bCs/>
                  <w:sz w:val="18"/>
                </w:rPr>
                <w:delText>一些</w:delText>
              </w:r>
              <w:r w:rsidR="0028666C" w:rsidRPr="00B87B7A" w:rsidDel="004F3FD2">
                <w:rPr>
                  <w:rFonts w:eastAsia="宋体"/>
                  <w:b/>
                  <w:bCs/>
                  <w:sz w:val="18"/>
                </w:rPr>
                <w:delText>经常需要被访问的</w:delText>
              </w:r>
            </w:del>
            <w:r w:rsidR="0028666C" w:rsidRPr="00B87B7A">
              <w:rPr>
                <w:rFonts w:eastAsia="宋体"/>
                <w:b/>
                <w:bCs/>
                <w:sz w:val="18"/>
              </w:rPr>
              <w:t>节点</w:t>
            </w:r>
            <w:ins w:id="201" w:author="Decheng Fan" w:date="2014-05-28T18:48:00Z">
              <w:r w:rsidR="004F3FD2">
                <w:rPr>
                  <w:rFonts w:eastAsia="宋体" w:hint="eastAsia"/>
                  <w:b/>
                  <w:bCs/>
                  <w:sz w:val="18"/>
                </w:rPr>
                <w:t>任意多次</w:t>
              </w:r>
            </w:ins>
            <w:r w:rsidR="0028666C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r w:rsidR="0028666C" w:rsidRPr="00B87B7A">
              <w:rPr>
                <w:rFonts w:eastAsia="宋体"/>
                <w:b/>
                <w:bCs/>
                <w:sz w:val="18"/>
              </w:rPr>
              <w:t>所以我们</w:t>
            </w:r>
            <w:r w:rsidRPr="00B87B7A">
              <w:rPr>
                <w:rFonts w:eastAsia="宋体" w:hint="eastAsia"/>
                <w:b/>
                <w:bCs/>
                <w:sz w:val="18"/>
              </w:rPr>
              <w:t>所要</w:t>
            </w:r>
            <w:r w:rsidR="0028666C" w:rsidRPr="00B87B7A">
              <w:rPr>
                <w:rFonts w:eastAsia="宋体"/>
                <w:b/>
                <w:bCs/>
                <w:sz w:val="18"/>
              </w:rPr>
              <w:t>移除</w:t>
            </w:r>
            <w:r w:rsidR="0028666C" w:rsidRPr="00B87B7A">
              <w:rPr>
                <w:rFonts w:eastAsia="宋体" w:hint="eastAsia"/>
                <w:b/>
                <w:bCs/>
                <w:sz w:val="18"/>
              </w:rPr>
              <w:t>（</w:t>
            </w:r>
            <w:r w:rsidRPr="00B87B7A">
              <w:rPr>
                <w:rFonts w:eastAsia="宋体" w:hint="eastAsia"/>
                <w:b/>
                <w:bCs/>
                <w:sz w:val="18"/>
              </w:rPr>
              <w:t>或者说</w:t>
            </w:r>
            <w:del w:id="202" w:author="Decheng Fan" w:date="2014-05-28T18:51:00Z">
              <w:r w:rsidRPr="00B87B7A" w:rsidDel="00B03480">
                <w:rPr>
                  <w:rFonts w:eastAsia="宋体" w:hint="eastAsia"/>
                  <w:b/>
                  <w:bCs/>
                  <w:sz w:val="18"/>
                </w:rPr>
                <w:delText>会</w:delText>
              </w:r>
            </w:del>
            <w:r w:rsidR="0028666C" w:rsidRPr="00B87B7A">
              <w:rPr>
                <w:rFonts w:eastAsia="宋体" w:hint="eastAsia"/>
                <w:b/>
                <w:bCs/>
                <w:sz w:val="18"/>
              </w:rPr>
              <w:t>“</w:t>
            </w:r>
            <w:r w:rsidRPr="00B87B7A">
              <w:rPr>
                <w:rFonts w:eastAsia="宋体" w:hint="eastAsia"/>
                <w:b/>
                <w:bCs/>
                <w:sz w:val="18"/>
              </w:rPr>
              <w:t>用</w:t>
            </w:r>
            <w:ins w:id="203" w:author="Decheng Fan" w:date="2014-05-28T18:50:00Z">
              <w:r w:rsidR="00B03480" w:rsidRPr="00B03480">
                <w:rPr>
                  <w:rFonts w:eastAsia="宋体" w:hint="eastAsia"/>
                  <w:b/>
                  <w:bCs/>
                  <w:sz w:val="18"/>
                </w:rPr>
                <w:t>掉</w:t>
              </w:r>
            </w:ins>
            <w:del w:id="204" w:author="Decheng Fan" w:date="2014-05-28T18:49:00Z">
              <w:r w:rsidRPr="00B87B7A" w:rsidDel="00823227">
                <w:rPr>
                  <w:rFonts w:eastAsia="宋体" w:hint="eastAsia"/>
                  <w:b/>
                  <w:bCs/>
                  <w:sz w:val="18"/>
                </w:rPr>
                <w:delText>到</w:delText>
              </w:r>
            </w:del>
            <w:r w:rsidR="0028666C" w:rsidRPr="00B87B7A">
              <w:rPr>
                <w:rFonts w:eastAsia="宋体" w:hint="eastAsia"/>
                <w:b/>
                <w:bCs/>
                <w:sz w:val="18"/>
              </w:rPr>
              <w:t>”）</w:t>
            </w:r>
            <w:r w:rsidRPr="00B87B7A">
              <w:rPr>
                <w:rFonts w:eastAsia="宋体" w:hint="eastAsia"/>
                <w:b/>
                <w:bCs/>
                <w:sz w:val="18"/>
              </w:rPr>
              <w:t>的</w:t>
            </w:r>
            <w:ins w:id="205" w:author="Decheng Fan" w:date="2014-05-28T18:52:00Z">
              <w:r w:rsidR="00B03480" w:rsidRPr="00B03480">
                <w:rPr>
                  <w:rFonts w:eastAsia="宋体" w:hint="eastAsia"/>
                  <w:b/>
                  <w:bCs/>
                  <w:sz w:val="18"/>
                </w:rPr>
                <w:t>东西</w:t>
              </w:r>
              <w:r w:rsidR="00B03480">
                <w:rPr>
                  <w:rFonts w:eastAsia="宋体" w:hint="eastAsia"/>
                  <w:b/>
                  <w:bCs/>
                  <w:sz w:val="18"/>
                </w:rPr>
                <w:t>，</w:t>
              </w:r>
              <w:r w:rsidR="00B03480" w:rsidRPr="00B03480">
                <w:rPr>
                  <w:rFonts w:eastAsia="宋体" w:hint="eastAsia"/>
                  <w:b/>
                  <w:bCs/>
                  <w:sz w:val="18"/>
                </w:rPr>
                <w:t>是一组边的集合。</w:t>
              </w:r>
            </w:ins>
            <w:del w:id="206" w:author="Decheng Fan" w:date="2014-05-28T18:52:00Z">
              <w:r w:rsidRPr="00B87B7A" w:rsidDel="00B03480">
                <w:rPr>
                  <w:rFonts w:eastAsia="宋体" w:hint="eastAsia"/>
                  <w:b/>
                  <w:bCs/>
                  <w:sz w:val="18"/>
                </w:rPr>
                <w:delText>边</w:delText>
              </w:r>
            </w:del>
            <w:del w:id="207" w:author="Decheng Fan" w:date="2014-05-28T18:51:00Z">
              <w:r w:rsidRPr="00B87B7A" w:rsidDel="00B03480">
                <w:rPr>
                  <w:rFonts w:eastAsia="宋体" w:hint="eastAsia"/>
                  <w:b/>
                  <w:bCs/>
                  <w:sz w:val="18"/>
                </w:rPr>
                <w:delText>应该属于</w:delText>
              </w:r>
              <w:r w:rsidRPr="00B87B7A" w:rsidDel="00B03480">
                <w:rPr>
                  <w:rFonts w:eastAsia="宋体"/>
                  <w:b/>
                  <w:bCs/>
                  <w:sz w:val="18"/>
                </w:rPr>
                <w:delText>这</w:delText>
              </w:r>
              <w:r w:rsidR="0028666C" w:rsidRPr="00B87B7A" w:rsidDel="00B03480">
                <w:rPr>
                  <w:rFonts w:eastAsia="宋体" w:hint="eastAsia"/>
                  <w:b/>
                  <w:bCs/>
                  <w:sz w:val="18"/>
                </w:rPr>
                <w:delText>组</w:delText>
              </w:r>
              <w:r w:rsidR="0028666C" w:rsidRPr="00B87B7A" w:rsidDel="00B03480">
                <w:rPr>
                  <w:rFonts w:eastAsia="宋体"/>
                  <w:b/>
                  <w:bCs/>
                  <w:sz w:val="18"/>
                </w:rPr>
                <w:delText>边</w:delText>
              </w:r>
            </w:del>
            <w:del w:id="208" w:author="Decheng Fan" w:date="2014-05-28T18:52:00Z">
              <w:r w:rsidR="0028666C" w:rsidRPr="00B87B7A" w:rsidDel="00B03480">
                <w:rPr>
                  <w:rFonts w:eastAsia="宋体" w:hint="eastAsia"/>
                  <w:b/>
                  <w:bCs/>
                  <w:sz w:val="18"/>
                </w:rPr>
                <w:delText>。</w:delText>
              </w:r>
            </w:del>
            <w:r w:rsidRPr="00B87B7A">
              <w:rPr>
                <w:rFonts w:eastAsia="宋体" w:hint="eastAsia"/>
                <w:b/>
                <w:bCs/>
                <w:sz w:val="18"/>
              </w:rPr>
              <w:t>而</w:t>
            </w:r>
            <w:r w:rsidR="0028666C" w:rsidRPr="00B87B7A">
              <w:rPr>
                <w:rFonts w:eastAsia="宋体"/>
                <w:b/>
                <w:bCs/>
                <w:sz w:val="18"/>
              </w:rPr>
              <w:t>如果</w:t>
            </w:r>
            <w:r w:rsidR="0028666C" w:rsidRPr="00B87B7A">
              <w:rPr>
                <w:rFonts w:eastAsia="宋体" w:hint="eastAsia"/>
                <w:b/>
                <w:bCs/>
                <w:sz w:val="18"/>
              </w:rPr>
              <w:t>我们从自己</w:t>
            </w:r>
            <w:r w:rsidR="0028666C" w:rsidRPr="00B87B7A">
              <w:rPr>
                <w:rFonts w:eastAsia="宋体"/>
                <w:b/>
                <w:bCs/>
                <w:sz w:val="18"/>
              </w:rPr>
              <w:t>访问的</w:t>
            </w:r>
            <w:r w:rsidR="0028666C" w:rsidRPr="00B87B7A">
              <w:rPr>
                <w:rFonts w:eastAsia="宋体" w:hint="eastAsia"/>
                <w:b/>
                <w:bCs/>
                <w:sz w:val="18"/>
              </w:rPr>
              <w:t>那些</w:t>
            </w:r>
            <w:r w:rsidR="0028666C" w:rsidRPr="00B87B7A">
              <w:rPr>
                <w:rFonts w:eastAsia="宋体"/>
                <w:b/>
                <w:bCs/>
                <w:sz w:val="18"/>
              </w:rPr>
              <w:t>节点之</w:t>
            </w:r>
            <w:ins w:id="209" w:author="Decheng Fan" w:date="2014-05-28T18:53:00Z">
              <w:r w:rsidR="0040339F">
                <w:rPr>
                  <w:rFonts w:eastAsia="宋体" w:hint="eastAsia"/>
                  <w:b/>
                  <w:bCs/>
                  <w:sz w:val="18"/>
                </w:rPr>
                <w:t>上</w:t>
              </w:r>
            </w:ins>
            <w:del w:id="210" w:author="Decheng Fan" w:date="2014-05-28T18:53:00Z">
              <w:r w:rsidR="0028666C" w:rsidRPr="00B87B7A" w:rsidDel="0040339F">
                <w:rPr>
                  <w:rFonts w:eastAsia="宋体"/>
                  <w:b/>
                  <w:bCs/>
                  <w:sz w:val="18"/>
                </w:rPr>
                <w:delText>间</w:delText>
              </w:r>
            </w:del>
            <w:r w:rsidR="0028666C" w:rsidRPr="00B87B7A">
              <w:rPr>
                <w:rFonts w:eastAsia="宋体"/>
                <w:b/>
                <w:bCs/>
                <w:sz w:val="18"/>
              </w:rPr>
              <w:t>移除了偶数数量的</w:t>
            </w:r>
            <w:r w:rsidR="0028666C" w:rsidRPr="00B87B7A">
              <w:rPr>
                <w:rFonts w:eastAsia="宋体" w:hint="eastAsia"/>
                <w:b/>
                <w:bCs/>
                <w:sz w:val="18"/>
              </w:rPr>
              <w:t>边</w:t>
            </w:r>
            <w:r w:rsidR="0028666C" w:rsidRPr="00B87B7A">
              <w:rPr>
                <w:rFonts w:eastAsia="宋体"/>
                <w:b/>
                <w:bCs/>
                <w:sz w:val="18"/>
              </w:rPr>
              <w:t>，就</w:t>
            </w:r>
            <w:ins w:id="211" w:author="Decheng Fan" w:date="2014-05-28T18:56:00Z">
              <w:r w:rsidR="001F5703">
                <w:rPr>
                  <w:rFonts w:eastAsia="宋体" w:hint="eastAsia"/>
                  <w:b/>
                  <w:bCs/>
                  <w:sz w:val="18"/>
                </w:rPr>
                <w:t>能</w:t>
              </w:r>
            </w:ins>
            <w:ins w:id="212" w:author="Decheng Fan" w:date="2014-05-28T18:55:00Z">
              <w:r w:rsidR="001F5703" w:rsidRPr="001F5703">
                <w:rPr>
                  <w:rFonts w:eastAsia="宋体" w:hint="eastAsia"/>
                  <w:b/>
                  <w:bCs/>
                  <w:sz w:val="18"/>
                </w:rPr>
                <w:t>应用我们的归纳前提</w:t>
              </w:r>
            </w:ins>
            <w:del w:id="213" w:author="Decheng Fan" w:date="2014-05-28T18:55:00Z">
              <w:r w:rsidR="0028666C" w:rsidRPr="00B87B7A" w:rsidDel="001F5703">
                <w:rPr>
                  <w:rFonts w:eastAsia="宋体"/>
                  <w:b/>
                  <w:bCs/>
                  <w:sz w:val="18"/>
                </w:rPr>
                <w:delText>会</w:delText>
              </w:r>
            </w:del>
            <w:del w:id="214" w:author="Decheng Fan" w:date="2014-05-28T18:54:00Z">
              <w:r w:rsidR="0028666C" w:rsidRPr="00B87B7A" w:rsidDel="001F5703">
                <w:rPr>
                  <w:rFonts w:eastAsia="宋体"/>
                  <w:b/>
                  <w:bCs/>
                  <w:sz w:val="18"/>
                </w:rPr>
                <w:delText>超出</w:delText>
              </w:r>
            </w:del>
            <w:del w:id="215" w:author="Decheng Fan" w:date="2014-05-28T18:55:00Z">
              <w:r w:rsidR="0028666C" w:rsidRPr="00B87B7A" w:rsidDel="001F5703">
                <w:rPr>
                  <w:rFonts w:eastAsia="宋体" w:hint="eastAsia"/>
                  <w:b/>
                  <w:bCs/>
                  <w:sz w:val="18"/>
                </w:rPr>
                <w:delText>归纳</w:delText>
              </w:r>
              <w:r w:rsidR="0028666C" w:rsidRPr="00B87B7A" w:rsidDel="001F5703">
                <w:rPr>
                  <w:rFonts w:eastAsia="宋体"/>
                  <w:b/>
                  <w:bCs/>
                  <w:sz w:val="18"/>
                </w:rPr>
                <w:delText>前提的适用范围</w:delText>
              </w:r>
            </w:del>
            <w:r w:rsidR="0028666C" w:rsidRPr="00B87B7A">
              <w:rPr>
                <w:rFonts w:eastAsia="宋体"/>
                <w:b/>
                <w:bCs/>
                <w:sz w:val="18"/>
              </w:rPr>
              <w:t>。</w:t>
            </w:r>
            <w:r w:rsidRPr="00B87B7A">
              <w:rPr>
                <w:rFonts w:eastAsia="宋体" w:hint="eastAsia"/>
                <w:b/>
                <w:bCs/>
                <w:sz w:val="18"/>
              </w:rPr>
              <w:t>所以在</w:t>
            </w:r>
            <w:r w:rsidRPr="00B87B7A">
              <w:rPr>
                <w:rFonts w:eastAsia="宋体"/>
                <w:b/>
                <w:bCs/>
                <w:sz w:val="18"/>
              </w:rPr>
              <w:t>这种情况</w:t>
            </w:r>
            <w:r w:rsidRPr="00B87B7A">
              <w:rPr>
                <w:rFonts w:eastAsia="宋体" w:hint="eastAsia"/>
                <w:b/>
                <w:bCs/>
                <w:sz w:val="18"/>
              </w:rPr>
              <w:t>下</w:t>
            </w:r>
            <w:r w:rsidRPr="00B87B7A">
              <w:rPr>
                <w:rFonts w:eastAsia="宋体"/>
                <w:b/>
                <w:bCs/>
                <w:sz w:val="18"/>
              </w:rPr>
              <w:t>，我们选择</w:t>
            </w:r>
            <w:r w:rsidRPr="00B87B7A">
              <w:rPr>
                <w:rFonts w:eastAsia="宋体" w:hint="eastAsia"/>
                <w:b/>
                <w:bCs/>
                <w:sz w:val="18"/>
              </w:rPr>
              <w:t>的</w:t>
            </w:r>
            <w:r w:rsidRPr="00B87B7A">
              <w:rPr>
                <w:rFonts w:eastAsia="宋体"/>
                <w:b/>
                <w:bCs/>
                <w:sz w:val="18"/>
              </w:rPr>
              <w:t>一种方式是移除</w:t>
            </w:r>
            <w:r w:rsidRPr="00B87B7A">
              <w:rPr>
                <w:rFonts w:eastAsia="宋体" w:hint="eastAsia"/>
                <w:b/>
                <w:bCs/>
                <w:sz w:val="18"/>
              </w:rPr>
              <w:t>一些</w:t>
            </w:r>
            <w:del w:id="216" w:author="Decheng Fan" w:date="2014-05-28T19:03:00Z">
              <w:r w:rsidRPr="00B87B7A" w:rsidDel="00584549">
                <w:rPr>
                  <w:rFonts w:eastAsia="宋体" w:hint="eastAsia"/>
                  <w:b/>
                  <w:bCs/>
                  <w:sz w:val="18"/>
                </w:rPr>
                <w:delText>封闭</w:delText>
              </w:r>
            </w:del>
            <w:ins w:id="217" w:author="Decheng Fan" w:date="2014-05-28T19:04:00Z">
              <w:r w:rsidR="0052593E">
                <w:rPr>
                  <w:rFonts w:eastAsia="宋体" w:hint="eastAsia"/>
                  <w:b/>
                  <w:bCs/>
                  <w:sz w:val="18"/>
                </w:rPr>
                <w:t>闭合</w:t>
              </w:r>
            </w:ins>
            <w:ins w:id="218" w:author="Decheng Fan" w:date="2014-05-29T08:13:00Z">
              <w:r w:rsidR="0052593E">
                <w:rPr>
                  <w:rFonts w:eastAsia="宋体" w:hint="eastAsia"/>
                  <w:b/>
                  <w:bCs/>
                  <w:sz w:val="18"/>
                </w:rPr>
                <w:t>式</w:t>
              </w:r>
            </w:ins>
            <w:del w:id="219" w:author="Decheng Fan" w:date="2014-05-28T19:03:00Z">
              <w:r w:rsidRPr="00B87B7A" w:rsidDel="00584549">
                <w:rPr>
                  <w:rFonts w:eastAsia="宋体" w:hint="eastAsia"/>
                  <w:b/>
                  <w:bCs/>
                  <w:sz w:val="18"/>
                </w:rPr>
                <w:delText>性</w:delText>
              </w:r>
            </w:del>
            <w:r w:rsidRPr="00B87B7A">
              <w:rPr>
                <w:rFonts w:eastAsia="宋体"/>
                <w:b/>
                <w:bCs/>
                <w:sz w:val="18"/>
              </w:rPr>
              <w:t>遍历</w:t>
            </w:r>
            <w:r w:rsidRPr="00B87B7A">
              <w:rPr>
                <w:rFonts w:eastAsia="宋体" w:hint="eastAsia"/>
                <w:b/>
                <w:bCs/>
                <w:sz w:val="18"/>
              </w:rPr>
              <w:t>操作</w:t>
            </w:r>
            <w:r w:rsidRPr="00B87B7A">
              <w:rPr>
                <w:rFonts w:eastAsia="宋体"/>
                <w:b/>
                <w:bCs/>
                <w:sz w:val="18"/>
              </w:rPr>
              <w:t>中</w:t>
            </w:r>
            <w:r w:rsidRPr="00B87B7A">
              <w:rPr>
                <w:rFonts w:eastAsia="宋体" w:hint="eastAsia"/>
                <w:b/>
                <w:bCs/>
                <w:sz w:val="18"/>
              </w:rPr>
              <w:t>所经过</w:t>
            </w:r>
            <w:r w:rsidRPr="00B87B7A">
              <w:rPr>
                <w:rFonts w:eastAsia="宋体"/>
                <w:b/>
                <w:bCs/>
                <w:sz w:val="18"/>
              </w:rPr>
              <w:t>的</w:t>
            </w:r>
            <w:r w:rsidRPr="00B87B7A">
              <w:rPr>
                <w:rFonts w:eastAsia="宋体" w:hint="eastAsia"/>
                <w:b/>
                <w:bCs/>
                <w:sz w:val="18"/>
              </w:rPr>
              <w:t>边</w:t>
            </w:r>
            <w:r w:rsidRPr="00B87B7A">
              <w:rPr>
                <w:rFonts w:eastAsia="宋体"/>
                <w:b/>
                <w:bCs/>
                <w:sz w:val="18"/>
              </w:rPr>
              <w:t>（</w:t>
            </w:r>
            <w:ins w:id="220" w:author="Decheng Fan" w:date="2014-05-28T18:57:00Z">
              <w:r w:rsidR="001F5703">
                <w:rPr>
                  <w:rFonts w:eastAsia="宋体" w:hint="eastAsia"/>
                  <w:b/>
                  <w:bCs/>
                  <w:sz w:val="18"/>
                </w:rPr>
                <w:t>不一定</w:t>
              </w:r>
            </w:ins>
            <w:ins w:id="221" w:author="Decheng Fan" w:date="2014-05-28T19:00:00Z">
              <w:r w:rsidR="001F5703" w:rsidRPr="001F5703">
                <w:rPr>
                  <w:rFonts w:eastAsia="宋体" w:hint="eastAsia"/>
                  <w:b/>
                  <w:bCs/>
                  <w:sz w:val="18"/>
                </w:rPr>
                <w:t>要访问所有的节点</w:t>
              </w:r>
            </w:ins>
            <w:del w:id="222" w:author="Decheng Fan" w:date="2014-05-28T18:56:00Z">
              <w:r w:rsidRPr="00B87B7A" w:rsidDel="001F5703">
                <w:rPr>
                  <w:rFonts w:eastAsia="宋体" w:hint="eastAsia"/>
                  <w:b/>
                  <w:bCs/>
                  <w:sz w:val="18"/>
                </w:rPr>
                <w:delText>当然</w:delText>
              </w:r>
              <w:r w:rsidRPr="00B87B7A" w:rsidDel="001F5703">
                <w:rPr>
                  <w:rFonts w:eastAsia="宋体"/>
                  <w:b/>
                  <w:bCs/>
                  <w:sz w:val="18"/>
                </w:rPr>
                <w:delText>，</w:delText>
              </w:r>
              <w:r w:rsidRPr="00B87B7A" w:rsidDel="001F5703">
                <w:rPr>
                  <w:rFonts w:eastAsia="宋体" w:hint="eastAsia"/>
                  <w:b/>
                  <w:bCs/>
                  <w:sz w:val="18"/>
                </w:rPr>
                <w:delText>这里</w:delText>
              </w:r>
              <w:r w:rsidRPr="00B87B7A" w:rsidDel="001F5703">
                <w:rPr>
                  <w:rFonts w:eastAsia="宋体"/>
                  <w:b/>
                  <w:bCs/>
                  <w:sz w:val="18"/>
                </w:rPr>
                <w:delText>的</w:delText>
              </w:r>
            </w:del>
            <w:del w:id="223" w:author="Decheng Fan" w:date="2014-05-28T19:00:00Z">
              <w:r w:rsidRPr="00B87B7A" w:rsidDel="001F5703">
                <w:rPr>
                  <w:rFonts w:eastAsia="宋体"/>
                  <w:b/>
                  <w:bCs/>
                  <w:sz w:val="18"/>
                </w:rPr>
                <w:delText>节点</w:delText>
              </w:r>
              <w:r w:rsidRPr="00B87B7A" w:rsidDel="001F5703">
                <w:rPr>
                  <w:rFonts w:eastAsia="宋体" w:hint="eastAsia"/>
                  <w:b/>
                  <w:bCs/>
                  <w:sz w:val="18"/>
                </w:rPr>
                <w:delText>就</w:delText>
              </w:r>
              <w:r w:rsidRPr="00B87B7A" w:rsidDel="001F5703">
                <w:rPr>
                  <w:rFonts w:eastAsia="宋体"/>
                  <w:b/>
                  <w:bCs/>
                  <w:sz w:val="18"/>
                </w:rPr>
                <w:delText>未必</w:delText>
              </w:r>
              <w:r w:rsidRPr="00B87B7A" w:rsidDel="001F5703">
                <w:rPr>
                  <w:rFonts w:eastAsia="宋体" w:hint="eastAsia"/>
                  <w:b/>
                  <w:bCs/>
                  <w:sz w:val="18"/>
                </w:rPr>
                <w:delText>都是</w:delText>
              </w:r>
              <w:r w:rsidRPr="00B87B7A" w:rsidDel="001F5703">
                <w:rPr>
                  <w:rFonts w:eastAsia="宋体"/>
                  <w:b/>
                  <w:bCs/>
                  <w:sz w:val="18"/>
                </w:rPr>
                <w:delText>您所访问过的</w:delText>
              </w:r>
              <w:r w:rsidRPr="00B87B7A" w:rsidDel="001F5703">
                <w:rPr>
                  <w:rFonts w:eastAsia="宋体" w:hint="eastAsia"/>
                  <w:b/>
                  <w:bCs/>
                  <w:sz w:val="18"/>
                </w:rPr>
                <w:delText>了</w:delText>
              </w:r>
            </w:del>
            <w:r w:rsidRPr="00B87B7A">
              <w:rPr>
                <w:rFonts w:eastAsia="宋体"/>
                <w:b/>
                <w:bCs/>
                <w:sz w:val="18"/>
              </w:rPr>
              <w:t>）</w:t>
            </w:r>
            <w:r w:rsidRPr="00B87B7A">
              <w:rPr>
                <w:rFonts w:eastAsia="宋体" w:hint="eastAsia"/>
                <w:b/>
                <w:bCs/>
                <w:sz w:val="18"/>
              </w:rPr>
              <w:t>。</w:t>
            </w:r>
            <w:r w:rsidRPr="00B87B7A">
              <w:rPr>
                <w:rFonts w:eastAsia="宋体"/>
                <w:b/>
                <w:bCs/>
                <w:sz w:val="18"/>
              </w:rPr>
              <w:t>接下来</w:t>
            </w:r>
            <w:r w:rsidRPr="00B87B7A">
              <w:rPr>
                <w:rFonts w:eastAsia="宋体" w:hint="eastAsia"/>
                <w:b/>
                <w:bCs/>
                <w:sz w:val="18"/>
              </w:rPr>
              <w:t>的</w:t>
            </w:r>
            <w:r w:rsidRPr="00B87B7A">
              <w:rPr>
                <w:rFonts w:eastAsia="宋体"/>
                <w:b/>
                <w:bCs/>
                <w:sz w:val="18"/>
              </w:rPr>
              <w:t>问题是，欧拉图中是否总是</w:t>
            </w:r>
            <w:r w:rsidRPr="00B87B7A">
              <w:rPr>
                <w:rFonts w:eastAsia="宋体" w:hint="eastAsia"/>
                <w:b/>
                <w:bCs/>
                <w:sz w:val="18"/>
              </w:rPr>
              <w:t>能</w:t>
            </w:r>
            <w:r w:rsidRPr="00B87B7A">
              <w:rPr>
                <w:rFonts w:eastAsia="宋体"/>
                <w:b/>
                <w:bCs/>
                <w:sz w:val="18"/>
              </w:rPr>
              <w:t>存在这样的</w:t>
            </w:r>
            <w:ins w:id="224" w:author="Decheng Fan" w:date="2014-05-28T19:05:00Z">
              <w:r w:rsidR="0052593E">
                <w:rPr>
                  <w:rFonts w:eastAsia="宋体" w:hint="eastAsia"/>
                  <w:b/>
                  <w:bCs/>
                  <w:sz w:val="18"/>
                </w:rPr>
                <w:t>闭合</w:t>
              </w:r>
            </w:ins>
            <w:ins w:id="225" w:author="Decheng Fan" w:date="2014-05-29T08:13:00Z">
              <w:r w:rsidR="0052593E">
                <w:rPr>
                  <w:rFonts w:eastAsia="宋体" w:hint="eastAsia"/>
                  <w:b/>
                  <w:bCs/>
                  <w:sz w:val="18"/>
                </w:rPr>
                <w:t>式</w:t>
              </w:r>
            </w:ins>
            <w:del w:id="226" w:author="Decheng Fan" w:date="2014-05-28T19:05:00Z">
              <w:r w:rsidRPr="00B87B7A" w:rsidDel="00B964D9">
                <w:rPr>
                  <w:rFonts w:eastAsia="宋体"/>
                  <w:b/>
                  <w:bCs/>
                  <w:sz w:val="18"/>
                </w:rPr>
                <w:delText>封闭性</w:delText>
              </w:r>
            </w:del>
            <w:r w:rsidRPr="00B87B7A">
              <w:rPr>
                <w:rFonts w:eastAsia="宋体" w:hint="eastAsia"/>
                <w:b/>
                <w:bCs/>
                <w:sz w:val="18"/>
              </w:rPr>
              <w:t>遍历操作？</w:t>
            </w:r>
            <w:r w:rsidRPr="00B87B7A">
              <w:rPr>
                <w:rFonts w:eastAsia="宋体"/>
                <w:b/>
                <w:bCs/>
                <w:sz w:val="18"/>
              </w:rPr>
              <w:t>如果</w:t>
            </w:r>
            <w:r w:rsidRPr="00B87B7A">
              <w:rPr>
                <w:rFonts w:eastAsia="宋体" w:hint="eastAsia"/>
                <w:b/>
                <w:bCs/>
                <w:sz w:val="18"/>
              </w:rPr>
              <w:t>我们</w:t>
            </w:r>
            <w:r w:rsidR="003A799C" w:rsidRPr="00B87B7A">
              <w:rPr>
                <w:rFonts w:eastAsia="宋体"/>
                <w:b/>
                <w:bCs/>
                <w:sz w:val="18"/>
              </w:rPr>
              <w:t>从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某些</w:t>
            </w:r>
            <w:r w:rsidR="003A799C" w:rsidRPr="00B87B7A">
              <w:rPr>
                <w:rFonts w:eastAsia="宋体"/>
                <w:b/>
                <w:bCs/>
                <w:sz w:val="18"/>
              </w:rPr>
              <w:t>节点</w:t>
            </w:r>
            <w:r w:rsidR="003A799C" w:rsidRPr="00B87B7A">
              <w:rPr>
                <w:rFonts w:eastAsia="宋体"/>
                <w:b/>
                <w:bCs/>
                <w:i/>
                <w:sz w:val="18"/>
              </w:rPr>
              <w:t>u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出发</w:t>
            </w:r>
            <w:r w:rsidR="003A799C" w:rsidRPr="00B87B7A">
              <w:rPr>
                <w:rFonts w:eastAsia="宋体"/>
                <w:b/>
                <w:bCs/>
                <w:sz w:val="18"/>
              </w:rPr>
              <w:t>，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所</w:t>
            </w:r>
            <w:r w:rsidR="003A799C" w:rsidRPr="00B87B7A">
              <w:rPr>
                <w:rFonts w:eastAsia="宋体"/>
                <w:b/>
                <w:bCs/>
                <w:sz w:val="18"/>
              </w:rPr>
              <w:t>进入的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每个</w:t>
            </w:r>
            <w:r w:rsidR="003A799C" w:rsidRPr="00B87B7A">
              <w:rPr>
                <w:rFonts w:eastAsia="宋体"/>
                <w:b/>
                <w:bCs/>
                <w:sz w:val="18"/>
              </w:rPr>
              <w:t>节点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的度</w:t>
            </w:r>
            <w:r w:rsidR="003A799C" w:rsidRPr="00B87B7A">
              <w:rPr>
                <w:rFonts w:eastAsia="宋体"/>
                <w:b/>
                <w:bCs/>
                <w:sz w:val="18"/>
              </w:rPr>
              <w:t>都由偶数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变成了</w:t>
            </w:r>
            <w:r w:rsidR="003A799C" w:rsidRPr="00B87B7A">
              <w:rPr>
                <w:rFonts w:eastAsia="宋体"/>
                <w:b/>
                <w:bCs/>
                <w:sz w:val="18"/>
              </w:rPr>
              <w:t>奇数，就可以安心地离开它们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。只要</w:t>
            </w:r>
            <w:r w:rsidR="003A799C" w:rsidRPr="00B87B7A">
              <w:rPr>
                <w:rFonts w:eastAsia="宋体"/>
                <w:b/>
                <w:bCs/>
                <w:sz w:val="18"/>
              </w:rPr>
              <w:t>我们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所</w:t>
            </w:r>
            <w:r w:rsidR="003A799C" w:rsidRPr="00B87B7A">
              <w:rPr>
                <w:rFonts w:eastAsia="宋体"/>
                <w:b/>
                <w:bCs/>
                <w:sz w:val="18"/>
              </w:rPr>
              <w:t>走过的边没有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被</w:t>
            </w:r>
            <w:r w:rsidR="003A799C" w:rsidRPr="00B87B7A">
              <w:rPr>
                <w:rFonts w:eastAsia="宋体"/>
                <w:b/>
                <w:bCs/>
                <w:sz w:val="18"/>
              </w:rPr>
              <w:t>重复</w:t>
            </w:r>
            <w:ins w:id="227" w:author="Decheng Fan" w:date="2014-05-28T19:01:00Z">
              <w:r w:rsidR="003C6B48">
                <w:rPr>
                  <w:rFonts w:eastAsia="宋体" w:hint="eastAsia"/>
                  <w:b/>
                  <w:bCs/>
                  <w:sz w:val="18"/>
                </w:rPr>
                <w:t>经</w:t>
              </w:r>
            </w:ins>
            <w:r w:rsidR="003A799C" w:rsidRPr="00B87B7A">
              <w:rPr>
                <w:rFonts w:eastAsia="宋体"/>
                <w:b/>
                <w:bCs/>
                <w:sz w:val="18"/>
              </w:rPr>
              <w:t>过，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就</w:t>
            </w:r>
            <w:r w:rsidR="003A799C" w:rsidRPr="00B87B7A">
              <w:rPr>
                <w:rFonts w:eastAsia="宋体"/>
                <w:b/>
                <w:bCs/>
                <w:sz w:val="18"/>
              </w:rPr>
              <w:t>最终一定</w:t>
            </w:r>
            <w:r w:rsidR="003A799C" w:rsidRPr="00B87B7A">
              <w:rPr>
                <w:rFonts w:eastAsia="宋体" w:hint="eastAsia"/>
                <w:b/>
                <w:bCs/>
                <w:sz w:val="18"/>
              </w:rPr>
              <w:t>会</w:t>
            </w:r>
            <w:r w:rsidR="003A799C" w:rsidRPr="00B87B7A">
              <w:rPr>
                <w:rFonts w:eastAsia="宋体"/>
                <w:b/>
                <w:bCs/>
                <w:sz w:val="18"/>
              </w:rPr>
              <w:t>回到</w:t>
            </w:r>
            <w:r w:rsidR="003A799C" w:rsidRPr="00B87B7A">
              <w:rPr>
                <w:rFonts w:eastAsia="宋体"/>
                <w:b/>
                <w:bCs/>
                <w:i/>
                <w:sz w:val="18"/>
              </w:rPr>
              <w:t>u</w:t>
            </w:r>
            <w:r w:rsidR="003A799C" w:rsidRPr="00B87B7A">
              <w:rPr>
                <w:rFonts w:eastAsia="宋体"/>
                <w:b/>
                <w:bCs/>
                <w:sz w:val="18"/>
              </w:rPr>
              <w:t>节点。</w:t>
            </w:r>
          </w:p>
          <w:p w14:paraId="6E7DA2C9" w14:textId="1F525348" w:rsidR="00617815" w:rsidRPr="00B87B7A" w:rsidRDefault="00BB3115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r>
              <w:rPr>
                <w:rFonts w:eastAsia="宋体" w:hint="eastAsia"/>
                <w:b/>
                <w:bCs/>
                <w:sz w:val="18"/>
              </w:rPr>
              <w:t>现在</w:t>
            </w:r>
            <w:r w:rsidR="003A799C" w:rsidRPr="00B87B7A">
              <w:rPr>
                <w:rFonts w:eastAsia="宋体"/>
                <w:b/>
                <w:bCs/>
                <w:sz w:val="18"/>
              </w:rPr>
              <w:t>我们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将</w:t>
            </w:r>
            <w:r w:rsidR="003A799C" w:rsidRPr="00B87B7A">
              <w:rPr>
                <w:rFonts w:eastAsia="宋体"/>
                <w:b/>
                <w:bCs/>
                <w:sz w:val="18"/>
              </w:rPr>
              <w:t>归</w:t>
            </w:r>
            <w:r w:rsidR="00617815" w:rsidRPr="00B87B7A">
              <w:rPr>
                <w:rFonts w:eastAsia="宋体"/>
                <w:b/>
                <w:bCs/>
                <w:sz w:val="18"/>
              </w:rPr>
              <w:t>纳前提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设定</w:t>
            </w:r>
            <w:r w:rsidR="00617815" w:rsidRPr="00B87B7A">
              <w:rPr>
                <w:rFonts w:eastAsia="宋体"/>
                <w:b/>
                <w:bCs/>
                <w:sz w:val="18"/>
              </w:rPr>
              <w:t>为：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在</w:t>
            </w:r>
            <w:r>
              <w:rPr>
                <w:rFonts w:eastAsia="宋体" w:hint="eastAsia"/>
                <w:b/>
                <w:bCs/>
                <w:sz w:val="18"/>
              </w:rPr>
              <w:t>一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个</w:t>
            </w:r>
            <w:r w:rsidR="00617815" w:rsidRPr="00B87B7A">
              <w:rPr>
                <w:rFonts w:eastAsia="宋体"/>
                <w:b/>
                <w:bCs/>
                <w:sz w:val="18"/>
              </w:rPr>
              <w:t>节点度为偶数，且边数少于</w:t>
            </w:r>
            <w:r w:rsidR="00617815" w:rsidRPr="00B87B7A">
              <w:rPr>
                <w:rFonts w:eastAsia="宋体"/>
                <w:b/>
                <w:bCs/>
                <w:sz w:val="18"/>
              </w:rPr>
              <w:t>E</w:t>
            </w:r>
            <w:r w:rsidR="00617815" w:rsidRPr="00B87B7A">
              <w:rPr>
                <w:rFonts w:eastAsia="宋体"/>
                <w:b/>
                <w:bCs/>
                <w:sz w:val="18"/>
              </w:rPr>
              <w:t>的连通图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中</w:t>
            </w:r>
            <w:r w:rsidR="00617815" w:rsidRPr="00B87B7A">
              <w:rPr>
                <w:rFonts w:eastAsia="宋体"/>
                <w:b/>
                <w:bCs/>
                <w:sz w:val="18"/>
              </w:rPr>
              <w:t>，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我们</w:t>
            </w:r>
            <w:r w:rsidR="00617815" w:rsidRPr="00B87B7A">
              <w:rPr>
                <w:rFonts w:eastAsia="宋体"/>
                <w:b/>
                <w:bCs/>
                <w:sz w:val="18"/>
              </w:rPr>
              <w:t>都</w:t>
            </w:r>
            <w:r>
              <w:rPr>
                <w:rFonts w:eastAsia="宋体" w:hint="eastAsia"/>
                <w:b/>
                <w:bCs/>
                <w:sz w:val="18"/>
              </w:rPr>
              <w:t>能一次性</w:t>
            </w:r>
            <w:r>
              <w:rPr>
                <w:rFonts w:eastAsia="宋体"/>
                <w:b/>
                <w:bCs/>
                <w:sz w:val="18"/>
              </w:rPr>
              <w:t>地</w:t>
            </w:r>
            <w:ins w:id="228" w:author="Decheng Fan" w:date="2014-05-29T08:12:00Z">
              <w:r w:rsidR="0052593E">
                <w:rPr>
                  <w:rFonts w:eastAsia="宋体" w:hint="eastAsia"/>
                  <w:b/>
                  <w:bCs/>
                  <w:sz w:val="18"/>
                </w:rPr>
                <w:t>闭合</w:t>
              </w:r>
            </w:ins>
            <w:del w:id="229" w:author="Decheng Fan" w:date="2014-05-29T08:12:00Z">
              <w:r w:rsidDel="0052593E">
                <w:rPr>
                  <w:rFonts w:eastAsia="宋体"/>
                  <w:b/>
                  <w:bCs/>
                  <w:sz w:val="18"/>
                </w:rPr>
                <w:delText>封闭</w:delText>
              </w:r>
            </w:del>
            <w:r>
              <w:rPr>
                <w:rFonts w:eastAsia="宋体"/>
                <w:b/>
                <w:bCs/>
                <w:sz w:val="18"/>
              </w:rPr>
              <w:t>式遍历到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其</w:t>
            </w:r>
            <w:r w:rsidR="00617815" w:rsidRPr="00B87B7A">
              <w:rPr>
                <w:rFonts w:eastAsia="宋体"/>
                <w:b/>
                <w:bCs/>
                <w:sz w:val="18"/>
              </w:rPr>
              <w:t>每</w:t>
            </w:r>
            <w:r>
              <w:rPr>
                <w:rFonts w:eastAsia="宋体" w:hint="eastAsia"/>
                <w:b/>
                <w:bCs/>
                <w:sz w:val="18"/>
              </w:rPr>
              <w:t>一</w:t>
            </w:r>
            <w:r w:rsidR="00617815" w:rsidRPr="00B87B7A">
              <w:rPr>
                <w:rFonts w:eastAsia="宋体"/>
                <w:b/>
                <w:bCs/>
                <w:sz w:val="18"/>
              </w:rPr>
              <w:t>条边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。</w:t>
            </w:r>
            <w:r w:rsidR="00617815" w:rsidRPr="00B87B7A">
              <w:rPr>
                <w:rFonts w:eastAsia="宋体"/>
                <w:b/>
                <w:bCs/>
                <w:sz w:val="18"/>
              </w:rPr>
              <w:t>我们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从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E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中边开始</w:t>
            </w:r>
            <w:r w:rsidR="00617815" w:rsidRPr="00B87B7A">
              <w:rPr>
                <w:rFonts w:eastAsia="宋体"/>
                <w:b/>
                <w:bCs/>
                <w:sz w:val="18"/>
              </w:rPr>
              <w:t>，</w:t>
            </w:r>
            <w:del w:id="230" w:author="Decheng Fan" w:date="2014-05-29T08:04:00Z">
              <w:r w:rsidDel="00E372D8">
                <w:rPr>
                  <w:rFonts w:eastAsia="宋体" w:hint="eastAsia"/>
                  <w:b/>
                  <w:bCs/>
                  <w:sz w:val="18"/>
                </w:rPr>
                <w:delText>任意</w:delText>
              </w:r>
              <w:r w:rsidDel="00E372D8">
                <w:rPr>
                  <w:rFonts w:eastAsia="宋体"/>
                  <w:b/>
                  <w:bCs/>
                  <w:sz w:val="18"/>
                </w:rPr>
                <w:delText>地</w:delText>
              </w:r>
            </w:del>
            <w:r w:rsidR="00617815" w:rsidRPr="00B87B7A">
              <w:rPr>
                <w:rFonts w:eastAsia="宋体" w:hint="eastAsia"/>
                <w:b/>
                <w:bCs/>
                <w:sz w:val="18"/>
              </w:rPr>
              <w:t>移除</w:t>
            </w:r>
            <w:r>
              <w:rPr>
                <w:rFonts w:eastAsia="宋体" w:hint="eastAsia"/>
                <w:b/>
                <w:bCs/>
                <w:sz w:val="18"/>
              </w:rPr>
              <w:t>掉</w:t>
            </w:r>
            <w:ins w:id="231" w:author="Decheng Fan" w:date="2014-05-29T08:04:00Z">
              <w:r w:rsidR="00E372D8">
                <w:rPr>
                  <w:rFonts w:eastAsia="宋体" w:hint="eastAsia"/>
                  <w:b/>
                  <w:bCs/>
                  <w:sz w:val="18"/>
                </w:rPr>
                <w:t>任意的</w:t>
              </w:r>
            </w:ins>
            <w:del w:id="232" w:author="Decheng Fan" w:date="2014-05-29T08:03:00Z">
              <w:r w:rsidDel="00E372D8">
                <w:rPr>
                  <w:rFonts w:eastAsia="宋体" w:hint="eastAsia"/>
                  <w:b/>
                  <w:bCs/>
                  <w:sz w:val="18"/>
                </w:rPr>
                <w:delText>该</w:delText>
              </w:r>
            </w:del>
            <w:ins w:id="233" w:author="Decheng Fan" w:date="2014-05-29T08:04:00Z">
              <w:r w:rsidR="0052593E">
                <w:rPr>
                  <w:rFonts w:eastAsia="宋体" w:hint="eastAsia"/>
                  <w:b/>
                  <w:bCs/>
                  <w:sz w:val="18"/>
                </w:rPr>
                <w:t>闭合</w:t>
              </w:r>
            </w:ins>
            <w:ins w:id="234" w:author="Decheng Fan" w:date="2014-05-29T08:14:00Z">
              <w:r w:rsidR="0052593E">
                <w:rPr>
                  <w:rFonts w:eastAsia="宋体" w:hint="eastAsia"/>
                  <w:b/>
                  <w:bCs/>
                  <w:sz w:val="18"/>
                </w:rPr>
                <w:t>式</w:t>
              </w:r>
            </w:ins>
            <w:del w:id="235" w:author="Decheng Fan" w:date="2014-05-29T08:04:00Z">
              <w:r w:rsidR="00617815" w:rsidRPr="00B87B7A" w:rsidDel="00E372D8">
                <w:rPr>
                  <w:rFonts w:eastAsia="宋体"/>
                  <w:b/>
                  <w:bCs/>
                  <w:sz w:val="18"/>
                </w:rPr>
                <w:delText>封闭</w:delText>
              </w:r>
              <w:r w:rsidDel="00E372D8">
                <w:rPr>
                  <w:rFonts w:eastAsia="宋体" w:hint="eastAsia"/>
                  <w:b/>
                  <w:bCs/>
                  <w:sz w:val="18"/>
                </w:rPr>
                <w:delText>式</w:delText>
              </w:r>
            </w:del>
            <w:r w:rsidR="00617815" w:rsidRPr="00B87B7A">
              <w:rPr>
                <w:rFonts w:eastAsia="宋体"/>
                <w:b/>
                <w:bCs/>
                <w:sz w:val="18"/>
              </w:rPr>
              <w:t>遍历</w:t>
            </w:r>
            <w:r>
              <w:rPr>
                <w:rFonts w:eastAsia="宋体" w:hint="eastAsia"/>
                <w:b/>
                <w:bCs/>
                <w:sz w:val="18"/>
              </w:rPr>
              <w:t>路径</w:t>
            </w:r>
            <w:r w:rsidR="00617815" w:rsidRPr="00B87B7A">
              <w:rPr>
                <w:rFonts w:eastAsia="宋体"/>
                <w:b/>
                <w:bCs/>
                <w:sz w:val="18"/>
              </w:rPr>
              <w:t>中</w:t>
            </w:r>
            <w:r>
              <w:rPr>
                <w:rFonts w:eastAsia="宋体" w:hint="eastAsia"/>
                <w:b/>
                <w:bCs/>
                <w:sz w:val="18"/>
              </w:rPr>
              <w:t>的</w:t>
            </w:r>
            <w:ins w:id="236" w:author="Decheng Fan" w:date="2014-05-29T08:04:00Z">
              <w:r w:rsidR="00E372D8">
                <w:rPr>
                  <w:rFonts w:eastAsia="宋体" w:hint="eastAsia"/>
                  <w:b/>
                  <w:bCs/>
                  <w:sz w:val="18"/>
                </w:rPr>
                <w:t>所有</w:t>
              </w:r>
            </w:ins>
            <w:del w:id="237" w:author="Decheng Fan" w:date="2014-05-29T08:04:00Z">
              <w:r w:rsidDel="00E372D8">
                <w:rPr>
                  <w:rFonts w:eastAsia="宋体" w:hint="eastAsia"/>
                  <w:b/>
                  <w:bCs/>
                  <w:sz w:val="18"/>
                </w:rPr>
                <w:delText>某</w:delText>
              </w:r>
              <w:r w:rsidR="00617815" w:rsidRPr="00B87B7A" w:rsidDel="00E372D8">
                <w:rPr>
                  <w:rFonts w:eastAsia="宋体"/>
                  <w:b/>
                  <w:bCs/>
                  <w:sz w:val="18"/>
                </w:rPr>
                <w:delText>一条</w:delText>
              </w:r>
            </w:del>
            <w:r w:rsidR="00617815" w:rsidRPr="00B87B7A">
              <w:rPr>
                <w:rFonts w:eastAsia="宋体"/>
                <w:b/>
                <w:bCs/>
                <w:sz w:val="18"/>
              </w:rPr>
              <w:t>边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。</w:t>
            </w:r>
            <w:r>
              <w:rPr>
                <w:rFonts w:eastAsia="宋体" w:hint="eastAsia"/>
                <w:b/>
                <w:bCs/>
                <w:sz w:val="18"/>
              </w:rPr>
              <w:t>然后</w:t>
            </w:r>
            <w:r w:rsidR="00617815" w:rsidRPr="00B87B7A">
              <w:rPr>
                <w:rFonts w:eastAsia="宋体"/>
                <w:b/>
                <w:bCs/>
                <w:sz w:val="18"/>
              </w:rPr>
              <w:t>，我们就</w:t>
            </w:r>
            <w:r>
              <w:rPr>
                <w:rFonts w:eastAsia="宋体" w:hint="eastAsia"/>
                <w:b/>
                <w:bCs/>
                <w:sz w:val="18"/>
              </w:rPr>
              <w:t>会</w:t>
            </w:r>
            <w:r w:rsidR="00617815" w:rsidRPr="00B87B7A">
              <w:rPr>
                <w:rFonts w:eastAsia="宋体"/>
                <w:b/>
                <w:bCs/>
                <w:sz w:val="18"/>
              </w:rPr>
              <w:t>得到一个或多个</w:t>
            </w:r>
            <w:del w:id="238" w:author="Decheng Fan" w:date="2014-05-29T08:05:00Z">
              <w:r w:rsidR="00617815" w:rsidRPr="00B87B7A" w:rsidDel="00E372D8">
                <w:rPr>
                  <w:rFonts w:eastAsia="宋体" w:hint="eastAsia"/>
                  <w:b/>
                  <w:bCs/>
                  <w:sz w:val="18"/>
                </w:rPr>
                <w:delText>属于</w:delText>
              </w:r>
            </w:del>
            <w:del w:id="239" w:author="Decheng Fan" w:date="2014-05-29T08:06:00Z">
              <w:r w:rsidR="00617815" w:rsidRPr="00B87B7A" w:rsidDel="00E372D8">
                <w:rPr>
                  <w:rFonts w:eastAsia="宋体"/>
                  <w:b/>
                  <w:bCs/>
                  <w:sz w:val="18"/>
                </w:rPr>
                <w:delText>欧拉图的</w:delText>
              </w:r>
            </w:del>
            <w:r w:rsidR="00617815" w:rsidRPr="00B87B7A">
              <w:rPr>
                <w:rFonts w:eastAsia="宋体"/>
                <w:b/>
                <w:bCs/>
                <w:sz w:val="18"/>
              </w:rPr>
              <w:t>部分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，</w:t>
            </w:r>
            <w:r w:rsidR="00107A9C">
              <w:rPr>
                <w:rFonts w:eastAsia="宋体" w:hint="eastAsia"/>
                <w:b/>
                <w:bCs/>
                <w:sz w:val="18"/>
              </w:rPr>
              <w:t>这些</w:t>
            </w:r>
            <w:r w:rsidR="00107A9C">
              <w:rPr>
                <w:rFonts w:eastAsia="宋体"/>
                <w:b/>
                <w:bCs/>
                <w:sz w:val="18"/>
              </w:rPr>
              <w:t>部分</w:t>
            </w:r>
            <w:ins w:id="240" w:author="Decheng Fan" w:date="2014-05-29T08:06:00Z">
              <w:r w:rsidR="00E372D8">
                <w:rPr>
                  <w:rFonts w:eastAsia="宋体" w:hint="eastAsia"/>
                  <w:b/>
                  <w:bCs/>
                  <w:sz w:val="18"/>
                </w:rPr>
                <w:t>也</w:t>
              </w:r>
            </w:ins>
            <w:ins w:id="241" w:author="Decheng Fan" w:date="2014-05-29T08:07:00Z">
              <w:r w:rsidR="00EC1758">
                <w:rPr>
                  <w:rFonts w:eastAsia="宋体" w:hint="eastAsia"/>
                  <w:b/>
                  <w:bCs/>
                  <w:sz w:val="18"/>
                </w:rPr>
                <w:t>分别</w:t>
              </w:r>
            </w:ins>
            <w:ins w:id="242" w:author="Decheng Fan" w:date="2014-05-29T08:06:00Z">
              <w:r w:rsidR="00E372D8">
                <w:rPr>
                  <w:rFonts w:eastAsia="宋体" w:hint="eastAsia"/>
                  <w:b/>
                  <w:bCs/>
                  <w:sz w:val="18"/>
                </w:rPr>
                <w:t>是欧拉图，</w:t>
              </w:r>
            </w:ins>
            <w:r w:rsidR="00617815" w:rsidRPr="00B87B7A">
              <w:rPr>
                <w:rFonts w:eastAsia="宋体" w:hint="eastAsia"/>
                <w:b/>
                <w:bCs/>
                <w:sz w:val="18"/>
              </w:rPr>
              <w:t>可以继续</w:t>
            </w:r>
            <w:r w:rsidR="00107A9C">
              <w:rPr>
                <w:rFonts w:eastAsia="宋体" w:hint="eastAsia"/>
                <w:b/>
                <w:bCs/>
                <w:sz w:val="18"/>
              </w:rPr>
              <w:t>适用于</w:t>
            </w:r>
            <w:r w:rsidR="00617815" w:rsidRPr="00B87B7A">
              <w:rPr>
                <w:rFonts w:eastAsia="宋体"/>
                <w:b/>
                <w:bCs/>
                <w:sz w:val="18"/>
              </w:rPr>
              <w:t>归纳前提。最后一步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是</w:t>
            </w:r>
            <w:r w:rsidR="00617815" w:rsidRPr="00B87B7A">
              <w:rPr>
                <w:rFonts w:eastAsia="宋体"/>
                <w:b/>
                <w:bCs/>
                <w:sz w:val="18"/>
              </w:rPr>
              <w:t>合并</w:t>
            </w:r>
            <w:r w:rsidR="00617815" w:rsidRPr="00B87B7A">
              <w:rPr>
                <w:rFonts w:eastAsia="宋体" w:hint="eastAsia"/>
                <w:b/>
                <w:bCs/>
                <w:sz w:val="18"/>
              </w:rPr>
              <w:t>我们</w:t>
            </w:r>
            <w:r w:rsidR="00107A9C">
              <w:rPr>
                <w:rFonts w:eastAsia="宋体"/>
                <w:b/>
                <w:bCs/>
                <w:sz w:val="18"/>
              </w:rPr>
              <w:t>在这些部分中获得的欧拉环</w:t>
            </w:r>
            <w:r w:rsidR="00617815" w:rsidRPr="00B87B7A">
              <w:rPr>
                <w:rFonts w:eastAsia="宋体"/>
                <w:b/>
                <w:bCs/>
                <w:sz w:val="18"/>
              </w:rPr>
              <w:t>路</w:t>
            </w:r>
            <w:r w:rsidR="008B79DA" w:rsidRPr="00B87B7A">
              <w:rPr>
                <w:rFonts w:eastAsia="宋体" w:hint="eastAsia"/>
                <w:b/>
                <w:bCs/>
                <w:sz w:val="18"/>
              </w:rPr>
              <w:t>。由于我们的</w:t>
            </w:r>
            <w:r w:rsidR="00107A9C">
              <w:rPr>
                <w:rFonts w:eastAsia="宋体" w:hint="eastAsia"/>
                <w:b/>
                <w:bCs/>
                <w:sz w:val="18"/>
              </w:rPr>
              <w:t>原始</w:t>
            </w:r>
            <w:r w:rsidR="00107A9C">
              <w:rPr>
                <w:rFonts w:eastAsia="宋体"/>
                <w:b/>
                <w:bCs/>
                <w:sz w:val="18"/>
              </w:rPr>
              <w:t>图结构</w:t>
            </w:r>
            <w:r w:rsidR="008B79DA" w:rsidRPr="00B87B7A">
              <w:rPr>
                <w:rFonts w:eastAsia="宋体"/>
                <w:b/>
                <w:bCs/>
                <w:sz w:val="18"/>
              </w:rPr>
              <w:t>是连通</w:t>
            </w:r>
            <w:r w:rsidR="00107A9C">
              <w:rPr>
                <w:rFonts w:eastAsia="宋体" w:hint="eastAsia"/>
                <w:b/>
                <w:bCs/>
                <w:sz w:val="18"/>
              </w:rPr>
              <w:t>的</w:t>
            </w:r>
            <w:r w:rsidR="008B79DA" w:rsidRPr="00B87B7A">
              <w:rPr>
                <w:rFonts w:eastAsia="宋体"/>
                <w:b/>
                <w:bCs/>
                <w:sz w:val="18"/>
              </w:rPr>
              <w:t>，所以</w:t>
            </w:r>
            <w:r w:rsidR="008B79DA" w:rsidRPr="00B87B7A">
              <w:rPr>
                <w:rFonts w:eastAsia="宋体" w:hint="eastAsia"/>
                <w:b/>
                <w:bCs/>
                <w:sz w:val="18"/>
              </w:rPr>
              <w:t>被</w:t>
            </w:r>
            <w:r w:rsidR="008B79DA" w:rsidRPr="00B87B7A">
              <w:rPr>
                <w:rFonts w:eastAsia="宋体"/>
                <w:b/>
                <w:bCs/>
                <w:sz w:val="18"/>
              </w:rPr>
              <w:t>移除的封闭</w:t>
            </w:r>
            <w:r w:rsidR="00107A9C">
              <w:rPr>
                <w:rFonts w:eastAsia="宋体" w:hint="eastAsia"/>
                <w:b/>
                <w:bCs/>
                <w:sz w:val="18"/>
              </w:rPr>
              <w:t>式</w:t>
            </w:r>
            <w:r w:rsidR="008B79DA" w:rsidRPr="00B87B7A">
              <w:rPr>
                <w:rFonts w:eastAsia="宋体"/>
                <w:b/>
                <w:bCs/>
                <w:sz w:val="18"/>
              </w:rPr>
              <w:t>遍历路径也必然</w:t>
            </w:r>
            <w:ins w:id="243" w:author="Decheng Fan" w:date="2014-05-29T08:07:00Z">
              <w:r w:rsidR="00EC1758">
                <w:rPr>
                  <w:rFonts w:eastAsia="宋体" w:hint="eastAsia"/>
                  <w:b/>
                  <w:bCs/>
                  <w:sz w:val="18"/>
                </w:rPr>
                <w:t>能</w:t>
              </w:r>
            </w:ins>
            <w:ins w:id="244" w:author="Decheng Fan" w:date="2014-05-29T08:08:00Z">
              <w:r w:rsidR="00EC1758">
                <w:rPr>
                  <w:rFonts w:eastAsia="宋体" w:hint="eastAsia"/>
                  <w:b/>
                  <w:bCs/>
                  <w:sz w:val="18"/>
                </w:rPr>
                <w:t>用来</w:t>
              </w:r>
            </w:ins>
            <w:del w:id="245" w:author="Decheng Fan" w:date="2014-05-29T08:07:00Z">
              <w:r w:rsidR="008B79DA" w:rsidRPr="00B87B7A" w:rsidDel="00EC1758">
                <w:rPr>
                  <w:rFonts w:eastAsia="宋体"/>
                  <w:b/>
                  <w:bCs/>
                  <w:sz w:val="18"/>
                </w:rPr>
                <w:delText>是</w:delText>
              </w:r>
            </w:del>
            <w:r w:rsidR="008B79DA" w:rsidRPr="00B87B7A">
              <w:rPr>
                <w:rFonts w:eastAsia="宋体"/>
                <w:b/>
                <w:bCs/>
                <w:sz w:val="18"/>
              </w:rPr>
              <w:t>连通</w:t>
            </w:r>
            <w:ins w:id="246" w:author="Decheng Fan" w:date="2014-05-29T08:08:00Z">
              <w:r w:rsidR="00EC1758">
                <w:rPr>
                  <w:rFonts w:eastAsia="宋体" w:hint="eastAsia"/>
                  <w:b/>
                  <w:bCs/>
                  <w:sz w:val="18"/>
                </w:rPr>
                <w:t>这些个部分</w:t>
              </w:r>
            </w:ins>
            <w:del w:id="247" w:author="Decheng Fan" w:date="2014-05-29T08:08:00Z">
              <w:r w:rsidR="008B79DA" w:rsidRPr="00B87B7A" w:rsidDel="00EC1758">
                <w:rPr>
                  <w:rFonts w:eastAsia="宋体"/>
                  <w:b/>
                  <w:bCs/>
                  <w:sz w:val="18"/>
                </w:rPr>
                <w:delText>的</w:delText>
              </w:r>
            </w:del>
            <w:r w:rsidR="008B79DA" w:rsidRPr="00B87B7A">
              <w:rPr>
                <w:rFonts w:eastAsia="宋体" w:hint="eastAsia"/>
                <w:b/>
                <w:bCs/>
                <w:sz w:val="18"/>
              </w:rPr>
              <w:t>。</w:t>
            </w:r>
            <w:r w:rsidR="00107A9C">
              <w:rPr>
                <w:rFonts w:eastAsia="宋体" w:hint="eastAsia"/>
                <w:b/>
                <w:bCs/>
                <w:sz w:val="18"/>
              </w:rPr>
              <w:t>因此</w:t>
            </w:r>
            <w:r w:rsidR="00107A9C">
              <w:rPr>
                <w:rFonts w:eastAsia="宋体"/>
                <w:b/>
                <w:bCs/>
                <w:sz w:val="18"/>
              </w:rPr>
              <w:t>，</w:t>
            </w:r>
            <w:r w:rsidR="00107A9C">
              <w:rPr>
                <w:rFonts w:eastAsia="宋体" w:hint="eastAsia"/>
                <w:b/>
                <w:bCs/>
                <w:sz w:val="18"/>
              </w:rPr>
              <w:t>该</w:t>
            </w:r>
            <w:r w:rsidR="00107A9C">
              <w:rPr>
                <w:rFonts w:eastAsia="宋体"/>
                <w:b/>
                <w:bCs/>
                <w:sz w:val="18"/>
              </w:rPr>
              <w:t>问题的</w:t>
            </w:r>
            <w:r w:rsidR="008B79DA" w:rsidRPr="00B87B7A">
              <w:rPr>
                <w:rFonts w:eastAsia="宋体" w:hint="eastAsia"/>
                <w:b/>
                <w:bCs/>
                <w:sz w:val="18"/>
              </w:rPr>
              <w:t>最终</w:t>
            </w:r>
            <w:r w:rsidR="008B79DA" w:rsidRPr="00B87B7A">
              <w:rPr>
                <w:rFonts w:eastAsia="宋体"/>
                <w:b/>
                <w:bCs/>
                <w:sz w:val="18"/>
              </w:rPr>
              <w:t>解决方案</w:t>
            </w:r>
            <w:r w:rsidR="00107A9C">
              <w:rPr>
                <w:rFonts w:eastAsia="宋体" w:hint="eastAsia"/>
                <w:b/>
                <w:bCs/>
                <w:sz w:val="18"/>
              </w:rPr>
              <w:t>应该</w:t>
            </w:r>
            <w:r w:rsidR="008B79DA" w:rsidRPr="00B87B7A">
              <w:rPr>
                <w:rFonts w:eastAsia="宋体"/>
                <w:b/>
                <w:bCs/>
                <w:sz w:val="18"/>
              </w:rPr>
              <w:t>就是我们</w:t>
            </w:r>
            <w:r w:rsidR="00107A9C">
              <w:rPr>
                <w:rFonts w:eastAsia="宋体" w:hint="eastAsia"/>
                <w:b/>
                <w:bCs/>
                <w:sz w:val="18"/>
              </w:rPr>
              <w:t>所</w:t>
            </w:r>
            <w:r w:rsidR="008B79DA" w:rsidRPr="00B87B7A">
              <w:rPr>
                <w:rFonts w:eastAsia="宋体"/>
                <w:b/>
                <w:bCs/>
                <w:sz w:val="18"/>
              </w:rPr>
              <w:t>合并的这些遍历路径</w:t>
            </w:r>
            <w:ins w:id="248" w:author="Decheng Fan" w:date="2014-05-29T08:09:00Z">
              <w:r w:rsidR="00EC1758">
                <w:rPr>
                  <w:rFonts w:eastAsia="宋体" w:hint="eastAsia"/>
                  <w:b/>
                  <w:bCs/>
                  <w:sz w:val="18"/>
                </w:rPr>
                <w:t>，这条路径就是“</w:t>
              </w:r>
            </w:ins>
            <w:ins w:id="249" w:author="Decheng Fan" w:date="2014-05-29T08:10:00Z">
              <w:r w:rsidR="00EC1758">
                <w:rPr>
                  <w:rFonts w:eastAsia="宋体" w:hint="eastAsia"/>
                  <w:b/>
                  <w:bCs/>
                  <w:sz w:val="18"/>
                </w:rPr>
                <w:t>绕道”走过每个</w:t>
              </w:r>
            </w:ins>
            <w:del w:id="250" w:author="Decheng Fan" w:date="2014-05-29T08:09:00Z">
              <w:r w:rsidR="00107A9C" w:rsidDel="00EC1758">
                <w:rPr>
                  <w:rFonts w:eastAsia="宋体" w:hint="eastAsia"/>
                  <w:b/>
                  <w:bCs/>
                  <w:sz w:val="18"/>
                </w:rPr>
                <w:delText>。但</w:delText>
              </w:r>
            </w:del>
            <w:del w:id="251" w:author="Decheng Fan" w:date="2014-05-29T08:10:00Z">
              <w:r w:rsidR="00107A9C" w:rsidDel="00EC1758">
                <w:rPr>
                  <w:rFonts w:eastAsia="宋体" w:hint="eastAsia"/>
                  <w:b/>
                  <w:bCs/>
                  <w:sz w:val="18"/>
                </w:rPr>
                <w:delText>这些</w:delText>
              </w:r>
            </w:del>
            <w:r w:rsidR="00107A9C">
              <w:rPr>
                <w:rFonts w:eastAsia="宋体"/>
                <w:b/>
                <w:bCs/>
                <w:sz w:val="18"/>
              </w:rPr>
              <w:t>部分</w:t>
            </w:r>
            <w:r w:rsidR="00107A9C">
              <w:rPr>
                <w:rFonts w:eastAsia="宋体" w:hint="eastAsia"/>
                <w:b/>
                <w:bCs/>
                <w:sz w:val="18"/>
              </w:rPr>
              <w:t>的</w:t>
            </w:r>
            <w:r w:rsidR="00107A9C">
              <w:rPr>
                <w:rFonts w:eastAsia="宋体"/>
                <w:b/>
                <w:bCs/>
                <w:sz w:val="18"/>
              </w:rPr>
              <w:t>欧拉环路</w:t>
            </w:r>
            <w:del w:id="252" w:author="Decheng Fan" w:date="2014-05-29T08:10:00Z">
              <w:r w:rsidR="00107A9C" w:rsidDel="00EC1758">
                <w:rPr>
                  <w:rFonts w:eastAsia="宋体" w:hint="eastAsia"/>
                  <w:b/>
                  <w:bCs/>
                  <w:sz w:val="18"/>
                </w:rPr>
                <w:delText>其实</w:delText>
              </w:r>
              <w:r w:rsidR="00107A9C" w:rsidDel="00EC1758">
                <w:rPr>
                  <w:rFonts w:eastAsia="宋体"/>
                  <w:b/>
                  <w:bCs/>
                  <w:sz w:val="18"/>
                </w:rPr>
                <w:delText>都是</w:delText>
              </w:r>
              <w:r w:rsidR="008B79DA" w:rsidRPr="00B87B7A" w:rsidDel="00EC1758">
                <w:rPr>
                  <w:rFonts w:eastAsia="宋体" w:hint="eastAsia"/>
                  <w:b/>
                  <w:bCs/>
                  <w:sz w:val="18"/>
                </w:rPr>
                <w:delText>“弯路”</w:delText>
              </w:r>
            </w:del>
            <w:ins w:id="253" w:author="Decheng Fan" w:date="2014-05-29T08:10:00Z">
              <w:r w:rsidR="00EC1758">
                <w:rPr>
                  <w:rFonts w:eastAsia="宋体" w:hint="eastAsia"/>
                  <w:b/>
                  <w:bCs/>
                  <w:sz w:val="18"/>
                </w:rPr>
                <w:t>的</w:t>
              </w:r>
            </w:ins>
            <w:ins w:id="254" w:author="Decheng Fan" w:date="2014-05-29T08:11:00Z">
              <w:r w:rsidR="00EC1758">
                <w:rPr>
                  <w:rFonts w:eastAsia="宋体" w:hint="eastAsia"/>
                  <w:b/>
                  <w:bCs/>
                  <w:sz w:val="18"/>
                </w:rPr>
                <w:t>结果</w:t>
              </w:r>
            </w:ins>
            <w:r w:rsidR="008B79DA" w:rsidRPr="00B87B7A">
              <w:rPr>
                <w:rFonts w:eastAsia="宋体" w:hint="eastAsia"/>
                <w:b/>
                <w:bCs/>
                <w:sz w:val="18"/>
              </w:rPr>
              <w:t>。</w:t>
            </w:r>
          </w:p>
          <w:p w14:paraId="64DAEA16" w14:textId="49F60C4D" w:rsidR="008B79DA" w:rsidRPr="00CA3CA7" w:rsidRDefault="008B79DA" w:rsidP="00563809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换而言之，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判断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某个</w:t>
            </w:r>
            <w:r w:rsidR="00107A9C">
              <w:rPr>
                <w:rFonts w:eastAsia="宋体"/>
                <w:b/>
                <w:bCs/>
                <w:sz w:val="18"/>
                <w:szCs w:val="18"/>
              </w:rPr>
              <w:t>图结构是否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属于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欧拉图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并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找出其中的欧拉环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路</w:t>
            </w:r>
            <w:r w:rsidR="000F536C" w:rsidRPr="00CA3CA7">
              <w:rPr>
                <w:rFonts w:eastAsia="宋体" w:hint="eastAsia"/>
                <w:b/>
                <w:bCs/>
                <w:sz w:val="18"/>
                <w:szCs w:val="18"/>
              </w:rPr>
              <w:t>其实</w:t>
            </w:r>
            <w:del w:id="255" w:author="Decheng Fan" w:date="2014-05-29T08:14:00Z">
              <w:r w:rsidRPr="00CA3CA7" w:rsidDel="0052593E">
                <w:rPr>
                  <w:rFonts w:eastAsia="宋体" w:hint="eastAsia"/>
                  <w:b/>
                  <w:bCs/>
                  <w:sz w:val="18"/>
                  <w:szCs w:val="18"/>
                </w:rPr>
                <w:delText>都</w:delText>
              </w:r>
            </w:del>
            <w:r w:rsidRPr="00CA3CA7">
              <w:rPr>
                <w:rFonts w:eastAsia="宋体"/>
                <w:b/>
                <w:bCs/>
                <w:sz w:val="18"/>
                <w:szCs w:val="18"/>
              </w:rPr>
              <w:t>很简单</w:t>
            </w:r>
            <w:ins w:id="256" w:author="Decheng Fan" w:date="2014-05-29T08:15:00Z">
              <w:r w:rsidR="0052593E">
                <w:rPr>
                  <w:rFonts w:eastAsia="宋体" w:hint="eastAsia"/>
                  <w:b/>
                  <w:bCs/>
                  <w:sz w:val="18"/>
                  <w:szCs w:val="18"/>
                </w:rPr>
                <w:t>（见习题</w:t>
              </w:r>
              <w:r w:rsidR="0052593E">
                <w:rPr>
                  <w:rFonts w:eastAsia="宋体" w:hint="eastAsia"/>
                  <w:b/>
                  <w:bCs/>
                  <w:sz w:val="18"/>
                  <w:szCs w:val="18"/>
                </w:rPr>
                <w:t>5-2</w:t>
              </w:r>
              <w:r w:rsidR="0052593E">
                <w:rPr>
                  <w:rFonts w:eastAsia="宋体" w:hint="eastAsia"/>
                  <w:b/>
                  <w:bCs/>
                  <w:sz w:val="18"/>
                  <w:szCs w:val="18"/>
                </w:rPr>
                <w:t>）</w:t>
              </w:r>
            </w:ins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但欧拉环路</w:t>
            </w:r>
            <w:r w:rsidR="000F536C" w:rsidRPr="00CA3CA7">
              <w:rPr>
                <w:rFonts w:eastAsia="宋体" w:hint="eastAsia"/>
                <w:b/>
                <w:bCs/>
                <w:sz w:val="18"/>
                <w:szCs w:val="18"/>
              </w:rPr>
              <w:t>引出</w:t>
            </w:r>
            <w:r w:rsidR="000F536C" w:rsidRPr="00CA3CA7">
              <w:rPr>
                <w:rFonts w:eastAsia="宋体"/>
                <w:b/>
                <w:bCs/>
                <w:sz w:val="18"/>
                <w:szCs w:val="18"/>
              </w:rPr>
              <w:t>了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一个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相对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更为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复杂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的问题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：哈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密顿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环路问题（</w:t>
            </w:r>
            <w:r w:rsidRPr="00CA3CA7">
              <w:rPr>
                <w:rFonts w:eastAsia="Arial"/>
                <w:b/>
                <w:bCs/>
                <w:sz w:val="18"/>
                <w:szCs w:val="18"/>
              </w:rPr>
              <w:t>Hamilton cycle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。</w:t>
            </w:r>
          </w:p>
          <w:p w14:paraId="3D532B94" w14:textId="25814D02" w:rsidR="004C5F6D" w:rsidRPr="00B87B7A" w:rsidRDefault="004C5F6D">
            <w:pPr>
              <w:ind w:firstLine="361"/>
              <w:rPr>
                <w:rFonts w:eastAsia="宋体"/>
                <w:b/>
                <w:bCs/>
              </w:rPr>
            </w:pP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哈密顿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环路问题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由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爱尔兰</w:t>
            </w:r>
            <w:r w:rsidR="00107A9C">
              <w:rPr>
                <w:rFonts w:eastAsia="宋体"/>
                <w:b/>
                <w:bCs/>
                <w:sz w:val="18"/>
                <w:szCs w:val="18"/>
              </w:rPr>
              <w:t>数学家</w:t>
            </w:r>
            <w:r w:rsidRPr="00CA3CA7">
              <w:rPr>
                <w:rFonts w:eastAsia="Arial"/>
                <w:b/>
                <w:bCs/>
                <w:sz w:val="18"/>
                <w:szCs w:val="18"/>
              </w:rPr>
              <w:t>William Rowan Hamilton</w:t>
            </w:r>
            <w:r w:rsidRPr="00CA3CA7">
              <w:rPr>
                <w:rFonts w:eastAsia="宋体" w:hint="eastAsia"/>
                <w:b/>
                <w:bCs/>
                <w:sz w:val="18"/>
                <w:szCs w:val="18"/>
              </w:rPr>
              <w:t>爵士所命名</w:t>
            </w:r>
            <w:r w:rsidR="00760E5A" w:rsidRPr="00CA3CA7">
              <w:rPr>
                <w:rFonts w:eastAsia="宋体" w:hint="eastAsia"/>
                <w:b/>
                <w:bCs/>
                <w:sz w:val="18"/>
                <w:szCs w:val="18"/>
              </w:rPr>
              <w:t>（他</w:t>
            </w:r>
            <w:r w:rsidR="00760E5A" w:rsidRPr="00CA3CA7">
              <w:rPr>
                <w:rFonts w:eastAsia="宋体"/>
                <w:b/>
                <w:bCs/>
                <w:sz w:val="18"/>
                <w:szCs w:val="18"/>
              </w:rPr>
              <w:t>还有</w:t>
            </w:r>
            <w:r w:rsidR="00760E5A" w:rsidRPr="00CA3CA7">
              <w:rPr>
                <w:rFonts w:eastAsia="宋体" w:hint="eastAsia"/>
                <w:b/>
                <w:bCs/>
                <w:sz w:val="18"/>
                <w:szCs w:val="18"/>
              </w:rPr>
              <w:t>一些</w:t>
            </w:r>
            <w:r w:rsidR="00760E5A" w:rsidRPr="00CA3CA7">
              <w:rPr>
                <w:rFonts w:eastAsia="宋体"/>
                <w:b/>
                <w:bCs/>
                <w:sz w:val="18"/>
                <w:szCs w:val="18"/>
              </w:rPr>
              <w:t>别的头衔</w:t>
            </w:r>
            <w:r w:rsidR="00760E5A" w:rsidRPr="00CA3CA7">
              <w:rPr>
                <w:rStyle w:val="ae"/>
                <w:rFonts w:eastAsia="宋体"/>
                <w:b/>
                <w:bCs/>
                <w:sz w:val="18"/>
                <w:szCs w:val="18"/>
              </w:rPr>
              <w:footnoteReference w:id="9"/>
            </w:r>
            <w:r w:rsidR="00760E5A" w:rsidRPr="00CA3CA7">
              <w:rPr>
                <w:rFonts w:eastAsia="宋体" w:hint="eastAsia"/>
                <w:b/>
                <w:bCs/>
                <w:sz w:val="18"/>
                <w:szCs w:val="18"/>
              </w:rPr>
              <w:t>），该问题</w:t>
            </w:r>
            <w:r w:rsidR="00107A9C">
              <w:rPr>
                <w:rFonts w:eastAsia="宋体"/>
                <w:b/>
                <w:bCs/>
                <w:sz w:val="18"/>
                <w:szCs w:val="18"/>
              </w:rPr>
              <w:t>最初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出自</w:t>
            </w:r>
            <w:r w:rsidR="00107A9C">
              <w:rPr>
                <w:rFonts w:eastAsia="宋体"/>
                <w:b/>
                <w:bCs/>
                <w:sz w:val="18"/>
                <w:szCs w:val="18"/>
              </w:rPr>
              <w:t>一个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760E5A" w:rsidRPr="00CA3CA7">
              <w:rPr>
                <w:rFonts w:eastAsia="宋体"/>
                <w:b/>
                <w:bCs/>
                <w:sz w:val="18"/>
                <w:szCs w:val="18"/>
              </w:rPr>
              <w:t>名为</w:t>
            </w:r>
            <w:r w:rsidR="00760E5A" w:rsidRPr="00CA3CA7">
              <w:rPr>
                <w:rFonts w:eastAsia="Arial"/>
                <w:b/>
                <w:bCs/>
                <w:i/>
                <w:sz w:val="18"/>
                <w:szCs w:val="18"/>
              </w:rPr>
              <w:t>The Icosian Game</w:t>
            </w:r>
            <w:r w:rsidR="00107A9C" w:rsidRPr="00E036A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Pr="00CA3CA7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107A9C">
              <w:rPr>
                <w:rFonts w:eastAsia="宋体" w:hint="eastAsia"/>
                <w:b/>
                <w:bCs/>
                <w:sz w:val="18"/>
                <w:szCs w:val="18"/>
              </w:rPr>
              <w:t>游戏，该游戏</w:t>
            </w:r>
            <w:r w:rsidR="00107A9C">
              <w:rPr>
                <w:rFonts w:eastAsia="宋体"/>
                <w:b/>
                <w:bCs/>
                <w:sz w:val="18"/>
                <w:szCs w:val="18"/>
              </w:rPr>
              <w:t>的目的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是要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一次性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地访问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到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一个正十二面体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（其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由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12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个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正多面体组成，也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可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简写为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12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d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）上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的所有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顶点，并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返回原点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（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如图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5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-4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所示）。在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更一般的情况下，一个哈密顿环路</w:t>
            </w:r>
            <w:del w:id="258" w:author="Decheng Fan" w:date="2014-05-29T08:21:00Z">
              <w:r w:rsidR="000F6048" w:rsidRPr="00CA3CA7" w:rsidDel="007C5AB0">
                <w:rPr>
                  <w:rFonts w:eastAsia="宋体"/>
                  <w:b/>
                  <w:bCs/>
                  <w:sz w:val="18"/>
                  <w:szCs w:val="18"/>
                </w:rPr>
                <w:delText>应该</w:delText>
              </w:r>
            </w:del>
            <w:ins w:id="259" w:author="Decheng Fan" w:date="2014-05-29T08:21:00Z">
              <w:r w:rsidR="007C5AB0">
                <w:rPr>
                  <w:rFonts w:eastAsia="宋体" w:hint="eastAsia"/>
                  <w:b/>
                  <w:bCs/>
                  <w:sz w:val="18"/>
                  <w:szCs w:val="18"/>
                </w:rPr>
                <w:t>是一个</w:t>
              </w:r>
            </w:ins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包含整个图结构中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所有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节点的子图（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恰好形成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一次性经过的环路）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。我相信您肯定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已经看出来了。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科尼斯堡七桥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就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属于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哈密顿</w:t>
            </w:r>
            <w:ins w:id="260" w:author="Decheng Fan" w:date="2014-05-29T08:17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图</w:t>
              </w:r>
            </w:ins>
            <w:del w:id="261" w:author="Decheng Fan" w:date="2014-05-29T08:17:00Z">
              <w:r w:rsidR="000F6048" w:rsidRPr="00CA3CA7" w:rsidDel="003215EE">
                <w:rPr>
                  <w:rFonts w:eastAsia="宋体" w:hint="eastAsia"/>
                  <w:b/>
                  <w:bCs/>
                  <w:sz w:val="18"/>
                  <w:szCs w:val="18"/>
                </w:rPr>
                <w:delText>问题</w:delText>
              </w:r>
            </w:del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（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也就是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说，它</w:t>
            </w:r>
            <w:ins w:id="262" w:author="Decheng Fan" w:date="2014-05-29T08:22:00Z">
              <w:r w:rsidR="00177097">
                <w:rPr>
                  <w:rFonts w:eastAsia="宋体" w:hint="eastAsia"/>
                  <w:b/>
                  <w:bCs/>
                  <w:sz w:val="18"/>
                  <w:szCs w:val="18"/>
                </w:rPr>
                <w:t>存在</w:t>
              </w:r>
            </w:ins>
            <w:del w:id="263" w:author="Decheng Fan" w:date="2014-05-29T08:22:00Z">
              <w:r w:rsidR="000F6048" w:rsidRPr="00CA3CA7" w:rsidDel="00177097">
                <w:rPr>
                  <w:rFonts w:eastAsia="宋体"/>
                  <w:b/>
                  <w:bCs/>
                  <w:sz w:val="18"/>
                  <w:szCs w:val="18"/>
                </w:rPr>
                <w:delText>是</w:delText>
              </w:r>
            </w:del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一个哈密顿环路）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而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要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证明这个正十二面体是一个哈密顿</w:t>
            </w:r>
            <w:ins w:id="264" w:author="Decheng Fan" w:date="2014-05-29T08:17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图</w:t>
              </w:r>
            </w:ins>
            <w:del w:id="265" w:author="Decheng Fan" w:date="2014-05-29T08:17:00Z">
              <w:r w:rsidR="000F6048" w:rsidRPr="00CA3CA7" w:rsidDel="003215EE">
                <w:rPr>
                  <w:rFonts w:eastAsia="宋体" w:hint="eastAsia"/>
                  <w:b/>
                  <w:bCs/>
                  <w:sz w:val="18"/>
                  <w:szCs w:val="18"/>
                </w:rPr>
                <w:delText>问题</w:delText>
              </w:r>
            </w:del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是有点困难的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事实上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B51373" w:rsidRPr="00CA3CA7">
              <w:rPr>
                <w:rFonts w:eastAsia="宋体" w:hint="eastAsia"/>
                <w:b/>
                <w:bCs/>
                <w:sz w:val="18"/>
                <w:szCs w:val="18"/>
              </w:rPr>
              <w:t>要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在一般性图结构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找出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哈密顿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路径是一个非常非常困难的</w:t>
            </w:r>
            <w:ins w:id="266" w:author="Decheng Fan" w:date="2014-05-29T08:23:00Z">
              <w:r w:rsidR="00E90F93">
                <w:rPr>
                  <w:rFonts w:eastAsia="宋体" w:hint="eastAsia"/>
                  <w:b/>
                  <w:bCs/>
                  <w:sz w:val="18"/>
                  <w:szCs w:val="18"/>
                </w:rPr>
                <w:t>问题</w:t>
              </w:r>
            </w:ins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152AA6" w:rsidRPr="00CA3CA7">
              <w:rPr>
                <w:rFonts w:eastAsia="宋体" w:hint="eastAsia"/>
                <w:b/>
                <w:bCs/>
                <w:sz w:val="18"/>
                <w:szCs w:val="18"/>
              </w:rPr>
              <w:t>人们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至今</w:t>
            </w:r>
            <w:r w:rsidR="00152AA6" w:rsidRPr="00CA3CA7">
              <w:rPr>
                <w:rFonts w:eastAsia="宋体" w:hint="eastAsia"/>
                <w:b/>
                <w:bCs/>
                <w:sz w:val="18"/>
                <w:szCs w:val="18"/>
              </w:rPr>
              <w:t>也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还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没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找到</w:t>
            </w:r>
            <w:r w:rsidR="00152AA6" w:rsidRPr="00CA3CA7">
              <w:rPr>
                <w:rFonts w:eastAsia="宋体" w:hint="eastAsia"/>
                <w:b/>
                <w:bCs/>
                <w:sz w:val="18"/>
                <w:szCs w:val="18"/>
              </w:rPr>
              <w:t>解决</w:t>
            </w:r>
            <w:r w:rsidR="00152AA6" w:rsidRPr="00CA3CA7">
              <w:rPr>
                <w:rFonts w:eastAsia="宋体"/>
                <w:b/>
                <w:bCs/>
                <w:sz w:val="18"/>
                <w:szCs w:val="18"/>
              </w:rPr>
              <w:t>该问题的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有效算法（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详见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第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11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章</w:t>
            </w:r>
            <w:r w:rsidR="000F6048" w:rsidRPr="00CA3CA7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0F6048" w:rsidRPr="00CA3CA7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del w:id="267" w:author="Decheng Fan" w:date="2014-05-29T08:18:00Z">
              <w:r w:rsidR="00B51373" w:rsidRPr="00CA3CA7" w:rsidDel="003215EE">
                <w:rPr>
                  <w:rFonts w:eastAsia="宋体" w:hint="eastAsia"/>
                  <w:b/>
                  <w:bCs/>
                  <w:sz w:val="18"/>
                  <w:szCs w:val="18"/>
                </w:rPr>
                <w:delText>而且</w:delText>
              </w:r>
              <w:r w:rsidR="00B51373" w:rsidRPr="00CA3CA7" w:rsidDel="003215EE">
                <w:rPr>
                  <w:rFonts w:eastAsia="宋体"/>
                  <w:b/>
                  <w:bCs/>
                  <w:sz w:val="18"/>
                  <w:szCs w:val="18"/>
                </w:rPr>
                <w:delText>，</w:delText>
              </w:r>
              <w:r w:rsidR="00152AA6" w:rsidRPr="00CA3CA7" w:rsidDel="003215EE">
                <w:rPr>
                  <w:rFonts w:eastAsia="宋体" w:hint="eastAsia"/>
                  <w:b/>
                  <w:bCs/>
                  <w:sz w:val="18"/>
                  <w:szCs w:val="18"/>
                </w:rPr>
                <w:delText>这类问题</w:delText>
              </w:r>
              <w:r w:rsidR="00152AA6" w:rsidRPr="00CA3CA7" w:rsidDel="003215EE">
                <w:rPr>
                  <w:rFonts w:eastAsia="宋体"/>
                  <w:b/>
                  <w:bCs/>
                  <w:sz w:val="18"/>
                  <w:szCs w:val="18"/>
                </w:rPr>
                <w:delText>的思考</w:delText>
              </w:r>
            </w:del>
            <w:ins w:id="268" w:author="Decheng Fan" w:date="2014-05-29T08:18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考虑到欧拉问题和哈密尔顿问题</w:t>
              </w:r>
            </w:ins>
            <w:ins w:id="269" w:author="Decheng Fan" w:date="2014-05-29T08:20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是挺</w:t>
              </w:r>
            </w:ins>
            <w:ins w:id="270" w:author="Decheng Fan" w:date="2014-05-29T08:21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类</w:t>
              </w:r>
            </w:ins>
            <w:ins w:id="271" w:author="Decheng Fan" w:date="2014-05-29T08:19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似</w:t>
              </w:r>
            </w:ins>
            <w:ins w:id="272" w:author="Decheng Fan" w:date="2014-05-29T08:20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ins w:id="273" w:author="Decheng Fan" w:date="2014-05-29T08:19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，这难度上的巨大差异</w:t>
              </w:r>
            </w:ins>
            <w:ins w:id="274" w:author="Decheng Fan" w:date="2014-05-29T08:20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则</w:t>
              </w:r>
            </w:ins>
            <w:ins w:id="275" w:author="Decheng Fan" w:date="2014-05-29T08:19:00Z">
              <w:r w:rsidR="003215EE">
                <w:rPr>
                  <w:rFonts w:eastAsia="宋体" w:hint="eastAsia"/>
                  <w:b/>
                  <w:bCs/>
                  <w:sz w:val="18"/>
                  <w:szCs w:val="18"/>
                </w:rPr>
                <w:t>让人感到怪异</w:t>
              </w:r>
            </w:ins>
            <w:del w:id="276" w:author="Decheng Fan" w:date="2014-05-29T08:18:00Z">
              <w:r w:rsidR="00152AA6" w:rsidRPr="00CA3CA7" w:rsidDel="003215EE">
                <w:rPr>
                  <w:rFonts w:eastAsia="宋体"/>
                  <w:b/>
                  <w:bCs/>
                  <w:sz w:val="18"/>
                  <w:szCs w:val="18"/>
                </w:rPr>
                <w:delText>方式</w:delText>
              </w:r>
              <w:r w:rsidR="00152AA6" w:rsidRPr="00CA3CA7" w:rsidDel="003215EE">
                <w:rPr>
                  <w:rFonts w:eastAsia="宋体" w:hint="eastAsia"/>
                  <w:b/>
                  <w:bCs/>
                  <w:sz w:val="18"/>
                  <w:szCs w:val="18"/>
                </w:rPr>
                <w:delText>本身就</w:delText>
              </w:r>
              <w:r w:rsidR="00152AA6" w:rsidRPr="00CA3CA7" w:rsidDel="003215EE">
                <w:rPr>
                  <w:rFonts w:eastAsia="宋体"/>
                  <w:b/>
                  <w:bCs/>
                  <w:sz w:val="18"/>
                  <w:szCs w:val="18"/>
                </w:rPr>
                <w:delText>有些</w:delText>
              </w:r>
              <w:r w:rsidR="00152AA6" w:rsidRPr="00CA3CA7" w:rsidDel="003215EE">
                <w:rPr>
                  <w:rFonts w:eastAsia="宋体" w:hint="eastAsia"/>
                  <w:b/>
                  <w:bCs/>
                  <w:sz w:val="18"/>
                  <w:szCs w:val="18"/>
                </w:rPr>
                <w:delText>怪异</w:delText>
              </w:r>
            </w:del>
            <w:r w:rsidR="00152AA6" w:rsidRPr="00CA3CA7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152AA6" w:rsidRPr="00CA3CA7">
              <w:rPr>
                <w:rFonts w:eastAsia="宋体" w:hint="eastAsia"/>
                <w:b/>
                <w:bCs/>
                <w:sz w:val="18"/>
                <w:szCs w:val="18"/>
              </w:rPr>
              <w:t>您</w:t>
            </w:r>
            <w:r w:rsidR="00152AA6" w:rsidRPr="00CA3CA7">
              <w:rPr>
                <w:rFonts w:eastAsia="宋体"/>
                <w:b/>
                <w:bCs/>
                <w:sz w:val="18"/>
                <w:szCs w:val="18"/>
              </w:rPr>
              <w:t>不觉得吗？</w:t>
            </w:r>
          </w:p>
        </w:tc>
      </w:tr>
    </w:tbl>
    <w:p w14:paraId="4B32C2A5" w14:textId="77777777" w:rsidR="008473DF" w:rsidRPr="008473DF" w:rsidRDefault="007F1040" w:rsidP="007853E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公园漫步</w:t>
      </w:r>
    </w:p>
    <w:p w14:paraId="756214E5" w14:textId="46C344A1" w:rsidR="006B2C4E" w:rsidRPr="00E036AD" w:rsidRDefault="006B2C4E" w:rsidP="00B910F4">
      <w:pPr>
        <w:ind w:firstLine="420"/>
        <w:rPr>
          <w:rFonts w:eastAsia="宋体"/>
        </w:rPr>
      </w:pPr>
      <w:r>
        <w:t>1887</w:t>
      </w:r>
      <w:r w:rsidRPr="00E036AD">
        <w:rPr>
          <w:rFonts w:eastAsia="宋体" w:hint="eastAsia"/>
        </w:rPr>
        <w:t>年</w:t>
      </w:r>
      <w:r w:rsidR="00491CBA" w:rsidRPr="00E036AD">
        <w:rPr>
          <w:rFonts w:eastAsia="宋体"/>
        </w:rPr>
        <w:t>深秋的一天，一位法国电信工程师散步时路过</w:t>
      </w:r>
      <w:r w:rsidR="00491CBA" w:rsidRPr="00E036AD">
        <w:rPr>
          <w:rFonts w:eastAsia="宋体" w:hint="eastAsia"/>
        </w:rPr>
        <w:t>了</w:t>
      </w:r>
      <w:r w:rsidR="00491CBA" w:rsidRPr="00E036AD">
        <w:rPr>
          <w:rFonts w:eastAsia="宋体"/>
        </w:rPr>
        <w:t>一个保</w:t>
      </w:r>
      <w:r w:rsidR="00491CBA" w:rsidRPr="00E036AD">
        <w:rPr>
          <w:rFonts w:eastAsia="宋体" w:hint="eastAsia"/>
        </w:rPr>
        <w:t>存</w:t>
      </w:r>
      <w:r w:rsidRPr="00E036AD">
        <w:rPr>
          <w:rFonts w:eastAsia="宋体" w:hint="eastAsia"/>
        </w:rPr>
        <w:t>完好</w:t>
      </w:r>
      <w:r w:rsidRPr="00E036AD">
        <w:rPr>
          <w:rFonts w:eastAsia="宋体"/>
        </w:rPr>
        <w:t>的花园式迷宫，</w:t>
      </w:r>
      <w:r w:rsidRPr="00E036AD">
        <w:rPr>
          <w:rFonts w:eastAsia="宋体" w:hint="eastAsia"/>
        </w:rPr>
        <w:t>于是</w:t>
      </w:r>
      <w:r w:rsidRPr="00E036AD">
        <w:rPr>
          <w:rFonts w:eastAsia="宋体"/>
        </w:rPr>
        <w:t>就</w:t>
      </w:r>
      <w:r w:rsidR="00491CBA" w:rsidRPr="00E036AD">
        <w:rPr>
          <w:rFonts w:eastAsia="宋体" w:hint="eastAsia"/>
        </w:rPr>
        <w:t>进去</w:t>
      </w:r>
      <w:r w:rsidRPr="00E036AD">
        <w:rPr>
          <w:rFonts w:eastAsia="宋体"/>
        </w:rPr>
        <w:t>转</w:t>
      </w:r>
      <w:r w:rsidRPr="00E036AD">
        <w:rPr>
          <w:rFonts w:eastAsia="宋体" w:hint="eastAsia"/>
        </w:rPr>
        <w:t>了</w:t>
      </w:r>
      <w:r w:rsidRPr="00E036AD">
        <w:rPr>
          <w:rFonts w:eastAsia="宋体"/>
        </w:rPr>
        <w:t>转</w:t>
      </w:r>
      <w:r w:rsidRPr="00E036AD">
        <w:rPr>
          <w:rFonts w:eastAsia="宋体" w:hint="eastAsia"/>
        </w:rPr>
        <w:t>，</w:t>
      </w:r>
      <w:r w:rsidR="00491CBA" w:rsidRPr="00E036AD">
        <w:rPr>
          <w:rFonts w:eastAsia="宋体" w:hint="eastAsia"/>
        </w:rPr>
        <w:t>顺便</w:t>
      </w:r>
      <w:r w:rsidRPr="00E036AD">
        <w:rPr>
          <w:rFonts w:eastAsia="宋体"/>
        </w:rPr>
        <w:t>看看</w:t>
      </w:r>
      <w:ins w:id="277" w:author="Decheng Fan" w:date="2014-05-29T08:26:00Z">
        <w:r w:rsidR="00562644">
          <w:rPr>
            <w:rFonts w:eastAsia="宋体" w:hint="eastAsia"/>
          </w:rPr>
          <w:t>已经</w:t>
        </w:r>
      </w:ins>
      <w:del w:id="278" w:author="Decheng Fan" w:date="2014-05-29T08:25:00Z">
        <w:r w:rsidRPr="00E036AD" w:rsidDel="00562644">
          <w:rPr>
            <w:rFonts w:eastAsia="宋体" w:hint="eastAsia"/>
          </w:rPr>
          <w:delText>植物</w:delText>
        </w:r>
      </w:del>
      <w:ins w:id="279" w:author="Decheng Fan" w:date="2014-05-29T08:26:00Z">
        <w:r w:rsidR="00562644">
          <w:rPr>
            <w:rFonts w:eastAsia="宋体" w:hint="eastAsia"/>
          </w:rPr>
          <w:t>发黄的树叶</w:t>
        </w:r>
      </w:ins>
      <w:r w:rsidRPr="00E036AD">
        <w:rPr>
          <w:rFonts w:eastAsia="宋体" w:hint="eastAsia"/>
        </w:rPr>
        <w:t>。</w:t>
      </w:r>
      <w:r w:rsidRPr="00E036AD">
        <w:rPr>
          <w:rFonts w:eastAsia="宋体"/>
        </w:rPr>
        <w:t>他</w:t>
      </w:r>
      <w:r w:rsidRPr="00E036AD">
        <w:rPr>
          <w:rFonts w:eastAsia="宋体" w:hint="eastAsia"/>
        </w:rPr>
        <w:t>走过</w:t>
      </w:r>
      <w:r w:rsidRPr="00E036AD">
        <w:rPr>
          <w:rFonts w:eastAsia="宋体"/>
        </w:rPr>
        <w:t>迷宫中</w:t>
      </w:r>
      <w:r w:rsidRPr="00E036AD">
        <w:rPr>
          <w:rFonts w:eastAsia="宋体" w:hint="eastAsia"/>
        </w:rPr>
        <w:t>的</w:t>
      </w:r>
      <w:r w:rsidRPr="00E036AD">
        <w:rPr>
          <w:rFonts w:eastAsia="宋体"/>
        </w:rPr>
        <w:t>一个个通道和</w:t>
      </w:r>
      <w:r w:rsidRPr="00E036AD">
        <w:rPr>
          <w:rFonts w:eastAsia="宋体" w:hint="eastAsia"/>
        </w:rPr>
        <w:t>路口</w:t>
      </w:r>
      <w:r w:rsidRPr="00E036AD">
        <w:rPr>
          <w:rFonts w:eastAsia="宋体"/>
        </w:rPr>
        <w:t>，</w:t>
      </w:r>
      <w:r w:rsidRPr="00E036AD">
        <w:rPr>
          <w:rFonts w:eastAsia="宋体" w:hint="eastAsia"/>
        </w:rPr>
        <w:t>认出</w:t>
      </w:r>
      <w:r w:rsidRPr="00E036AD">
        <w:rPr>
          <w:rFonts w:eastAsia="宋体"/>
        </w:rPr>
        <w:t>了一些植物</w:t>
      </w:r>
      <w:r w:rsidRPr="00E036AD">
        <w:rPr>
          <w:rFonts w:eastAsia="宋体" w:hint="eastAsia"/>
        </w:rPr>
        <w:t>，</w:t>
      </w:r>
      <w:del w:id="280" w:author="Decheng Fan" w:date="2014-05-29T08:26:00Z">
        <w:r w:rsidRPr="00E036AD" w:rsidDel="00BD488A">
          <w:rPr>
            <w:rFonts w:eastAsia="宋体" w:hint="eastAsia"/>
          </w:rPr>
          <w:delText xml:space="preserve"> </w:delText>
        </w:r>
      </w:del>
      <w:r w:rsidRPr="00E036AD">
        <w:rPr>
          <w:rFonts w:eastAsia="宋体" w:hint="eastAsia"/>
        </w:rPr>
        <w:t>但</w:t>
      </w:r>
      <w:r w:rsidRPr="00E036AD">
        <w:rPr>
          <w:rFonts w:eastAsia="宋体"/>
        </w:rPr>
        <w:t>同时他也发现自己一直在</w:t>
      </w:r>
      <w:r w:rsidR="00491CBA" w:rsidRPr="00E036AD">
        <w:rPr>
          <w:rFonts w:eastAsia="宋体" w:hint="eastAsia"/>
        </w:rPr>
        <w:t>原地</w:t>
      </w:r>
      <w:r w:rsidRPr="00E036AD">
        <w:rPr>
          <w:rFonts w:eastAsia="宋体"/>
        </w:rPr>
        <w:t>转圈</w:t>
      </w:r>
      <w:r w:rsidR="00491CBA" w:rsidRPr="00E036AD">
        <w:rPr>
          <w:rFonts w:eastAsia="宋体" w:hint="eastAsia"/>
        </w:rPr>
        <w:t>。作为</w:t>
      </w:r>
      <w:r w:rsidR="00491CBA" w:rsidRPr="00E036AD">
        <w:rPr>
          <w:rFonts w:eastAsia="宋体"/>
        </w:rPr>
        <w:t>一个思考者，</w:t>
      </w:r>
      <w:r w:rsidR="00491CBA" w:rsidRPr="00E036AD">
        <w:rPr>
          <w:rFonts w:eastAsia="宋体" w:hint="eastAsia"/>
        </w:rPr>
        <w:t>这位</w:t>
      </w:r>
      <w:r w:rsidR="00491CBA" w:rsidRPr="00E036AD">
        <w:rPr>
          <w:rFonts w:eastAsia="宋体"/>
        </w:rPr>
        <w:t>工程师开始思考应该</w:t>
      </w:r>
      <w:r w:rsidR="00B910F4" w:rsidRPr="00E036AD">
        <w:rPr>
          <w:rFonts w:eastAsia="宋体" w:hint="eastAsia"/>
        </w:rPr>
        <w:t>如何</w:t>
      </w:r>
      <w:r w:rsidR="00B910F4" w:rsidRPr="00E036AD">
        <w:rPr>
          <w:rFonts w:eastAsia="宋体"/>
        </w:rPr>
        <w:t>避免这样的错误，并</w:t>
      </w:r>
      <w:r w:rsidR="00B910F4" w:rsidRPr="00E036AD">
        <w:rPr>
          <w:rFonts w:eastAsia="宋体" w:hint="eastAsia"/>
        </w:rPr>
        <w:t>尽可能</w:t>
      </w:r>
      <w:r w:rsidR="00B910F4" w:rsidRPr="00E036AD">
        <w:rPr>
          <w:rFonts w:eastAsia="宋体"/>
        </w:rPr>
        <w:t>地</w:t>
      </w:r>
      <w:r w:rsidR="00B910F4" w:rsidRPr="00E036AD">
        <w:rPr>
          <w:rFonts w:eastAsia="宋体" w:hint="eastAsia"/>
        </w:rPr>
        <w:t>找到走</w:t>
      </w:r>
      <w:r w:rsidR="00B910F4" w:rsidRPr="00E036AD">
        <w:rPr>
          <w:rFonts w:eastAsia="宋体"/>
        </w:rPr>
        <w:t>出去的最好</w:t>
      </w:r>
      <w:r w:rsidR="00B910F4" w:rsidRPr="00E036AD">
        <w:rPr>
          <w:rFonts w:eastAsia="宋体" w:hint="eastAsia"/>
        </w:rPr>
        <w:t>方式。</w:t>
      </w:r>
      <w:r w:rsidR="00B910F4" w:rsidRPr="00E036AD">
        <w:rPr>
          <w:rFonts w:eastAsia="宋体"/>
        </w:rPr>
        <w:t>他</w:t>
      </w:r>
      <w:r w:rsidR="00B910F4" w:rsidRPr="00E036AD">
        <w:rPr>
          <w:rFonts w:eastAsia="宋体" w:hint="eastAsia"/>
        </w:rPr>
        <w:t>记得小时候</w:t>
      </w:r>
      <w:r w:rsidR="00B910F4" w:rsidRPr="00E036AD">
        <w:rPr>
          <w:rFonts w:eastAsia="宋体"/>
        </w:rPr>
        <w:t>有人告诉</w:t>
      </w:r>
      <w:r w:rsidR="00B910F4" w:rsidRPr="00E036AD">
        <w:rPr>
          <w:rFonts w:eastAsia="宋体" w:hint="eastAsia"/>
        </w:rPr>
        <w:t>过</w:t>
      </w:r>
      <w:r w:rsidR="00B910F4" w:rsidRPr="00E036AD">
        <w:rPr>
          <w:rFonts w:eastAsia="宋体"/>
        </w:rPr>
        <w:t>自己，只要</w:t>
      </w:r>
      <w:r w:rsidR="00B910F4" w:rsidRPr="00E036AD">
        <w:rPr>
          <w:rFonts w:eastAsia="宋体" w:hint="eastAsia"/>
        </w:rPr>
        <w:t>在</w:t>
      </w:r>
      <w:r w:rsidR="00B910F4" w:rsidRPr="00E036AD">
        <w:rPr>
          <w:rFonts w:eastAsia="宋体"/>
        </w:rPr>
        <w:t>每一个路口都一直坚持向左</w:t>
      </w:r>
      <w:r w:rsidR="00B910F4" w:rsidRPr="00E036AD">
        <w:rPr>
          <w:rFonts w:eastAsia="宋体" w:hint="eastAsia"/>
        </w:rPr>
        <w:t>走，</w:t>
      </w:r>
      <w:r w:rsidR="00FD48F2" w:rsidRPr="00E036AD">
        <w:rPr>
          <w:rFonts w:eastAsia="宋体" w:hint="eastAsia"/>
        </w:rPr>
        <w:t>就能</w:t>
      </w:r>
      <w:r w:rsidR="00B910F4" w:rsidRPr="00E036AD">
        <w:rPr>
          <w:rFonts w:eastAsia="宋体"/>
        </w:rPr>
        <w:t>最终找到出口。</w:t>
      </w:r>
      <w:r w:rsidR="00B910F4" w:rsidRPr="00E036AD">
        <w:rPr>
          <w:rFonts w:eastAsia="宋体" w:hint="eastAsia"/>
        </w:rPr>
        <w:t>但我们</w:t>
      </w:r>
      <w:r w:rsidR="00B910F4" w:rsidRPr="00E036AD">
        <w:rPr>
          <w:rFonts w:eastAsia="宋体"/>
        </w:rPr>
        <w:t>很容易就能看出，</w:t>
      </w:r>
      <w:r w:rsidR="00B910F4" w:rsidRPr="00E036AD">
        <w:rPr>
          <w:rFonts w:eastAsia="宋体" w:hint="eastAsia"/>
        </w:rPr>
        <w:t>这种</w:t>
      </w:r>
      <w:r w:rsidR="00B910F4" w:rsidRPr="00E036AD">
        <w:rPr>
          <w:rFonts w:eastAsia="宋体"/>
        </w:rPr>
        <w:t>简单的策略是行不通的。</w:t>
      </w:r>
      <w:r w:rsidR="00B910F4" w:rsidRPr="00E036AD">
        <w:rPr>
          <w:rFonts w:eastAsia="宋体" w:hint="eastAsia"/>
        </w:rPr>
        <w:t>如果</w:t>
      </w:r>
      <w:r w:rsidR="00FD48F2" w:rsidRPr="00E036AD">
        <w:rPr>
          <w:rFonts w:eastAsia="宋体" w:hint="eastAsia"/>
        </w:rPr>
        <w:t>真的</w:t>
      </w:r>
      <w:r w:rsidR="00B910F4" w:rsidRPr="00E036AD">
        <w:rPr>
          <w:rFonts w:eastAsia="宋体"/>
        </w:rPr>
        <w:t>一直</w:t>
      </w:r>
      <w:r w:rsidR="00B910F4" w:rsidRPr="00E036AD">
        <w:rPr>
          <w:rFonts w:eastAsia="宋体" w:hint="eastAsia"/>
        </w:rPr>
        <w:t>向左走</w:t>
      </w:r>
      <w:r w:rsidR="00FD48F2" w:rsidRPr="00E036AD">
        <w:rPr>
          <w:rFonts w:eastAsia="宋体"/>
        </w:rPr>
        <w:t>下去，</w:t>
      </w:r>
      <w:r w:rsidR="00FD48F2" w:rsidRPr="00E036AD">
        <w:rPr>
          <w:rFonts w:eastAsia="宋体" w:hint="eastAsia"/>
        </w:rPr>
        <w:t>在</w:t>
      </w:r>
      <w:r w:rsidR="00FD48F2" w:rsidRPr="00E036AD">
        <w:rPr>
          <w:rFonts w:eastAsia="宋体"/>
        </w:rPr>
        <w:t>找到出口之前</w:t>
      </w:r>
      <w:r w:rsidR="00FD48F2" w:rsidRPr="00E036AD">
        <w:rPr>
          <w:rFonts w:eastAsia="宋体" w:hint="eastAsia"/>
        </w:rPr>
        <w:t>就会</w:t>
      </w:r>
      <w:r w:rsidR="00FD48F2" w:rsidRPr="00E036AD">
        <w:rPr>
          <w:rFonts w:eastAsia="宋体"/>
        </w:rPr>
        <w:t>回到起点。这会使他</w:t>
      </w:r>
      <w:r w:rsidR="00FD48F2" w:rsidRPr="00E036AD">
        <w:rPr>
          <w:rFonts w:eastAsia="宋体" w:hint="eastAsia"/>
        </w:rPr>
        <w:t>陷入</w:t>
      </w:r>
      <w:r w:rsidR="00FD48F2" w:rsidRPr="00E036AD">
        <w:rPr>
          <w:rFonts w:eastAsia="宋体"/>
        </w:rPr>
        <w:t>一个无限循环。这不行，他</w:t>
      </w:r>
      <w:r w:rsidR="00FD48F2" w:rsidRPr="00E036AD">
        <w:rPr>
          <w:rFonts w:eastAsia="宋体" w:hint="eastAsia"/>
        </w:rPr>
        <w:t>得另想办法</w:t>
      </w:r>
      <w:r w:rsidR="00FD48F2" w:rsidRPr="00E036AD">
        <w:rPr>
          <w:rFonts w:eastAsia="宋体"/>
        </w:rPr>
        <w:t>。</w:t>
      </w:r>
      <w:r w:rsidR="00FD48F2" w:rsidRPr="00E036AD">
        <w:rPr>
          <w:rFonts w:eastAsia="宋体" w:hint="eastAsia"/>
        </w:rPr>
        <w:t>而</w:t>
      </w:r>
      <w:r w:rsidR="00FD48F2" w:rsidRPr="00E036AD">
        <w:rPr>
          <w:rFonts w:eastAsia="宋体"/>
        </w:rPr>
        <w:t>当</w:t>
      </w:r>
      <w:r w:rsidR="00FD48F2" w:rsidRPr="00E036AD">
        <w:rPr>
          <w:rFonts w:eastAsia="宋体" w:hint="eastAsia"/>
        </w:rPr>
        <w:t>这位</w:t>
      </w:r>
      <w:r w:rsidR="00FD48F2" w:rsidRPr="00E036AD">
        <w:rPr>
          <w:rFonts w:eastAsia="宋体"/>
        </w:rPr>
        <w:t>工程师最终摸索着走出迷宫时，他获得了</w:t>
      </w:r>
      <w:r w:rsidR="00FD48F2" w:rsidRPr="00E036AD">
        <w:rPr>
          <w:rFonts w:eastAsia="宋体" w:hint="eastAsia"/>
        </w:rPr>
        <w:t>某种</w:t>
      </w:r>
      <w:r w:rsidR="00FD48F2" w:rsidRPr="00E036AD">
        <w:rPr>
          <w:rFonts w:eastAsia="宋体"/>
        </w:rPr>
        <w:t>闪亮的洞察力</w:t>
      </w:r>
      <w:r w:rsidR="00FD48F2" w:rsidRPr="00E036AD">
        <w:rPr>
          <w:rFonts w:eastAsia="宋体" w:hint="eastAsia"/>
        </w:rPr>
        <w:t>。</w:t>
      </w:r>
      <w:r w:rsidR="00FD48F2" w:rsidRPr="00E036AD">
        <w:rPr>
          <w:rFonts w:eastAsia="宋体"/>
        </w:rPr>
        <w:t>于是他</w:t>
      </w:r>
      <w:r w:rsidR="00FD48F2" w:rsidRPr="00E036AD">
        <w:rPr>
          <w:rFonts w:eastAsia="宋体" w:hint="eastAsia"/>
        </w:rPr>
        <w:t>急忙赶回家</w:t>
      </w:r>
      <w:r w:rsidR="00FD48F2" w:rsidRPr="00E036AD">
        <w:rPr>
          <w:rFonts w:eastAsia="宋体"/>
        </w:rPr>
        <w:t>，在笔记本</w:t>
      </w:r>
      <w:r w:rsidR="00FD48F2" w:rsidRPr="00E036AD">
        <w:rPr>
          <w:rFonts w:eastAsia="宋体" w:hint="eastAsia"/>
        </w:rPr>
        <w:t>上</w:t>
      </w:r>
      <w:r w:rsidR="00FD48F2" w:rsidRPr="00E036AD">
        <w:rPr>
          <w:rFonts w:eastAsia="宋体"/>
        </w:rPr>
        <w:t>记录下了他的解决方案</w:t>
      </w:r>
      <w:r w:rsidR="00FD48F2" w:rsidRPr="00E036AD">
        <w:rPr>
          <w:rFonts w:eastAsia="宋体" w:hint="eastAsia"/>
        </w:rPr>
        <w:t>。</w:t>
      </w:r>
    </w:p>
    <w:p w14:paraId="4EC8970B" w14:textId="7C6B98DE" w:rsidR="00426796" w:rsidRPr="00E036AD" w:rsidRDefault="00426796" w:rsidP="00D248D7">
      <w:pPr>
        <w:ind w:firstLine="420"/>
        <w:rPr>
          <w:rFonts w:eastAsia="宋体"/>
        </w:rPr>
      </w:pPr>
      <w:r w:rsidRPr="00E036AD">
        <w:rPr>
          <w:rFonts w:eastAsia="宋体" w:hint="eastAsia"/>
        </w:rPr>
        <w:t>好吧</w:t>
      </w:r>
      <w:r w:rsidRPr="00E036AD">
        <w:rPr>
          <w:rFonts w:eastAsia="宋体"/>
        </w:rPr>
        <w:t>，我承认这位工程师的实际经历可能并不是这个样子</w:t>
      </w:r>
      <w:r w:rsidRPr="00E036AD">
        <w:rPr>
          <w:rFonts w:eastAsia="宋体" w:hint="eastAsia"/>
        </w:rPr>
        <w:t>，</w:t>
      </w:r>
      <w:r w:rsidR="00D248D7" w:rsidRPr="00E036AD">
        <w:rPr>
          <w:rFonts w:eastAsia="宋体" w:hint="eastAsia"/>
        </w:rPr>
        <w:t>上面</w:t>
      </w:r>
      <w:r w:rsidR="00D248D7" w:rsidRPr="00E036AD">
        <w:rPr>
          <w:rFonts w:eastAsia="宋体"/>
        </w:rPr>
        <w:t>说的</w:t>
      </w:r>
      <w:r w:rsidRPr="00E036AD">
        <w:rPr>
          <w:rFonts w:eastAsia="宋体"/>
        </w:rPr>
        <w:t>一</w:t>
      </w:r>
      <w:r w:rsidRPr="00E036AD">
        <w:rPr>
          <w:rFonts w:eastAsia="宋体" w:hint="eastAsia"/>
        </w:rPr>
        <w:t>切</w:t>
      </w:r>
      <w:r w:rsidR="00D248D7" w:rsidRPr="00E036AD">
        <w:rPr>
          <w:rFonts w:eastAsia="宋体"/>
        </w:rPr>
        <w:t>，甚至包括</w:t>
      </w:r>
      <w:r w:rsidR="00D248D7" w:rsidRPr="00E036AD">
        <w:rPr>
          <w:rFonts w:eastAsia="宋体" w:hint="eastAsia"/>
        </w:rPr>
        <w:t>具体</w:t>
      </w:r>
      <w:r w:rsidRPr="00E036AD">
        <w:rPr>
          <w:rFonts w:eastAsia="宋体"/>
        </w:rPr>
        <w:t>年份</w:t>
      </w:r>
      <w:r w:rsidRPr="00E036AD">
        <w:rPr>
          <w:rStyle w:val="ae"/>
          <w:rFonts w:eastAsia="宋体"/>
        </w:rPr>
        <w:footnoteReference w:id="10"/>
      </w:r>
      <w:r w:rsidR="00D248D7" w:rsidRPr="00E036AD">
        <w:rPr>
          <w:rFonts w:eastAsia="宋体" w:hint="eastAsia"/>
        </w:rPr>
        <w:t>都是</w:t>
      </w:r>
      <w:r w:rsidR="00D248D7" w:rsidRPr="00E036AD">
        <w:rPr>
          <w:rFonts w:eastAsia="宋体"/>
        </w:rPr>
        <w:t>我虚构的</w:t>
      </w:r>
      <w:r w:rsidRPr="00E036AD">
        <w:rPr>
          <w:rFonts w:eastAsia="宋体" w:hint="eastAsia"/>
        </w:rPr>
        <w:t>。</w:t>
      </w:r>
      <w:r w:rsidRPr="00E036AD">
        <w:rPr>
          <w:rFonts w:eastAsia="宋体"/>
        </w:rPr>
        <w:t>但</w:t>
      </w:r>
      <w:r w:rsidR="00D248D7" w:rsidRPr="00E036AD">
        <w:rPr>
          <w:rFonts w:eastAsia="宋体" w:hint="eastAsia"/>
        </w:rPr>
        <w:t>事实部分</w:t>
      </w:r>
      <w:r w:rsidRPr="00E036AD">
        <w:rPr>
          <w:rFonts w:eastAsia="宋体"/>
        </w:rPr>
        <w:t>是</w:t>
      </w:r>
      <w:r w:rsidR="00D248D7" w:rsidRPr="00E036AD">
        <w:rPr>
          <w:rFonts w:eastAsia="宋体" w:hint="eastAsia"/>
        </w:rPr>
        <w:t>在</w:t>
      </w:r>
      <w:r w:rsidR="00D248D7" w:rsidRPr="00E036AD">
        <w:rPr>
          <w:rFonts w:eastAsia="宋体" w:hint="eastAsia"/>
        </w:rPr>
        <w:t>19</w:t>
      </w:r>
      <w:r w:rsidR="00D248D7" w:rsidRPr="00E036AD">
        <w:rPr>
          <w:rFonts w:eastAsia="宋体" w:hint="eastAsia"/>
        </w:rPr>
        <w:t>世纪</w:t>
      </w:r>
      <w:r w:rsidR="00D248D7" w:rsidRPr="00E036AD">
        <w:rPr>
          <w:rFonts w:eastAsia="宋体" w:hint="eastAsia"/>
        </w:rPr>
        <w:t>80</w:t>
      </w:r>
      <w:r w:rsidR="00D248D7" w:rsidRPr="00E036AD">
        <w:rPr>
          <w:rFonts w:eastAsia="宋体" w:hint="eastAsia"/>
        </w:rPr>
        <w:t>年代末，</w:t>
      </w:r>
      <w:r w:rsidR="00D248D7" w:rsidRPr="00E036AD">
        <w:rPr>
          <w:rFonts w:eastAsia="宋体"/>
        </w:rPr>
        <w:t>一位名叫</w:t>
      </w:r>
      <w:ins w:id="282" w:author="Decheng Fan" w:date="2014-05-29T12:06:00Z">
        <w:r w:rsidR="005905DD" w:rsidRPr="005905DD">
          <w:rPr>
            <w:rFonts w:eastAsia="宋体"/>
          </w:rPr>
          <w:t>Trémaux</w:t>
        </w:r>
      </w:ins>
      <w:del w:id="283" w:author="Decheng Fan" w:date="2014-05-29T12:06:00Z">
        <w:r w:rsidR="00D248D7" w:rsidRPr="008473DF" w:rsidDel="005905DD">
          <w:delText>Tr</w:delText>
        </w:r>
        <w:r w:rsidR="007E6DEF" w:rsidDel="005905DD">
          <w:delText>e</w:delText>
        </w:r>
        <w:r w:rsidR="00D248D7" w:rsidRPr="008473DF" w:rsidDel="005905DD">
          <w:delText>maux</w:delText>
        </w:r>
      </w:del>
      <w:r w:rsidR="00D248D7" w:rsidRPr="00E036AD">
        <w:rPr>
          <w:rFonts w:eastAsia="宋体" w:hint="eastAsia"/>
        </w:rPr>
        <w:t>的</w:t>
      </w:r>
      <w:r w:rsidR="00D248D7" w:rsidRPr="00E036AD">
        <w:rPr>
          <w:rFonts w:eastAsia="宋体"/>
        </w:rPr>
        <w:t>电信工程师</w:t>
      </w:r>
      <w:r w:rsidR="00D248D7" w:rsidRPr="00E036AD">
        <w:rPr>
          <w:rFonts w:eastAsia="宋体" w:hint="eastAsia"/>
        </w:rPr>
        <w:t>发明了</w:t>
      </w:r>
      <w:r w:rsidR="00D248D7" w:rsidRPr="00E036AD">
        <w:rPr>
          <w:rFonts w:eastAsia="宋体"/>
        </w:rPr>
        <w:t>一种用</w:t>
      </w:r>
      <w:r w:rsidR="00D248D7" w:rsidRPr="00E036AD">
        <w:rPr>
          <w:rFonts w:eastAsia="宋体" w:hint="eastAsia"/>
        </w:rPr>
        <w:t>来遍历</w:t>
      </w:r>
      <w:r w:rsidR="00D248D7" w:rsidRPr="00E036AD">
        <w:rPr>
          <w:rFonts w:eastAsia="宋体"/>
        </w:rPr>
        <w:t>迷宫的算法。我</w:t>
      </w:r>
      <w:commentRangeStart w:id="284"/>
      <w:ins w:id="285" w:author="Decheng Fan" w:date="2014-05-29T12:07:00Z">
        <w:r w:rsidR="006D6AFE">
          <w:rPr>
            <w:rFonts w:eastAsia="宋体" w:hint="eastAsia"/>
          </w:rPr>
          <w:t>很快</w:t>
        </w:r>
      </w:ins>
      <w:r w:rsidR="00D248D7" w:rsidRPr="00E036AD">
        <w:rPr>
          <w:rFonts w:eastAsia="宋体" w:hint="eastAsia"/>
        </w:rPr>
        <w:t>将会</w:t>
      </w:r>
      <w:commentRangeEnd w:id="284"/>
      <w:r w:rsidR="006D6AFE">
        <w:rPr>
          <w:rStyle w:val="af3"/>
        </w:rPr>
        <w:commentReference w:id="284"/>
      </w:r>
      <w:del w:id="286" w:author="Decheng Fan" w:date="2014-05-29T12:07:00Z">
        <w:r w:rsidR="00D248D7" w:rsidRPr="00E036AD" w:rsidDel="006D6AFE">
          <w:rPr>
            <w:rFonts w:eastAsia="宋体"/>
          </w:rPr>
          <w:delText>在第二节中</w:delText>
        </w:r>
      </w:del>
      <w:r w:rsidR="00D248D7" w:rsidRPr="00E036AD">
        <w:rPr>
          <w:rFonts w:eastAsia="宋体"/>
        </w:rPr>
        <w:t>讨论这个算法。</w:t>
      </w:r>
      <w:r w:rsidR="00D248D7" w:rsidRPr="00E036AD">
        <w:rPr>
          <w:rFonts w:eastAsia="宋体" w:hint="eastAsia"/>
        </w:rPr>
        <w:t>但</w:t>
      </w:r>
      <w:r w:rsidR="00D248D7" w:rsidRPr="00E036AD">
        <w:rPr>
          <w:rFonts w:eastAsia="宋体"/>
        </w:rPr>
        <w:t>现在，我们</w:t>
      </w:r>
      <w:r w:rsidR="007E6DEF">
        <w:rPr>
          <w:rFonts w:eastAsia="宋体" w:hint="eastAsia"/>
        </w:rPr>
        <w:t>得</w:t>
      </w:r>
      <w:r w:rsidR="00D248D7" w:rsidRPr="00E036AD">
        <w:rPr>
          <w:rFonts w:eastAsia="宋体"/>
        </w:rPr>
        <w:t>先来探讨一下这个</w:t>
      </w:r>
      <w:r w:rsidR="00D248D7" w:rsidRPr="00E036AD">
        <w:rPr>
          <w:rFonts w:eastAsia="宋体" w:hint="eastAsia"/>
        </w:rPr>
        <w:t>“一直</w:t>
      </w:r>
      <w:r w:rsidR="00D248D7" w:rsidRPr="00E036AD">
        <w:rPr>
          <w:rFonts w:eastAsia="宋体"/>
        </w:rPr>
        <w:t>向左走</w:t>
      </w:r>
      <w:r w:rsidR="00D248D7" w:rsidRPr="00E036AD">
        <w:rPr>
          <w:rFonts w:eastAsia="宋体" w:hint="eastAsia"/>
        </w:rPr>
        <w:t>”的</w:t>
      </w:r>
      <w:r w:rsidR="00D248D7" w:rsidRPr="00E036AD">
        <w:rPr>
          <w:rFonts w:eastAsia="宋体"/>
        </w:rPr>
        <w:t>策略</w:t>
      </w:r>
      <w:r w:rsidR="00D248D7" w:rsidRPr="00E036AD">
        <w:rPr>
          <w:rFonts w:eastAsia="宋体" w:hint="eastAsia"/>
        </w:rPr>
        <w:t>（通常</w:t>
      </w:r>
      <w:r w:rsidR="00D248D7" w:rsidRPr="00E036AD">
        <w:rPr>
          <w:rFonts w:eastAsia="宋体"/>
        </w:rPr>
        <w:t>也被称之为</w:t>
      </w:r>
      <w:r w:rsidR="00D248D7" w:rsidRPr="00E036AD">
        <w:rPr>
          <w:rFonts w:eastAsia="宋体"/>
          <w:i/>
        </w:rPr>
        <w:t>左手规则</w:t>
      </w:r>
      <w:r w:rsidR="00D248D7" w:rsidRPr="00E036AD">
        <w:rPr>
          <w:rFonts w:eastAsia="宋体" w:hint="eastAsia"/>
        </w:rPr>
        <w:t>），</w:t>
      </w:r>
      <w:r w:rsidR="00D248D7" w:rsidRPr="00E036AD">
        <w:rPr>
          <w:rFonts w:eastAsia="宋体"/>
        </w:rPr>
        <w:t>看看</w:t>
      </w:r>
      <w:r w:rsidR="00D248D7" w:rsidRPr="00E036AD">
        <w:rPr>
          <w:rFonts w:eastAsia="宋体" w:hint="eastAsia"/>
        </w:rPr>
        <w:t>它</w:t>
      </w:r>
      <w:r w:rsidR="00D248D7" w:rsidRPr="00E036AD">
        <w:rPr>
          <w:rFonts w:eastAsia="宋体"/>
        </w:rPr>
        <w:t>的工作方式</w:t>
      </w:r>
      <w:r w:rsidR="00D248D7" w:rsidRPr="00E036AD">
        <w:rPr>
          <w:rFonts w:eastAsia="宋体"/>
        </w:rPr>
        <w:t>——</w:t>
      </w:r>
      <w:r w:rsidR="00D248D7" w:rsidRPr="00E036AD">
        <w:rPr>
          <w:rFonts w:eastAsia="宋体" w:hint="eastAsia"/>
        </w:rPr>
        <w:t>以及</w:t>
      </w:r>
      <w:r w:rsidR="00D248D7" w:rsidRPr="00E036AD">
        <w:rPr>
          <w:rFonts w:eastAsia="宋体"/>
        </w:rPr>
        <w:t>它</w:t>
      </w:r>
      <w:r w:rsidR="00D248D7" w:rsidRPr="00E036AD">
        <w:rPr>
          <w:rFonts w:eastAsia="宋体" w:hint="eastAsia"/>
        </w:rPr>
        <w:t>何时</w:t>
      </w:r>
      <w:r w:rsidR="00D248D7" w:rsidRPr="00E036AD">
        <w:rPr>
          <w:rFonts w:eastAsia="宋体"/>
        </w:rPr>
        <w:t>是不适用的。</w:t>
      </w:r>
    </w:p>
    <w:p w14:paraId="00575299" w14:textId="77777777" w:rsidR="008473DF" w:rsidRPr="008473DF" w:rsidRDefault="00BF0BDA" w:rsidP="0084342D">
      <w:pPr>
        <w:pStyle w:val="4"/>
        <w:rPr>
          <w:sz w:val="18"/>
        </w:rPr>
      </w:pPr>
      <w:r>
        <w:rPr>
          <w:rFonts w:hint="eastAsia"/>
        </w:rPr>
        <w:t>不允许出现环路</w:t>
      </w:r>
      <w:del w:id="287" w:author="Decheng Fan" w:date="2014-05-29T12:14:00Z">
        <w:r w:rsidR="008473DF" w:rsidRPr="008473DF" w:rsidDel="00843B29">
          <w:delText xml:space="preserve"> </w:delText>
        </w:r>
      </w:del>
    </w:p>
    <w:p w14:paraId="310863A4" w14:textId="1EDA6316" w:rsidR="00816C1F" w:rsidRPr="00E036AD" w:rsidRDefault="00816C1F" w:rsidP="003E05F8">
      <w:pPr>
        <w:ind w:firstLine="420"/>
        <w:rPr>
          <w:rFonts w:eastAsia="宋体"/>
        </w:rPr>
      </w:pPr>
      <w:r w:rsidRPr="00E036AD">
        <w:rPr>
          <w:rFonts w:eastAsia="宋体" w:hint="eastAsia"/>
        </w:rPr>
        <w:t>下面我们</w:t>
      </w:r>
      <w:r w:rsidRPr="00E036AD">
        <w:rPr>
          <w:rFonts w:eastAsia="宋体"/>
        </w:rPr>
        <w:t>以图</w:t>
      </w:r>
      <w:r w:rsidRPr="00E036AD">
        <w:rPr>
          <w:rFonts w:eastAsia="宋体" w:hint="eastAsia"/>
        </w:rPr>
        <w:t>5</w:t>
      </w:r>
      <w:r w:rsidRPr="00E036AD">
        <w:rPr>
          <w:rFonts w:eastAsia="宋体"/>
        </w:rPr>
        <w:t>-5</w:t>
      </w:r>
      <w:r w:rsidRPr="00E036AD">
        <w:rPr>
          <w:rFonts w:eastAsia="宋体" w:hint="eastAsia"/>
        </w:rPr>
        <w:t>中</w:t>
      </w:r>
      <w:r w:rsidR="006410D0" w:rsidRPr="00E036AD">
        <w:rPr>
          <w:rFonts w:eastAsia="宋体" w:hint="eastAsia"/>
        </w:rPr>
        <w:t>的</w:t>
      </w:r>
      <w:r w:rsidR="003E05F8" w:rsidRPr="00E036AD">
        <w:rPr>
          <w:rFonts w:eastAsia="宋体"/>
        </w:rPr>
        <w:t>迷宫为例来</w:t>
      </w:r>
      <w:r w:rsidR="003E05F8" w:rsidRPr="00E036AD">
        <w:rPr>
          <w:rFonts w:eastAsia="宋体" w:hint="eastAsia"/>
        </w:rPr>
        <w:t>思考</w:t>
      </w:r>
      <w:r w:rsidR="006410D0" w:rsidRPr="00E036AD">
        <w:rPr>
          <w:rFonts w:eastAsia="宋体"/>
        </w:rPr>
        <w:t>一下这个问题</w:t>
      </w:r>
      <w:r w:rsidR="006410D0" w:rsidRPr="00E036AD">
        <w:rPr>
          <w:rFonts w:eastAsia="宋体" w:hint="eastAsia"/>
        </w:rPr>
        <w:t>。</w:t>
      </w:r>
      <w:r w:rsidR="006410D0" w:rsidRPr="00E036AD">
        <w:rPr>
          <w:rFonts w:eastAsia="宋体"/>
        </w:rPr>
        <w:t>如您所见</w:t>
      </w:r>
      <w:r w:rsidR="006410D0" w:rsidRPr="00E036AD">
        <w:rPr>
          <w:rFonts w:eastAsia="宋体" w:hint="eastAsia"/>
        </w:rPr>
        <w:t>，</w:t>
      </w:r>
      <w:r w:rsidR="003E05F8" w:rsidRPr="00E036AD">
        <w:rPr>
          <w:rFonts w:eastAsia="宋体" w:hint="eastAsia"/>
        </w:rPr>
        <w:t>左图</w:t>
      </w:r>
      <w:r w:rsidR="006410D0" w:rsidRPr="00E036AD">
        <w:rPr>
          <w:rFonts w:eastAsia="宋体"/>
        </w:rPr>
        <w:t>的迷宫</w:t>
      </w:r>
      <w:r w:rsidR="006410D0" w:rsidRPr="00E036AD">
        <w:rPr>
          <w:rFonts w:eastAsia="宋体" w:hint="eastAsia"/>
        </w:rPr>
        <w:t>中</w:t>
      </w:r>
      <w:r w:rsidR="003E05F8" w:rsidRPr="00E036AD">
        <w:rPr>
          <w:rFonts w:eastAsia="宋体" w:hint="eastAsia"/>
        </w:rPr>
        <w:t>没有</w:t>
      </w:r>
      <w:r w:rsidR="006410D0" w:rsidRPr="00E036AD">
        <w:rPr>
          <w:rFonts w:eastAsia="宋体"/>
        </w:rPr>
        <w:t>环路，</w:t>
      </w:r>
      <w:r w:rsidR="006410D0" w:rsidRPr="00E036AD">
        <w:rPr>
          <w:rFonts w:eastAsia="宋体" w:hint="eastAsia"/>
        </w:rPr>
        <w:t>其</w:t>
      </w:r>
      <w:r w:rsidR="006410D0" w:rsidRPr="00E036AD">
        <w:rPr>
          <w:rFonts w:eastAsia="宋体"/>
        </w:rPr>
        <w:t>基本结构是一棵树</w:t>
      </w:r>
      <w:r w:rsidR="006410D0" w:rsidRPr="00E036AD">
        <w:rPr>
          <w:rFonts w:eastAsia="宋体" w:hint="eastAsia"/>
        </w:rPr>
        <w:t>，具体</w:t>
      </w:r>
      <w:r w:rsidR="003E05F8" w:rsidRPr="00E036AD">
        <w:rPr>
          <w:rFonts w:eastAsia="宋体" w:hint="eastAsia"/>
        </w:rPr>
        <w:t>如右</w:t>
      </w:r>
      <w:r w:rsidR="006410D0" w:rsidRPr="00E036AD">
        <w:rPr>
          <w:rFonts w:eastAsia="宋体" w:hint="eastAsia"/>
        </w:rPr>
        <w:t>图</w:t>
      </w:r>
      <w:r w:rsidR="003E05F8" w:rsidRPr="00E036AD">
        <w:rPr>
          <w:rFonts w:eastAsia="宋体" w:hint="eastAsia"/>
        </w:rPr>
        <w:t>所示</w:t>
      </w:r>
      <w:r w:rsidR="006410D0" w:rsidRPr="00E036AD">
        <w:rPr>
          <w:rFonts w:eastAsia="宋体" w:hint="eastAsia"/>
        </w:rPr>
        <w:t>，</w:t>
      </w:r>
      <w:r w:rsidR="003E05F8" w:rsidRPr="00E036AD">
        <w:rPr>
          <w:rFonts w:eastAsia="宋体"/>
        </w:rPr>
        <w:t>在</w:t>
      </w:r>
      <w:r w:rsidR="003E05F8" w:rsidRPr="00E036AD">
        <w:rPr>
          <w:rFonts w:eastAsia="宋体" w:hint="eastAsia"/>
        </w:rPr>
        <w:t>这种</w:t>
      </w:r>
      <w:r w:rsidR="003E05F8" w:rsidRPr="00E036AD">
        <w:rPr>
          <w:rFonts w:eastAsia="宋体"/>
        </w:rPr>
        <w:t>情况下</w:t>
      </w:r>
      <w:r w:rsidR="007E6DEF">
        <w:rPr>
          <w:rFonts w:eastAsia="宋体" w:hint="eastAsia"/>
        </w:rPr>
        <w:t>，“保持</w:t>
      </w:r>
      <w:r w:rsidR="007E6DEF">
        <w:rPr>
          <w:rFonts w:eastAsia="宋体"/>
        </w:rPr>
        <w:t>单手扶</w:t>
      </w:r>
      <w:r w:rsidR="007E6DEF">
        <w:rPr>
          <w:rFonts w:eastAsia="宋体" w:hint="eastAsia"/>
        </w:rPr>
        <w:t>墙走</w:t>
      </w:r>
      <w:r w:rsidR="006410D0" w:rsidRPr="00E036AD">
        <w:rPr>
          <w:rFonts w:eastAsia="宋体" w:hint="eastAsia"/>
        </w:rPr>
        <w:t>”的策略</w:t>
      </w:r>
      <w:r w:rsidR="003E05F8" w:rsidRPr="00E036AD">
        <w:rPr>
          <w:rFonts w:eastAsia="宋体" w:hint="eastAsia"/>
        </w:rPr>
        <w:t>当然</w:t>
      </w:r>
      <w:r w:rsidR="003E05F8" w:rsidRPr="00E036AD">
        <w:rPr>
          <w:rFonts w:eastAsia="宋体"/>
        </w:rPr>
        <w:t>是切实可行</w:t>
      </w:r>
      <w:r w:rsidR="006410D0" w:rsidRPr="00E036AD">
        <w:rPr>
          <w:rFonts w:eastAsia="宋体"/>
        </w:rPr>
        <w:t>的</w:t>
      </w:r>
      <w:ins w:id="288" w:author="Decheng Fan" w:date="2014-05-29T12:16:00Z">
        <w:r w:rsidR="00CD37A9">
          <w:rPr>
            <w:rStyle w:val="ae"/>
            <w:rFonts w:eastAsia="宋体"/>
          </w:rPr>
          <w:footnoteReference w:id="11"/>
        </w:r>
      </w:ins>
      <w:r w:rsidR="006410D0" w:rsidRPr="00E036AD">
        <w:rPr>
          <w:rFonts w:eastAsia="宋体"/>
        </w:rPr>
        <w:t>。</w:t>
      </w:r>
      <w:r w:rsidR="006410D0" w:rsidRPr="00E036AD">
        <w:rPr>
          <w:rFonts w:eastAsia="宋体" w:hint="eastAsia"/>
        </w:rPr>
        <w:t>了解</w:t>
      </w:r>
      <w:r w:rsidR="003E05F8" w:rsidRPr="00E036AD">
        <w:rPr>
          <w:rFonts w:eastAsia="宋体"/>
        </w:rPr>
        <w:t>该策略</w:t>
      </w:r>
      <w:r w:rsidR="003E05F8" w:rsidRPr="00E036AD">
        <w:rPr>
          <w:rFonts w:eastAsia="宋体" w:hint="eastAsia"/>
        </w:rPr>
        <w:t>工作</w:t>
      </w:r>
      <w:r w:rsidR="003E05F8" w:rsidRPr="00E036AD">
        <w:rPr>
          <w:rFonts w:eastAsia="宋体"/>
        </w:rPr>
        <w:t>原理的方式之一</w:t>
      </w:r>
      <w:r w:rsidR="003E05F8" w:rsidRPr="00E036AD">
        <w:rPr>
          <w:rFonts w:eastAsia="宋体" w:hint="eastAsia"/>
        </w:rPr>
        <w:t>就</w:t>
      </w:r>
      <w:r w:rsidR="006410D0" w:rsidRPr="00E036AD">
        <w:rPr>
          <w:rFonts w:eastAsia="宋体"/>
        </w:rPr>
        <w:t>是，</w:t>
      </w:r>
      <w:r w:rsidR="003E05F8" w:rsidRPr="00E036AD">
        <w:rPr>
          <w:rFonts w:eastAsia="宋体" w:hint="eastAsia"/>
        </w:rPr>
        <w:t>您</w:t>
      </w:r>
      <w:r w:rsidR="003E05F8" w:rsidRPr="00E036AD">
        <w:rPr>
          <w:rFonts w:eastAsia="宋体"/>
        </w:rPr>
        <w:t>会</w:t>
      </w:r>
      <w:r w:rsidR="00BA4392" w:rsidRPr="00E036AD">
        <w:rPr>
          <w:rFonts w:eastAsia="宋体"/>
        </w:rPr>
        <w:t>观察到该迷宫</w:t>
      </w:r>
      <w:r w:rsidR="001F5270" w:rsidRPr="00E036AD">
        <w:rPr>
          <w:rFonts w:eastAsia="宋体" w:hint="eastAsia"/>
        </w:rPr>
        <w:t>其实始终</w:t>
      </w:r>
      <w:r w:rsidR="00BA4392" w:rsidRPr="00E036AD">
        <w:rPr>
          <w:rFonts w:eastAsia="宋体"/>
        </w:rPr>
        <w:t>只有一面内墙</w:t>
      </w:r>
      <w:r w:rsidR="00BA4392" w:rsidRPr="00E036AD">
        <w:rPr>
          <w:rFonts w:eastAsia="宋体" w:hint="eastAsia"/>
        </w:rPr>
        <w:t>（</w:t>
      </w:r>
      <w:r w:rsidR="001F5270" w:rsidRPr="00E036AD">
        <w:rPr>
          <w:rFonts w:eastAsia="宋体" w:hint="eastAsia"/>
        </w:rPr>
        <w:t>也就是</w:t>
      </w:r>
      <w:r w:rsidR="001F5270" w:rsidRPr="00E036AD">
        <w:rPr>
          <w:rFonts w:eastAsia="宋体"/>
        </w:rPr>
        <w:t>说，</w:t>
      </w:r>
      <w:r w:rsidR="00BA4392" w:rsidRPr="00E036AD">
        <w:rPr>
          <w:rFonts w:eastAsia="宋体"/>
        </w:rPr>
        <w:t>如果我们为其贴上墙纸，</w:t>
      </w:r>
      <w:r w:rsidR="00BA4392" w:rsidRPr="00E036AD">
        <w:rPr>
          <w:rFonts w:eastAsia="宋体" w:hint="eastAsia"/>
        </w:rPr>
        <w:t>它</w:t>
      </w:r>
      <w:r w:rsidR="001F5270" w:rsidRPr="00E036AD">
        <w:rPr>
          <w:rFonts w:eastAsia="宋体" w:hint="eastAsia"/>
        </w:rPr>
        <w:t>将</w:t>
      </w:r>
      <w:r w:rsidR="00BA4392" w:rsidRPr="00E036AD">
        <w:rPr>
          <w:rFonts w:eastAsia="宋体" w:hint="eastAsia"/>
        </w:rPr>
        <w:t>会是</w:t>
      </w:r>
      <w:r w:rsidR="00BA4392" w:rsidRPr="00E036AD">
        <w:rPr>
          <w:rFonts w:eastAsia="宋体"/>
        </w:rPr>
        <w:t>一</w:t>
      </w:r>
      <w:r w:rsidR="00BA4392" w:rsidRPr="00E036AD">
        <w:rPr>
          <w:rFonts w:eastAsia="宋体" w:hint="eastAsia"/>
        </w:rPr>
        <w:t>条</w:t>
      </w:r>
      <w:r w:rsidR="00BA4392" w:rsidRPr="00E036AD">
        <w:rPr>
          <w:rFonts w:eastAsia="宋体"/>
        </w:rPr>
        <w:t>连续</w:t>
      </w:r>
      <w:r w:rsidR="00B015F2" w:rsidRPr="00E036AD">
        <w:rPr>
          <w:rFonts w:eastAsia="宋体" w:hint="eastAsia"/>
        </w:rPr>
        <w:t>不断</w:t>
      </w:r>
      <w:r w:rsidR="00BA4392" w:rsidRPr="00E036AD">
        <w:rPr>
          <w:rFonts w:eastAsia="宋体"/>
        </w:rPr>
        <w:t>的长带</w:t>
      </w:r>
      <w:r w:rsidR="00BA4392" w:rsidRPr="00E036AD">
        <w:rPr>
          <w:rFonts w:eastAsia="宋体" w:hint="eastAsia"/>
        </w:rPr>
        <w:t>）</w:t>
      </w:r>
      <w:r w:rsidR="00B015F2" w:rsidRPr="00E036AD">
        <w:rPr>
          <w:rFonts w:eastAsia="宋体" w:hint="eastAsia"/>
        </w:rPr>
        <w:t>。</w:t>
      </w:r>
      <w:r w:rsidR="00172A67" w:rsidRPr="00E036AD">
        <w:rPr>
          <w:rFonts w:eastAsia="宋体" w:hint="eastAsia"/>
        </w:rPr>
        <w:t>从</w:t>
      </w:r>
      <w:r w:rsidR="00172A67" w:rsidRPr="00E036AD">
        <w:rPr>
          <w:rFonts w:eastAsia="宋体"/>
        </w:rPr>
        <w:t>外围来看，只要</w:t>
      </w:r>
      <w:r w:rsidR="00172A67" w:rsidRPr="00E036AD">
        <w:rPr>
          <w:rFonts w:eastAsia="宋体" w:hint="eastAsia"/>
        </w:rPr>
        <w:t>在</w:t>
      </w:r>
      <w:r w:rsidR="00172A67" w:rsidRPr="00E036AD">
        <w:rPr>
          <w:rFonts w:eastAsia="宋体"/>
        </w:rPr>
        <w:t>不允许出现环路</w:t>
      </w:r>
      <w:r w:rsidR="00172A67" w:rsidRPr="00E036AD">
        <w:rPr>
          <w:rFonts w:eastAsia="宋体" w:hint="eastAsia"/>
        </w:rPr>
        <w:t>的</w:t>
      </w:r>
      <w:r w:rsidR="00172A67" w:rsidRPr="00E036AD">
        <w:rPr>
          <w:rFonts w:eastAsia="宋体"/>
        </w:rPr>
        <w:t>情况</w:t>
      </w:r>
      <w:r w:rsidR="001F5270" w:rsidRPr="00E036AD">
        <w:rPr>
          <w:rFonts w:eastAsia="宋体" w:hint="eastAsia"/>
        </w:rPr>
        <w:t>下</w:t>
      </w:r>
      <w:r w:rsidR="00172A67" w:rsidRPr="00E036AD">
        <w:rPr>
          <w:rFonts w:eastAsia="宋体" w:hint="eastAsia"/>
        </w:rPr>
        <w:t>，我们</w:t>
      </w:r>
      <w:r w:rsidR="009103B0" w:rsidRPr="00E036AD">
        <w:rPr>
          <w:rFonts w:eastAsia="宋体"/>
        </w:rPr>
        <w:t>所画的任何</w:t>
      </w:r>
      <w:r w:rsidR="009103B0" w:rsidRPr="00E036AD">
        <w:rPr>
          <w:rFonts w:eastAsia="宋体" w:hint="eastAsia"/>
        </w:rPr>
        <w:t>隔断</w:t>
      </w:r>
      <w:r w:rsidR="003E05F8" w:rsidRPr="00E036AD">
        <w:rPr>
          <w:rFonts w:eastAsia="宋体" w:hint="eastAsia"/>
        </w:rPr>
        <w:t>都</w:t>
      </w:r>
      <w:r w:rsidR="003E05F8" w:rsidRPr="00E036AD">
        <w:rPr>
          <w:rFonts w:eastAsia="宋体"/>
        </w:rPr>
        <w:t>只能将路导向一个确定的地方</w:t>
      </w:r>
      <w:r w:rsidR="003E05F8" w:rsidRPr="00E036AD">
        <w:rPr>
          <w:rFonts w:eastAsia="宋体" w:hint="eastAsia"/>
        </w:rPr>
        <w:t>，</w:t>
      </w:r>
      <w:r w:rsidR="009103B0" w:rsidRPr="00E036AD">
        <w:rPr>
          <w:rFonts w:eastAsia="宋体" w:hint="eastAsia"/>
        </w:rPr>
        <w:t>可见</w:t>
      </w:r>
      <w:r w:rsidR="003E05F8" w:rsidRPr="00E036AD">
        <w:rPr>
          <w:rFonts w:eastAsia="宋体"/>
        </w:rPr>
        <w:t>这</w:t>
      </w:r>
      <w:del w:id="296" w:author="Decheng Fan" w:date="2014-05-29T19:02:00Z">
        <w:r w:rsidR="009103B0" w:rsidRPr="00E036AD" w:rsidDel="00E660A2">
          <w:rPr>
            <w:rFonts w:eastAsia="宋体" w:hint="eastAsia"/>
          </w:rPr>
          <w:delText>也</w:delText>
        </w:r>
      </w:del>
      <w:del w:id="297" w:author="Decheng Fan" w:date="2014-05-29T19:01:00Z">
        <w:r w:rsidR="009103B0" w:rsidRPr="00E036AD" w:rsidDel="00E660A2">
          <w:rPr>
            <w:rFonts w:eastAsia="宋体" w:hint="eastAsia"/>
          </w:rPr>
          <w:delText>并不是什么</w:delText>
        </w:r>
        <w:r w:rsidR="003E05F8" w:rsidRPr="00E036AD" w:rsidDel="00E660A2">
          <w:rPr>
            <w:rFonts w:eastAsia="宋体" w:hint="eastAsia"/>
          </w:rPr>
          <w:delText>针</w:delText>
        </w:r>
      </w:del>
      <w:r w:rsidR="003E05F8" w:rsidRPr="00E036AD">
        <w:rPr>
          <w:rFonts w:eastAsia="宋体" w:hint="eastAsia"/>
        </w:rPr>
        <w:t>对</w:t>
      </w:r>
      <w:ins w:id="298" w:author="Decheng Fan" w:date="2014-05-29T19:02:00Z">
        <w:r w:rsidR="00E660A2">
          <w:rPr>
            <w:rFonts w:eastAsia="宋体" w:hint="eastAsia"/>
          </w:rPr>
          <w:t>于</w:t>
        </w:r>
      </w:ins>
      <w:r w:rsidR="003E05F8" w:rsidRPr="00E036AD">
        <w:rPr>
          <w:rFonts w:eastAsia="宋体"/>
        </w:rPr>
        <w:t>左手规则</w:t>
      </w:r>
      <w:ins w:id="299" w:author="Decheng Fan" w:date="2014-05-29T19:02:00Z">
        <w:r w:rsidR="00E660A2">
          <w:rPr>
            <w:rFonts w:eastAsia="宋体" w:hint="eastAsia"/>
          </w:rPr>
          <w:t>来说根本不成</w:t>
        </w:r>
      </w:ins>
      <w:del w:id="300" w:author="Decheng Fan" w:date="2014-05-29T19:02:00Z">
        <w:r w:rsidR="009103B0" w:rsidRPr="00E036AD" w:rsidDel="00E660A2">
          <w:rPr>
            <w:rFonts w:eastAsia="宋体" w:hint="eastAsia"/>
          </w:rPr>
          <w:delText>而创建</w:delText>
        </w:r>
        <w:r w:rsidR="009103B0" w:rsidRPr="00E036AD" w:rsidDel="00E660A2">
          <w:rPr>
            <w:rFonts w:eastAsia="宋体"/>
          </w:rPr>
          <w:delText>的</w:delText>
        </w:r>
      </w:del>
      <w:r w:rsidR="003E05F8" w:rsidRPr="00E036AD">
        <w:rPr>
          <w:rFonts w:eastAsia="宋体"/>
        </w:rPr>
        <w:t>问题</w:t>
      </w:r>
      <w:r w:rsidR="003E05F8" w:rsidRPr="00E036AD">
        <w:rPr>
          <w:rFonts w:eastAsia="宋体" w:hint="eastAsia"/>
        </w:rPr>
        <w:t>。</w:t>
      </w:r>
      <w:r w:rsidR="009103B0" w:rsidRPr="00E036AD">
        <w:rPr>
          <w:rFonts w:eastAsia="宋体" w:hint="eastAsia"/>
        </w:rPr>
        <w:t>顺着</w:t>
      </w:r>
      <w:r w:rsidR="003E05F8" w:rsidRPr="00E036AD">
        <w:rPr>
          <w:rFonts w:eastAsia="宋体"/>
        </w:rPr>
        <w:t>这种遍历策略，我们会探索到</w:t>
      </w:r>
      <w:r w:rsidR="001F5270" w:rsidRPr="00E036AD">
        <w:rPr>
          <w:rFonts w:eastAsia="宋体" w:hint="eastAsia"/>
        </w:rPr>
        <w:t>图中</w:t>
      </w:r>
      <w:r w:rsidR="001F5270" w:rsidRPr="00E036AD">
        <w:rPr>
          <w:rFonts w:eastAsia="宋体"/>
        </w:rPr>
        <w:t>所有的节点，</w:t>
      </w:r>
      <w:r w:rsidR="001F5270" w:rsidRPr="00E036AD">
        <w:rPr>
          <w:rFonts w:eastAsia="宋体" w:hint="eastAsia"/>
        </w:rPr>
        <w:t>而且</w:t>
      </w:r>
      <w:r w:rsidR="003E05F8" w:rsidRPr="00E036AD">
        <w:rPr>
          <w:rFonts w:eastAsia="宋体"/>
        </w:rPr>
        <w:t>每条</w:t>
      </w:r>
      <w:r w:rsidR="003E05F8" w:rsidRPr="00E036AD">
        <w:rPr>
          <w:rFonts w:eastAsia="宋体" w:hint="eastAsia"/>
        </w:rPr>
        <w:t>通道</w:t>
      </w:r>
      <w:r w:rsidR="001F5270" w:rsidRPr="00E036AD">
        <w:rPr>
          <w:rFonts w:eastAsia="宋体"/>
        </w:rPr>
        <w:t>都会</w:t>
      </w:r>
      <w:r w:rsidR="001F5270" w:rsidRPr="00E036AD">
        <w:rPr>
          <w:rFonts w:eastAsia="宋体" w:hint="eastAsia"/>
        </w:rPr>
        <w:t>经过</w:t>
      </w:r>
      <w:r w:rsidR="003E05F8" w:rsidRPr="00E036AD">
        <w:rPr>
          <w:rFonts w:eastAsia="宋体"/>
        </w:rPr>
        <w:t>两次（</w:t>
      </w:r>
      <w:commentRangeStart w:id="301"/>
      <w:ins w:id="302" w:author="Decheng Fan" w:date="2014-05-29T19:03:00Z">
        <w:r w:rsidR="00B45FE4">
          <w:rPr>
            <w:rFonts w:eastAsia="宋体" w:hint="eastAsia"/>
          </w:rPr>
          <w:t>每个</w:t>
        </w:r>
      </w:ins>
      <w:del w:id="303" w:author="Decheng Fan" w:date="2014-05-29T19:03:00Z">
        <w:r w:rsidR="001F5270" w:rsidRPr="00E036AD" w:rsidDel="00B45FE4">
          <w:rPr>
            <w:rFonts w:eastAsia="宋体" w:hint="eastAsia"/>
          </w:rPr>
          <w:delText>当然</w:delText>
        </w:r>
      </w:del>
      <w:r w:rsidR="003E05F8" w:rsidRPr="00E036AD">
        <w:rPr>
          <w:rFonts w:eastAsia="宋体"/>
        </w:rPr>
        <w:t>方向</w:t>
      </w:r>
      <w:ins w:id="304" w:author="Decheng Fan" w:date="2014-05-29T19:03:00Z">
        <w:r w:rsidR="00B45FE4">
          <w:rPr>
            <w:rFonts w:eastAsia="宋体" w:hint="eastAsia"/>
          </w:rPr>
          <w:t>各一次</w:t>
        </w:r>
      </w:ins>
      <w:commentRangeEnd w:id="301"/>
      <w:ins w:id="305" w:author="Decheng Fan" w:date="2014-05-29T19:04:00Z">
        <w:r w:rsidR="001D68E9">
          <w:rPr>
            <w:rStyle w:val="af3"/>
          </w:rPr>
          <w:commentReference w:id="301"/>
        </w:r>
      </w:ins>
      <w:del w:id="306" w:author="Decheng Fan" w:date="2014-05-29T19:03:00Z">
        <w:r w:rsidR="003E05F8" w:rsidRPr="00E036AD" w:rsidDel="00B45FE4">
          <w:rPr>
            <w:rFonts w:eastAsia="宋体"/>
          </w:rPr>
          <w:delText>是任意的</w:delText>
        </w:r>
      </w:del>
      <w:r w:rsidR="003E05F8" w:rsidRPr="00E036AD">
        <w:rPr>
          <w:rFonts w:eastAsia="宋体"/>
        </w:rPr>
        <w:t>）</w:t>
      </w:r>
      <w:r w:rsidR="001F5270" w:rsidRPr="00E036AD">
        <w:rPr>
          <w:rFonts w:eastAsia="宋体" w:hint="eastAsia"/>
        </w:rPr>
        <w:t>。</w:t>
      </w:r>
    </w:p>
    <w:p w14:paraId="29E35CED" w14:textId="4B38EE5B" w:rsidR="001F5270" w:rsidRPr="00E036AD" w:rsidRDefault="002E04E5" w:rsidP="008473DF">
      <w:pPr>
        <w:ind w:firstLine="420"/>
        <w:rPr>
          <w:rFonts w:eastAsia="宋体"/>
        </w:rPr>
      </w:pPr>
      <w:r w:rsidRPr="00E036AD">
        <w:rPr>
          <w:rFonts w:eastAsia="宋体" w:hint="eastAsia"/>
        </w:rPr>
        <w:t>左手</w:t>
      </w:r>
      <w:r w:rsidRPr="00E036AD">
        <w:rPr>
          <w:rFonts w:eastAsia="宋体"/>
        </w:rPr>
        <w:t>规则</w:t>
      </w:r>
      <w:r w:rsidRPr="00E036AD">
        <w:rPr>
          <w:rFonts w:eastAsia="宋体" w:hint="eastAsia"/>
        </w:rPr>
        <w:t>本身</w:t>
      </w:r>
      <w:r w:rsidRPr="00E036AD">
        <w:rPr>
          <w:rFonts w:eastAsia="宋体"/>
        </w:rPr>
        <w:t>实际上</w:t>
      </w:r>
      <w:r w:rsidRPr="00E036AD">
        <w:rPr>
          <w:rFonts w:eastAsia="宋体" w:hint="eastAsia"/>
        </w:rPr>
        <w:t>就是</w:t>
      </w:r>
      <w:r w:rsidRPr="00E036AD">
        <w:rPr>
          <w:rFonts w:eastAsia="宋体"/>
        </w:rPr>
        <w:t>为了</w:t>
      </w:r>
      <w:ins w:id="307" w:author="Decheng Fan" w:date="2014-05-29T19:06:00Z">
        <w:r w:rsidR="00B570D8">
          <w:rPr>
            <w:rFonts w:eastAsia="宋体" w:hint="eastAsia"/>
          </w:rPr>
          <w:t>让</w:t>
        </w:r>
        <w:commentRangeStart w:id="308"/>
        <w:r w:rsidR="00B570D8">
          <w:rPr>
            <w:rFonts w:eastAsia="宋体" w:hint="eastAsia"/>
          </w:rPr>
          <w:t>一个人</w:t>
        </w:r>
      </w:ins>
      <w:commentRangeEnd w:id="308"/>
      <w:ins w:id="309" w:author="Decheng Fan" w:date="2014-05-29T19:07:00Z">
        <w:r w:rsidR="00B570D8">
          <w:rPr>
            <w:rStyle w:val="af3"/>
          </w:rPr>
          <w:commentReference w:id="308"/>
        </w:r>
        <w:r w:rsidR="00B570D8">
          <w:rPr>
            <w:rFonts w:eastAsia="宋体" w:hint="eastAsia"/>
          </w:rPr>
          <w:t>利用它</w:t>
        </w:r>
      </w:ins>
      <w:ins w:id="310" w:author="Decheng Fan" w:date="2014-05-29T19:06:00Z">
        <w:r w:rsidR="00B570D8">
          <w:rPr>
            <w:rFonts w:eastAsia="宋体" w:hint="eastAsia"/>
          </w:rPr>
          <w:t>在</w:t>
        </w:r>
      </w:ins>
      <w:del w:id="311" w:author="Decheng Fan" w:date="2014-05-29T19:06:00Z">
        <w:r w:rsidRPr="00E036AD" w:rsidDel="00B570D8">
          <w:rPr>
            <w:rFonts w:eastAsia="宋体" w:hint="eastAsia"/>
          </w:rPr>
          <w:delText>进行</w:delText>
        </w:r>
        <w:r w:rsidRPr="00E036AD" w:rsidDel="00B570D8">
          <w:rPr>
            <w:rFonts w:eastAsia="宋体"/>
          </w:rPr>
          <w:delText>独立的</w:delText>
        </w:r>
      </w:del>
      <w:r w:rsidRPr="00E036AD">
        <w:rPr>
          <w:rFonts w:eastAsia="宋体"/>
        </w:rPr>
        <w:t>迷宫</w:t>
      </w:r>
      <w:ins w:id="312" w:author="Decheng Fan" w:date="2014-05-29T19:06:00Z">
        <w:r w:rsidR="00B570D8">
          <w:rPr>
            <w:rFonts w:eastAsia="宋体" w:hint="eastAsia"/>
          </w:rPr>
          <w:t>中</w:t>
        </w:r>
      </w:ins>
      <w:r w:rsidRPr="00E036AD">
        <w:rPr>
          <w:rFonts w:eastAsia="宋体"/>
        </w:rPr>
        <w:t>漫步</w:t>
      </w:r>
      <w:r w:rsidRPr="00E036AD">
        <w:rPr>
          <w:rFonts w:eastAsia="宋体" w:hint="eastAsia"/>
        </w:rPr>
        <w:t>，</w:t>
      </w:r>
      <w:r w:rsidRPr="00E036AD">
        <w:rPr>
          <w:rFonts w:eastAsia="宋体"/>
        </w:rPr>
        <w:t>并</w:t>
      </w:r>
      <w:r w:rsidRPr="00E036AD">
        <w:rPr>
          <w:rFonts w:eastAsia="宋体" w:hint="eastAsia"/>
        </w:rPr>
        <w:t>只根据局部</w:t>
      </w:r>
      <w:r w:rsidRPr="00E036AD">
        <w:rPr>
          <w:rFonts w:eastAsia="宋体"/>
        </w:rPr>
        <w:t>信息</w:t>
      </w:r>
      <w:r w:rsidRPr="00E036AD">
        <w:rPr>
          <w:rFonts w:eastAsia="宋体" w:hint="eastAsia"/>
        </w:rPr>
        <w:t>而</w:t>
      </w:r>
      <w:r w:rsidRPr="00E036AD">
        <w:rPr>
          <w:rFonts w:eastAsia="宋体"/>
        </w:rPr>
        <w:t>设计的。</w:t>
      </w:r>
      <w:r w:rsidRPr="00E036AD">
        <w:rPr>
          <w:rFonts w:eastAsia="宋体" w:hint="eastAsia"/>
        </w:rPr>
        <w:t>为了</w:t>
      </w:r>
      <w:r w:rsidR="00AF2A31" w:rsidRPr="00E036AD">
        <w:rPr>
          <w:rFonts w:eastAsia="宋体" w:hint="eastAsia"/>
        </w:rPr>
        <w:t>真正</w:t>
      </w:r>
      <w:r w:rsidRPr="00E036AD">
        <w:rPr>
          <w:rFonts w:eastAsia="宋体" w:hint="eastAsia"/>
        </w:rPr>
        <w:t>掌握</w:t>
      </w:r>
      <w:r w:rsidR="00AF2A31" w:rsidRPr="00E036AD">
        <w:rPr>
          <w:rFonts w:eastAsia="宋体"/>
        </w:rPr>
        <w:t>这方面的</w:t>
      </w:r>
      <w:r w:rsidR="00AF2A31" w:rsidRPr="00E036AD">
        <w:rPr>
          <w:rFonts w:eastAsia="宋体" w:hint="eastAsia"/>
        </w:rPr>
        <w:t>内容</w:t>
      </w:r>
      <w:r w:rsidRPr="00E036AD">
        <w:rPr>
          <w:rFonts w:eastAsia="宋体"/>
        </w:rPr>
        <w:t>，</w:t>
      </w:r>
      <w:r w:rsidR="00BF0BDA">
        <w:rPr>
          <w:rFonts w:eastAsia="宋体" w:hint="eastAsia"/>
        </w:rPr>
        <w:t>我们可</w:t>
      </w:r>
      <w:r w:rsidR="00AF2A31" w:rsidRPr="00E036AD">
        <w:rPr>
          <w:rFonts w:eastAsia="宋体" w:hint="eastAsia"/>
        </w:rPr>
        <w:t>暂且</w:t>
      </w:r>
      <w:r w:rsidR="00AF2A31" w:rsidRPr="00E036AD">
        <w:rPr>
          <w:rFonts w:eastAsia="宋体"/>
        </w:rPr>
        <w:t>先</w:t>
      </w:r>
      <w:r w:rsidRPr="00E036AD">
        <w:rPr>
          <w:rFonts w:eastAsia="宋体" w:hint="eastAsia"/>
        </w:rPr>
        <w:t>放弃</w:t>
      </w:r>
      <w:r w:rsidR="00AF2A31" w:rsidRPr="00E036AD">
        <w:rPr>
          <w:rFonts w:eastAsia="宋体"/>
        </w:rPr>
        <w:t>当前的角度，</w:t>
      </w:r>
      <w:r w:rsidR="00AF2A31" w:rsidRPr="00E036AD">
        <w:rPr>
          <w:rFonts w:eastAsia="宋体" w:hint="eastAsia"/>
        </w:rPr>
        <w:t>并</w:t>
      </w:r>
      <w:r w:rsidR="00AF2A31" w:rsidRPr="00E036AD">
        <w:rPr>
          <w:rFonts w:eastAsia="宋体"/>
        </w:rPr>
        <w:t>转而去</w:t>
      </w:r>
      <w:r w:rsidRPr="00E036AD">
        <w:rPr>
          <w:rFonts w:eastAsia="宋体" w:hint="eastAsia"/>
        </w:rPr>
        <w:t>制定</w:t>
      </w:r>
      <w:r w:rsidR="00BF0BDA">
        <w:rPr>
          <w:rFonts w:eastAsia="宋体"/>
        </w:rPr>
        <w:t>一个</w:t>
      </w:r>
      <w:r w:rsidR="00BF0BDA">
        <w:rPr>
          <w:rFonts w:eastAsia="宋体" w:hint="eastAsia"/>
        </w:rPr>
        <w:t>同样</w:t>
      </w:r>
      <w:r w:rsidR="00AF2A31" w:rsidRPr="00E036AD">
        <w:rPr>
          <w:rFonts w:eastAsia="宋体"/>
        </w:rPr>
        <w:t>的</w:t>
      </w:r>
      <w:r w:rsidR="00AF2A31" w:rsidRPr="00E036AD">
        <w:rPr>
          <w:rFonts w:eastAsia="宋体"/>
          <w:i/>
        </w:rPr>
        <w:t>递归性</w:t>
      </w:r>
      <w:r w:rsidR="00AF2A31" w:rsidRPr="00E036AD">
        <w:rPr>
          <w:rFonts w:eastAsia="宋体"/>
        </w:rPr>
        <w:t>策略</w:t>
      </w:r>
      <w:r w:rsidR="00DF7833" w:rsidRPr="00E036AD">
        <w:rPr>
          <w:rStyle w:val="ae"/>
          <w:rFonts w:eastAsia="宋体"/>
        </w:rPr>
        <w:footnoteReference w:id="12"/>
      </w:r>
      <w:r w:rsidR="00AF2A31" w:rsidRPr="00E036AD">
        <w:rPr>
          <w:rFonts w:eastAsia="宋体"/>
        </w:rPr>
        <w:t>。</w:t>
      </w:r>
      <w:r w:rsidR="00AF2A31" w:rsidRPr="00E036AD">
        <w:rPr>
          <w:rFonts w:eastAsia="宋体" w:hint="eastAsia"/>
        </w:rPr>
        <w:t>只要</w:t>
      </w:r>
      <w:r w:rsidR="00AF2A31" w:rsidRPr="00E036AD">
        <w:rPr>
          <w:rFonts w:eastAsia="宋体"/>
        </w:rPr>
        <w:t>我们熟悉递归思想，</w:t>
      </w:r>
      <w:r w:rsidR="00AF2A31" w:rsidRPr="00E036AD">
        <w:rPr>
          <w:rFonts w:eastAsia="宋体" w:hint="eastAsia"/>
        </w:rPr>
        <w:t>就</w:t>
      </w:r>
      <w:r w:rsidR="00AF2A31" w:rsidRPr="00E036AD">
        <w:rPr>
          <w:rFonts w:eastAsia="宋体"/>
        </w:rPr>
        <w:t>很容易</w:t>
      </w:r>
      <w:r w:rsidR="00AF2A31" w:rsidRPr="00E036AD">
        <w:rPr>
          <w:rFonts w:eastAsia="宋体" w:hint="eastAsia"/>
        </w:rPr>
        <w:t>通过这种制定来</w:t>
      </w:r>
      <w:r w:rsidR="00AF2A31" w:rsidRPr="00E036AD">
        <w:rPr>
          <w:rFonts w:eastAsia="宋体"/>
        </w:rPr>
        <w:t>证明</w:t>
      </w:r>
      <w:r w:rsidR="00AF2A31" w:rsidRPr="00E036AD">
        <w:rPr>
          <w:rFonts w:eastAsia="宋体" w:hint="eastAsia"/>
        </w:rPr>
        <w:t>相关</w:t>
      </w:r>
      <w:r w:rsidR="00AF2A31" w:rsidRPr="00E036AD">
        <w:rPr>
          <w:rFonts w:eastAsia="宋体"/>
        </w:rPr>
        <w:t>算法的正确性，并且</w:t>
      </w:r>
      <w:r w:rsidR="00AF2A31" w:rsidRPr="00E036AD">
        <w:rPr>
          <w:rFonts w:eastAsia="宋体" w:hint="eastAsia"/>
        </w:rPr>
        <w:t>还是</w:t>
      </w:r>
      <w:r w:rsidR="00AF2A31" w:rsidRPr="00E036AD">
        <w:rPr>
          <w:rFonts w:eastAsia="宋体"/>
        </w:rPr>
        <w:t>最简单的那种递归算法。</w:t>
      </w:r>
      <w:r w:rsidR="00AF2A31" w:rsidRPr="00E036AD">
        <w:rPr>
          <w:rFonts w:eastAsia="宋体" w:hint="eastAsia"/>
        </w:rPr>
        <w:t>下面就</w:t>
      </w:r>
      <w:r w:rsidR="00AF2A31" w:rsidRPr="00E036AD">
        <w:rPr>
          <w:rFonts w:eastAsia="宋体"/>
        </w:rPr>
        <w:t>是</w:t>
      </w:r>
      <w:r w:rsidR="00BF0BDA">
        <w:rPr>
          <w:rFonts w:eastAsia="宋体" w:hint="eastAsia"/>
        </w:rPr>
        <w:t>它的</w:t>
      </w:r>
      <w:r w:rsidR="00AF2A31" w:rsidRPr="00E036AD">
        <w:rPr>
          <w:rFonts w:eastAsia="宋体"/>
        </w:rPr>
        <w:t>一个最基本实现（</w:t>
      </w:r>
      <w:r w:rsidR="00AF2A31" w:rsidRPr="00E036AD">
        <w:rPr>
          <w:rFonts w:eastAsia="宋体" w:hint="eastAsia"/>
        </w:rPr>
        <w:t>假设</w:t>
      </w:r>
      <w:ins w:id="316" w:author="Decheng Fan" w:date="2014-05-29T19:09:00Z">
        <w:r w:rsidR="007C4B56">
          <w:rPr>
            <w:rFonts w:eastAsia="宋体" w:hint="eastAsia"/>
          </w:rPr>
          <w:t>这</w:t>
        </w:r>
      </w:ins>
      <w:ins w:id="317" w:author="Decheng Fan" w:date="2014-05-29T19:10:00Z">
        <w:r w:rsidR="007C4B56">
          <w:rPr>
            <w:rFonts w:eastAsia="宋体" w:hint="eastAsia"/>
          </w:rPr>
          <w:t>棵</w:t>
        </w:r>
      </w:ins>
      <w:del w:id="318" w:author="Decheng Fan" w:date="2014-05-29T19:09:00Z">
        <w:r w:rsidR="00AF2A31" w:rsidRPr="00E036AD" w:rsidDel="007C4B56">
          <w:rPr>
            <w:rFonts w:eastAsia="宋体" w:hint="eastAsia"/>
          </w:rPr>
          <w:delText>该</w:delText>
        </w:r>
      </w:del>
      <w:ins w:id="319" w:author="Decheng Fan" w:date="2014-05-29T19:09:00Z">
        <w:r w:rsidR="007C4B56" w:rsidRPr="00E036AD">
          <w:rPr>
            <w:rFonts w:eastAsia="宋体"/>
          </w:rPr>
          <w:t>树</w:t>
        </w:r>
      </w:ins>
      <w:ins w:id="320" w:author="Decheng Fan" w:date="2014-05-29T19:10:00Z">
        <w:r w:rsidR="007C4B56">
          <w:rPr>
            <w:rFonts w:eastAsia="宋体" w:hint="eastAsia"/>
          </w:rPr>
          <w:t>是用</w:t>
        </w:r>
        <w:r w:rsidR="003B5CE2">
          <w:rPr>
            <w:rFonts w:eastAsia="宋体" w:hint="eastAsia"/>
          </w:rPr>
          <w:t>我们</w:t>
        </w:r>
      </w:ins>
      <w:r w:rsidR="00AF2A31" w:rsidRPr="00E036AD">
        <w:rPr>
          <w:rFonts w:eastAsia="宋体"/>
        </w:rPr>
        <w:t>标准</w:t>
      </w:r>
      <w:ins w:id="321" w:author="Decheng Fan" w:date="2014-05-29T19:10:00Z">
        <w:r w:rsidR="003B5CE2">
          <w:rPr>
            <w:rFonts w:eastAsia="宋体" w:hint="eastAsia"/>
          </w:rPr>
          <w:t>的</w:t>
        </w:r>
      </w:ins>
      <w:r w:rsidR="00AF2A31" w:rsidRPr="00E036AD">
        <w:rPr>
          <w:rFonts w:eastAsia="宋体"/>
        </w:rPr>
        <w:t>图</w:t>
      </w:r>
      <w:r w:rsidR="00AF2A31" w:rsidRPr="00E036AD">
        <w:rPr>
          <w:rFonts w:eastAsia="宋体" w:hint="eastAsia"/>
        </w:rPr>
        <w:t>结构</w:t>
      </w:r>
      <w:del w:id="322" w:author="Decheng Fan" w:date="2014-05-29T19:10:00Z">
        <w:r w:rsidR="00AF2A31" w:rsidRPr="00E036AD" w:rsidDel="007C4B56">
          <w:rPr>
            <w:rFonts w:eastAsia="宋体"/>
          </w:rPr>
          <w:delText>是用</w:delText>
        </w:r>
      </w:del>
      <w:del w:id="323" w:author="Decheng Fan" w:date="2014-05-29T19:09:00Z">
        <w:r w:rsidR="00AF2A31" w:rsidRPr="00E036AD" w:rsidDel="007C4B56">
          <w:rPr>
            <w:rFonts w:eastAsia="宋体"/>
          </w:rPr>
          <w:delText>一颗树</w:delText>
        </w:r>
      </w:del>
      <w:r w:rsidR="00AF2A31" w:rsidRPr="00E036AD">
        <w:rPr>
          <w:rFonts w:eastAsia="宋体"/>
        </w:rPr>
        <w:t>来表述的</w:t>
      </w:r>
      <w:r w:rsidR="00AF2A31" w:rsidRPr="00E036AD">
        <w:rPr>
          <w:rFonts w:eastAsia="宋体" w:hint="eastAsia"/>
        </w:rPr>
        <w:t>），</w:t>
      </w:r>
      <w:r w:rsidR="00AF2A31" w:rsidRPr="00E036AD">
        <w:rPr>
          <w:rFonts w:eastAsia="宋体"/>
        </w:rPr>
        <w:t>具体如清单</w:t>
      </w:r>
      <w:r w:rsidR="00AF2A31" w:rsidRPr="00E036AD">
        <w:rPr>
          <w:rFonts w:eastAsia="宋体" w:hint="eastAsia"/>
        </w:rPr>
        <w:t>5</w:t>
      </w:r>
      <w:r w:rsidR="00AF2A31" w:rsidRPr="00E036AD">
        <w:rPr>
          <w:rFonts w:eastAsia="宋体"/>
        </w:rPr>
        <w:t>-3</w:t>
      </w:r>
      <w:r w:rsidR="00AF2A31" w:rsidRPr="00E036AD">
        <w:rPr>
          <w:rFonts w:eastAsia="宋体" w:hint="eastAsia"/>
        </w:rPr>
        <w:t>所示</w:t>
      </w:r>
      <w:r w:rsidR="00AF2A31" w:rsidRPr="00E036AD">
        <w:rPr>
          <w:rFonts w:eastAsia="宋体"/>
        </w:rPr>
        <w:t>。</w:t>
      </w:r>
    </w:p>
    <w:p w14:paraId="1270C9DD" w14:textId="4D2257E8" w:rsidR="008473DF" w:rsidRPr="000F0B81" w:rsidRDefault="00AF2A31" w:rsidP="00563809">
      <w:pPr>
        <w:ind w:firstLine="422"/>
        <w:rPr>
          <w:rFonts w:ascii="宋体" w:eastAsia="宋体" w:hAnsi="宋体"/>
        </w:rPr>
      </w:pPr>
      <w:r w:rsidRPr="000F0B81">
        <w:rPr>
          <w:rFonts w:ascii="宋体" w:eastAsia="宋体" w:hAnsi="宋体" w:hint="eastAsia"/>
          <w:b/>
        </w:rPr>
        <w:lastRenderedPageBreak/>
        <w:t>清单</w:t>
      </w:r>
      <w:r w:rsidR="008473DF" w:rsidRPr="000F0B81">
        <w:rPr>
          <w:rFonts w:ascii="宋体" w:eastAsia="宋体" w:hAnsi="宋体"/>
          <w:b/>
        </w:rPr>
        <w:t>5-3.</w:t>
      </w:r>
      <w:commentRangeStart w:id="324"/>
      <w:r w:rsidRPr="000F0B81">
        <w:rPr>
          <w:rFonts w:ascii="宋体" w:eastAsia="宋体" w:hAnsi="宋体" w:hint="eastAsia"/>
        </w:rPr>
        <w:t>递归</w:t>
      </w:r>
      <w:ins w:id="325" w:author="Decheng Fan" w:date="2014-05-29T22:28:00Z">
        <w:r w:rsidR="00A36673" w:rsidRPr="000F0B81">
          <w:rPr>
            <w:rFonts w:ascii="宋体" w:eastAsia="宋体" w:hAnsi="宋体"/>
          </w:rPr>
          <w:t>的</w:t>
        </w:r>
      </w:ins>
      <w:r w:rsidRPr="000F0B81">
        <w:rPr>
          <w:rFonts w:ascii="宋体" w:eastAsia="宋体" w:hAnsi="宋体" w:hint="eastAsia"/>
        </w:rPr>
        <w:t>树</w:t>
      </w:r>
      <w:del w:id="326" w:author="Decheng Fan" w:date="2014-05-29T22:28:00Z">
        <w:r w:rsidRPr="000F0B81" w:rsidDel="00A36673">
          <w:rPr>
            <w:rFonts w:ascii="宋体" w:eastAsia="宋体" w:hAnsi="宋体"/>
          </w:rPr>
          <w:delText>的</w:delText>
        </w:r>
      </w:del>
      <w:r w:rsidRPr="000F0B81">
        <w:rPr>
          <w:rFonts w:ascii="宋体" w:eastAsia="宋体" w:hAnsi="宋体"/>
        </w:rPr>
        <w:t>遍历</w:t>
      </w:r>
      <w:del w:id="327" w:author="Decheng Fan" w:date="2014-05-29T22:28:00Z">
        <w:r w:rsidR="008473DF" w:rsidRPr="000F0B81" w:rsidDel="00A36673">
          <w:rPr>
            <w:rFonts w:ascii="宋体" w:eastAsia="宋体" w:hAnsi="宋体"/>
          </w:rPr>
          <w:delText xml:space="preserve"> </w:delText>
        </w:r>
      </w:del>
      <w:ins w:id="328" w:author="Decheng Fan" w:date="2014-05-29T22:29:00Z">
        <w:r w:rsidR="00A36673">
          <w:rPr>
            <w:rFonts w:ascii="宋体" w:eastAsia="宋体" w:hAnsi="宋体" w:hint="eastAsia"/>
          </w:rPr>
          <w:t>算法</w:t>
        </w:r>
        <w:commentRangeEnd w:id="324"/>
        <w:r w:rsidR="00A36673">
          <w:rPr>
            <w:rStyle w:val="af3"/>
          </w:rPr>
          <w:commentReference w:id="324"/>
        </w:r>
      </w:ins>
    </w:p>
    <w:p w14:paraId="0BFCEDFE" w14:textId="77777777" w:rsidR="009C4B57" w:rsidRDefault="008473DF" w:rsidP="003A06AA">
      <w:pPr>
        <w:pStyle w:val="aa"/>
      </w:pPr>
      <w:r w:rsidRPr="008473DF">
        <w:t>def tree_walk(T, r):                            # Traverse T from root r</w:t>
      </w:r>
    </w:p>
    <w:p w14:paraId="0142E06D" w14:textId="77777777" w:rsidR="009C4B57" w:rsidRDefault="008473DF" w:rsidP="003A06AA">
      <w:pPr>
        <w:pStyle w:val="aa"/>
      </w:pPr>
      <w:r w:rsidRPr="008473DF">
        <w:t xml:space="preserve">     for u in T[r]:                              # For each child...</w:t>
      </w:r>
    </w:p>
    <w:p w14:paraId="7DA85D15" w14:textId="77777777" w:rsidR="008473DF" w:rsidRPr="008473DF" w:rsidRDefault="008473DF" w:rsidP="003A06AA">
      <w:pPr>
        <w:pStyle w:val="aa"/>
      </w:pPr>
      <w:r w:rsidRPr="008473DF">
        <w:t xml:space="preserve">         </w:t>
      </w:r>
      <w:r w:rsidR="003707CC">
        <w:rPr>
          <w:rFonts w:hint="eastAsia"/>
        </w:rPr>
        <w:t xml:space="preserve"> </w:t>
      </w:r>
      <w:r w:rsidRPr="008473DF">
        <w:t xml:space="preserve">tree_walk(T, u)                         # ... traverse its subtree </w:t>
      </w:r>
    </w:p>
    <w:p w14:paraId="3F07E445" w14:textId="77777777" w:rsidR="009C4B57" w:rsidRDefault="00817AF3" w:rsidP="008473DF">
      <w:pPr>
        <w:ind w:firstLine="360"/>
        <w:rPr>
          <w:rFonts w:eastAsia="宋体"/>
          <w:color w:val="C00000"/>
          <w:sz w:val="18"/>
        </w:rPr>
      </w:pPr>
      <w:r w:rsidRPr="009C4B57">
        <w:rPr>
          <w:rFonts w:eastAsia="宋体" w:hint="eastAsia"/>
          <w:color w:val="C00000"/>
          <w:sz w:val="18"/>
        </w:rPr>
        <w:t>（图）</w:t>
      </w:r>
    </w:p>
    <w:p w14:paraId="2CCCF0D3" w14:textId="77777777" w:rsidR="00C71476" w:rsidRPr="00AC5628" w:rsidRDefault="00AF2A31" w:rsidP="00563809">
      <w:pPr>
        <w:ind w:firstLine="422"/>
        <w:rPr>
          <w:rFonts w:ascii="宋体" w:eastAsia="宋体" w:hAnsi="宋体"/>
        </w:rPr>
      </w:pPr>
      <w:r w:rsidRPr="00E81037">
        <w:rPr>
          <w:rFonts w:ascii="宋体" w:eastAsia="宋体" w:hAnsi="宋体" w:hint="eastAsia"/>
          <w:b/>
        </w:rPr>
        <w:t>图</w:t>
      </w:r>
      <w:r w:rsidR="00816C1F" w:rsidRPr="00E81037">
        <w:rPr>
          <w:rFonts w:ascii="宋体" w:eastAsia="宋体" w:hAnsi="宋体"/>
          <w:b/>
        </w:rPr>
        <w:t>5-5.</w:t>
      </w:r>
      <w:r w:rsidR="00AC5628">
        <w:rPr>
          <w:rFonts w:ascii="宋体" w:eastAsia="宋体" w:hAnsi="宋体" w:hint="eastAsia"/>
        </w:rPr>
        <w:t>这</w:t>
      </w:r>
      <w:r w:rsidR="00AC5628">
        <w:rPr>
          <w:rFonts w:ascii="宋体" w:eastAsia="宋体" w:hAnsi="宋体"/>
        </w:rPr>
        <w:t>一个树结构图，表示的是一个迷宫</w:t>
      </w:r>
      <w:r w:rsidR="00AC5628">
        <w:rPr>
          <w:rFonts w:ascii="宋体" w:eastAsia="宋体" w:hAnsi="宋体" w:hint="eastAsia"/>
        </w:rPr>
        <w:t>图以及覆盖其上</w:t>
      </w:r>
      <w:r w:rsidR="00AC5628">
        <w:rPr>
          <w:rFonts w:ascii="宋体" w:eastAsia="宋体" w:hAnsi="宋体"/>
        </w:rPr>
        <w:t>的传统图结构</w:t>
      </w:r>
    </w:p>
    <w:p w14:paraId="4D3FAC9D" w14:textId="2B35F316" w:rsidR="000D7C31" w:rsidRPr="00AB007C" w:rsidRDefault="00666B8F" w:rsidP="008473DF">
      <w:pPr>
        <w:ind w:firstLine="420"/>
        <w:rPr>
          <w:rFonts w:eastAsia="宋体"/>
        </w:rPr>
      </w:pPr>
      <w:r w:rsidRPr="00AB007C">
        <w:rPr>
          <w:rFonts w:eastAsia="宋体" w:hint="eastAsia"/>
        </w:rPr>
        <w:t>从</w:t>
      </w:r>
      <w:r w:rsidRPr="00AB007C">
        <w:rPr>
          <w:rFonts w:eastAsia="宋体"/>
        </w:rPr>
        <w:t>迷宫比喻的角度</w:t>
      </w:r>
      <w:r w:rsidRPr="00AB007C">
        <w:rPr>
          <w:rFonts w:eastAsia="宋体" w:hint="eastAsia"/>
        </w:rPr>
        <w:t>来说</w:t>
      </w:r>
      <w:r w:rsidRPr="00AB007C">
        <w:rPr>
          <w:rFonts w:eastAsia="宋体"/>
        </w:rPr>
        <w:t>就是，当我们</w:t>
      </w:r>
      <w:r w:rsidRPr="00AB007C">
        <w:rPr>
          <w:rFonts w:eastAsia="宋体" w:hint="eastAsia"/>
        </w:rPr>
        <w:t>正处于某个</w:t>
      </w:r>
      <w:r w:rsidRPr="00AB007C">
        <w:rPr>
          <w:rFonts w:eastAsia="宋体"/>
        </w:rPr>
        <w:t>十字路口，既可以向左</w:t>
      </w:r>
      <w:r w:rsidRPr="00AB007C">
        <w:rPr>
          <w:rFonts w:eastAsia="宋体" w:hint="eastAsia"/>
        </w:rPr>
        <w:t>也</w:t>
      </w:r>
      <w:r w:rsidRPr="00AB007C">
        <w:rPr>
          <w:rFonts w:eastAsia="宋体"/>
        </w:rPr>
        <w:t>可以向右</w:t>
      </w:r>
      <w:r w:rsidRPr="00AB007C">
        <w:rPr>
          <w:rFonts w:eastAsia="宋体" w:hint="eastAsia"/>
        </w:rPr>
        <w:t>时，先选择</w:t>
      </w:r>
      <w:r w:rsidRPr="00AB007C">
        <w:rPr>
          <w:rFonts w:eastAsia="宋体"/>
        </w:rPr>
        <w:t>遍历迷宫的左半部分，</w:t>
      </w:r>
      <w:r w:rsidRPr="00AB007C">
        <w:rPr>
          <w:rFonts w:eastAsia="宋体" w:hint="eastAsia"/>
        </w:rPr>
        <w:t>然后</w:t>
      </w:r>
      <w:r w:rsidRPr="00AB007C">
        <w:rPr>
          <w:rFonts w:eastAsia="宋体"/>
        </w:rPr>
        <w:t>下一次</w:t>
      </w:r>
      <w:r w:rsidRPr="00AB007C">
        <w:rPr>
          <w:rFonts w:eastAsia="宋体" w:hint="eastAsia"/>
        </w:rPr>
        <w:t>再</w:t>
      </w:r>
      <w:r w:rsidRPr="00AB007C">
        <w:rPr>
          <w:rFonts w:eastAsia="宋体"/>
        </w:rPr>
        <w:t>来走右半部分</w:t>
      </w:r>
      <w:r w:rsidRPr="00AB007C">
        <w:rPr>
          <w:rFonts w:eastAsia="宋体" w:hint="eastAsia"/>
        </w:rPr>
        <w:t>。</w:t>
      </w:r>
      <w:r w:rsidRPr="00AB007C">
        <w:rPr>
          <w:rFonts w:eastAsia="宋体"/>
        </w:rPr>
        <w:t>很显然（</w:t>
      </w:r>
      <w:r w:rsidR="001F46BE" w:rsidRPr="00AB007C">
        <w:rPr>
          <w:rFonts w:eastAsia="宋体" w:hint="eastAsia"/>
        </w:rPr>
        <w:t>也许</w:t>
      </w:r>
      <w:r w:rsidRPr="00AB007C">
        <w:rPr>
          <w:rFonts w:eastAsia="宋体"/>
        </w:rPr>
        <w:t>也</w:t>
      </w:r>
      <w:r w:rsidR="001F46BE" w:rsidRPr="00AB007C">
        <w:rPr>
          <w:rFonts w:eastAsia="宋体" w:hint="eastAsia"/>
        </w:rPr>
        <w:t>需要</w:t>
      </w:r>
      <w:r w:rsidRPr="00AB007C">
        <w:rPr>
          <w:rFonts w:eastAsia="宋体"/>
        </w:rPr>
        <w:t>用到一点归纳法）</w:t>
      </w:r>
      <w:r w:rsidR="001F46BE" w:rsidRPr="00AB007C">
        <w:rPr>
          <w:rFonts w:eastAsia="宋体" w:hint="eastAsia"/>
        </w:rPr>
        <w:t>，</w:t>
      </w:r>
      <w:r w:rsidR="00BD78D5" w:rsidRPr="00AB007C">
        <w:rPr>
          <w:rFonts w:eastAsia="宋体" w:hint="eastAsia"/>
        </w:rPr>
        <w:t>这种</w:t>
      </w:r>
      <w:r w:rsidR="00BD78D5" w:rsidRPr="00AB007C">
        <w:rPr>
          <w:rFonts w:eastAsia="宋体"/>
        </w:rPr>
        <w:t>遍历策略最终会涵盖</w:t>
      </w:r>
      <w:del w:id="329" w:author="Decheng Fan" w:date="2014-05-29T22:33:00Z">
        <w:r w:rsidR="00BD78D5" w:rsidRPr="00AB007C" w:rsidDel="00E04FC1">
          <w:rPr>
            <w:rFonts w:eastAsia="宋体"/>
          </w:rPr>
          <w:delText>到</w:delText>
        </w:r>
      </w:del>
      <w:r w:rsidR="00BD78D5" w:rsidRPr="00AB007C">
        <w:rPr>
          <w:rFonts w:eastAsia="宋体"/>
        </w:rPr>
        <w:t>整个迷宫。</w:t>
      </w:r>
      <w:r w:rsidR="001F46BE" w:rsidRPr="00AB007C">
        <w:rPr>
          <w:rFonts w:eastAsia="宋体" w:hint="eastAsia"/>
        </w:rPr>
        <w:t>值得注意</w:t>
      </w:r>
      <w:r w:rsidR="001F46BE" w:rsidRPr="00AB007C">
        <w:rPr>
          <w:rFonts w:eastAsia="宋体"/>
        </w:rPr>
        <w:t>的是，</w:t>
      </w:r>
      <w:r w:rsidR="001F46BE" w:rsidRPr="00AB007C">
        <w:rPr>
          <w:rFonts w:eastAsia="宋体" w:hint="eastAsia"/>
        </w:rPr>
        <w:t>在</w:t>
      </w:r>
      <w:r w:rsidR="001F46BE" w:rsidRPr="00AB007C">
        <w:rPr>
          <w:rFonts w:eastAsia="宋体"/>
        </w:rPr>
        <w:t>每个</w:t>
      </w:r>
      <w:r w:rsidR="001F46BE" w:rsidRPr="00AB007C">
        <w:rPr>
          <w:rFonts w:eastAsia="宋体" w:hint="eastAsia"/>
        </w:rPr>
        <w:t>路口径直</w:t>
      </w:r>
      <w:r w:rsidR="001F46BE" w:rsidRPr="00AB007C">
        <w:rPr>
          <w:rFonts w:eastAsia="宋体"/>
        </w:rPr>
        <w:t>往前走的</w:t>
      </w:r>
      <w:r w:rsidR="001F46BE" w:rsidRPr="00AB007C">
        <w:rPr>
          <w:rFonts w:eastAsia="宋体" w:hint="eastAsia"/>
        </w:rPr>
        <w:t>动作</w:t>
      </w:r>
      <w:r w:rsidR="001F46BE" w:rsidRPr="00AB007C">
        <w:rPr>
          <w:rFonts w:eastAsia="宋体"/>
        </w:rPr>
        <w:t>是这里唯一</w:t>
      </w:r>
      <w:r w:rsidR="001F46BE" w:rsidRPr="00AB007C">
        <w:rPr>
          <w:rFonts w:eastAsia="宋体" w:hint="eastAsia"/>
        </w:rPr>
        <w:t>被</w:t>
      </w:r>
      <w:r w:rsidR="001F46BE" w:rsidRPr="00AB007C">
        <w:rPr>
          <w:rFonts w:eastAsia="宋体"/>
        </w:rPr>
        <w:t>切实描述的行为。</w:t>
      </w:r>
      <w:r w:rsidR="001F46BE" w:rsidRPr="00AB007C">
        <w:rPr>
          <w:rFonts w:eastAsia="宋体" w:hint="eastAsia"/>
        </w:rPr>
        <w:t>即当我们所要</w:t>
      </w:r>
      <w:r w:rsidR="001F46BE" w:rsidRPr="00AB007C">
        <w:rPr>
          <w:rFonts w:eastAsia="宋体"/>
        </w:rPr>
        <w:t>遍历的子树的</w:t>
      </w:r>
      <w:r w:rsidR="001F46BE" w:rsidRPr="00AB007C">
        <w:rPr>
          <w:rFonts w:eastAsia="宋体" w:hint="eastAsia"/>
        </w:rPr>
        <w:t>根节点</w:t>
      </w:r>
      <w:r w:rsidR="001F46BE" w:rsidRPr="00AB007C">
        <w:rPr>
          <w:rFonts w:eastAsia="宋体"/>
        </w:rPr>
        <w:t>在</w:t>
      </w:r>
      <w:r w:rsidR="001F46BE" w:rsidRPr="00AB007C">
        <w:rPr>
          <w:rFonts w:eastAsia="宋体"/>
          <w:i/>
        </w:rPr>
        <w:t>u</w:t>
      </w:r>
      <w:r w:rsidR="001F46BE" w:rsidRPr="00AB007C">
        <w:rPr>
          <w:rFonts w:eastAsia="宋体"/>
        </w:rPr>
        <w:t>节点上</w:t>
      </w:r>
      <w:r w:rsidR="001F46BE" w:rsidRPr="00AB007C">
        <w:rPr>
          <w:rFonts w:eastAsia="宋体" w:hint="eastAsia"/>
        </w:rPr>
        <w:t>时</w:t>
      </w:r>
      <w:r w:rsidR="001F46BE" w:rsidRPr="00AB007C">
        <w:rPr>
          <w:rFonts w:eastAsia="宋体"/>
        </w:rPr>
        <w:t>，我们会先走到</w:t>
      </w:r>
      <w:r w:rsidR="001F46BE" w:rsidRPr="00AB007C">
        <w:rPr>
          <w:rFonts w:eastAsia="宋体"/>
          <w:i/>
        </w:rPr>
        <w:t>u</w:t>
      </w:r>
      <w:r w:rsidR="001F46BE" w:rsidRPr="00AB007C">
        <w:rPr>
          <w:rFonts w:eastAsia="宋体"/>
        </w:rPr>
        <w:t>节点上，然后开始</w:t>
      </w:r>
      <w:del w:id="330" w:author="Decheng Fan" w:date="2014-05-29T22:37:00Z">
        <w:r w:rsidR="001F46BE" w:rsidRPr="00AB007C" w:rsidDel="005055D7">
          <w:rPr>
            <w:rFonts w:eastAsia="宋体"/>
          </w:rPr>
          <w:delText>新的</w:delText>
        </w:r>
        <w:r w:rsidR="001F46BE" w:rsidRPr="00AB007C" w:rsidDel="005055D7">
          <w:rPr>
            <w:rFonts w:eastAsia="宋体" w:hint="eastAsia"/>
          </w:rPr>
          <w:delText>道路</w:delText>
        </w:r>
        <w:r w:rsidR="001F46BE" w:rsidRPr="00AB007C" w:rsidDel="005055D7">
          <w:rPr>
            <w:rFonts w:eastAsia="宋体"/>
          </w:rPr>
          <w:delText>，并</w:delText>
        </w:r>
      </w:del>
      <w:r w:rsidR="001F46BE" w:rsidRPr="00AB007C">
        <w:rPr>
          <w:rFonts w:eastAsia="宋体"/>
        </w:rPr>
        <w:t>从这里</w:t>
      </w:r>
      <w:commentRangeStart w:id="331"/>
      <w:ins w:id="332" w:author="Decheng Fan" w:date="2014-05-29T22:36:00Z">
        <w:r w:rsidR="00D2156E">
          <w:rPr>
            <w:rFonts w:eastAsia="宋体" w:hint="eastAsia"/>
          </w:rPr>
          <w:t>经过</w:t>
        </w:r>
      </w:ins>
      <w:ins w:id="333" w:author="Decheng Fan" w:date="2014-05-29T22:37:00Z">
        <w:r w:rsidR="00D2156E">
          <w:rPr>
            <w:rFonts w:eastAsia="宋体" w:hint="eastAsia"/>
          </w:rPr>
          <w:t>所有</w:t>
        </w:r>
        <w:r w:rsidR="005055D7">
          <w:rPr>
            <w:rFonts w:eastAsia="宋体" w:hint="eastAsia"/>
          </w:rPr>
          <w:t>新的</w:t>
        </w:r>
        <w:r w:rsidR="00D2156E">
          <w:rPr>
            <w:rFonts w:eastAsia="宋体" w:hint="eastAsia"/>
          </w:rPr>
          <w:t>道路再</w:t>
        </w:r>
      </w:ins>
      <w:r w:rsidR="001F46BE" w:rsidRPr="00AB007C">
        <w:rPr>
          <w:rFonts w:eastAsia="宋体"/>
        </w:rPr>
        <w:t>走出来</w:t>
      </w:r>
      <w:commentRangeEnd w:id="331"/>
      <w:r w:rsidR="005055D7">
        <w:rPr>
          <w:rStyle w:val="af3"/>
        </w:rPr>
        <w:commentReference w:id="331"/>
      </w:r>
      <w:r w:rsidR="001F46BE" w:rsidRPr="00AB007C">
        <w:rPr>
          <w:rFonts w:eastAsia="宋体" w:hint="eastAsia"/>
        </w:rPr>
        <w:t>。</w:t>
      </w:r>
      <w:r w:rsidR="001F46BE" w:rsidRPr="00AB007C">
        <w:rPr>
          <w:rFonts w:eastAsia="宋体"/>
        </w:rPr>
        <w:t>最终</w:t>
      </w:r>
      <w:r w:rsidR="001F46BE" w:rsidRPr="00AB007C">
        <w:rPr>
          <w:rFonts w:eastAsia="宋体" w:hint="eastAsia"/>
        </w:rPr>
        <w:t>，</w:t>
      </w:r>
      <w:r w:rsidR="001F46BE" w:rsidRPr="00AB007C">
        <w:rPr>
          <w:rFonts w:eastAsia="宋体"/>
        </w:rPr>
        <w:t>我们还是得返回</w:t>
      </w:r>
      <w:r w:rsidR="001F46BE" w:rsidRPr="00AB007C">
        <w:rPr>
          <w:rFonts w:eastAsia="宋体" w:hint="eastAsia"/>
        </w:rPr>
        <w:t>全树</w:t>
      </w:r>
      <w:r w:rsidR="001F46BE" w:rsidRPr="00AB007C">
        <w:rPr>
          <w:rFonts w:eastAsia="宋体"/>
        </w:rPr>
        <w:t>的根节点</w:t>
      </w:r>
      <w:r w:rsidR="001F46BE" w:rsidRPr="00AB007C">
        <w:rPr>
          <w:rFonts w:eastAsia="宋体"/>
          <w:i/>
        </w:rPr>
        <w:t>r</w:t>
      </w:r>
      <w:r w:rsidR="001F46BE" w:rsidRPr="00AB007C">
        <w:rPr>
          <w:rFonts w:eastAsia="宋体"/>
        </w:rPr>
        <w:t>。对于</w:t>
      </w:r>
      <w:r w:rsidR="001F46BE" w:rsidRPr="00AB007C">
        <w:rPr>
          <w:rFonts w:eastAsia="宋体" w:hint="eastAsia"/>
        </w:rPr>
        <w:t>这种</w:t>
      </w:r>
      <w:r w:rsidR="001F46BE" w:rsidRPr="00AB007C">
        <w:rPr>
          <w:rFonts w:eastAsia="宋体"/>
        </w:rPr>
        <w:t>回归的</w:t>
      </w:r>
      <w:r w:rsidR="001F46BE" w:rsidRPr="00AB007C">
        <w:rPr>
          <w:rFonts w:eastAsia="宋体" w:hint="eastAsia"/>
        </w:rPr>
        <w:t>运行</w:t>
      </w:r>
      <w:r w:rsidR="001F46BE" w:rsidRPr="00AB007C">
        <w:rPr>
          <w:rFonts w:eastAsia="宋体"/>
        </w:rPr>
        <w:t>轨迹，我们称之为</w:t>
      </w:r>
      <w:r w:rsidR="007E6DEF">
        <w:rPr>
          <w:rFonts w:eastAsia="宋体"/>
          <w:i/>
        </w:rPr>
        <w:t>回溯</w:t>
      </w:r>
      <w:r w:rsidR="001F46BE" w:rsidRPr="00972024">
        <w:rPr>
          <w:rFonts w:eastAsia="宋体" w:hint="eastAsia"/>
          <w:rPrChange w:id="334" w:author="Decheng Fan" w:date="2014-05-29T22:41:00Z">
            <w:rPr>
              <w:rFonts w:eastAsia="宋体" w:hint="eastAsia"/>
              <w:i/>
            </w:rPr>
          </w:rPrChange>
        </w:rPr>
        <w:t>（</w:t>
      </w:r>
      <w:r w:rsidR="001F46BE" w:rsidRPr="00AB007C">
        <w:rPr>
          <w:rFonts w:eastAsia="宋体" w:hint="eastAsia"/>
          <w:i/>
        </w:rPr>
        <w:t>back</w:t>
      </w:r>
      <w:r w:rsidR="001F46BE" w:rsidRPr="00AB007C">
        <w:rPr>
          <w:rFonts w:eastAsia="宋体"/>
          <w:i/>
        </w:rPr>
        <w:t>tracking</w:t>
      </w:r>
      <w:r w:rsidR="001F46BE" w:rsidRPr="00972024">
        <w:rPr>
          <w:rFonts w:eastAsia="宋体" w:hint="eastAsia"/>
          <w:rPrChange w:id="335" w:author="Decheng Fan" w:date="2014-05-29T22:41:00Z">
            <w:rPr>
              <w:rFonts w:eastAsia="宋体" w:hint="eastAsia"/>
              <w:i/>
            </w:rPr>
          </w:rPrChange>
        </w:rPr>
        <w:t>）</w:t>
      </w:r>
      <w:r w:rsidR="001F46BE" w:rsidRPr="00AB007C">
        <w:rPr>
          <w:rFonts w:eastAsia="宋体" w:hint="eastAsia"/>
        </w:rPr>
        <w:t>，</w:t>
      </w:r>
      <w:r w:rsidR="001F46BE" w:rsidRPr="00AB007C">
        <w:rPr>
          <w:rFonts w:eastAsia="宋体"/>
        </w:rPr>
        <w:t>该操作</w:t>
      </w:r>
      <w:r w:rsidR="001F46BE" w:rsidRPr="00AB007C">
        <w:rPr>
          <w:rFonts w:eastAsia="宋体" w:hint="eastAsia"/>
        </w:rPr>
        <w:t>通常</w:t>
      </w:r>
      <w:r w:rsidR="001F46BE" w:rsidRPr="00AB007C">
        <w:rPr>
          <w:rFonts w:eastAsia="宋体"/>
        </w:rPr>
        <w:t>会被</w:t>
      </w:r>
      <w:r w:rsidR="001F46BE" w:rsidRPr="00AB007C">
        <w:rPr>
          <w:rFonts w:eastAsia="宋体" w:hint="eastAsia"/>
        </w:rPr>
        <w:t>隐藏在</w:t>
      </w:r>
      <w:r w:rsidR="001F46BE" w:rsidRPr="00AB007C">
        <w:rPr>
          <w:rFonts w:eastAsia="宋体"/>
        </w:rPr>
        <w:t>递归操作中</w:t>
      </w:r>
      <w:r w:rsidR="001F46BE" w:rsidRPr="00AB007C">
        <w:rPr>
          <w:rFonts w:eastAsia="宋体" w:hint="eastAsia"/>
        </w:rPr>
        <w:t>。</w:t>
      </w:r>
      <w:r w:rsidR="001F46BE" w:rsidRPr="00AB007C">
        <w:rPr>
          <w:rFonts w:eastAsia="宋体"/>
        </w:rPr>
        <w:t>每次</w:t>
      </w:r>
      <w:r w:rsidR="001F46BE" w:rsidRPr="00AB007C">
        <w:rPr>
          <w:rFonts w:eastAsia="宋体" w:hint="eastAsia"/>
        </w:rPr>
        <w:t>当</w:t>
      </w:r>
      <w:r w:rsidR="001F46BE" w:rsidRPr="00AB007C">
        <w:rPr>
          <w:rFonts w:eastAsia="宋体"/>
        </w:rPr>
        <w:t>递归调用返回时，其实都会自动返回到调用发起的那个</w:t>
      </w:r>
      <w:r w:rsidR="001F46BE" w:rsidRPr="00AB007C">
        <w:rPr>
          <w:rFonts w:eastAsia="宋体" w:hint="eastAsia"/>
        </w:rPr>
        <w:t>点</w:t>
      </w:r>
      <w:r w:rsidR="001F46BE" w:rsidRPr="00AB007C">
        <w:rPr>
          <w:rFonts w:eastAsia="宋体"/>
        </w:rPr>
        <w:t>上。（</w:t>
      </w:r>
      <w:r w:rsidR="001F46BE" w:rsidRPr="00AB007C">
        <w:rPr>
          <w:rFonts w:eastAsia="宋体" w:hint="eastAsia"/>
        </w:rPr>
        <w:t>您怎么看</w:t>
      </w:r>
      <w:ins w:id="336" w:author="Decheng Fan" w:date="2014-05-29T22:42:00Z">
        <w:r w:rsidR="00972024">
          <w:rPr>
            <w:rFonts w:eastAsia="宋体" w:hint="eastAsia"/>
          </w:rPr>
          <w:t>这里的</w:t>
        </w:r>
      </w:ins>
      <w:r w:rsidR="007E6DEF">
        <w:rPr>
          <w:rFonts w:eastAsia="宋体"/>
        </w:rPr>
        <w:t>回溯</w:t>
      </w:r>
      <w:r w:rsidR="001F46BE" w:rsidRPr="00AB007C">
        <w:rPr>
          <w:rFonts w:eastAsia="宋体"/>
        </w:rPr>
        <w:t>操作与左手规则之间的关联</w:t>
      </w:r>
      <w:r w:rsidR="001F46BE" w:rsidRPr="00AB007C">
        <w:rPr>
          <w:rFonts w:eastAsia="宋体" w:hint="eastAsia"/>
        </w:rPr>
        <w:t>呢</w:t>
      </w:r>
      <w:r w:rsidR="001F46BE" w:rsidRPr="00AB007C">
        <w:rPr>
          <w:rFonts w:eastAsia="宋体"/>
        </w:rPr>
        <w:t>？）</w:t>
      </w:r>
    </w:p>
    <w:p w14:paraId="1ECDD456" w14:textId="61B31426" w:rsidR="005040EF" w:rsidRPr="00AB007C" w:rsidRDefault="009751EF" w:rsidP="008473DF">
      <w:pPr>
        <w:ind w:firstLine="420"/>
        <w:rPr>
          <w:rFonts w:eastAsia="宋体"/>
        </w:rPr>
      </w:pPr>
      <w:r w:rsidRPr="00AB007C">
        <w:rPr>
          <w:rFonts w:eastAsia="宋体" w:hint="eastAsia"/>
        </w:rPr>
        <w:t>下面</w:t>
      </w:r>
      <w:r w:rsidRPr="00AB007C">
        <w:rPr>
          <w:rFonts w:eastAsia="宋体"/>
        </w:rPr>
        <w:t>，我们假设有人在该迷宫的</w:t>
      </w:r>
      <w:r w:rsidRPr="00AB007C">
        <w:rPr>
          <w:rFonts w:eastAsia="宋体" w:hint="eastAsia"/>
        </w:rPr>
        <w:t>某面</w:t>
      </w:r>
      <w:r w:rsidRPr="00AB007C">
        <w:rPr>
          <w:rFonts w:eastAsia="宋体"/>
        </w:rPr>
        <w:t>墙上开了个洞</w:t>
      </w:r>
      <w:r w:rsidRPr="00AB007C">
        <w:rPr>
          <w:rFonts w:eastAsia="宋体" w:hint="eastAsia"/>
        </w:rPr>
        <w:t>，使</w:t>
      </w:r>
      <w:r w:rsidRPr="00AB007C">
        <w:rPr>
          <w:rFonts w:eastAsia="宋体"/>
        </w:rPr>
        <w:t>对应的图结构中出现了一个</w:t>
      </w:r>
      <w:r w:rsidRPr="00AB007C">
        <w:rPr>
          <w:rFonts w:eastAsia="宋体" w:hint="eastAsia"/>
        </w:rPr>
        <w:t>环路。</w:t>
      </w:r>
      <w:r w:rsidR="00343E22" w:rsidRPr="00AB007C">
        <w:rPr>
          <w:rFonts w:eastAsia="宋体" w:hint="eastAsia"/>
        </w:rPr>
        <w:t>例如可能</w:t>
      </w:r>
      <w:r w:rsidR="00343E22" w:rsidRPr="00AB007C">
        <w:rPr>
          <w:rFonts w:eastAsia="宋体"/>
        </w:rPr>
        <w:t>被打穿的是</w:t>
      </w:r>
      <w:r w:rsidR="00343E22" w:rsidRPr="00AB007C">
        <w:rPr>
          <w:rFonts w:eastAsia="宋体" w:hint="eastAsia"/>
        </w:rPr>
        <w:t>对</w:t>
      </w:r>
      <w:del w:id="337" w:author="Decheng Fan" w:date="2014-05-29T22:48:00Z">
        <w:r w:rsidR="00343E22" w:rsidRPr="00AB007C" w:rsidDel="00123CFF">
          <w:rPr>
            <w:rFonts w:eastAsia="宋体" w:hint="eastAsia"/>
          </w:rPr>
          <w:delText>节点</w:delText>
        </w:r>
      </w:del>
      <w:ins w:id="338" w:author="Decheng Fan" w:date="2014-05-29T22:48:00Z">
        <w:r w:rsidR="00123CFF">
          <w:rPr>
            <w:rFonts w:eastAsia="宋体" w:hint="eastAsia"/>
          </w:rPr>
          <w:t>死胡同</w:t>
        </w:r>
      </w:ins>
      <w:r w:rsidR="00343E22" w:rsidRPr="00AB007C">
        <w:rPr>
          <w:rFonts w:eastAsia="宋体" w:hint="eastAsia"/>
        </w:rPr>
        <w:t>e</w:t>
      </w:r>
      <w:r w:rsidR="00343E22" w:rsidRPr="00AB007C">
        <w:rPr>
          <w:rFonts w:eastAsia="宋体" w:hint="eastAsia"/>
        </w:rPr>
        <w:t>来说</w:t>
      </w:r>
      <w:commentRangeStart w:id="339"/>
      <w:ins w:id="340" w:author="Decheng Fan" w:date="2014-05-29T22:48:00Z">
        <w:r w:rsidR="00123CFF">
          <w:rPr>
            <w:rFonts w:eastAsia="宋体" w:hint="eastAsia"/>
          </w:rPr>
          <w:t>在</w:t>
        </w:r>
      </w:ins>
      <w:del w:id="341" w:author="Decheng Fan" w:date="2014-05-29T22:48:00Z">
        <w:r w:rsidR="00343E22" w:rsidRPr="00AB007C" w:rsidDel="00123CFF">
          <w:rPr>
            <w:rFonts w:eastAsia="宋体" w:hint="eastAsia"/>
          </w:rPr>
          <w:delText>最</w:delText>
        </w:r>
      </w:del>
      <w:r w:rsidR="00343E22" w:rsidRPr="00AB007C">
        <w:rPr>
          <w:rFonts w:eastAsia="宋体"/>
        </w:rPr>
        <w:t>北边</w:t>
      </w:r>
      <w:commentRangeEnd w:id="339"/>
      <w:r w:rsidR="00123CFF">
        <w:rPr>
          <w:rStyle w:val="af3"/>
        </w:rPr>
        <w:commentReference w:id="339"/>
      </w:r>
      <w:r w:rsidR="00343E22" w:rsidRPr="00AB007C">
        <w:rPr>
          <w:rFonts w:eastAsia="宋体"/>
        </w:rPr>
        <w:t>的那面墙</w:t>
      </w:r>
      <w:r w:rsidRPr="00AB007C">
        <w:rPr>
          <w:rFonts w:eastAsia="宋体" w:hint="eastAsia"/>
        </w:rPr>
        <w:t>。</w:t>
      </w:r>
      <w:r w:rsidR="00343E22" w:rsidRPr="00AB007C">
        <w:rPr>
          <w:rFonts w:eastAsia="宋体" w:hint="eastAsia"/>
        </w:rPr>
        <w:t>那么</w:t>
      </w:r>
      <w:r w:rsidR="00343E22" w:rsidRPr="00AB007C">
        <w:rPr>
          <w:rFonts w:eastAsia="宋体"/>
        </w:rPr>
        <w:t>，</w:t>
      </w:r>
      <w:r w:rsidR="00343E22" w:rsidRPr="00AB007C">
        <w:rPr>
          <w:rFonts w:eastAsia="宋体" w:hint="eastAsia"/>
        </w:rPr>
        <w:t>如果</w:t>
      </w:r>
      <w:r w:rsidR="00343E22" w:rsidRPr="00AB007C">
        <w:rPr>
          <w:rFonts w:eastAsia="宋体"/>
        </w:rPr>
        <w:t>我们</w:t>
      </w:r>
      <w:r w:rsidRPr="00AB007C">
        <w:rPr>
          <w:rFonts w:eastAsia="宋体"/>
        </w:rPr>
        <w:t>从</w:t>
      </w:r>
      <w:r w:rsidRPr="00AB007C">
        <w:rPr>
          <w:rFonts w:eastAsia="宋体" w:hint="eastAsia"/>
        </w:rPr>
        <w:t>e</w:t>
      </w:r>
      <w:r w:rsidRPr="00AB007C">
        <w:rPr>
          <w:rFonts w:eastAsia="宋体" w:hint="eastAsia"/>
        </w:rPr>
        <w:t>点</w:t>
      </w:r>
      <w:r w:rsidRPr="00AB007C">
        <w:rPr>
          <w:rFonts w:eastAsia="宋体"/>
        </w:rPr>
        <w:t>出发</w:t>
      </w:r>
      <w:r w:rsidR="00343E22" w:rsidRPr="00AB007C">
        <w:rPr>
          <w:rFonts w:eastAsia="宋体" w:hint="eastAsia"/>
        </w:rPr>
        <w:t>去</w:t>
      </w:r>
      <w:r w:rsidR="00343E22" w:rsidRPr="00AB007C">
        <w:rPr>
          <w:rFonts w:eastAsia="宋体"/>
        </w:rPr>
        <w:t>北面</w:t>
      </w:r>
      <w:r w:rsidRPr="00AB007C">
        <w:rPr>
          <w:rFonts w:eastAsia="宋体" w:hint="eastAsia"/>
        </w:rPr>
        <w:t>，</w:t>
      </w:r>
      <w:r w:rsidR="00343E22" w:rsidRPr="00AB007C">
        <w:rPr>
          <w:rFonts w:eastAsia="宋体" w:hint="eastAsia"/>
        </w:rPr>
        <w:t>只要</w:t>
      </w:r>
      <w:r w:rsidRPr="00AB007C">
        <w:rPr>
          <w:rFonts w:eastAsia="宋体"/>
        </w:rPr>
        <w:t>愿意的话，我们</w:t>
      </w:r>
      <w:r w:rsidRPr="00AB007C">
        <w:rPr>
          <w:rFonts w:eastAsia="宋体" w:hint="eastAsia"/>
        </w:rPr>
        <w:t>还</w:t>
      </w:r>
      <w:r w:rsidRPr="00AB007C">
        <w:rPr>
          <w:rFonts w:eastAsia="宋体"/>
        </w:rPr>
        <w:t>是可以一直向左走</w:t>
      </w:r>
      <w:r w:rsidRPr="00AB007C">
        <w:rPr>
          <w:rFonts w:eastAsia="宋体" w:hint="eastAsia"/>
        </w:rPr>
        <w:t>,</w:t>
      </w:r>
      <w:r w:rsidRPr="00AB007C">
        <w:rPr>
          <w:rFonts w:eastAsia="宋体" w:hint="eastAsia"/>
        </w:rPr>
        <w:t>，</w:t>
      </w:r>
      <w:r w:rsidRPr="00AB007C">
        <w:rPr>
          <w:rFonts w:eastAsia="宋体"/>
        </w:rPr>
        <w:t>但</w:t>
      </w:r>
      <w:r w:rsidRPr="00AB007C">
        <w:rPr>
          <w:rFonts w:eastAsia="宋体" w:hint="eastAsia"/>
        </w:rPr>
        <w:t>永远</w:t>
      </w:r>
      <w:r w:rsidRPr="00AB007C">
        <w:rPr>
          <w:rFonts w:eastAsia="宋体"/>
        </w:rPr>
        <w:t>都不可能再遍历</w:t>
      </w:r>
      <w:r w:rsidRPr="00AB007C">
        <w:rPr>
          <w:rFonts w:eastAsia="宋体" w:hint="eastAsia"/>
        </w:rPr>
        <w:t>整个</w:t>
      </w:r>
      <w:r w:rsidRPr="00AB007C">
        <w:rPr>
          <w:rFonts w:eastAsia="宋体"/>
        </w:rPr>
        <w:t>迷宫了</w:t>
      </w:r>
      <w:r w:rsidRPr="00AB007C">
        <w:rPr>
          <w:rFonts w:eastAsia="宋体"/>
        </w:rPr>
        <w:t>——</w:t>
      </w:r>
      <w:r w:rsidR="00343E22" w:rsidRPr="00AB007C">
        <w:rPr>
          <w:rFonts w:eastAsia="宋体" w:hint="eastAsia"/>
        </w:rPr>
        <w:t>因为</w:t>
      </w:r>
      <w:r w:rsidRPr="00AB007C">
        <w:rPr>
          <w:rFonts w:eastAsia="宋体"/>
        </w:rPr>
        <w:t>我们</w:t>
      </w:r>
      <w:r w:rsidRPr="00AB007C">
        <w:rPr>
          <w:rFonts w:eastAsia="宋体" w:hint="eastAsia"/>
        </w:rPr>
        <w:t>一直</w:t>
      </w:r>
      <w:r w:rsidRPr="00AB007C">
        <w:rPr>
          <w:rFonts w:eastAsia="宋体"/>
        </w:rPr>
        <w:t>在转圈</w:t>
      </w:r>
      <w:r w:rsidRPr="00AB007C">
        <w:rPr>
          <w:rStyle w:val="ae"/>
          <w:rFonts w:eastAsia="宋体"/>
        </w:rPr>
        <w:footnoteReference w:id="13"/>
      </w:r>
      <w:r w:rsidRPr="00AB007C">
        <w:rPr>
          <w:rFonts w:eastAsia="宋体"/>
        </w:rPr>
        <w:t>。</w:t>
      </w:r>
      <w:r w:rsidR="00343E22" w:rsidRPr="00AB007C">
        <w:rPr>
          <w:rFonts w:eastAsia="宋体" w:hint="eastAsia"/>
        </w:rPr>
        <w:t>这</w:t>
      </w:r>
      <w:r w:rsidR="00343E22" w:rsidRPr="00AB007C">
        <w:rPr>
          <w:rFonts w:eastAsia="宋体"/>
        </w:rPr>
        <w:t>在</w:t>
      </w:r>
      <w:r w:rsidRPr="00AB007C">
        <w:rPr>
          <w:rFonts w:eastAsia="宋体" w:hint="eastAsia"/>
        </w:rPr>
        <w:t>我们</w:t>
      </w:r>
      <w:r w:rsidRPr="00AB007C">
        <w:rPr>
          <w:rFonts w:eastAsia="宋体"/>
        </w:rPr>
        <w:t>遍历一般性图结构时</w:t>
      </w:r>
      <w:r w:rsidR="00343E22" w:rsidRPr="00AB007C">
        <w:rPr>
          <w:rFonts w:eastAsia="宋体" w:hint="eastAsia"/>
        </w:rPr>
        <w:t>会</w:t>
      </w:r>
      <w:r w:rsidRPr="00AB007C">
        <w:rPr>
          <w:rFonts w:eastAsia="宋体"/>
        </w:rPr>
        <w:t>成为一个</w:t>
      </w:r>
      <w:r w:rsidRPr="00AB007C">
        <w:rPr>
          <w:rFonts w:eastAsia="宋体" w:hint="eastAsia"/>
        </w:rPr>
        <w:t>问题</w:t>
      </w:r>
      <w:r w:rsidRPr="00AB007C">
        <w:rPr>
          <w:rStyle w:val="ae"/>
          <w:rFonts w:eastAsia="宋体"/>
        </w:rPr>
        <w:footnoteReference w:id="14"/>
      </w:r>
      <w:r w:rsidRPr="00AB007C">
        <w:rPr>
          <w:rFonts w:eastAsia="宋体"/>
        </w:rPr>
        <w:t>。</w:t>
      </w:r>
      <w:r w:rsidRPr="00AB007C">
        <w:rPr>
          <w:rFonts w:eastAsia="宋体" w:hint="eastAsia"/>
        </w:rPr>
        <w:t>清单</w:t>
      </w:r>
      <w:r w:rsidRPr="00AB007C">
        <w:rPr>
          <w:rFonts w:eastAsia="宋体"/>
        </w:rPr>
        <w:t>5-1</w:t>
      </w:r>
      <w:r w:rsidRPr="00AB007C">
        <w:rPr>
          <w:rFonts w:eastAsia="宋体" w:hint="eastAsia"/>
        </w:rPr>
        <w:t>中</w:t>
      </w:r>
      <w:r w:rsidRPr="00AB007C">
        <w:rPr>
          <w:rFonts w:eastAsia="宋体"/>
        </w:rPr>
        <w:t>的一般性思路为</w:t>
      </w:r>
      <w:r w:rsidR="00343E22" w:rsidRPr="00AB007C">
        <w:rPr>
          <w:rFonts w:eastAsia="宋体" w:hint="eastAsia"/>
        </w:rPr>
        <w:t>避免</w:t>
      </w:r>
      <w:r w:rsidRPr="00AB007C">
        <w:rPr>
          <w:rFonts w:eastAsia="宋体"/>
        </w:rPr>
        <w:t>这个问题提供了一种选择</w:t>
      </w:r>
      <w:r w:rsidR="00343E22" w:rsidRPr="00AB007C">
        <w:rPr>
          <w:rFonts w:eastAsia="宋体" w:hint="eastAsia"/>
        </w:rPr>
        <w:t>，</w:t>
      </w:r>
      <w:r w:rsidR="00343E22" w:rsidRPr="00AB007C">
        <w:rPr>
          <w:rFonts w:eastAsia="宋体"/>
        </w:rPr>
        <w:t>但</w:t>
      </w:r>
      <w:del w:id="347" w:author="Decheng Fan" w:date="2014-05-29T22:50:00Z">
        <w:r w:rsidR="00343E22" w:rsidRPr="00AB007C" w:rsidDel="00123CFF">
          <w:rPr>
            <w:rFonts w:eastAsia="宋体" w:hint="eastAsia"/>
          </w:rPr>
          <w:delText>之前我们已经陷入其中了</w:delText>
        </w:r>
      </w:del>
      <w:ins w:id="348" w:author="Decheng Fan" w:date="2014-05-29T22:50:00Z">
        <w:r w:rsidR="00123CFF">
          <w:rPr>
            <w:rFonts w:eastAsia="宋体" w:hint="eastAsia"/>
          </w:rPr>
          <w:t>在我分析这个</w:t>
        </w:r>
      </w:ins>
      <w:ins w:id="349" w:author="Decheng Fan" w:date="2014-05-29T22:51:00Z">
        <w:r w:rsidR="00123CFF">
          <w:rPr>
            <w:rFonts w:eastAsia="宋体" w:hint="eastAsia"/>
          </w:rPr>
          <w:t>算法之前，</w:t>
        </w:r>
      </w:ins>
      <w:del w:id="350" w:author="Decheng Fan" w:date="2014-05-29T22:51:00Z">
        <w:r w:rsidR="00343E22" w:rsidRPr="00AB007C" w:rsidDel="00123CFF">
          <w:rPr>
            <w:rFonts w:eastAsia="宋体"/>
          </w:rPr>
          <w:delText>。下面</w:delText>
        </w:r>
      </w:del>
      <w:r w:rsidR="00343E22" w:rsidRPr="00AB007C">
        <w:rPr>
          <w:rFonts w:eastAsia="宋体" w:hint="eastAsia"/>
        </w:rPr>
        <w:t>我们</w:t>
      </w:r>
      <w:ins w:id="351" w:author="Decheng Fan" w:date="2014-05-29T22:51:00Z">
        <w:r w:rsidR="00123CFF">
          <w:rPr>
            <w:rFonts w:eastAsia="宋体" w:hint="eastAsia"/>
          </w:rPr>
          <w:t>先</w:t>
        </w:r>
      </w:ins>
      <w:r w:rsidR="00343E22" w:rsidRPr="00AB007C">
        <w:rPr>
          <w:rFonts w:eastAsia="宋体"/>
        </w:rPr>
        <w:t>来看看之前那位</w:t>
      </w:r>
      <w:r w:rsidR="00343E22" w:rsidRPr="00AB007C">
        <w:rPr>
          <w:rFonts w:eastAsia="宋体" w:hint="eastAsia"/>
        </w:rPr>
        <w:t>法国</w:t>
      </w:r>
      <w:r w:rsidR="00343E22" w:rsidRPr="00AB007C">
        <w:rPr>
          <w:rFonts w:eastAsia="宋体"/>
        </w:rPr>
        <w:t>电信</w:t>
      </w:r>
      <w:r w:rsidR="00343E22" w:rsidRPr="00AB007C">
        <w:rPr>
          <w:rFonts w:eastAsia="宋体" w:hint="eastAsia"/>
        </w:rPr>
        <w:t>工程师</w:t>
      </w:r>
      <w:r w:rsidR="00343E22" w:rsidRPr="00AB007C">
        <w:rPr>
          <w:rFonts w:eastAsia="宋体"/>
        </w:rPr>
        <w:t>是怎么想的</w:t>
      </w:r>
      <w:r w:rsidR="00343E22" w:rsidRPr="00AB007C">
        <w:rPr>
          <w:rFonts w:eastAsia="宋体" w:hint="eastAsia"/>
        </w:rPr>
        <w:t>。</w:t>
      </w:r>
    </w:p>
    <w:p w14:paraId="59579DCA" w14:textId="77777777" w:rsidR="008473DF" w:rsidRPr="008473DF" w:rsidRDefault="00343E22" w:rsidP="0084342D">
      <w:pPr>
        <w:pStyle w:val="4"/>
        <w:rPr>
          <w:sz w:val="18"/>
        </w:rPr>
      </w:pPr>
      <w:r>
        <w:rPr>
          <w:rFonts w:hint="eastAsia"/>
        </w:rPr>
        <w:t>停止循环</w:t>
      </w:r>
      <w:r>
        <w:t>遍历的方式</w:t>
      </w:r>
    </w:p>
    <w:p w14:paraId="114D3137" w14:textId="7E66D0B3" w:rsidR="00343E22" w:rsidRPr="00AB007C" w:rsidRDefault="000E7C27" w:rsidP="008473DF">
      <w:pPr>
        <w:ind w:firstLine="420"/>
        <w:rPr>
          <w:rFonts w:eastAsia="宋体"/>
        </w:rPr>
      </w:pPr>
      <w:ins w:id="352" w:author="Decheng Fan" w:date="2014-05-29T22:51:00Z">
        <w:r w:rsidRPr="000E7C27">
          <w:rPr>
            <w:rFonts w:hint="eastAsia"/>
          </w:rPr>
          <w:t>É</w:t>
        </w:r>
        <w:r w:rsidRPr="000E7C27">
          <w:t>douard</w:t>
        </w:r>
      </w:ins>
      <w:del w:id="353" w:author="Decheng Fan" w:date="2014-05-29T22:51:00Z">
        <w:r w:rsidR="00551F15" w:rsidDel="000E7C27">
          <w:delText>E</w:delText>
        </w:r>
        <w:r w:rsidR="009D042B" w:rsidRPr="008473DF" w:rsidDel="000E7C27">
          <w:delText>douard</w:delText>
        </w:r>
      </w:del>
      <w:r w:rsidR="009D042B" w:rsidRPr="008473DF">
        <w:t xml:space="preserve"> Lucas</w:t>
      </w:r>
      <w:r w:rsidR="009D042B" w:rsidRPr="00AB007C">
        <w:rPr>
          <w:rFonts w:eastAsia="宋体" w:hint="eastAsia"/>
        </w:rPr>
        <w:t>在</w:t>
      </w:r>
      <w:r w:rsidR="009D042B" w:rsidRPr="00AB007C">
        <w:rPr>
          <w:rFonts w:eastAsia="宋体"/>
        </w:rPr>
        <w:t>其</w:t>
      </w:r>
      <w:r w:rsidR="009D042B" w:rsidRPr="00AB007C">
        <w:rPr>
          <w:rFonts w:eastAsia="宋体" w:hint="eastAsia"/>
        </w:rPr>
        <w:t>1</w:t>
      </w:r>
      <w:r w:rsidR="009D042B" w:rsidRPr="00AB007C">
        <w:rPr>
          <w:rFonts w:eastAsia="宋体"/>
        </w:rPr>
        <w:t>891</w:t>
      </w:r>
      <w:r w:rsidR="009D042B" w:rsidRPr="00AB007C">
        <w:rPr>
          <w:rFonts w:eastAsia="宋体" w:hint="eastAsia"/>
        </w:rPr>
        <w:t>年</w:t>
      </w:r>
      <w:r w:rsidR="00551F15">
        <w:rPr>
          <w:rFonts w:eastAsia="宋体" w:hint="eastAsia"/>
        </w:rPr>
        <w:t>写的</w:t>
      </w:r>
      <w:r w:rsidR="00551F15">
        <w:rPr>
          <w:rFonts w:eastAsia="宋体" w:hint="eastAsia"/>
        </w:rPr>
        <w:t xml:space="preserve"> </w:t>
      </w:r>
      <w:r w:rsidR="009D042B" w:rsidRPr="00AB007C">
        <w:rPr>
          <w:rFonts w:eastAsia="宋体"/>
        </w:rPr>
        <w:t>《</w:t>
      </w:r>
      <w:r w:rsidR="00551F15" w:rsidRPr="00551F15">
        <w:rPr>
          <w:i/>
        </w:rPr>
        <w:t>Recreations Mathematiques</w:t>
      </w:r>
      <w:r w:rsidR="009D042B" w:rsidRPr="00AB007C">
        <w:rPr>
          <w:rFonts w:eastAsia="宋体"/>
        </w:rPr>
        <w:t>》第一卷</w:t>
      </w:r>
      <w:r w:rsidR="009D042B" w:rsidRPr="00AB007C">
        <w:rPr>
          <w:rFonts w:eastAsia="宋体" w:hint="eastAsia"/>
        </w:rPr>
        <w:t>的</w:t>
      </w:r>
      <w:r w:rsidR="009D042B" w:rsidRPr="00AB007C">
        <w:rPr>
          <w:rFonts w:eastAsia="宋体"/>
        </w:rPr>
        <w:t>引言中是这样描述</w:t>
      </w:r>
      <w:ins w:id="354" w:author="Decheng Fan" w:date="2014-05-29T22:52:00Z">
        <w:r w:rsidRPr="005905DD">
          <w:rPr>
            <w:rFonts w:eastAsia="宋体"/>
          </w:rPr>
          <w:t>Trémaux</w:t>
        </w:r>
      </w:ins>
      <w:del w:id="355" w:author="Decheng Fan" w:date="2014-05-29T22:52:00Z">
        <w:r w:rsidR="009D042B" w:rsidRPr="008473DF" w:rsidDel="000E7C27">
          <w:delText>Tremaux</w:delText>
        </w:r>
      </w:del>
      <w:r w:rsidR="009D042B" w:rsidRPr="00AB007C">
        <w:rPr>
          <w:rFonts w:eastAsia="宋体" w:hint="eastAsia"/>
        </w:rPr>
        <w:t>的</w:t>
      </w:r>
      <w:r w:rsidR="009D042B" w:rsidRPr="00AB007C">
        <w:rPr>
          <w:rFonts w:eastAsia="宋体"/>
        </w:rPr>
        <w:t>迷宫遍历</w:t>
      </w:r>
      <w:r w:rsidR="009D042B" w:rsidRPr="00AB007C">
        <w:rPr>
          <w:rFonts w:eastAsia="宋体" w:hint="eastAsia"/>
        </w:rPr>
        <w:t>算法</w:t>
      </w:r>
      <w:r w:rsidR="009D042B" w:rsidRPr="00AB007C">
        <w:rPr>
          <w:rFonts w:eastAsia="宋体"/>
        </w:rPr>
        <w:t>的：</w:t>
      </w:r>
      <w:r w:rsidR="00E46384">
        <w:rPr>
          <w:rStyle w:val="ae"/>
          <w:rFonts w:eastAsia="宋体"/>
        </w:rPr>
        <w:footnoteReference w:id="15"/>
      </w:r>
    </w:p>
    <w:p w14:paraId="5965D4DC" w14:textId="15E33134" w:rsidR="008473DF" w:rsidRPr="00AB007C" w:rsidRDefault="00A412A2" w:rsidP="00343E22">
      <w:pPr>
        <w:ind w:left="420" w:firstLine="420"/>
        <w:rPr>
          <w:rFonts w:ascii="宋体" w:eastAsia="宋体" w:hAnsi="宋体"/>
          <w:i/>
          <w:szCs w:val="21"/>
        </w:rPr>
      </w:pPr>
      <w:del w:id="357" w:author="Decheng Fan" w:date="2014-05-29T22:56:00Z">
        <w:r w:rsidRPr="00AB007C" w:rsidDel="00891739">
          <w:rPr>
            <w:rFonts w:ascii="宋体" w:eastAsia="宋体" w:hAnsi="宋体" w:hint="eastAsia"/>
            <w:i/>
            <w:szCs w:val="21"/>
          </w:rPr>
          <w:delText>如果根据</w:delText>
        </w:r>
      </w:del>
      <w:del w:id="358" w:author="Decheng Fan" w:date="2014-05-29T22:53:00Z">
        <w:r w:rsidRPr="00AB007C" w:rsidDel="00883A3F">
          <w:rPr>
            <w:rFonts w:ascii="宋体" w:eastAsia="宋体" w:hAnsi="宋体"/>
            <w:i/>
            <w:szCs w:val="21"/>
          </w:rPr>
          <w:delText>Trémaux</w:delText>
        </w:r>
      </w:del>
      <w:del w:id="359" w:author="Decheng Fan" w:date="2014-05-29T22:56:00Z">
        <w:r w:rsidR="00E46384" w:rsidDel="00891739">
          <w:rPr>
            <w:rFonts w:ascii="宋体" w:eastAsia="宋体" w:hAnsi="宋体" w:hint="eastAsia"/>
            <w:i/>
            <w:szCs w:val="21"/>
          </w:rPr>
          <w:delText>所定</w:delText>
        </w:r>
        <w:r w:rsidRPr="00AB007C" w:rsidDel="00891739">
          <w:rPr>
            <w:rFonts w:ascii="宋体" w:eastAsia="宋体" w:hAnsi="宋体" w:hint="eastAsia"/>
            <w:i/>
            <w:szCs w:val="21"/>
          </w:rPr>
          <w:delText>的</w:delText>
        </w:r>
        <w:r w:rsidR="00E46384" w:rsidDel="00891739">
          <w:rPr>
            <w:rFonts w:ascii="宋体" w:eastAsia="宋体" w:hAnsi="宋体" w:hint="eastAsia"/>
            <w:i/>
            <w:szCs w:val="21"/>
          </w:rPr>
          <w:delText>遍历</w:delText>
        </w:r>
        <w:r w:rsidRPr="00AB007C" w:rsidDel="00891739">
          <w:rPr>
            <w:rFonts w:ascii="宋体" w:eastAsia="宋体" w:hAnsi="宋体" w:hint="eastAsia"/>
            <w:i/>
            <w:szCs w:val="21"/>
          </w:rPr>
          <w:delText>规则</w:delText>
        </w:r>
        <w:r w:rsidR="00CA5818" w:rsidRPr="00AB007C" w:rsidDel="00891739">
          <w:rPr>
            <w:rFonts w:ascii="宋体" w:eastAsia="宋体" w:hAnsi="宋体" w:hint="eastAsia"/>
            <w:i/>
            <w:szCs w:val="21"/>
          </w:rPr>
          <w:delText>，以及</w:delText>
        </w:r>
        <w:r w:rsidR="00CA5818" w:rsidRPr="00AB007C" w:rsidDel="00891739">
          <w:rPr>
            <w:rFonts w:ascii="宋体" w:eastAsia="宋体" w:hAnsi="宋体"/>
            <w:i/>
            <w:szCs w:val="21"/>
          </w:rPr>
          <w:delText>他每次进入</w:delText>
        </w:r>
        <w:r w:rsidR="00CA5818" w:rsidRPr="00AB007C" w:rsidDel="00891739">
          <w:rPr>
            <w:rFonts w:ascii="宋体" w:eastAsia="宋体" w:hAnsi="宋体" w:hint="eastAsia"/>
            <w:i/>
            <w:szCs w:val="21"/>
          </w:rPr>
          <w:delText>或</w:delText>
        </w:r>
        <w:r w:rsidR="00CA5818" w:rsidRPr="00AB007C" w:rsidDel="00891739">
          <w:rPr>
            <w:rFonts w:ascii="宋体" w:eastAsia="宋体" w:hAnsi="宋体"/>
            <w:i/>
            <w:szCs w:val="21"/>
          </w:rPr>
          <w:delText>离开</w:delText>
        </w:r>
        <w:r w:rsidR="00CA5818" w:rsidRPr="00AB007C" w:rsidDel="00891739">
          <w:rPr>
            <w:rFonts w:ascii="宋体" w:eastAsia="宋体" w:hAnsi="宋体" w:hint="eastAsia"/>
            <w:i/>
            <w:szCs w:val="21"/>
          </w:rPr>
          <w:delText>一个</w:delText>
        </w:r>
        <w:r w:rsidR="00CA5818" w:rsidRPr="00AB007C" w:rsidDel="00891739">
          <w:rPr>
            <w:rFonts w:ascii="宋体" w:eastAsia="宋体" w:hAnsi="宋体"/>
            <w:i/>
            <w:szCs w:val="21"/>
          </w:rPr>
          <w:delText>十字路口时</w:delText>
        </w:r>
        <w:r w:rsidR="00E46384" w:rsidDel="00891739">
          <w:rPr>
            <w:rFonts w:ascii="宋体" w:eastAsia="宋体" w:hAnsi="宋体" w:hint="eastAsia"/>
            <w:i/>
            <w:szCs w:val="21"/>
          </w:rPr>
          <w:delText>所</w:delText>
        </w:r>
        <w:r w:rsidR="00CA5818" w:rsidRPr="00AB007C" w:rsidDel="00891739">
          <w:rPr>
            <w:rFonts w:ascii="宋体" w:eastAsia="宋体" w:hAnsi="宋体"/>
            <w:i/>
            <w:szCs w:val="21"/>
          </w:rPr>
          <w:delText>留下的标志</w:delText>
        </w:r>
        <w:r w:rsidRPr="00AB007C" w:rsidDel="00891739">
          <w:rPr>
            <w:rFonts w:ascii="宋体" w:eastAsia="宋体" w:hAnsi="宋体"/>
            <w:i/>
            <w:szCs w:val="21"/>
          </w:rPr>
          <w:delText>，</w:delText>
        </w:r>
        <w:r w:rsidR="00CA5818" w:rsidRPr="00AB007C" w:rsidDel="00891739">
          <w:rPr>
            <w:rFonts w:ascii="宋体" w:eastAsia="宋体" w:hAnsi="宋体" w:hint="eastAsia"/>
            <w:i/>
            <w:szCs w:val="21"/>
          </w:rPr>
          <w:delText>我们</w:delText>
        </w:r>
        <w:r w:rsidR="00551F15" w:rsidDel="00891739">
          <w:rPr>
            <w:rFonts w:ascii="宋体" w:eastAsia="宋体" w:hAnsi="宋体" w:hint="eastAsia"/>
            <w:i/>
            <w:szCs w:val="21"/>
          </w:rPr>
          <w:delText>会</w:delText>
        </w:r>
        <w:r w:rsidR="00CA5818" w:rsidRPr="00AB007C" w:rsidDel="00891739">
          <w:rPr>
            <w:rFonts w:ascii="宋体" w:eastAsia="宋体" w:hAnsi="宋体"/>
            <w:i/>
            <w:szCs w:val="21"/>
          </w:rPr>
          <w:delText>发现</w:delText>
        </w:r>
        <w:r w:rsidR="00551F15" w:rsidDel="00891739">
          <w:rPr>
            <w:rFonts w:ascii="宋体" w:eastAsia="宋体" w:hAnsi="宋体" w:hint="eastAsia"/>
            <w:i/>
            <w:szCs w:val="21"/>
          </w:rPr>
          <w:delText>，</w:delText>
        </w:r>
      </w:del>
      <w:r w:rsidR="00E7101A" w:rsidRPr="00AB007C">
        <w:rPr>
          <w:rFonts w:ascii="宋体" w:eastAsia="宋体" w:hAnsi="宋体" w:hint="eastAsia"/>
          <w:i/>
          <w:szCs w:val="21"/>
        </w:rPr>
        <w:t>如果</w:t>
      </w:r>
      <w:ins w:id="360" w:author="Decheng Fan" w:date="2014-05-29T22:55:00Z">
        <w:r w:rsidR="00891739" w:rsidRPr="00AB007C">
          <w:rPr>
            <w:rFonts w:ascii="宋体" w:eastAsia="宋体" w:hAnsi="宋体" w:hint="eastAsia"/>
            <w:i/>
            <w:szCs w:val="21"/>
          </w:rPr>
          <w:t>无论</w:t>
        </w:r>
        <w:r w:rsidR="00891739">
          <w:rPr>
            <w:rFonts w:ascii="宋体" w:eastAsia="宋体" w:hAnsi="宋体"/>
            <w:i/>
            <w:szCs w:val="21"/>
          </w:rPr>
          <w:t>我们从</w:t>
        </w:r>
      </w:ins>
      <w:ins w:id="361" w:author="Decheng Fan" w:date="2014-05-29T22:56:00Z">
        <w:r w:rsidR="00891739">
          <w:rPr>
            <w:rFonts w:ascii="宋体" w:eastAsia="宋体" w:hAnsi="宋体" w:hint="eastAsia"/>
            <w:i/>
            <w:szCs w:val="21"/>
          </w:rPr>
          <w:t>哪</w:t>
        </w:r>
      </w:ins>
      <w:ins w:id="362" w:author="Decheng Fan" w:date="2014-05-29T22:55:00Z">
        <w:r w:rsidR="00891739" w:rsidRPr="00AB007C">
          <w:rPr>
            <w:rFonts w:ascii="宋体" w:eastAsia="宋体" w:hAnsi="宋体"/>
            <w:i/>
            <w:szCs w:val="21"/>
          </w:rPr>
          <w:t>一点</w:t>
        </w:r>
        <w:r w:rsidR="00891739" w:rsidRPr="00AB007C">
          <w:rPr>
            <w:rFonts w:ascii="宋体" w:eastAsia="宋体" w:hAnsi="宋体" w:hint="eastAsia"/>
            <w:i/>
            <w:szCs w:val="21"/>
          </w:rPr>
          <w:t>出发</w:t>
        </w:r>
        <w:r w:rsidR="00891739" w:rsidRPr="00AB007C">
          <w:rPr>
            <w:rFonts w:ascii="宋体" w:eastAsia="宋体" w:hAnsi="宋体"/>
            <w:i/>
            <w:szCs w:val="21"/>
          </w:rPr>
          <w:t>，</w:t>
        </w:r>
      </w:ins>
      <w:r w:rsidR="00E7101A" w:rsidRPr="00AB007C">
        <w:rPr>
          <w:rFonts w:ascii="宋体" w:eastAsia="宋体" w:hAnsi="宋体"/>
          <w:i/>
          <w:szCs w:val="21"/>
        </w:rPr>
        <w:t>想</w:t>
      </w:r>
      <w:r w:rsidRPr="00AB007C">
        <w:rPr>
          <w:rFonts w:ascii="宋体" w:eastAsia="宋体" w:hAnsi="宋体" w:hint="eastAsia"/>
          <w:i/>
          <w:szCs w:val="21"/>
        </w:rPr>
        <w:t>要</w:t>
      </w:r>
      <w:r w:rsidR="00E7101A" w:rsidRPr="00AB007C">
        <w:rPr>
          <w:rFonts w:ascii="宋体" w:eastAsia="宋体" w:hAnsi="宋体" w:hint="eastAsia"/>
          <w:i/>
          <w:szCs w:val="21"/>
        </w:rPr>
        <w:t>遍历</w:t>
      </w:r>
      <w:r w:rsidR="00E7101A" w:rsidRPr="00AB007C">
        <w:rPr>
          <w:rFonts w:ascii="宋体" w:eastAsia="宋体" w:hAnsi="宋体"/>
          <w:i/>
          <w:szCs w:val="21"/>
        </w:rPr>
        <w:t>整个迷宫</w:t>
      </w:r>
      <w:r w:rsidRPr="00AB007C">
        <w:rPr>
          <w:rFonts w:ascii="宋体" w:eastAsia="宋体" w:hAnsi="宋体" w:hint="eastAsia"/>
          <w:i/>
          <w:szCs w:val="21"/>
        </w:rPr>
        <w:t>，</w:t>
      </w:r>
      <w:del w:id="363" w:author="Decheng Fan" w:date="2014-05-29T22:56:00Z">
        <w:r w:rsidR="00E7101A" w:rsidRPr="00AB007C" w:rsidDel="00891739">
          <w:rPr>
            <w:rFonts w:ascii="宋体" w:eastAsia="宋体" w:hAnsi="宋体" w:hint="eastAsia"/>
            <w:i/>
            <w:szCs w:val="21"/>
          </w:rPr>
          <w:delText>那么</w:delText>
        </w:r>
      </w:del>
      <w:del w:id="364" w:author="Decheng Fan" w:date="2014-05-29T22:55:00Z">
        <w:r w:rsidR="00E7101A" w:rsidRPr="00AB007C" w:rsidDel="00891739">
          <w:rPr>
            <w:rFonts w:ascii="宋体" w:eastAsia="宋体" w:hAnsi="宋体" w:hint="eastAsia"/>
            <w:i/>
            <w:szCs w:val="21"/>
          </w:rPr>
          <w:delText>无论</w:delText>
        </w:r>
        <w:r w:rsidR="00E7101A" w:rsidRPr="00AB007C" w:rsidDel="00891739">
          <w:rPr>
            <w:rFonts w:ascii="宋体" w:eastAsia="宋体" w:hAnsi="宋体"/>
            <w:i/>
            <w:szCs w:val="21"/>
          </w:rPr>
          <w:delText>我们从那一点</w:delText>
        </w:r>
        <w:r w:rsidR="00E7101A" w:rsidRPr="00AB007C" w:rsidDel="00891739">
          <w:rPr>
            <w:rFonts w:ascii="宋体" w:eastAsia="宋体" w:hAnsi="宋体" w:hint="eastAsia"/>
            <w:i/>
            <w:szCs w:val="21"/>
          </w:rPr>
          <w:delText>出发</w:delText>
        </w:r>
        <w:r w:rsidR="00E7101A" w:rsidRPr="00AB007C" w:rsidDel="00891739">
          <w:rPr>
            <w:rFonts w:ascii="宋体" w:eastAsia="宋体" w:hAnsi="宋体"/>
            <w:i/>
            <w:szCs w:val="21"/>
          </w:rPr>
          <w:delText>，</w:delText>
        </w:r>
        <w:r w:rsidR="00E7101A" w:rsidRPr="00AB007C" w:rsidDel="00891739">
          <w:rPr>
            <w:rFonts w:ascii="宋体" w:eastAsia="宋体" w:hAnsi="宋体" w:hint="eastAsia"/>
            <w:i/>
            <w:szCs w:val="21"/>
          </w:rPr>
          <w:delText>都得</w:delText>
        </w:r>
      </w:del>
      <w:ins w:id="365" w:author="Decheng Fan" w:date="2014-05-29T22:55:00Z">
        <w:r w:rsidR="00891739">
          <w:rPr>
            <w:rFonts w:ascii="宋体" w:eastAsia="宋体" w:hAnsi="宋体" w:hint="eastAsia"/>
            <w:i/>
            <w:szCs w:val="21"/>
          </w:rPr>
          <w:t>并且</w:t>
        </w:r>
      </w:ins>
      <w:r w:rsidR="00E7101A" w:rsidRPr="00AB007C">
        <w:rPr>
          <w:rFonts w:ascii="宋体" w:eastAsia="宋体" w:hAnsi="宋体"/>
          <w:i/>
          <w:szCs w:val="21"/>
        </w:rPr>
        <w:t>经过所有的</w:t>
      </w:r>
      <w:r w:rsidRPr="00AB007C">
        <w:rPr>
          <w:rFonts w:ascii="宋体" w:eastAsia="宋体" w:hAnsi="宋体"/>
          <w:i/>
          <w:szCs w:val="21"/>
        </w:rPr>
        <w:t>通道两次</w:t>
      </w:r>
      <w:ins w:id="366" w:author="Decheng Fan" w:date="2014-05-29T22:56:00Z">
        <w:r w:rsidR="00891739">
          <w:rPr>
            <w:rFonts w:ascii="宋体" w:eastAsia="宋体" w:hAnsi="宋体" w:hint="eastAsia"/>
            <w:i/>
            <w:szCs w:val="21"/>
          </w:rPr>
          <w:t>，</w:t>
        </w:r>
      </w:ins>
      <w:ins w:id="367" w:author="Decheng Fan" w:date="2014-05-29T22:58:00Z">
        <w:r w:rsidR="00891739">
          <w:rPr>
            <w:rFonts w:ascii="宋体" w:eastAsia="宋体" w:hAnsi="宋体" w:hint="eastAsia"/>
            <w:i/>
            <w:szCs w:val="21"/>
          </w:rPr>
          <w:t>只要</w:t>
        </w:r>
      </w:ins>
      <w:ins w:id="368" w:author="Decheng Fan" w:date="2014-05-29T22:56:00Z">
        <w:r w:rsidR="00891739">
          <w:rPr>
            <w:rFonts w:ascii="宋体" w:eastAsia="宋体" w:hAnsi="宋体" w:hint="eastAsia"/>
            <w:i/>
            <w:szCs w:val="21"/>
          </w:rPr>
          <w:t>遵循</w:t>
        </w:r>
        <w:r w:rsidR="00891739" w:rsidRPr="00883A3F">
          <w:rPr>
            <w:rFonts w:ascii="宋体" w:eastAsia="宋体" w:hAnsi="宋体"/>
            <w:i/>
            <w:szCs w:val="21"/>
          </w:rPr>
          <w:t>Trémaux</w:t>
        </w:r>
        <w:r w:rsidR="00891739">
          <w:rPr>
            <w:rFonts w:ascii="宋体" w:eastAsia="宋体" w:hAnsi="宋体" w:hint="eastAsia"/>
            <w:i/>
            <w:szCs w:val="21"/>
          </w:rPr>
          <w:t>所定</w:t>
        </w:r>
      </w:ins>
      <w:ins w:id="369" w:author="Decheng Fan" w:date="2014-05-29T22:57:00Z">
        <w:r w:rsidR="00891739">
          <w:rPr>
            <w:rFonts w:ascii="宋体" w:eastAsia="宋体" w:hAnsi="宋体" w:hint="eastAsia"/>
            <w:i/>
            <w:szCs w:val="21"/>
          </w:rPr>
          <w:t>下</w:t>
        </w:r>
      </w:ins>
      <w:ins w:id="370" w:author="Decheng Fan" w:date="2014-05-29T22:56:00Z">
        <w:r w:rsidR="00891739" w:rsidRPr="00AB007C">
          <w:rPr>
            <w:rFonts w:ascii="宋体" w:eastAsia="宋体" w:hAnsi="宋体" w:hint="eastAsia"/>
            <w:i/>
            <w:szCs w:val="21"/>
          </w:rPr>
          <w:t>的</w:t>
        </w:r>
        <w:r w:rsidR="00891739">
          <w:rPr>
            <w:rFonts w:ascii="宋体" w:eastAsia="宋体" w:hAnsi="宋体" w:hint="eastAsia"/>
            <w:i/>
            <w:szCs w:val="21"/>
          </w:rPr>
          <w:t>遍历</w:t>
        </w:r>
        <w:r w:rsidR="00891739" w:rsidRPr="00AB007C">
          <w:rPr>
            <w:rFonts w:ascii="宋体" w:eastAsia="宋体" w:hAnsi="宋体" w:hint="eastAsia"/>
            <w:i/>
            <w:szCs w:val="21"/>
          </w:rPr>
          <w:t>规则，</w:t>
        </w:r>
        <w:r w:rsidR="00891739" w:rsidRPr="00AB007C">
          <w:rPr>
            <w:rFonts w:ascii="宋体" w:eastAsia="宋体" w:hAnsi="宋体"/>
            <w:i/>
            <w:szCs w:val="21"/>
          </w:rPr>
          <w:t>每次进入</w:t>
        </w:r>
        <w:r w:rsidR="00891739" w:rsidRPr="00AB007C">
          <w:rPr>
            <w:rFonts w:ascii="宋体" w:eastAsia="宋体" w:hAnsi="宋体" w:hint="eastAsia"/>
            <w:i/>
            <w:szCs w:val="21"/>
          </w:rPr>
          <w:t>或</w:t>
        </w:r>
        <w:r w:rsidR="00891739" w:rsidRPr="00AB007C">
          <w:rPr>
            <w:rFonts w:ascii="宋体" w:eastAsia="宋体" w:hAnsi="宋体"/>
            <w:i/>
            <w:szCs w:val="21"/>
          </w:rPr>
          <w:t>离开</w:t>
        </w:r>
        <w:r w:rsidR="00891739" w:rsidRPr="00AB007C">
          <w:rPr>
            <w:rFonts w:ascii="宋体" w:eastAsia="宋体" w:hAnsi="宋体" w:hint="eastAsia"/>
            <w:i/>
            <w:szCs w:val="21"/>
          </w:rPr>
          <w:t>一个</w:t>
        </w:r>
        <w:r w:rsidR="00891739" w:rsidRPr="00AB007C">
          <w:rPr>
            <w:rFonts w:ascii="宋体" w:eastAsia="宋体" w:hAnsi="宋体"/>
            <w:i/>
            <w:szCs w:val="21"/>
          </w:rPr>
          <w:t>十字路口时留下</w:t>
        </w:r>
      </w:ins>
      <w:ins w:id="371" w:author="Decheng Fan" w:date="2014-05-29T22:57:00Z">
        <w:r w:rsidR="00891739">
          <w:rPr>
            <w:rFonts w:ascii="宋体" w:eastAsia="宋体" w:hAnsi="宋体" w:hint="eastAsia"/>
            <w:i/>
            <w:szCs w:val="21"/>
          </w:rPr>
          <w:t>一个</w:t>
        </w:r>
      </w:ins>
      <w:ins w:id="372" w:author="Decheng Fan" w:date="2014-05-29T22:56:00Z">
        <w:r w:rsidR="00891739" w:rsidRPr="00AB007C">
          <w:rPr>
            <w:rFonts w:ascii="宋体" w:eastAsia="宋体" w:hAnsi="宋体"/>
            <w:i/>
            <w:szCs w:val="21"/>
          </w:rPr>
          <w:t>标志</w:t>
        </w:r>
      </w:ins>
      <w:ins w:id="373" w:author="Decheng Fan" w:date="2014-05-29T22:57:00Z">
        <w:r w:rsidR="00891739">
          <w:rPr>
            <w:rFonts w:ascii="宋体" w:eastAsia="宋体" w:hAnsi="宋体" w:hint="eastAsia"/>
            <w:i/>
            <w:szCs w:val="21"/>
          </w:rPr>
          <w:t>就可以了</w:t>
        </w:r>
      </w:ins>
      <w:r w:rsidRPr="00AB007C">
        <w:rPr>
          <w:rFonts w:ascii="宋体" w:eastAsia="宋体" w:hAnsi="宋体" w:hint="eastAsia"/>
          <w:i/>
          <w:szCs w:val="21"/>
        </w:rPr>
        <w:t>。</w:t>
      </w:r>
      <w:r w:rsidR="00CA5818" w:rsidRPr="00AB007C">
        <w:rPr>
          <w:rFonts w:ascii="宋体" w:eastAsia="宋体" w:hAnsi="宋体" w:hint="eastAsia"/>
          <w:i/>
          <w:szCs w:val="21"/>
        </w:rPr>
        <w:t>我们</w:t>
      </w:r>
      <w:r w:rsidR="00E7101A" w:rsidRPr="00AB007C">
        <w:rPr>
          <w:rFonts w:ascii="宋体" w:eastAsia="宋体" w:hAnsi="宋体" w:hint="eastAsia"/>
          <w:i/>
          <w:szCs w:val="21"/>
        </w:rPr>
        <w:t>可以</w:t>
      </w:r>
      <w:r w:rsidR="00CA5818" w:rsidRPr="00AB007C">
        <w:rPr>
          <w:rFonts w:ascii="宋体" w:eastAsia="宋体" w:hAnsi="宋体"/>
          <w:i/>
          <w:szCs w:val="21"/>
        </w:rPr>
        <w:t>将这些规则</w:t>
      </w:r>
      <w:r w:rsidR="00CA5818" w:rsidRPr="00AB007C">
        <w:rPr>
          <w:rFonts w:ascii="宋体" w:eastAsia="宋体" w:hAnsi="宋体"/>
          <w:i/>
          <w:szCs w:val="21"/>
        </w:rPr>
        <w:lastRenderedPageBreak/>
        <w:t>汇总如下：</w:t>
      </w:r>
      <w:r w:rsidR="00E7101A" w:rsidRPr="00AB007C">
        <w:rPr>
          <w:rFonts w:ascii="宋体" w:eastAsia="宋体" w:hAnsi="宋体" w:hint="eastAsia"/>
          <w:i/>
          <w:szCs w:val="21"/>
        </w:rPr>
        <w:t>在</w:t>
      </w:r>
      <w:r w:rsidR="00E7101A" w:rsidRPr="00AB007C">
        <w:rPr>
          <w:rFonts w:ascii="宋体" w:eastAsia="宋体" w:hAnsi="宋体"/>
          <w:i/>
          <w:szCs w:val="21"/>
        </w:rPr>
        <w:t>可能的情况下</w:t>
      </w:r>
      <w:r w:rsidR="00E7101A" w:rsidRPr="00AB007C">
        <w:rPr>
          <w:rFonts w:ascii="宋体" w:eastAsia="宋体" w:hAnsi="宋体" w:hint="eastAsia"/>
          <w:i/>
          <w:szCs w:val="21"/>
        </w:rPr>
        <w:t>，尽量</w:t>
      </w:r>
      <w:r w:rsidR="00E7101A" w:rsidRPr="00AB007C">
        <w:rPr>
          <w:rFonts w:ascii="宋体" w:eastAsia="宋体" w:hAnsi="宋体"/>
          <w:i/>
          <w:szCs w:val="21"/>
        </w:rPr>
        <w:t>避免重复访问</w:t>
      </w:r>
      <w:r w:rsidR="00E7101A" w:rsidRPr="00AB007C">
        <w:rPr>
          <w:rFonts w:ascii="宋体" w:eastAsia="宋体" w:hAnsi="宋体" w:hint="eastAsia"/>
          <w:i/>
          <w:szCs w:val="21"/>
        </w:rPr>
        <w:t>之前</w:t>
      </w:r>
      <w:r w:rsidR="00E7101A" w:rsidRPr="00AB007C">
        <w:rPr>
          <w:rFonts w:ascii="宋体" w:eastAsia="宋体" w:hAnsi="宋体"/>
          <w:i/>
          <w:szCs w:val="21"/>
        </w:rPr>
        <w:t>走过的十字路口，避免</w:t>
      </w:r>
      <w:r w:rsidR="00E7101A" w:rsidRPr="00AB007C">
        <w:rPr>
          <w:rFonts w:ascii="宋体" w:eastAsia="宋体" w:hAnsi="宋体" w:hint="eastAsia"/>
          <w:i/>
          <w:szCs w:val="21"/>
        </w:rPr>
        <w:t>重复</w:t>
      </w:r>
      <w:r w:rsidR="00E7101A" w:rsidRPr="00AB007C">
        <w:rPr>
          <w:rFonts w:ascii="宋体" w:eastAsia="宋体" w:hAnsi="宋体"/>
          <w:i/>
          <w:szCs w:val="21"/>
        </w:rPr>
        <w:t>走同一条</w:t>
      </w:r>
      <w:r w:rsidR="00E7101A" w:rsidRPr="00AB007C">
        <w:rPr>
          <w:rFonts w:ascii="宋体" w:eastAsia="宋体" w:hAnsi="宋体" w:hint="eastAsia"/>
          <w:i/>
          <w:szCs w:val="21"/>
        </w:rPr>
        <w:t>通道</w:t>
      </w:r>
      <w:r w:rsidR="00E7101A" w:rsidRPr="00AB007C">
        <w:rPr>
          <w:rFonts w:ascii="宋体" w:eastAsia="宋体" w:hAnsi="宋体"/>
          <w:i/>
          <w:szCs w:val="21"/>
        </w:rPr>
        <w:t>，这种态度不仅适用于眼下的情况，也适用于我们每天的生活，不是吗？</w:t>
      </w:r>
    </w:p>
    <w:p w14:paraId="32A3D982" w14:textId="739A1F13" w:rsidR="00E46384" w:rsidRPr="00C7151A" w:rsidRDefault="00060052" w:rsidP="008B3368">
      <w:pPr>
        <w:ind w:firstLine="420"/>
        <w:rPr>
          <w:rFonts w:eastAsia="宋体"/>
        </w:rPr>
      </w:pPr>
      <w:r w:rsidRPr="00C7151A">
        <w:rPr>
          <w:rFonts w:eastAsia="宋体" w:hint="eastAsia"/>
        </w:rPr>
        <w:t>当然</w:t>
      </w:r>
      <w:r w:rsidRPr="00C7151A">
        <w:rPr>
          <w:rFonts w:eastAsia="宋体"/>
        </w:rPr>
        <w:t>，</w:t>
      </w:r>
      <w:r w:rsidRPr="00C7151A">
        <w:rPr>
          <w:rFonts w:eastAsia="宋体" w:hint="eastAsia"/>
        </w:rPr>
        <w:t>那</w:t>
      </w:r>
      <w:r w:rsidR="00E46384" w:rsidRPr="00C7151A">
        <w:rPr>
          <w:rFonts w:eastAsia="宋体"/>
        </w:rPr>
        <w:t>本书</w:t>
      </w:r>
      <w:r w:rsidRPr="00C7151A">
        <w:rPr>
          <w:rFonts w:eastAsia="宋体" w:hint="eastAsia"/>
        </w:rPr>
        <w:t>后</w:t>
      </w:r>
      <w:r w:rsidR="00E46384" w:rsidRPr="00C7151A">
        <w:rPr>
          <w:rFonts w:eastAsia="宋体"/>
        </w:rPr>
        <w:t>续</w:t>
      </w:r>
      <w:r w:rsidR="008B3368" w:rsidRPr="00C7151A">
        <w:rPr>
          <w:rFonts w:eastAsia="宋体" w:hint="eastAsia"/>
        </w:rPr>
        <w:t>还</w:t>
      </w:r>
      <w:r w:rsidRPr="00C7151A">
        <w:rPr>
          <w:rFonts w:eastAsia="宋体" w:hint="eastAsia"/>
        </w:rPr>
        <w:t>对</w:t>
      </w:r>
      <w:r w:rsidR="00E46384" w:rsidRPr="00C7151A">
        <w:rPr>
          <w:rFonts w:eastAsia="宋体"/>
        </w:rPr>
        <w:t>该方法</w:t>
      </w:r>
      <w:r w:rsidR="008B3368" w:rsidRPr="00C7151A">
        <w:rPr>
          <w:rFonts w:eastAsia="宋体"/>
        </w:rPr>
        <w:t>的</w:t>
      </w:r>
      <w:r w:rsidR="00E46384" w:rsidRPr="00C7151A">
        <w:rPr>
          <w:rFonts w:eastAsia="宋体"/>
        </w:rPr>
        <w:t>细节</w:t>
      </w:r>
      <w:r w:rsidRPr="00C7151A">
        <w:rPr>
          <w:rFonts w:eastAsia="宋体" w:hint="eastAsia"/>
        </w:rPr>
        <w:t>进行</w:t>
      </w:r>
      <w:r w:rsidRPr="00C7151A">
        <w:rPr>
          <w:rFonts w:eastAsia="宋体"/>
        </w:rPr>
        <w:t>了</w:t>
      </w:r>
      <w:r w:rsidR="008B3368" w:rsidRPr="00C7151A">
        <w:rPr>
          <w:rFonts w:eastAsia="宋体" w:hint="eastAsia"/>
        </w:rPr>
        <w:t>更多的</w:t>
      </w:r>
      <w:r w:rsidRPr="00C7151A">
        <w:rPr>
          <w:rFonts w:eastAsia="宋体"/>
        </w:rPr>
        <w:t>描述</w:t>
      </w:r>
      <w:r w:rsidR="00E46384" w:rsidRPr="00C7151A">
        <w:rPr>
          <w:rFonts w:eastAsia="宋体"/>
        </w:rPr>
        <w:t>，</w:t>
      </w:r>
      <w:r w:rsidRPr="00C7151A">
        <w:rPr>
          <w:rFonts w:eastAsia="宋体" w:hint="eastAsia"/>
        </w:rPr>
        <w:t>但</w:t>
      </w:r>
      <w:r w:rsidRPr="00C7151A">
        <w:rPr>
          <w:rFonts w:eastAsia="宋体"/>
        </w:rPr>
        <w:t>方法本身其实</w:t>
      </w:r>
      <w:r w:rsidR="008B3368" w:rsidRPr="00C7151A">
        <w:rPr>
          <w:rFonts w:eastAsia="宋体" w:hint="eastAsia"/>
        </w:rPr>
        <w:t>是</w:t>
      </w:r>
      <w:r w:rsidRPr="00C7151A">
        <w:rPr>
          <w:rFonts w:eastAsia="宋体"/>
        </w:rPr>
        <w:t>很简单</w:t>
      </w:r>
      <w:r w:rsidR="008B3368" w:rsidRPr="00C7151A">
        <w:rPr>
          <w:rFonts w:eastAsia="宋体" w:hint="eastAsia"/>
        </w:rPr>
        <w:t>的</w:t>
      </w:r>
      <w:r w:rsidRPr="00C7151A">
        <w:rPr>
          <w:rFonts w:eastAsia="宋体"/>
        </w:rPr>
        <w:t>，</w:t>
      </w:r>
      <w:r w:rsidRPr="00C7151A">
        <w:rPr>
          <w:rFonts w:eastAsia="宋体" w:hint="eastAsia"/>
        </w:rPr>
        <w:t>重点</w:t>
      </w:r>
      <w:r w:rsidR="008B3368" w:rsidRPr="00C7151A">
        <w:rPr>
          <w:rFonts w:eastAsia="宋体" w:hint="eastAsia"/>
        </w:rPr>
        <w:t>在于</w:t>
      </w:r>
      <w:r w:rsidRPr="00C7151A">
        <w:rPr>
          <w:rFonts w:eastAsia="宋体" w:hint="eastAsia"/>
        </w:rPr>
        <w:t>上面</w:t>
      </w:r>
      <w:r w:rsidR="008B3368" w:rsidRPr="00C7151A">
        <w:rPr>
          <w:rFonts w:eastAsia="宋体" w:hint="eastAsia"/>
        </w:rPr>
        <w:t>这段话</w:t>
      </w:r>
      <w:r w:rsidRPr="00C7151A">
        <w:rPr>
          <w:rFonts w:eastAsia="宋体"/>
        </w:rPr>
        <w:t>的</w:t>
      </w:r>
      <w:r w:rsidR="008B3368" w:rsidRPr="00C7151A">
        <w:rPr>
          <w:rFonts w:eastAsia="宋体" w:hint="eastAsia"/>
        </w:rPr>
        <w:t>主体</w:t>
      </w:r>
      <w:r w:rsidR="008B3368" w:rsidRPr="00C7151A">
        <w:rPr>
          <w:rFonts w:eastAsia="宋体"/>
        </w:rPr>
        <w:t>思维</w:t>
      </w:r>
      <w:r w:rsidRPr="00C7151A">
        <w:rPr>
          <w:rFonts w:eastAsia="宋体" w:hint="eastAsia"/>
        </w:rPr>
        <w:t>。</w:t>
      </w:r>
      <w:r w:rsidR="008B3368" w:rsidRPr="00C7151A">
        <w:rPr>
          <w:rFonts w:eastAsia="宋体" w:hint="eastAsia"/>
        </w:rPr>
        <w:t>例如</w:t>
      </w:r>
      <w:r w:rsidR="008B3368" w:rsidRPr="00C7151A">
        <w:rPr>
          <w:rFonts w:eastAsia="宋体"/>
        </w:rPr>
        <w:t>，我们也可以</w:t>
      </w:r>
      <w:r w:rsidR="008B3368" w:rsidRPr="00C7151A">
        <w:rPr>
          <w:rFonts w:eastAsia="宋体" w:hint="eastAsia"/>
        </w:rPr>
        <w:t>不用</w:t>
      </w:r>
      <w:r w:rsidR="008B3368" w:rsidRPr="00C7151A">
        <w:rPr>
          <w:rFonts w:eastAsia="宋体"/>
        </w:rPr>
        <w:t>特别</w:t>
      </w:r>
      <w:r w:rsidR="008B3368" w:rsidRPr="00C7151A">
        <w:rPr>
          <w:rFonts w:eastAsia="宋体" w:hint="eastAsia"/>
        </w:rPr>
        <w:t>在</w:t>
      </w:r>
      <w:r w:rsidR="008B3368" w:rsidRPr="00C7151A">
        <w:rPr>
          <w:rFonts w:eastAsia="宋体"/>
        </w:rPr>
        <w:t>每次进出</w:t>
      </w:r>
      <w:r w:rsidR="008B3368" w:rsidRPr="00C7151A">
        <w:rPr>
          <w:rFonts w:eastAsia="宋体" w:hint="eastAsia"/>
        </w:rPr>
        <w:t>一个路口时留下</w:t>
      </w:r>
      <w:r w:rsidR="008B3368" w:rsidRPr="00C7151A">
        <w:rPr>
          <w:rFonts w:eastAsia="宋体"/>
        </w:rPr>
        <w:t>标记</w:t>
      </w:r>
      <w:r w:rsidR="008B3368" w:rsidRPr="008B3368">
        <w:rPr>
          <w:rFonts w:eastAsia="宋体" w:hint="eastAsia"/>
        </w:rPr>
        <w:t>（比如</w:t>
      </w:r>
      <w:r w:rsidR="008B3368" w:rsidRPr="008B3368">
        <w:rPr>
          <w:rFonts w:eastAsia="宋体"/>
        </w:rPr>
        <w:t>用</w:t>
      </w:r>
      <w:r w:rsidR="008B3368" w:rsidRPr="008B3368">
        <w:rPr>
          <w:rFonts w:eastAsia="宋体" w:hint="eastAsia"/>
        </w:rPr>
        <w:t>粉笔</w:t>
      </w:r>
      <w:r w:rsidR="008B3368" w:rsidRPr="008B3368">
        <w:rPr>
          <w:rFonts w:eastAsia="宋体"/>
        </w:rPr>
        <w:t>划一道</w:t>
      </w:r>
      <w:r w:rsidR="008B3368" w:rsidRPr="008B3368">
        <w:rPr>
          <w:rFonts w:eastAsia="宋体" w:hint="eastAsia"/>
        </w:rPr>
        <w:t>）</w:t>
      </w:r>
      <w:r w:rsidRPr="00C7151A">
        <w:rPr>
          <w:rFonts w:eastAsia="宋体" w:hint="eastAsia"/>
        </w:rPr>
        <w:t>，</w:t>
      </w:r>
      <w:r w:rsidR="008B3368" w:rsidRPr="00C7151A">
        <w:rPr>
          <w:rFonts w:eastAsia="宋体" w:hint="eastAsia"/>
        </w:rPr>
        <w:t>光凭</w:t>
      </w:r>
      <w:r w:rsidR="008B3368" w:rsidRPr="00C7151A">
        <w:rPr>
          <w:rFonts w:eastAsia="宋体"/>
        </w:rPr>
        <w:t>我们</w:t>
      </w:r>
      <w:ins w:id="374" w:author="Decheng Fan" w:date="2014-05-30T08:31:00Z">
        <w:r w:rsidR="00B37F54">
          <w:rPr>
            <w:rFonts w:eastAsia="宋体" w:hint="eastAsia"/>
          </w:rPr>
          <w:t>的</w:t>
        </w:r>
      </w:ins>
      <w:commentRangeStart w:id="375"/>
      <w:r w:rsidR="008B3368" w:rsidRPr="00C7151A">
        <w:rPr>
          <w:rFonts w:eastAsia="宋体" w:hint="eastAsia"/>
        </w:rPr>
        <w:t>脏</w:t>
      </w:r>
      <w:r w:rsidRPr="00C7151A">
        <w:rPr>
          <w:rFonts w:eastAsia="宋体"/>
        </w:rPr>
        <w:t>鞋子</w:t>
      </w:r>
      <w:ins w:id="376" w:author="Decheng Fan" w:date="2014-05-30T08:31:00Z">
        <w:r w:rsidR="00B37F54">
          <w:rPr>
            <w:rFonts w:eastAsia="宋体" w:hint="eastAsia"/>
          </w:rPr>
          <w:t>在地</w:t>
        </w:r>
      </w:ins>
      <w:r w:rsidR="008B3368" w:rsidRPr="00C7151A">
        <w:rPr>
          <w:rFonts w:eastAsia="宋体" w:hint="eastAsia"/>
        </w:rPr>
        <w:t>上</w:t>
      </w:r>
      <w:r w:rsidR="008B3368" w:rsidRPr="00C7151A">
        <w:rPr>
          <w:rFonts w:eastAsia="宋体"/>
        </w:rPr>
        <w:t>留下的泥</w:t>
      </w:r>
      <w:r w:rsidR="008B3368" w:rsidRPr="00C7151A">
        <w:rPr>
          <w:rFonts w:eastAsia="宋体" w:hint="eastAsia"/>
        </w:rPr>
        <w:t>印</w:t>
      </w:r>
      <w:commentRangeEnd w:id="375"/>
      <w:r w:rsidR="00B37F54">
        <w:rPr>
          <w:rStyle w:val="af3"/>
        </w:rPr>
        <w:commentReference w:id="375"/>
      </w:r>
      <w:r w:rsidRPr="00C7151A">
        <w:rPr>
          <w:rFonts w:eastAsia="宋体"/>
        </w:rPr>
        <w:t>，</w:t>
      </w:r>
      <w:r w:rsidR="008B3368" w:rsidRPr="00C7151A">
        <w:rPr>
          <w:rFonts w:eastAsia="宋体" w:hint="eastAsia"/>
        </w:rPr>
        <w:t>就</w:t>
      </w:r>
      <w:r w:rsidR="008B3368" w:rsidRPr="00C7151A">
        <w:rPr>
          <w:rFonts w:eastAsia="宋体"/>
        </w:rPr>
        <w:t>足以</w:t>
      </w:r>
      <w:r w:rsidRPr="00C7151A">
        <w:rPr>
          <w:rFonts w:eastAsia="宋体"/>
        </w:rPr>
        <w:t>追踪自己的</w:t>
      </w:r>
      <w:r w:rsidRPr="00C7151A">
        <w:rPr>
          <w:rFonts w:eastAsia="宋体" w:hint="eastAsia"/>
        </w:rPr>
        <w:t>足迹</w:t>
      </w:r>
      <w:r w:rsidRPr="00C7151A">
        <w:rPr>
          <w:rFonts w:eastAsia="宋体"/>
        </w:rPr>
        <w:t>（</w:t>
      </w:r>
      <w:r w:rsidRPr="00C7151A">
        <w:rPr>
          <w:rFonts w:eastAsia="宋体" w:hint="eastAsia"/>
        </w:rPr>
        <w:t>如</w:t>
      </w:r>
      <w:r w:rsidRPr="00C7151A">
        <w:rPr>
          <w:rFonts w:eastAsia="宋体"/>
        </w:rPr>
        <w:t>图</w:t>
      </w:r>
      <w:r w:rsidRPr="00C7151A">
        <w:rPr>
          <w:rFonts w:eastAsia="宋体" w:hint="eastAsia"/>
        </w:rPr>
        <w:t>5</w:t>
      </w:r>
      <w:r w:rsidRPr="00C7151A">
        <w:rPr>
          <w:rFonts w:eastAsia="宋体"/>
        </w:rPr>
        <w:t>-2</w:t>
      </w:r>
      <w:r w:rsidRPr="00C7151A">
        <w:rPr>
          <w:rFonts w:eastAsia="宋体" w:hint="eastAsia"/>
        </w:rPr>
        <w:t>所示</w:t>
      </w:r>
      <w:r w:rsidRPr="00C7151A">
        <w:rPr>
          <w:rFonts w:eastAsia="宋体"/>
        </w:rPr>
        <w:t>）</w:t>
      </w:r>
      <w:r w:rsidRPr="00C7151A">
        <w:rPr>
          <w:rFonts w:eastAsia="宋体" w:hint="eastAsia"/>
        </w:rPr>
        <w:t>。</w:t>
      </w:r>
      <w:r w:rsidR="008B3368" w:rsidRPr="00C7151A">
        <w:rPr>
          <w:rFonts w:eastAsia="宋体" w:hint="eastAsia"/>
        </w:rPr>
        <w:t>然后</w:t>
      </w:r>
      <w:ins w:id="377" w:author="Decheng Fan" w:date="2014-05-30T08:28:00Z">
        <w:r w:rsidR="006D51EB" w:rsidRPr="006D51EB">
          <w:rPr>
            <w:rFonts w:eastAsia="宋体"/>
          </w:rPr>
          <w:t>Trémaux</w:t>
        </w:r>
      </w:ins>
      <w:del w:id="378" w:author="Decheng Fan" w:date="2014-05-30T08:28:00Z">
        <w:r w:rsidR="008B3368" w:rsidDel="006D51EB">
          <w:delText>Tre</w:delText>
        </w:r>
        <w:r w:rsidR="008B3368" w:rsidRPr="008473DF" w:rsidDel="006D51EB">
          <w:delText>maux</w:delText>
        </w:r>
      </w:del>
      <w:r w:rsidR="008B3368" w:rsidRPr="00C7151A">
        <w:rPr>
          <w:rFonts w:eastAsia="宋体" w:hint="eastAsia"/>
        </w:rPr>
        <w:t>告诉</w:t>
      </w:r>
      <w:r w:rsidR="008B3368" w:rsidRPr="00C7151A">
        <w:rPr>
          <w:rFonts w:eastAsia="宋体"/>
        </w:rPr>
        <w:t>我们，无论我们</w:t>
      </w:r>
      <w:r w:rsidR="008B3368" w:rsidRPr="00C7151A">
        <w:rPr>
          <w:rFonts w:eastAsia="宋体" w:hint="eastAsia"/>
        </w:rPr>
        <w:t>一开始</w:t>
      </w:r>
      <w:r w:rsidR="00626EA1" w:rsidRPr="00C7151A">
        <w:rPr>
          <w:rFonts w:eastAsia="宋体" w:hint="eastAsia"/>
        </w:rPr>
        <w:t>朝</w:t>
      </w:r>
      <w:r w:rsidR="008B3368" w:rsidRPr="00C7151A">
        <w:rPr>
          <w:rFonts w:eastAsia="宋体"/>
        </w:rPr>
        <w:t>哪个方向走，当我们走进某个死胡同，或者</w:t>
      </w:r>
      <w:r w:rsidR="008B3368" w:rsidRPr="00C7151A">
        <w:rPr>
          <w:rFonts w:eastAsia="宋体" w:hint="eastAsia"/>
        </w:rPr>
        <w:t>来到</w:t>
      </w:r>
      <w:r w:rsidR="008B3368" w:rsidRPr="00C7151A">
        <w:rPr>
          <w:rFonts w:eastAsia="宋体"/>
        </w:rPr>
        <w:t>一个已经走过的路口时，就应该</w:t>
      </w:r>
      <w:r w:rsidR="007E6DEF">
        <w:rPr>
          <w:rFonts w:eastAsia="宋体"/>
        </w:rPr>
        <w:t>回溯</w:t>
      </w:r>
      <w:r w:rsidR="008B3368" w:rsidRPr="00C7151A">
        <w:rPr>
          <w:rFonts w:eastAsia="宋体" w:hint="eastAsia"/>
        </w:rPr>
        <w:t>回来</w:t>
      </w:r>
      <w:r w:rsidR="008B3368" w:rsidRPr="00C7151A">
        <w:rPr>
          <w:rFonts w:eastAsia="宋体"/>
        </w:rPr>
        <w:t>（</w:t>
      </w:r>
      <w:r w:rsidR="008B3368" w:rsidRPr="00C7151A">
        <w:rPr>
          <w:rFonts w:eastAsia="宋体" w:hint="eastAsia"/>
        </w:rPr>
        <w:t>以避免</w:t>
      </w:r>
      <w:r w:rsidR="008B3368" w:rsidRPr="00C7151A">
        <w:rPr>
          <w:rFonts w:eastAsia="宋体"/>
        </w:rPr>
        <w:t>陷入环路）</w:t>
      </w:r>
      <w:r w:rsidR="008B3368" w:rsidRPr="00C7151A">
        <w:rPr>
          <w:rFonts w:eastAsia="宋体" w:hint="eastAsia"/>
        </w:rPr>
        <w:t>。</w:t>
      </w:r>
      <w:r w:rsidR="00626EA1" w:rsidRPr="00C7151A">
        <w:rPr>
          <w:rFonts w:eastAsia="宋体" w:hint="eastAsia"/>
        </w:rPr>
        <w:t>由于</w:t>
      </w:r>
      <w:r w:rsidR="008B3368" w:rsidRPr="00C7151A">
        <w:rPr>
          <w:rFonts w:eastAsia="宋体" w:hint="eastAsia"/>
        </w:rPr>
        <w:t>同一条通道</w:t>
      </w:r>
      <w:r w:rsidR="00626EA1" w:rsidRPr="00C7151A">
        <w:rPr>
          <w:rFonts w:eastAsia="宋体" w:hint="eastAsia"/>
        </w:rPr>
        <w:t>不能</w:t>
      </w:r>
      <w:r w:rsidR="00626EA1" w:rsidRPr="00C7151A">
        <w:rPr>
          <w:rFonts w:eastAsia="宋体"/>
        </w:rPr>
        <w:t>被重复经过</w:t>
      </w:r>
      <w:r w:rsidR="008B3368" w:rsidRPr="00C7151A">
        <w:rPr>
          <w:rFonts w:eastAsia="宋体"/>
        </w:rPr>
        <w:t>两次（</w:t>
      </w:r>
      <w:r w:rsidR="008B3368" w:rsidRPr="00C7151A">
        <w:rPr>
          <w:rFonts w:eastAsia="宋体" w:hint="eastAsia"/>
        </w:rPr>
        <w:t>一次前进</w:t>
      </w:r>
      <w:r w:rsidR="008B3368" w:rsidRPr="00C7151A">
        <w:rPr>
          <w:rFonts w:eastAsia="宋体"/>
        </w:rPr>
        <w:t>一次</w:t>
      </w:r>
      <w:r w:rsidR="007E6DEF">
        <w:rPr>
          <w:rFonts w:eastAsia="宋体"/>
        </w:rPr>
        <w:t>回溯</w:t>
      </w:r>
      <w:r w:rsidR="008B3368" w:rsidRPr="00C7151A">
        <w:rPr>
          <w:rFonts w:eastAsia="宋体"/>
        </w:rPr>
        <w:t>）</w:t>
      </w:r>
      <w:r w:rsidR="00626EA1" w:rsidRPr="00C7151A">
        <w:rPr>
          <w:rFonts w:eastAsia="宋体" w:hint="eastAsia"/>
        </w:rPr>
        <w:t>以上</w:t>
      </w:r>
      <w:r w:rsidR="008B3368" w:rsidRPr="00C7151A">
        <w:rPr>
          <w:rFonts w:eastAsia="宋体" w:hint="eastAsia"/>
        </w:rPr>
        <w:t>，</w:t>
      </w:r>
      <w:r w:rsidR="00626EA1" w:rsidRPr="00C7151A">
        <w:rPr>
          <w:rFonts w:eastAsia="宋体"/>
        </w:rPr>
        <w:t>所以</w:t>
      </w:r>
      <w:r w:rsidR="00626EA1" w:rsidRPr="00C7151A">
        <w:rPr>
          <w:rFonts w:eastAsia="宋体" w:hint="eastAsia"/>
        </w:rPr>
        <w:t>当</w:t>
      </w:r>
      <w:r w:rsidR="008B3368" w:rsidRPr="00C7151A">
        <w:rPr>
          <w:rFonts w:eastAsia="宋体"/>
        </w:rPr>
        <w:t>我们</w:t>
      </w:r>
      <w:r w:rsidR="007E6DEF">
        <w:rPr>
          <w:rFonts w:eastAsia="宋体"/>
          <w:i/>
        </w:rPr>
        <w:t>回溯</w:t>
      </w:r>
      <w:r w:rsidR="008B3368" w:rsidRPr="00C7151A">
        <w:rPr>
          <w:rFonts w:eastAsia="宋体"/>
          <w:i/>
        </w:rPr>
        <w:t>到</w:t>
      </w:r>
      <w:r w:rsidR="008B3368" w:rsidRPr="00C7151A">
        <w:rPr>
          <w:rFonts w:eastAsia="宋体"/>
        </w:rPr>
        <w:t>某个路口</w:t>
      </w:r>
      <w:r w:rsidR="00626EA1" w:rsidRPr="00C7151A">
        <w:rPr>
          <w:rFonts w:eastAsia="宋体" w:hint="eastAsia"/>
        </w:rPr>
        <w:t>时</w:t>
      </w:r>
      <w:r w:rsidR="008B3368" w:rsidRPr="00C7151A">
        <w:rPr>
          <w:rFonts w:eastAsia="宋体" w:hint="eastAsia"/>
        </w:rPr>
        <w:t>，</w:t>
      </w:r>
      <w:r w:rsidR="008B3368" w:rsidRPr="00C7151A">
        <w:rPr>
          <w:rFonts w:eastAsia="宋体"/>
        </w:rPr>
        <w:t>就</w:t>
      </w:r>
      <w:r w:rsidR="00626EA1" w:rsidRPr="00C7151A">
        <w:rPr>
          <w:rFonts w:eastAsia="宋体" w:hint="eastAsia"/>
        </w:rPr>
        <w:t>得</w:t>
      </w:r>
      <w:r w:rsidR="008B3368" w:rsidRPr="00C7151A">
        <w:rPr>
          <w:rFonts w:eastAsia="宋体" w:hint="eastAsia"/>
        </w:rPr>
        <w:t>选择</w:t>
      </w:r>
      <w:r w:rsidR="008B3368" w:rsidRPr="00C7151A">
        <w:rPr>
          <w:rFonts w:eastAsia="宋体"/>
        </w:rPr>
        <w:t>一条没有走过的通道继续走。如果</w:t>
      </w:r>
      <w:r w:rsidR="00626EA1" w:rsidRPr="00C7151A">
        <w:rPr>
          <w:rFonts w:eastAsia="宋体" w:hint="eastAsia"/>
        </w:rPr>
        <w:t>当下</w:t>
      </w:r>
      <w:r w:rsidR="008B3368" w:rsidRPr="00C7151A">
        <w:rPr>
          <w:rFonts w:eastAsia="宋体" w:hint="eastAsia"/>
        </w:rPr>
        <w:t>没有这样</w:t>
      </w:r>
      <w:r w:rsidR="008B3368" w:rsidRPr="00C7151A">
        <w:rPr>
          <w:rFonts w:eastAsia="宋体"/>
        </w:rPr>
        <w:t>的通道，就</w:t>
      </w:r>
      <w:r w:rsidR="00626EA1" w:rsidRPr="00C7151A">
        <w:rPr>
          <w:rFonts w:eastAsia="宋体" w:hint="eastAsia"/>
        </w:rPr>
        <w:t>要</w:t>
      </w:r>
      <w:r w:rsidR="008B3368" w:rsidRPr="00C7151A">
        <w:rPr>
          <w:rFonts w:eastAsia="宋体"/>
        </w:rPr>
        <w:t>（</w:t>
      </w:r>
      <w:r w:rsidR="008B3368" w:rsidRPr="00C7151A">
        <w:rPr>
          <w:rFonts w:eastAsia="宋体" w:hint="eastAsia"/>
        </w:rPr>
        <w:t>顺着这些</w:t>
      </w:r>
      <w:r w:rsidR="008B3368" w:rsidRPr="00C7151A">
        <w:rPr>
          <w:rFonts w:eastAsia="宋体"/>
        </w:rPr>
        <w:t>带有单向脚印</w:t>
      </w:r>
      <w:r w:rsidR="008B3368" w:rsidRPr="00C7151A">
        <w:rPr>
          <w:rFonts w:eastAsia="宋体" w:hint="eastAsia"/>
        </w:rPr>
        <w:t>的</w:t>
      </w:r>
      <w:r w:rsidR="008B3368" w:rsidRPr="00C7151A">
        <w:rPr>
          <w:rFonts w:eastAsia="宋体"/>
        </w:rPr>
        <w:t>通道）</w:t>
      </w:r>
      <w:r w:rsidR="008B3368" w:rsidRPr="00C7151A">
        <w:rPr>
          <w:rFonts w:eastAsia="宋体" w:hint="eastAsia"/>
        </w:rPr>
        <w:t>一直</w:t>
      </w:r>
      <w:r w:rsidR="007E6DEF">
        <w:rPr>
          <w:rFonts w:eastAsia="宋体"/>
        </w:rPr>
        <w:t>回溯</w:t>
      </w:r>
      <w:ins w:id="379" w:author="Decheng Fan" w:date="2014-05-30T08:35:00Z">
        <w:r w:rsidR="000F7EAC">
          <w:rPr>
            <w:rFonts w:eastAsia="宋体" w:hint="eastAsia"/>
          </w:rPr>
          <w:t>回</w:t>
        </w:r>
      </w:ins>
      <w:del w:id="380" w:author="Decheng Fan" w:date="2014-05-30T08:35:00Z">
        <w:r w:rsidR="008B3368" w:rsidRPr="00C7151A" w:rsidDel="000F7EAC">
          <w:rPr>
            <w:rFonts w:eastAsia="宋体"/>
          </w:rPr>
          <w:delText>下</w:delText>
        </w:r>
      </w:del>
      <w:r w:rsidR="008B3368" w:rsidRPr="00C7151A">
        <w:rPr>
          <w:rFonts w:eastAsia="宋体"/>
        </w:rPr>
        <w:t>去。</w:t>
      </w:r>
      <w:r w:rsidR="00626EA1" w:rsidRPr="00C7151A">
        <w:rPr>
          <w:rStyle w:val="ae"/>
          <w:rFonts w:eastAsia="宋体"/>
        </w:rPr>
        <w:footnoteReference w:id="16"/>
      </w:r>
    </w:p>
    <w:p w14:paraId="52DC250B" w14:textId="1FF104FB" w:rsidR="00A80F9E" w:rsidRPr="00C7151A" w:rsidRDefault="00A80F9E" w:rsidP="008473DF">
      <w:pPr>
        <w:ind w:firstLine="420"/>
        <w:rPr>
          <w:rFonts w:eastAsia="宋体"/>
        </w:rPr>
      </w:pPr>
      <w:r w:rsidRPr="00C7151A">
        <w:rPr>
          <w:rFonts w:eastAsia="宋体" w:hint="eastAsia"/>
        </w:rPr>
        <w:t>这就是</w:t>
      </w:r>
      <w:r w:rsidRPr="00C7151A">
        <w:rPr>
          <w:rFonts w:eastAsia="宋体"/>
        </w:rPr>
        <w:t>所谓的算法</w:t>
      </w:r>
      <w:r w:rsidRPr="00C7151A">
        <w:rPr>
          <w:rFonts w:eastAsia="宋体" w:hint="eastAsia"/>
        </w:rPr>
        <w:t>。</w:t>
      </w:r>
      <w:r w:rsidRPr="00C7151A">
        <w:rPr>
          <w:rFonts w:eastAsia="宋体"/>
        </w:rPr>
        <w:t>其中</w:t>
      </w:r>
      <w:r w:rsidRPr="00C7151A">
        <w:rPr>
          <w:rFonts w:eastAsia="宋体" w:hint="eastAsia"/>
        </w:rPr>
        <w:t>还</w:t>
      </w:r>
      <w:r w:rsidRPr="00C7151A">
        <w:rPr>
          <w:rFonts w:eastAsia="宋体"/>
        </w:rPr>
        <w:t>有一个很有趣的现象，</w:t>
      </w:r>
      <w:r w:rsidRPr="00C7151A">
        <w:rPr>
          <w:rFonts w:eastAsia="宋体" w:hint="eastAsia"/>
        </w:rPr>
        <w:t>即</w:t>
      </w:r>
      <w:r w:rsidRPr="00C7151A">
        <w:rPr>
          <w:rFonts w:eastAsia="宋体"/>
        </w:rPr>
        <w:t>尽管我们</w:t>
      </w:r>
      <w:r w:rsidRPr="00C7151A">
        <w:rPr>
          <w:rFonts w:eastAsia="宋体"/>
          <w:i/>
        </w:rPr>
        <w:t>向前</w:t>
      </w:r>
      <w:r w:rsidRPr="00C7151A">
        <w:rPr>
          <w:rFonts w:eastAsia="宋体"/>
        </w:rPr>
        <w:t>遍历时有若干条通道可以选择，但</w:t>
      </w:r>
      <w:r w:rsidR="007E6DEF">
        <w:rPr>
          <w:rFonts w:eastAsia="宋体"/>
        </w:rPr>
        <w:t>回溯</w:t>
      </w:r>
      <w:r w:rsidRPr="00C7151A">
        <w:rPr>
          <w:rFonts w:eastAsia="宋体" w:hint="eastAsia"/>
        </w:rPr>
        <w:t>时</w:t>
      </w:r>
      <w:r w:rsidRPr="00C7151A">
        <w:rPr>
          <w:rFonts w:eastAsia="宋体"/>
        </w:rPr>
        <w:t>就往往只有</w:t>
      </w:r>
      <w:r w:rsidRPr="00C7151A">
        <w:rPr>
          <w:rFonts w:eastAsia="宋体"/>
          <w:i/>
        </w:rPr>
        <w:t>一条</w:t>
      </w:r>
      <w:r w:rsidRPr="00C7151A">
        <w:rPr>
          <w:rFonts w:eastAsia="宋体" w:hint="eastAsia"/>
          <w:i/>
        </w:rPr>
        <w:t>路</w:t>
      </w:r>
      <w:r w:rsidRPr="00C7151A">
        <w:rPr>
          <w:rFonts w:eastAsia="宋体"/>
        </w:rPr>
        <w:t>可走</w:t>
      </w:r>
      <w:r w:rsidRPr="00C7151A">
        <w:rPr>
          <w:rFonts w:eastAsia="宋体" w:hint="eastAsia"/>
        </w:rPr>
        <w:t>。</w:t>
      </w:r>
      <w:r w:rsidRPr="00C7151A">
        <w:rPr>
          <w:rFonts w:eastAsia="宋体"/>
        </w:rPr>
        <w:t>您</w:t>
      </w:r>
      <w:r w:rsidRPr="00C7151A">
        <w:rPr>
          <w:rFonts w:eastAsia="宋体" w:hint="eastAsia"/>
        </w:rPr>
        <w:t>能明白其中</w:t>
      </w:r>
      <w:r w:rsidRPr="00C7151A">
        <w:rPr>
          <w:rFonts w:eastAsia="宋体"/>
        </w:rPr>
        <w:t>的缘由吗？</w:t>
      </w:r>
      <w:del w:id="391" w:author="Decheng Fan" w:date="2014-05-30T08:36:00Z">
        <w:r w:rsidR="00152E84" w:rsidRPr="00C7151A" w:rsidDel="00DA314E">
          <w:rPr>
            <w:rFonts w:eastAsia="宋体" w:hint="eastAsia"/>
          </w:rPr>
          <w:delText>当然</w:delText>
        </w:r>
        <w:r w:rsidR="00152E84" w:rsidRPr="00C7151A" w:rsidDel="00DA314E">
          <w:rPr>
            <w:rFonts w:eastAsia="宋体"/>
          </w:rPr>
          <w:delText>，</w:delText>
        </w:r>
        <w:r w:rsidR="0028361A" w:rsidRPr="00C7151A" w:rsidDel="00DA314E">
          <w:rPr>
            <w:rFonts w:eastAsia="宋体" w:hint="eastAsia"/>
          </w:rPr>
          <w:delText>这条</w:delText>
        </w:r>
      </w:del>
      <w:del w:id="392" w:author="Decheng Fan" w:date="2014-05-30T08:37:00Z">
        <w:r w:rsidR="0028361A" w:rsidRPr="00C7151A" w:rsidDel="00DA314E">
          <w:rPr>
            <w:rFonts w:eastAsia="宋体"/>
          </w:rPr>
          <w:delText>唯一</w:delText>
        </w:r>
        <w:r w:rsidR="0028361A" w:rsidRPr="00C7151A" w:rsidDel="00DA314E">
          <w:rPr>
            <w:rFonts w:eastAsia="宋体" w:hint="eastAsia"/>
          </w:rPr>
          <w:delText>的</w:delText>
        </w:r>
        <w:r w:rsidR="0028361A" w:rsidRPr="00C7151A" w:rsidDel="00DA314E">
          <w:rPr>
            <w:rFonts w:eastAsia="宋体"/>
          </w:rPr>
          <w:delText>路</w:delText>
        </w:r>
        <w:r w:rsidR="00152E84" w:rsidRPr="00C7151A" w:rsidDel="00DA314E">
          <w:rPr>
            <w:rFonts w:eastAsia="宋体" w:hint="eastAsia"/>
          </w:rPr>
          <w:delText>本身</w:delText>
        </w:r>
      </w:del>
      <w:ins w:id="393" w:author="Decheng Fan" w:date="2014-05-30T08:37:00Z">
        <w:r w:rsidR="00DA314E">
          <w:rPr>
            <w:rFonts w:eastAsia="宋体" w:hint="eastAsia"/>
          </w:rPr>
          <w:t>想要</w:t>
        </w:r>
      </w:ins>
      <w:del w:id="394" w:author="Decheng Fan" w:date="2014-05-30T08:37:00Z">
        <w:r w:rsidR="00152E84" w:rsidRPr="00C7151A" w:rsidDel="00DA314E">
          <w:rPr>
            <w:rFonts w:eastAsia="宋体"/>
          </w:rPr>
          <w:delText>是</w:delText>
        </w:r>
      </w:del>
      <w:ins w:id="395" w:author="Decheng Fan" w:date="2014-05-30T08:37:00Z">
        <w:r w:rsidR="00DA314E">
          <w:rPr>
            <w:rFonts w:eastAsia="宋体" w:hint="eastAsia"/>
          </w:rPr>
          <w:t>有</w:t>
        </w:r>
      </w:ins>
      <w:del w:id="396" w:author="Decheng Fan" w:date="2014-05-30T08:37:00Z">
        <w:r w:rsidR="00152E84" w:rsidRPr="00C7151A" w:rsidDel="00DA314E">
          <w:rPr>
            <w:rFonts w:eastAsia="宋体" w:hint="eastAsia"/>
          </w:rPr>
          <w:delText>存在</w:delText>
        </w:r>
      </w:del>
      <w:r w:rsidR="0028361A" w:rsidRPr="00C7151A">
        <w:rPr>
          <w:rFonts w:eastAsia="宋体"/>
          <w:i/>
        </w:rPr>
        <w:t>两种</w:t>
      </w:r>
      <w:r w:rsidR="0028361A" w:rsidRPr="00C7151A">
        <w:rPr>
          <w:rFonts w:eastAsia="宋体"/>
        </w:rPr>
        <w:t>（</w:t>
      </w:r>
      <w:r w:rsidR="0028361A" w:rsidRPr="00C7151A">
        <w:rPr>
          <w:rFonts w:eastAsia="宋体" w:hint="eastAsia"/>
        </w:rPr>
        <w:t>或</w:t>
      </w:r>
      <w:r w:rsidR="00152E84" w:rsidRPr="00C7151A">
        <w:rPr>
          <w:rFonts w:eastAsia="宋体" w:hint="eastAsia"/>
        </w:rPr>
        <w:t>更</w:t>
      </w:r>
      <w:r w:rsidR="0028361A" w:rsidRPr="00C7151A">
        <w:rPr>
          <w:rFonts w:eastAsia="宋体" w:hint="eastAsia"/>
        </w:rPr>
        <w:t>多种</w:t>
      </w:r>
      <w:r w:rsidR="0028361A" w:rsidRPr="00C7151A">
        <w:rPr>
          <w:rFonts w:eastAsia="宋体"/>
        </w:rPr>
        <w:t>）</w:t>
      </w:r>
      <w:ins w:id="397" w:author="Decheng Fan" w:date="2014-05-30T08:44:00Z">
        <w:r w:rsidR="00AF5AD8">
          <w:rPr>
            <w:rFonts w:eastAsia="宋体" w:hint="eastAsia"/>
          </w:rPr>
          <w:t>回溯</w:t>
        </w:r>
      </w:ins>
      <w:del w:id="398" w:author="Decheng Fan" w:date="2014-05-30T08:44:00Z">
        <w:r w:rsidR="0028361A" w:rsidRPr="00C7151A" w:rsidDel="00AF5AD8">
          <w:rPr>
            <w:rFonts w:eastAsia="宋体" w:hint="eastAsia"/>
          </w:rPr>
          <w:delText>可能</w:delText>
        </w:r>
      </w:del>
      <w:ins w:id="399" w:author="Decheng Fan" w:date="2014-05-30T08:40:00Z">
        <w:r w:rsidR="00DA314E">
          <w:rPr>
            <w:rFonts w:eastAsia="宋体" w:hint="eastAsia"/>
          </w:rPr>
          <w:t>路径</w:t>
        </w:r>
      </w:ins>
      <w:r w:rsidR="00152E84" w:rsidRPr="00C7151A">
        <w:rPr>
          <w:rFonts w:eastAsia="宋体" w:hint="eastAsia"/>
        </w:rPr>
        <w:t>的</w:t>
      </w:r>
      <w:ins w:id="400" w:author="Decheng Fan" w:date="2014-05-30T08:37:00Z">
        <w:r w:rsidR="00DA314E">
          <w:rPr>
            <w:rFonts w:eastAsia="宋体" w:hint="eastAsia"/>
          </w:rPr>
          <w:t>话</w:t>
        </w:r>
      </w:ins>
      <w:r w:rsidR="0028361A" w:rsidRPr="00C7151A">
        <w:rPr>
          <w:rFonts w:eastAsia="宋体" w:hint="eastAsia"/>
        </w:rPr>
        <w:t>，</w:t>
      </w:r>
      <w:commentRangeStart w:id="401"/>
      <w:ins w:id="402" w:author="Decheng Fan" w:date="2014-05-30T08:38:00Z">
        <w:r w:rsidR="00DA314E">
          <w:rPr>
            <w:rFonts w:eastAsia="宋体" w:hint="eastAsia"/>
          </w:rPr>
          <w:t>只有</w:t>
        </w:r>
      </w:ins>
      <w:ins w:id="403" w:author="Decheng Fan" w:date="2014-05-30T08:39:00Z">
        <w:r w:rsidR="00DA314E">
          <w:rPr>
            <w:rFonts w:eastAsia="宋体" w:hint="eastAsia"/>
          </w:rPr>
          <w:t>这种可能性</w:t>
        </w:r>
      </w:ins>
      <w:commentRangeEnd w:id="401"/>
      <w:ins w:id="404" w:author="Decheng Fan" w:date="2014-05-30T08:40:00Z">
        <w:r w:rsidR="00DA314E">
          <w:rPr>
            <w:rStyle w:val="af3"/>
          </w:rPr>
          <w:commentReference w:id="401"/>
        </w:r>
      </w:ins>
      <w:ins w:id="405" w:author="Decheng Fan" w:date="2014-05-30T08:39:00Z">
        <w:r w:rsidR="00DA314E">
          <w:rPr>
            <w:rFonts w:eastAsia="宋体" w:hint="eastAsia"/>
          </w:rPr>
          <w:t>：</w:t>
        </w:r>
      </w:ins>
      <w:del w:id="406" w:author="Decheng Fan" w:date="2014-05-30T08:38:00Z">
        <w:r w:rsidR="0028361A" w:rsidRPr="00C7151A" w:rsidDel="00DA314E">
          <w:rPr>
            <w:rFonts w:eastAsia="宋体" w:hint="eastAsia"/>
          </w:rPr>
          <w:delText>这</w:delText>
        </w:r>
        <w:r w:rsidR="0028361A" w:rsidRPr="00C7151A" w:rsidDel="00DA314E">
          <w:rPr>
            <w:rFonts w:eastAsia="宋体"/>
          </w:rPr>
          <w:delText>取决于</w:delText>
        </w:r>
      </w:del>
      <w:r w:rsidR="0028361A" w:rsidRPr="00C7151A">
        <w:rPr>
          <w:rFonts w:eastAsia="宋体"/>
        </w:rPr>
        <w:t>我们</w:t>
      </w:r>
      <w:del w:id="407" w:author="Decheng Fan" w:date="2014-05-30T08:49:00Z">
        <w:r w:rsidR="0028361A" w:rsidRPr="00C7151A" w:rsidDel="00300CF0">
          <w:rPr>
            <w:rFonts w:eastAsia="宋体"/>
          </w:rPr>
          <w:delText>是否</w:delText>
        </w:r>
      </w:del>
      <w:r w:rsidR="0028361A" w:rsidRPr="00C7151A">
        <w:rPr>
          <w:rFonts w:eastAsia="宋体"/>
        </w:rPr>
        <w:t>在</w:t>
      </w:r>
      <w:commentRangeStart w:id="408"/>
      <w:ins w:id="409" w:author="Decheng Fan" w:date="2014-05-30T08:50:00Z">
        <w:r w:rsidR="00300CF0">
          <w:rPr>
            <w:rFonts w:eastAsia="宋体" w:hint="eastAsia"/>
          </w:rPr>
          <w:t>某个</w:t>
        </w:r>
      </w:ins>
      <w:del w:id="410" w:author="Decheng Fan" w:date="2014-05-30T08:50:00Z">
        <w:r w:rsidR="0028361A" w:rsidRPr="00C7151A" w:rsidDel="00300CF0">
          <w:rPr>
            <w:rFonts w:eastAsia="宋体"/>
          </w:rPr>
          <w:delText>相关</w:delText>
        </w:r>
        <w:r w:rsidR="0028361A" w:rsidRPr="00C7151A" w:rsidDel="00300CF0">
          <w:rPr>
            <w:rFonts w:eastAsia="宋体" w:hint="eastAsia"/>
          </w:rPr>
          <w:delText>的</w:delText>
        </w:r>
      </w:del>
      <w:r w:rsidR="0028361A" w:rsidRPr="00C7151A">
        <w:rPr>
          <w:rFonts w:eastAsia="宋体"/>
        </w:rPr>
        <w:t>路口</w:t>
      </w:r>
      <w:commentRangeEnd w:id="408"/>
      <w:r w:rsidR="00300CF0">
        <w:rPr>
          <w:rStyle w:val="af3"/>
        </w:rPr>
        <w:commentReference w:id="408"/>
      </w:r>
      <w:r w:rsidR="0028361A" w:rsidRPr="00C7151A">
        <w:rPr>
          <w:rFonts w:eastAsia="宋体"/>
        </w:rPr>
        <w:t>走向了别的方向，</w:t>
      </w:r>
      <w:r w:rsidR="0028361A" w:rsidRPr="00C7151A">
        <w:rPr>
          <w:rFonts w:eastAsia="宋体" w:hint="eastAsia"/>
        </w:rPr>
        <w:t>并在</w:t>
      </w:r>
      <w:r w:rsidR="0028361A" w:rsidRPr="00C7151A">
        <w:rPr>
          <w:rFonts w:eastAsia="宋体"/>
        </w:rPr>
        <w:t>不</w:t>
      </w:r>
      <w:r w:rsidR="007E6DEF">
        <w:rPr>
          <w:rFonts w:eastAsia="宋体" w:hint="eastAsia"/>
        </w:rPr>
        <w:t>回溯</w:t>
      </w:r>
      <w:r w:rsidR="0028361A" w:rsidRPr="00C7151A">
        <w:rPr>
          <w:rFonts w:eastAsia="宋体"/>
        </w:rPr>
        <w:t>的情况下</w:t>
      </w:r>
      <w:ins w:id="411" w:author="Decheng Fan" w:date="2014-05-30T08:52:00Z">
        <w:r w:rsidR="00300CF0">
          <w:rPr>
            <w:rFonts w:eastAsia="宋体" w:hint="eastAsia"/>
          </w:rPr>
          <w:t>又</w:t>
        </w:r>
      </w:ins>
      <w:r w:rsidR="0028361A" w:rsidRPr="00C7151A">
        <w:rPr>
          <w:rFonts w:eastAsia="宋体" w:hint="eastAsia"/>
        </w:rPr>
        <w:t>走</w:t>
      </w:r>
      <w:del w:id="412" w:author="Decheng Fan" w:date="2014-05-30T08:52:00Z">
        <w:r w:rsidR="0028361A" w:rsidRPr="00C7151A" w:rsidDel="00300CF0">
          <w:rPr>
            <w:rFonts w:eastAsia="宋体" w:hint="eastAsia"/>
          </w:rPr>
          <w:delText>了</w:delText>
        </w:r>
        <w:r w:rsidR="0028361A" w:rsidRPr="00C7151A" w:rsidDel="00300CF0">
          <w:rPr>
            <w:rFonts w:eastAsia="宋体"/>
          </w:rPr>
          <w:delText>回来</w:delText>
        </w:r>
      </w:del>
      <w:ins w:id="413" w:author="Decheng Fan" w:date="2014-05-30T08:52:00Z">
        <w:r w:rsidR="00300CF0">
          <w:rPr>
            <w:rFonts w:eastAsia="宋体" w:hint="eastAsia"/>
          </w:rPr>
          <w:t>到了它</w:t>
        </w:r>
      </w:ins>
      <w:r w:rsidR="0028361A" w:rsidRPr="00C7151A">
        <w:rPr>
          <w:rFonts w:eastAsia="宋体"/>
        </w:rPr>
        <w:t>。</w:t>
      </w:r>
      <w:r w:rsidR="0028361A" w:rsidRPr="00C7151A">
        <w:rPr>
          <w:rFonts w:eastAsia="宋体" w:hint="eastAsia"/>
        </w:rPr>
        <w:t>但</w:t>
      </w:r>
      <w:r w:rsidR="009C3E41" w:rsidRPr="00C7151A">
        <w:rPr>
          <w:rFonts w:eastAsia="宋体" w:hint="eastAsia"/>
        </w:rPr>
        <w:t>对于</w:t>
      </w:r>
      <w:r w:rsidR="009C3E41" w:rsidRPr="00C7151A">
        <w:rPr>
          <w:rFonts w:eastAsia="宋体"/>
        </w:rPr>
        <w:t>这种情况，根据之前的规则，我们</w:t>
      </w:r>
      <w:r w:rsidR="009C3E41" w:rsidRPr="00C7151A">
        <w:rPr>
          <w:rFonts w:eastAsia="宋体" w:hint="eastAsia"/>
        </w:rPr>
        <w:t>根本</w:t>
      </w:r>
      <w:r w:rsidR="009C3E41" w:rsidRPr="00C7151A">
        <w:rPr>
          <w:rFonts w:eastAsia="宋体"/>
        </w:rPr>
        <w:t>就不该进入</w:t>
      </w:r>
      <w:r w:rsidR="009C3E41" w:rsidRPr="00C7151A">
        <w:rPr>
          <w:rFonts w:eastAsia="宋体" w:hint="eastAsia"/>
        </w:rPr>
        <w:t>这个</w:t>
      </w:r>
      <w:r w:rsidR="009C3E41" w:rsidRPr="00C7151A">
        <w:rPr>
          <w:rFonts w:eastAsia="宋体"/>
        </w:rPr>
        <w:t>路口，</w:t>
      </w:r>
      <w:r w:rsidR="009C3E41" w:rsidRPr="00C7151A">
        <w:rPr>
          <w:rFonts w:eastAsia="宋体" w:hint="eastAsia"/>
        </w:rPr>
        <w:t>直接</w:t>
      </w:r>
      <w:r w:rsidR="009C3E41" w:rsidRPr="00C7151A">
        <w:rPr>
          <w:rFonts w:eastAsia="宋体"/>
        </w:rPr>
        <w:t>就可以</w:t>
      </w:r>
      <w:r w:rsidR="009C3E41" w:rsidRPr="00C7151A">
        <w:rPr>
          <w:rFonts w:eastAsia="宋体" w:hint="eastAsia"/>
        </w:rPr>
        <w:t>原路返回</w:t>
      </w:r>
      <w:r w:rsidR="009C3E41" w:rsidRPr="00C7151A">
        <w:rPr>
          <w:rFonts w:eastAsia="宋体"/>
        </w:rPr>
        <w:t>了。</w:t>
      </w:r>
      <w:r w:rsidR="009C3E41" w:rsidRPr="00C7151A">
        <w:rPr>
          <w:rFonts w:eastAsia="宋体" w:hint="eastAsia"/>
        </w:rPr>
        <w:t>（这也是</w:t>
      </w:r>
      <w:r w:rsidR="009C3E41" w:rsidRPr="00C7151A">
        <w:rPr>
          <w:rFonts w:eastAsia="宋体"/>
        </w:rPr>
        <w:t>我们为什么不会在</w:t>
      </w:r>
      <w:r w:rsidR="009C3E41" w:rsidRPr="00C7151A">
        <w:rPr>
          <w:rFonts w:eastAsia="宋体" w:hint="eastAsia"/>
        </w:rPr>
        <w:t>相同</w:t>
      </w:r>
      <w:r w:rsidR="009C3E41" w:rsidRPr="00C7151A">
        <w:rPr>
          <w:rFonts w:eastAsia="宋体"/>
        </w:rPr>
        <w:t>方向上经过一</w:t>
      </w:r>
      <w:r w:rsidR="009C3E41" w:rsidRPr="00C7151A">
        <w:rPr>
          <w:rFonts w:eastAsia="宋体" w:hint="eastAsia"/>
        </w:rPr>
        <w:t>条通道</w:t>
      </w:r>
      <w:r w:rsidR="009C3E41" w:rsidRPr="00C7151A">
        <w:rPr>
          <w:rFonts w:eastAsia="宋体"/>
        </w:rPr>
        <w:t>两次的原因。</w:t>
      </w:r>
      <w:r w:rsidR="009C3E41" w:rsidRPr="00C7151A">
        <w:rPr>
          <w:rFonts w:eastAsia="宋体" w:hint="eastAsia"/>
        </w:rPr>
        <w:t>）</w:t>
      </w:r>
    </w:p>
    <w:p w14:paraId="62860883" w14:textId="494B3219" w:rsidR="00C80636" w:rsidRPr="00C7151A" w:rsidRDefault="0055773A" w:rsidP="00C80636">
      <w:pPr>
        <w:ind w:firstLine="420"/>
        <w:rPr>
          <w:rFonts w:eastAsia="宋体"/>
        </w:rPr>
      </w:pPr>
      <w:r w:rsidRPr="00C7151A">
        <w:rPr>
          <w:rFonts w:eastAsia="宋体" w:hint="eastAsia"/>
        </w:rPr>
        <w:t>在这里</w:t>
      </w:r>
      <w:r w:rsidRPr="00C7151A">
        <w:rPr>
          <w:rFonts w:eastAsia="宋体"/>
        </w:rPr>
        <w:t>，我之所以会用</w:t>
      </w:r>
      <w:r w:rsidR="00D7548F" w:rsidRPr="00C7151A">
        <w:rPr>
          <w:rFonts w:eastAsia="宋体" w:hint="eastAsia"/>
        </w:rPr>
        <w:t>到</w:t>
      </w:r>
      <w:r w:rsidRPr="00C7151A">
        <w:rPr>
          <w:rFonts w:eastAsia="宋体" w:hint="eastAsia"/>
        </w:rPr>
        <w:t>“带泥</w:t>
      </w:r>
      <w:r w:rsidRPr="00C7151A">
        <w:rPr>
          <w:rFonts w:eastAsia="宋体"/>
        </w:rPr>
        <w:t>的鞋</w:t>
      </w:r>
      <w:del w:id="414" w:author="Decheng Fan" w:date="2014-05-30T08:54:00Z">
        <w:r w:rsidRPr="00C7151A" w:rsidDel="00AD69CF">
          <w:rPr>
            <w:rFonts w:eastAsia="宋体"/>
          </w:rPr>
          <w:delText>印</w:delText>
        </w:r>
      </w:del>
      <w:r w:rsidRPr="00C7151A">
        <w:rPr>
          <w:rFonts w:eastAsia="宋体" w:hint="eastAsia"/>
        </w:rPr>
        <w:t>”</w:t>
      </w:r>
      <w:r w:rsidR="00D7548F" w:rsidRPr="00C7151A">
        <w:rPr>
          <w:rFonts w:eastAsia="宋体" w:hint="eastAsia"/>
        </w:rPr>
        <w:t>这样</w:t>
      </w:r>
      <w:r w:rsidR="00D7548F" w:rsidRPr="00C7151A">
        <w:rPr>
          <w:rFonts w:eastAsia="宋体"/>
        </w:rPr>
        <w:t>的描述，是因为它能</w:t>
      </w:r>
      <w:r w:rsidR="00D7548F" w:rsidRPr="00C7151A">
        <w:rPr>
          <w:rFonts w:eastAsia="宋体" w:hint="eastAsia"/>
        </w:rPr>
        <w:t>清晰</w:t>
      </w:r>
      <w:r w:rsidR="00D7548F" w:rsidRPr="00C7151A">
        <w:rPr>
          <w:rFonts w:eastAsia="宋体"/>
        </w:rPr>
        <w:t>地将</w:t>
      </w:r>
      <w:r w:rsidR="007E6DEF">
        <w:rPr>
          <w:rFonts w:eastAsia="宋体"/>
        </w:rPr>
        <w:t>回溯</w:t>
      </w:r>
      <w:r w:rsidR="00D7548F" w:rsidRPr="00C7151A">
        <w:rPr>
          <w:rFonts w:eastAsia="宋体" w:hint="eastAsia"/>
        </w:rPr>
        <w:t>过程真正</w:t>
      </w:r>
      <w:r w:rsidR="00D7548F" w:rsidRPr="00C7151A">
        <w:rPr>
          <w:rFonts w:eastAsia="宋体"/>
        </w:rPr>
        <w:t>地</w:t>
      </w:r>
      <w:r w:rsidR="00D7548F" w:rsidRPr="00C7151A">
        <w:rPr>
          <w:rFonts w:eastAsia="宋体" w:hint="eastAsia"/>
        </w:rPr>
        <w:t>呈现</w:t>
      </w:r>
      <w:r w:rsidR="00D7548F" w:rsidRPr="00C7151A">
        <w:rPr>
          <w:rFonts w:eastAsia="宋体"/>
        </w:rPr>
        <w:t>出来</w:t>
      </w:r>
      <w:r w:rsidR="00D7548F" w:rsidRPr="00C7151A">
        <w:rPr>
          <w:rFonts w:eastAsia="宋体" w:hint="eastAsia"/>
        </w:rPr>
        <w:t>。它</w:t>
      </w:r>
      <w:r w:rsidR="00D7548F" w:rsidRPr="00C7151A">
        <w:rPr>
          <w:rFonts w:eastAsia="宋体"/>
        </w:rPr>
        <w:t>确实与</w:t>
      </w:r>
      <w:r w:rsidR="00D7548F" w:rsidRPr="00C7151A">
        <w:rPr>
          <w:rFonts w:eastAsia="宋体" w:hint="eastAsia"/>
        </w:rPr>
        <w:t>递归树上的</w:t>
      </w:r>
      <w:r w:rsidR="00D7548F" w:rsidRPr="00C7151A">
        <w:rPr>
          <w:rFonts w:eastAsia="宋体"/>
        </w:rPr>
        <w:t>一种</w:t>
      </w:r>
      <w:ins w:id="415" w:author="Decheng Fan" w:date="2014-05-30T08:57:00Z">
        <w:r w:rsidR="0034798B">
          <w:rPr>
            <w:rFonts w:eastAsia="宋体" w:hint="eastAsia"/>
          </w:rPr>
          <w:t>遍历</w:t>
        </w:r>
      </w:ins>
      <w:del w:id="416" w:author="Decheng Fan" w:date="2014-05-30T08:57:00Z">
        <w:r w:rsidR="00D7548F" w:rsidRPr="00C7151A" w:rsidDel="0034798B">
          <w:rPr>
            <w:rFonts w:eastAsia="宋体"/>
          </w:rPr>
          <w:delText>便利</w:delText>
        </w:r>
      </w:del>
      <w:r w:rsidR="00D7548F" w:rsidRPr="00C7151A">
        <w:rPr>
          <w:rFonts w:eastAsia="宋体"/>
        </w:rPr>
        <w:t>非常类似</w:t>
      </w:r>
      <w:r w:rsidR="00D7548F" w:rsidRPr="00C7151A">
        <w:rPr>
          <w:rFonts w:eastAsia="宋体" w:hint="eastAsia"/>
        </w:rPr>
        <w:t>（当然</w:t>
      </w:r>
      <w:r w:rsidR="00D7548F" w:rsidRPr="00C7151A">
        <w:rPr>
          <w:rFonts w:eastAsia="宋体"/>
        </w:rPr>
        <w:t>也与左手规则等效</w:t>
      </w:r>
      <w:r w:rsidR="00D7548F" w:rsidRPr="00C7151A">
        <w:rPr>
          <w:rFonts w:eastAsia="宋体" w:hint="eastAsia"/>
        </w:rPr>
        <w:t>）。</w:t>
      </w:r>
      <w:r w:rsidR="00D7548F" w:rsidRPr="00C7151A">
        <w:rPr>
          <w:rFonts w:eastAsia="宋体"/>
        </w:rPr>
        <w:t>事实上</w:t>
      </w:r>
      <w:r w:rsidR="00D7548F" w:rsidRPr="00C7151A">
        <w:rPr>
          <w:rFonts w:eastAsia="宋体" w:hint="eastAsia"/>
        </w:rPr>
        <w:t>，</w:t>
      </w:r>
      <w:r w:rsidR="00C80636" w:rsidRPr="00C7151A">
        <w:rPr>
          <w:rFonts w:eastAsia="宋体" w:hint="eastAsia"/>
        </w:rPr>
        <w:t>如果采用</w:t>
      </w:r>
      <w:r w:rsidR="00C80636" w:rsidRPr="00C7151A">
        <w:rPr>
          <w:rFonts w:eastAsia="宋体"/>
        </w:rPr>
        <w:t>递归式</w:t>
      </w:r>
      <w:r w:rsidR="00C80636" w:rsidRPr="00C7151A">
        <w:rPr>
          <w:rFonts w:eastAsia="宋体" w:hint="eastAsia"/>
        </w:rPr>
        <w:t>制定</w:t>
      </w:r>
      <w:r w:rsidR="00C80636" w:rsidRPr="00C7151A">
        <w:rPr>
          <w:rFonts w:eastAsia="宋体"/>
        </w:rPr>
        <w:t>的话，</w:t>
      </w:r>
      <w:ins w:id="417" w:author="Decheng Fan" w:date="2014-05-30T08:55:00Z">
        <w:r w:rsidR="0034798B" w:rsidRPr="006D51EB">
          <w:rPr>
            <w:rFonts w:eastAsia="宋体"/>
          </w:rPr>
          <w:t>Trémaux</w:t>
        </w:r>
      </w:ins>
      <w:del w:id="418" w:author="Decheng Fan" w:date="2014-05-30T08:55:00Z">
        <w:r w:rsidR="00C80636" w:rsidDel="0034798B">
          <w:delText>Tre</w:delText>
        </w:r>
        <w:r w:rsidR="00C80636" w:rsidRPr="008473DF" w:rsidDel="0034798B">
          <w:delText>maux</w:delText>
        </w:r>
      </w:del>
      <w:r w:rsidR="00C80636" w:rsidRPr="00C7151A">
        <w:rPr>
          <w:rFonts w:eastAsia="宋体" w:hint="eastAsia"/>
        </w:rPr>
        <w:t>的</w:t>
      </w:r>
      <w:r w:rsidR="00C80636" w:rsidRPr="00C7151A">
        <w:rPr>
          <w:rFonts w:eastAsia="宋体"/>
        </w:rPr>
        <w:t>算法</w:t>
      </w:r>
      <w:r w:rsidR="00C80636" w:rsidRPr="00C7151A">
        <w:rPr>
          <w:rFonts w:eastAsia="宋体" w:hint="eastAsia"/>
        </w:rPr>
        <w:t>所做</w:t>
      </w:r>
      <w:r w:rsidR="00C80636" w:rsidRPr="00C7151A">
        <w:rPr>
          <w:rFonts w:eastAsia="宋体"/>
        </w:rPr>
        <w:t>的也就是一</w:t>
      </w:r>
      <w:r w:rsidR="00C80636" w:rsidRPr="00C7151A">
        <w:rPr>
          <w:rFonts w:eastAsia="宋体" w:hint="eastAsia"/>
        </w:rPr>
        <w:t>种</w:t>
      </w:r>
      <w:r w:rsidR="00C80636" w:rsidRPr="00C7151A">
        <w:rPr>
          <w:rFonts w:eastAsia="宋体"/>
        </w:rPr>
        <w:t>会</w:t>
      </w:r>
      <w:r w:rsidR="00C80636" w:rsidRPr="00C7151A">
        <w:rPr>
          <w:rFonts w:eastAsia="宋体" w:hint="eastAsia"/>
        </w:rPr>
        <w:t>消耗</w:t>
      </w:r>
      <w:r w:rsidR="00C80636" w:rsidRPr="00C7151A">
        <w:rPr>
          <w:rFonts w:eastAsia="宋体"/>
        </w:rPr>
        <w:t>一些额外内存的树遍历</w:t>
      </w:r>
      <w:r w:rsidR="00C80636" w:rsidRPr="00C7151A">
        <w:rPr>
          <w:rFonts w:eastAsia="宋体" w:hint="eastAsia"/>
        </w:rPr>
        <w:t>操作</w:t>
      </w:r>
      <w:r w:rsidR="00C80636" w:rsidRPr="00C7151A">
        <w:rPr>
          <w:rFonts w:eastAsia="宋体"/>
        </w:rPr>
        <w:t>而已。</w:t>
      </w:r>
      <w:r w:rsidR="00C80636" w:rsidRPr="00C7151A">
        <w:rPr>
          <w:rFonts w:eastAsia="宋体" w:hint="eastAsia"/>
        </w:rPr>
        <w:t>因为在</w:t>
      </w:r>
      <w:r w:rsidR="00C80636" w:rsidRPr="00C7151A">
        <w:rPr>
          <w:rFonts w:eastAsia="宋体"/>
        </w:rPr>
        <w:t>这个</w:t>
      </w:r>
      <w:r w:rsidR="00C80636" w:rsidRPr="00C7151A">
        <w:rPr>
          <w:rFonts w:eastAsia="宋体" w:hint="eastAsia"/>
        </w:rPr>
        <w:t>相应</w:t>
      </w:r>
      <w:r w:rsidR="00C80636" w:rsidRPr="00C7151A">
        <w:rPr>
          <w:rFonts w:eastAsia="宋体"/>
        </w:rPr>
        <w:t>的树结构</w:t>
      </w:r>
      <w:r w:rsidR="00C80636" w:rsidRPr="00C7151A">
        <w:rPr>
          <w:rFonts w:eastAsia="宋体" w:hint="eastAsia"/>
        </w:rPr>
        <w:t>（我们</w:t>
      </w:r>
      <w:r w:rsidR="00C80636" w:rsidRPr="00C7151A">
        <w:rPr>
          <w:rFonts w:eastAsia="宋体"/>
        </w:rPr>
        <w:t>称之为遍历树</w:t>
      </w:r>
      <w:r w:rsidR="00C80636" w:rsidRPr="00C7151A">
        <w:rPr>
          <w:rFonts w:eastAsia="宋体" w:hint="eastAsia"/>
        </w:rPr>
        <w:t>）中</w:t>
      </w:r>
      <w:r w:rsidR="00C80636" w:rsidRPr="00C7151A">
        <w:rPr>
          <w:rFonts w:eastAsia="宋体"/>
        </w:rPr>
        <w:t>，</w:t>
      </w:r>
      <w:r w:rsidR="00C80636" w:rsidRPr="00C7151A">
        <w:rPr>
          <w:rFonts w:eastAsia="宋体" w:hint="eastAsia"/>
        </w:rPr>
        <w:t>我们</w:t>
      </w:r>
      <w:r w:rsidR="00C80636" w:rsidRPr="00C7151A">
        <w:rPr>
          <w:rFonts w:eastAsia="宋体"/>
        </w:rPr>
        <w:t>得</w:t>
      </w:r>
      <w:r w:rsidR="00C80636" w:rsidRPr="00C7151A">
        <w:rPr>
          <w:rFonts w:eastAsia="宋体" w:hint="eastAsia"/>
        </w:rPr>
        <w:t>记录哪</w:t>
      </w:r>
      <w:r w:rsidR="00C80636" w:rsidRPr="00C7151A">
        <w:rPr>
          <w:rFonts w:eastAsia="宋体"/>
        </w:rPr>
        <w:t>些节点已</w:t>
      </w:r>
      <w:r w:rsidR="00C80636" w:rsidRPr="00C7151A">
        <w:rPr>
          <w:rFonts w:eastAsia="宋体" w:hint="eastAsia"/>
        </w:rPr>
        <w:t>被访问</w:t>
      </w:r>
      <w:r w:rsidR="00C80636" w:rsidRPr="00C7151A">
        <w:rPr>
          <w:rFonts w:eastAsia="宋体"/>
        </w:rPr>
        <w:t>过，</w:t>
      </w:r>
      <w:r w:rsidR="00C80636" w:rsidRPr="00C7151A">
        <w:rPr>
          <w:rFonts w:eastAsia="宋体" w:hint="eastAsia"/>
        </w:rPr>
        <w:t>并</w:t>
      </w:r>
      <w:r w:rsidR="00C80636" w:rsidRPr="00C7151A">
        <w:rPr>
          <w:rFonts w:eastAsia="宋体"/>
        </w:rPr>
        <w:t>设置一道墙，以防止我们再次进入</w:t>
      </w:r>
      <w:r w:rsidR="00C80636" w:rsidRPr="00C7151A">
        <w:rPr>
          <w:rFonts w:eastAsia="宋体" w:hint="eastAsia"/>
        </w:rPr>
        <w:t>这些</w:t>
      </w:r>
      <w:r w:rsidR="00C80636" w:rsidRPr="00C7151A">
        <w:rPr>
          <w:rFonts w:eastAsia="宋体"/>
        </w:rPr>
        <w:t>节点。</w:t>
      </w:r>
    </w:p>
    <w:p w14:paraId="4B016A8C" w14:textId="5618D895" w:rsidR="00C97C53" w:rsidRPr="00C7151A" w:rsidRDefault="00C97C53" w:rsidP="00C97C53">
      <w:pPr>
        <w:ind w:firstLine="420"/>
        <w:rPr>
          <w:rFonts w:ascii="Segoe UI Symbol" w:eastAsia="宋体" w:hAnsi="Segoe UI Symbol" w:cs="Segoe UI Symbol"/>
          <w:color w:val="BEBEBE"/>
        </w:rPr>
      </w:pPr>
      <w:r w:rsidRPr="00C7151A">
        <w:rPr>
          <w:rFonts w:eastAsia="宋体" w:hint="eastAsia"/>
        </w:rPr>
        <w:t>清单</w:t>
      </w:r>
      <w:r w:rsidRPr="00C7151A">
        <w:rPr>
          <w:rFonts w:eastAsia="宋体" w:hint="eastAsia"/>
        </w:rPr>
        <w:t>5</w:t>
      </w:r>
      <w:r w:rsidRPr="00C7151A">
        <w:rPr>
          <w:rFonts w:eastAsia="宋体"/>
        </w:rPr>
        <w:t>-4</w:t>
      </w:r>
      <w:r w:rsidRPr="00C7151A">
        <w:rPr>
          <w:rFonts w:eastAsia="宋体" w:hint="eastAsia"/>
        </w:rPr>
        <w:t>中所</w:t>
      </w:r>
      <w:r w:rsidRPr="00C7151A">
        <w:rPr>
          <w:rFonts w:eastAsia="宋体"/>
        </w:rPr>
        <w:t>显示的就是一个递归版的</w:t>
      </w:r>
      <w:ins w:id="419" w:author="Decheng Fan" w:date="2014-05-30T08:55:00Z">
        <w:r w:rsidR="0034798B" w:rsidRPr="006D51EB">
          <w:rPr>
            <w:rFonts w:eastAsia="宋体"/>
          </w:rPr>
          <w:t>Trémaux</w:t>
        </w:r>
      </w:ins>
      <w:del w:id="420" w:author="Decheng Fan" w:date="2014-05-30T08:55:00Z">
        <w:r w:rsidRPr="008473DF" w:rsidDel="0034798B">
          <w:delText>Tr</w:delText>
        </w:r>
        <w:r w:rsidDel="0034798B">
          <w:delText>e</w:delText>
        </w:r>
        <w:r w:rsidRPr="008473DF" w:rsidDel="0034798B">
          <w:delText xml:space="preserve">maux </w:delText>
        </w:r>
      </w:del>
      <w:r w:rsidRPr="00C7151A">
        <w:rPr>
          <w:rFonts w:eastAsia="宋体" w:hint="eastAsia"/>
        </w:rPr>
        <w:t>算法</w:t>
      </w:r>
      <w:r w:rsidRPr="00C7151A">
        <w:rPr>
          <w:rFonts w:eastAsia="宋体"/>
        </w:rPr>
        <w:t>。</w:t>
      </w:r>
      <w:r w:rsidRPr="00C7151A">
        <w:rPr>
          <w:rFonts w:eastAsia="宋体" w:hint="eastAsia"/>
        </w:rPr>
        <w:t>在这个</w:t>
      </w:r>
      <w:r w:rsidRPr="00C7151A">
        <w:rPr>
          <w:rFonts w:eastAsia="宋体"/>
        </w:rPr>
        <w:t>算法</w:t>
      </w:r>
      <w:r w:rsidRPr="00C7151A">
        <w:rPr>
          <w:rFonts w:eastAsia="宋体" w:hint="eastAsia"/>
        </w:rPr>
        <w:t>定制</w:t>
      </w:r>
      <w:r w:rsidRPr="00C7151A">
        <w:rPr>
          <w:rFonts w:eastAsia="宋体"/>
        </w:rPr>
        <w:t>中，我们所用的是</w:t>
      </w:r>
      <w:r w:rsidRPr="00C7151A">
        <w:rPr>
          <w:rFonts w:eastAsia="宋体" w:hint="eastAsia"/>
        </w:rPr>
        <w:t>通常</w:t>
      </w:r>
      <w:r w:rsidRPr="00C7151A">
        <w:rPr>
          <w:rFonts w:eastAsia="宋体"/>
        </w:rPr>
        <w:t>被称之为深度优先搜索的策略</w:t>
      </w:r>
      <w:r w:rsidRPr="00C7151A">
        <w:rPr>
          <w:rFonts w:eastAsia="宋体" w:hint="eastAsia"/>
        </w:rPr>
        <w:t>，这</w:t>
      </w:r>
      <w:r w:rsidRPr="00C7151A">
        <w:rPr>
          <w:rFonts w:eastAsia="宋体"/>
        </w:rPr>
        <w:t>是最基本</w:t>
      </w:r>
      <w:r w:rsidRPr="00C7151A">
        <w:rPr>
          <w:rFonts w:eastAsia="宋体" w:hint="eastAsia"/>
        </w:rPr>
        <w:t>（同时</w:t>
      </w:r>
      <w:r w:rsidRPr="00C7151A">
        <w:rPr>
          <w:rFonts w:eastAsia="宋体"/>
        </w:rPr>
        <w:t>也是最重要</w:t>
      </w:r>
      <w:r w:rsidRPr="00C7151A">
        <w:rPr>
          <w:rFonts w:eastAsia="宋体" w:hint="eastAsia"/>
        </w:rPr>
        <w:t>）</w:t>
      </w:r>
      <w:r w:rsidRPr="00C7151A">
        <w:rPr>
          <w:rFonts w:eastAsia="宋体"/>
        </w:rPr>
        <w:t>的遍历策略之一。</w:t>
      </w:r>
      <w:ins w:id="421" w:author="Decheng Fan" w:date="2014-06-03T20:51:00Z">
        <w:r w:rsidR="00811599">
          <w:rPr>
            <w:rStyle w:val="ae"/>
            <w:rFonts w:eastAsia="宋体"/>
          </w:rPr>
          <w:footnoteReference w:id="17"/>
        </w:r>
      </w:ins>
      <w:del w:id="427" w:author="Decheng Fan" w:date="2014-05-30T12:01:00Z">
        <w:r w:rsidDel="000B5A99">
          <w:rPr>
            <w:rFonts w:ascii="Segoe UI Symbol" w:eastAsia="Segoe UI Symbol" w:hAnsi="Segoe UI Symbol" w:cs="Segoe UI Symbol"/>
            <w:color w:val="BEBEBE"/>
          </w:rPr>
          <w:delText xml:space="preserve"> </w:delText>
        </w:r>
      </w:del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343E22" w14:paraId="01871FDC" w14:textId="77777777" w:rsidTr="00E300DB">
        <w:tc>
          <w:tcPr>
            <w:tcW w:w="8414" w:type="dxa"/>
            <w:shd w:val="clear" w:color="auto" w:fill="auto"/>
          </w:tcPr>
          <w:p w14:paraId="1061585A" w14:textId="4FCC7EA6" w:rsidR="00343E22" w:rsidRPr="004C41D5" w:rsidRDefault="00E300DB" w:rsidP="00364B74">
            <w:pPr>
              <w:ind w:left="0" w:firstLineChars="0" w:firstLine="0"/>
              <w:rPr>
                <w:rFonts w:eastAsia="宋体"/>
                <w:sz w:val="18"/>
                <w:szCs w:val="18"/>
              </w:rPr>
            </w:pPr>
            <w:r w:rsidRPr="004C41D5">
              <w:rPr>
                <w:rFonts w:eastAsia="宋体" w:hint="eastAsia"/>
                <w:b/>
                <w:sz w:val="18"/>
                <w:szCs w:val="18"/>
              </w:rPr>
              <w:t>请注意</w:t>
            </w:r>
            <w:r w:rsidRPr="004C41D5">
              <w:rPr>
                <w:rFonts w:eastAsia="宋体"/>
                <w:b/>
                <w:sz w:val="18"/>
                <w:szCs w:val="18"/>
              </w:rPr>
              <w:t>：</w:t>
            </w:r>
            <w:r w:rsidRPr="004C41D5">
              <w:rPr>
                <w:rFonts w:eastAsia="宋体"/>
                <w:sz w:val="18"/>
                <w:szCs w:val="18"/>
              </w:rPr>
              <w:t>与</w:t>
            </w:r>
            <w:r w:rsidRPr="004C41D5">
              <w:rPr>
                <w:rFonts w:eastAsia="宋体" w:hint="eastAsia"/>
                <w:sz w:val="18"/>
                <w:szCs w:val="18"/>
              </w:rPr>
              <w:t>清单</w:t>
            </w:r>
            <w:r w:rsidRPr="004C41D5">
              <w:rPr>
                <w:rFonts w:eastAsia="宋体" w:hint="eastAsia"/>
                <w:sz w:val="18"/>
                <w:szCs w:val="18"/>
              </w:rPr>
              <w:t>5</w:t>
            </w:r>
            <w:r w:rsidRPr="004C41D5">
              <w:rPr>
                <w:rFonts w:eastAsia="宋体"/>
                <w:sz w:val="18"/>
                <w:szCs w:val="18"/>
              </w:rPr>
              <w:t>-1</w:t>
            </w:r>
            <w:r w:rsidRPr="004C41D5">
              <w:rPr>
                <w:rFonts w:eastAsia="宋体" w:hint="eastAsia"/>
                <w:sz w:val="18"/>
                <w:szCs w:val="18"/>
              </w:rPr>
              <w:t>中</w:t>
            </w:r>
            <w:r w:rsidRPr="004C41D5">
              <w:rPr>
                <w:rFonts w:eastAsia="宋体"/>
                <w:sz w:val="18"/>
                <w:szCs w:val="18"/>
              </w:rPr>
              <w:t>walk</w:t>
            </w:r>
            <w:r w:rsidRPr="004C41D5">
              <w:rPr>
                <w:rFonts w:eastAsia="宋体"/>
                <w:sz w:val="18"/>
                <w:szCs w:val="18"/>
              </w:rPr>
              <w:t>函数不同的是</w:t>
            </w:r>
            <w:r w:rsidRPr="004C41D5">
              <w:rPr>
                <w:rFonts w:eastAsia="宋体" w:hint="eastAsia"/>
                <w:sz w:val="18"/>
                <w:szCs w:val="18"/>
              </w:rPr>
              <w:t>，</w:t>
            </w:r>
            <w:r w:rsidRPr="004C41D5">
              <w:rPr>
                <w:rFonts w:eastAsia="宋体"/>
                <w:sz w:val="18"/>
                <w:szCs w:val="18"/>
              </w:rPr>
              <w:t>我们在这里</w:t>
            </w:r>
            <w:ins w:id="428" w:author="Decheng Fan" w:date="2014-06-03T20:26:00Z">
              <w:r w:rsidR="00364B74">
                <w:rPr>
                  <w:rFonts w:eastAsia="宋体" w:hint="eastAsia"/>
                  <w:sz w:val="18"/>
                  <w:szCs w:val="18"/>
                </w:rPr>
                <w:t>的循环里</w:t>
              </w:r>
            </w:ins>
            <w:r w:rsidRPr="004C41D5">
              <w:rPr>
                <w:rFonts w:eastAsia="宋体"/>
                <w:sz w:val="18"/>
                <w:szCs w:val="18"/>
              </w:rPr>
              <w:t>不能在</w:t>
            </w:r>
            <w:r w:rsidRPr="004C41D5">
              <w:rPr>
                <w:rFonts w:eastAsia="宋体"/>
                <w:sz w:val="18"/>
                <w:szCs w:val="18"/>
              </w:rPr>
              <w:t>G[s]</w:t>
            </w:r>
            <w:r w:rsidRPr="004C41D5">
              <w:rPr>
                <w:rFonts w:eastAsia="宋体" w:hint="eastAsia"/>
                <w:sz w:val="18"/>
                <w:szCs w:val="18"/>
              </w:rPr>
              <w:t>上</w:t>
            </w:r>
            <w:del w:id="429" w:author="Decheng Fan" w:date="2014-06-03T20:26:00Z">
              <w:r w:rsidRPr="004C41D5" w:rsidDel="00364B74">
                <w:rPr>
                  <w:rFonts w:eastAsia="宋体"/>
                  <w:sz w:val="18"/>
                  <w:szCs w:val="18"/>
                </w:rPr>
                <w:delText>循环</w:delText>
              </w:r>
            </w:del>
            <w:r w:rsidRPr="004C41D5">
              <w:rPr>
                <w:rFonts w:eastAsia="宋体"/>
                <w:sz w:val="18"/>
                <w:szCs w:val="18"/>
              </w:rPr>
              <w:t>调用</w:t>
            </w:r>
            <w:commentRangeStart w:id="430"/>
            <w:del w:id="431" w:author="Decheng Fan" w:date="2014-06-03T20:23:00Z">
              <w:r w:rsidRPr="004C41D5" w:rsidDel="003371A0">
                <w:rPr>
                  <w:rFonts w:eastAsia="宋体"/>
                  <w:sz w:val="18"/>
                  <w:szCs w:val="18"/>
                </w:rPr>
                <w:delText>不同的</w:delText>
              </w:r>
            </w:del>
            <w:ins w:id="432" w:author="Decheng Fan" w:date="2014-06-03T20:23:00Z">
              <w:r w:rsidR="003371A0">
                <w:rPr>
                  <w:rFonts w:eastAsia="宋体" w:hint="eastAsia"/>
                  <w:sz w:val="18"/>
                  <w:szCs w:val="18"/>
                </w:rPr>
                <w:t>differen</w:t>
              </w:r>
              <w:r w:rsidR="003371A0">
                <w:rPr>
                  <w:rFonts w:eastAsia="宋体"/>
                  <w:sz w:val="18"/>
                  <w:szCs w:val="18"/>
                </w:rPr>
                <w:t>ce</w:t>
              </w:r>
              <w:commentRangeEnd w:id="430"/>
              <w:r w:rsidR="003371A0">
                <w:rPr>
                  <w:rStyle w:val="af3"/>
                </w:rPr>
                <w:commentReference w:id="430"/>
              </w:r>
            </w:ins>
            <w:r w:rsidRPr="004C41D5">
              <w:rPr>
                <w:rFonts w:eastAsia="宋体"/>
                <w:sz w:val="18"/>
                <w:szCs w:val="18"/>
              </w:rPr>
              <w:t>方法</w:t>
            </w:r>
            <w:r w:rsidRPr="004C41D5">
              <w:rPr>
                <w:rFonts w:eastAsia="宋体" w:hint="eastAsia"/>
                <w:sz w:val="18"/>
                <w:szCs w:val="18"/>
              </w:rPr>
              <w:t>了，</w:t>
            </w:r>
            <w:r w:rsidRPr="004C41D5">
              <w:rPr>
                <w:rFonts w:eastAsia="宋体"/>
                <w:sz w:val="18"/>
                <w:szCs w:val="18"/>
              </w:rPr>
              <w:t>因为</w:t>
            </w:r>
            <w:r w:rsidRPr="004C41D5">
              <w:rPr>
                <w:rFonts w:eastAsia="宋体"/>
                <w:sz w:val="18"/>
                <w:szCs w:val="18"/>
              </w:rPr>
              <w:t>s</w:t>
            </w:r>
            <w:r w:rsidRPr="004C41D5">
              <w:rPr>
                <w:rFonts w:eastAsia="宋体"/>
                <w:sz w:val="18"/>
                <w:szCs w:val="18"/>
              </w:rPr>
              <w:t>在递归调用中是会发生变化的，而且</w:t>
            </w:r>
            <w:commentRangeStart w:id="433"/>
            <w:ins w:id="434" w:author="Decheng Fan" w:date="2014-06-03T20:27:00Z">
              <w:r w:rsidR="00364B74">
                <w:rPr>
                  <w:rFonts w:eastAsia="宋体" w:hint="eastAsia"/>
                  <w:sz w:val="18"/>
                  <w:szCs w:val="18"/>
                </w:rPr>
                <w:t>这样一来</w:t>
              </w:r>
            </w:ins>
            <w:commentRangeEnd w:id="433"/>
            <w:ins w:id="435" w:author="Decheng Fan" w:date="2014-06-03T20:28:00Z">
              <w:r w:rsidR="00364B74">
                <w:rPr>
                  <w:rStyle w:val="af3"/>
                </w:rPr>
                <w:commentReference w:id="433"/>
              </w:r>
            </w:ins>
            <w:r w:rsidRPr="004C41D5">
              <w:rPr>
                <w:rFonts w:eastAsia="宋体"/>
                <w:sz w:val="18"/>
                <w:szCs w:val="18"/>
              </w:rPr>
              <w:t>我们</w:t>
            </w:r>
            <w:ins w:id="436" w:author="Decheng Fan" w:date="2014-06-03T20:27:00Z">
              <w:r w:rsidR="00364B74">
                <w:rPr>
                  <w:rFonts w:eastAsia="宋体" w:hint="eastAsia"/>
                  <w:sz w:val="18"/>
                  <w:szCs w:val="18"/>
                </w:rPr>
                <w:t>会</w:t>
              </w:r>
            </w:ins>
            <w:del w:id="437" w:author="Decheng Fan" w:date="2014-06-03T20:27:00Z">
              <w:r w:rsidRPr="004C41D5" w:rsidDel="00364B74">
                <w:rPr>
                  <w:rFonts w:eastAsia="宋体"/>
                  <w:sz w:val="18"/>
                  <w:szCs w:val="18"/>
                </w:rPr>
                <w:delText>也</w:delText>
              </w:r>
              <w:r w:rsidRPr="004C41D5" w:rsidDel="00364B74">
                <w:rPr>
                  <w:rFonts w:eastAsia="宋体" w:hint="eastAsia"/>
                  <w:sz w:val="18"/>
                  <w:szCs w:val="18"/>
                </w:rPr>
                <w:delText>能</w:delText>
              </w:r>
            </w:del>
            <w:r w:rsidRPr="004C41D5">
              <w:rPr>
                <w:rFonts w:eastAsia="宋体"/>
                <w:sz w:val="18"/>
                <w:szCs w:val="18"/>
              </w:rPr>
              <w:t>很容易</w:t>
            </w:r>
            <w:r w:rsidRPr="004C41D5">
              <w:rPr>
                <w:rFonts w:eastAsia="宋体" w:hint="eastAsia"/>
                <w:sz w:val="18"/>
                <w:szCs w:val="18"/>
              </w:rPr>
              <w:t>地</w:t>
            </w:r>
            <w:del w:id="438" w:author="Decheng Fan" w:date="2014-06-03T20:25:00Z">
              <w:r w:rsidRPr="004C41D5" w:rsidDel="00364B74">
                <w:rPr>
                  <w:rFonts w:eastAsia="宋体"/>
                  <w:sz w:val="18"/>
                  <w:szCs w:val="18"/>
                </w:rPr>
                <w:delText>结束自己</w:delText>
              </w:r>
            </w:del>
            <w:r w:rsidRPr="004C41D5">
              <w:rPr>
                <w:rFonts w:eastAsia="宋体"/>
                <w:sz w:val="18"/>
                <w:szCs w:val="18"/>
              </w:rPr>
              <w:t>对某些节点</w:t>
            </w:r>
            <w:ins w:id="439" w:author="Decheng Fan" w:date="2014-06-03T20:27:00Z">
              <w:r w:rsidR="00364B74">
                <w:rPr>
                  <w:rFonts w:eastAsia="宋体" w:hint="eastAsia"/>
                  <w:sz w:val="18"/>
                  <w:szCs w:val="18"/>
                </w:rPr>
                <w:t>作</w:t>
              </w:r>
            </w:ins>
            <w:del w:id="440" w:author="Decheng Fan" w:date="2014-06-03T20:27:00Z">
              <w:r w:rsidRPr="004C41D5" w:rsidDel="00364B74">
                <w:rPr>
                  <w:rFonts w:eastAsia="宋体"/>
                  <w:sz w:val="18"/>
                  <w:szCs w:val="18"/>
                </w:rPr>
                <w:delText>的</w:delText>
              </w:r>
            </w:del>
            <w:r w:rsidRPr="004C41D5">
              <w:rPr>
                <w:rFonts w:eastAsia="宋体" w:hint="eastAsia"/>
                <w:sz w:val="18"/>
                <w:szCs w:val="18"/>
              </w:rPr>
              <w:t>多次访问</w:t>
            </w:r>
            <w:ins w:id="441" w:author="Decheng Fan" w:date="2014-06-03T20:25:00Z">
              <w:r w:rsidR="00364B74">
                <w:rPr>
                  <w:rFonts w:eastAsia="宋体" w:hint="eastAsia"/>
                  <w:sz w:val="18"/>
                  <w:szCs w:val="18"/>
                </w:rPr>
                <w:t>。</w:t>
              </w:r>
            </w:ins>
            <w:del w:id="442" w:author="Decheng Fan" w:date="2014-06-03T20:25:00Z">
              <w:r w:rsidRPr="004C41D5" w:rsidDel="00364B74">
                <w:rPr>
                  <w:rFonts w:eastAsia="宋体"/>
                  <w:sz w:val="18"/>
                  <w:szCs w:val="18"/>
                </w:rPr>
                <w:delText>，</w:delText>
              </w:r>
            </w:del>
          </w:p>
        </w:tc>
      </w:tr>
    </w:tbl>
    <w:p w14:paraId="37DDE003" w14:textId="77777777" w:rsidR="008473DF" w:rsidRPr="00C7151A" w:rsidRDefault="00C80636" w:rsidP="00563809">
      <w:pPr>
        <w:ind w:firstLine="422"/>
        <w:rPr>
          <w:rFonts w:ascii="宋体" w:eastAsia="宋体" w:hAnsi="宋体"/>
        </w:rPr>
      </w:pPr>
      <w:r w:rsidRPr="00C7151A">
        <w:rPr>
          <w:rFonts w:ascii="宋体" w:eastAsia="宋体" w:hAnsi="宋体" w:hint="eastAsia"/>
          <w:b/>
        </w:rPr>
        <w:t>清单</w:t>
      </w:r>
      <w:r w:rsidR="008473DF" w:rsidRPr="00C7151A">
        <w:rPr>
          <w:rFonts w:ascii="宋体" w:eastAsia="宋体" w:hAnsi="宋体"/>
          <w:b/>
        </w:rPr>
        <w:t>5-4.</w:t>
      </w:r>
      <w:r w:rsidR="008473DF" w:rsidRPr="00C7151A">
        <w:rPr>
          <w:rFonts w:ascii="宋体" w:eastAsia="宋体" w:hAnsi="宋体"/>
        </w:rPr>
        <w:t xml:space="preserve"> </w:t>
      </w:r>
      <w:r w:rsidR="00E300DB">
        <w:rPr>
          <w:rFonts w:ascii="宋体" w:eastAsia="宋体" w:hAnsi="宋体" w:hint="eastAsia"/>
        </w:rPr>
        <w:t>递归版</w:t>
      </w:r>
      <w:r w:rsidR="00E300DB">
        <w:rPr>
          <w:rFonts w:ascii="宋体" w:eastAsia="宋体" w:hAnsi="宋体"/>
        </w:rPr>
        <w:t>的</w:t>
      </w:r>
      <w:r w:rsidRPr="00C7151A">
        <w:rPr>
          <w:rFonts w:ascii="宋体" w:eastAsia="宋体" w:hAnsi="宋体" w:hint="eastAsia"/>
        </w:rPr>
        <w:t>深度优先搜索</w:t>
      </w:r>
    </w:p>
    <w:p w14:paraId="55E7A98F" w14:textId="77777777" w:rsidR="008473DF" w:rsidRPr="008473DF" w:rsidRDefault="008473DF" w:rsidP="007853EC">
      <w:pPr>
        <w:pStyle w:val="aa"/>
      </w:pPr>
      <w:r w:rsidRPr="008473DF">
        <w:t xml:space="preserve">def rec_dfs(G, s, S=None): </w:t>
      </w:r>
    </w:p>
    <w:p w14:paraId="3360A96B" w14:textId="77777777" w:rsidR="00245094" w:rsidRDefault="008473DF" w:rsidP="00A922FD">
      <w:pPr>
        <w:pStyle w:val="aa"/>
        <w:ind w:firstLineChars="250" w:firstLine="450"/>
      </w:pPr>
      <w:r w:rsidRPr="008473DF">
        <w:t>if S is None: S = set()                     # Initialize the history</w:t>
      </w:r>
    </w:p>
    <w:p w14:paraId="1E5038E0" w14:textId="77777777" w:rsidR="00245094" w:rsidRDefault="008F0FBA" w:rsidP="00A922FD">
      <w:pPr>
        <w:pStyle w:val="aa"/>
        <w:ind w:firstLine="360"/>
      </w:pPr>
      <w:r>
        <w:t xml:space="preserve"> </w:t>
      </w:r>
      <w:r w:rsidR="008473DF" w:rsidRPr="008473DF">
        <w:t>S.add(s)                                   # We've visited s</w:t>
      </w:r>
    </w:p>
    <w:p w14:paraId="06A2BC66" w14:textId="77777777" w:rsidR="00245094" w:rsidRDefault="008F0FBA" w:rsidP="00A922FD">
      <w:pPr>
        <w:pStyle w:val="aa"/>
        <w:ind w:firstLine="360"/>
      </w:pPr>
      <w:r>
        <w:t xml:space="preserve"> </w:t>
      </w:r>
      <w:r w:rsidR="008473DF" w:rsidRPr="008473DF">
        <w:t>for u in G[s]:                            # Explore neighbors</w:t>
      </w:r>
    </w:p>
    <w:p w14:paraId="2C22526C" w14:textId="77777777" w:rsidR="00245094" w:rsidRDefault="008F0FBA" w:rsidP="00A922FD">
      <w:pPr>
        <w:pStyle w:val="aa"/>
        <w:ind w:firstLine="360"/>
      </w:pPr>
      <w:r>
        <w:lastRenderedPageBreak/>
        <w:t xml:space="preserve">      </w:t>
      </w:r>
      <w:r w:rsidR="008473DF" w:rsidRPr="008473DF">
        <w:t xml:space="preserve">if u in S: continue       </w:t>
      </w:r>
      <w:r w:rsidR="00245094">
        <w:t xml:space="preserve"> </w:t>
      </w:r>
      <w:r w:rsidR="008473DF" w:rsidRPr="008473DF">
        <w:t xml:space="preserve">         # Already visited: Skip</w:t>
      </w:r>
    </w:p>
    <w:p w14:paraId="3BC0CA02" w14:textId="77777777" w:rsidR="008473DF" w:rsidRPr="008473DF" w:rsidRDefault="008F0FBA" w:rsidP="00A922FD">
      <w:pPr>
        <w:pStyle w:val="aa"/>
        <w:ind w:firstLineChars="250" w:firstLine="450"/>
      </w:pPr>
      <w:r>
        <w:t xml:space="preserve">     </w:t>
      </w:r>
      <w:r w:rsidR="008473DF" w:rsidRPr="008473DF">
        <w:t xml:space="preserve">rec_dfs(G, u, S)                     # New: Explore recursively </w:t>
      </w:r>
    </w:p>
    <w:p w14:paraId="6E128138" w14:textId="77777777" w:rsidR="008473DF" w:rsidRPr="008473DF" w:rsidRDefault="00E300DB" w:rsidP="007853EC">
      <w:pPr>
        <w:pStyle w:val="3"/>
        <w:rPr>
          <w:lang w:eastAsia="zh-CN"/>
        </w:rPr>
      </w:pPr>
      <w:r>
        <w:rPr>
          <w:rFonts w:hint="eastAsia"/>
          <w:lang w:eastAsia="zh-CN"/>
        </w:rPr>
        <w:t>继续深入</w:t>
      </w:r>
      <w:r>
        <w:rPr>
          <w:lang w:eastAsia="zh-CN"/>
        </w:rPr>
        <w:t>！</w:t>
      </w:r>
    </w:p>
    <w:p w14:paraId="56F44105" w14:textId="0E4F8F48" w:rsidR="004A68D5" w:rsidRPr="004C41D5" w:rsidRDefault="004A68D5" w:rsidP="008473DF">
      <w:pPr>
        <w:ind w:firstLine="420"/>
        <w:rPr>
          <w:rFonts w:eastAsia="宋体"/>
        </w:rPr>
      </w:pPr>
      <w:r w:rsidRPr="004C41D5">
        <w:rPr>
          <w:rFonts w:eastAsia="宋体" w:hint="eastAsia"/>
        </w:rPr>
        <w:t>这种深度</w:t>
      </w:r>
      <w:r w:rsidRPr="004C41D5">
        <w:rPr>
          <w:rFonts w:eastAsia="宋体"/>
        </w:rPr>
        <w:t>优先搜索（</w:t>
      </w:r>
      <w:r w:rsidRPr="004C41D5">
        <w:rPr>
          <w:rFonts w:eastAsia="宋体" w:hint="eastAsia"/>
        </w:rPr>
        <w:t>D</w:t>
      </w:r>
      <w:ins w:id="443" w:author="Decheng Fan" w:date="2014-06-03T20:53:00Z">
        <w:r w:rsidR="00811599">
          <w:rPr>
            <w:rFonts w:eastAsia="宋体" w:hint="eastAsia"/>
          </w:rPr>
          <w:t>F</w:t>
        </w:r>
      </w:ins>
      <w:r w:rsidRPr="004C41D5">
        <w:rPr>
          <w:rFonts w:eastAsia="宋体" w:hint="eastAsia"/>
        </w:rPr>
        <w:t>S</w:t>
      </w:r>
      <w:del w:id="444" w:author="Decheng Fan" w:date="2014-06-03T20:53:00Z">
        <w:r w:rsidRPr="004C41D5" w:rsidDel="00811599">
          <w:rPr>
            <w:rFonts w:eastAsia="宋体" w:hint="eastAsia"/>
          </w:rPr>
          <w:delText>F</w:delText>
        </w:r>
      </w:del>
      <w:r w:rsidRPr="004C41D5">
        <w:rPr>
          <w:rFonts w:eastAsia="宋体"/>
        </w:rPr>
        <w:t>）</w:t>
      </w:r>
      <w:r w:rsidRPr="004C41D5">
        <w:rPr>
          <w:rFonts w:eastAsia="宋体" w:hint="eastAsia"/>
        </w:rPr>
        <w:t>策略</w:t>
      </w:r>
      <w:r w:rsidRPr="004C41D5">
        <w:rPr>
          <w:rFonts w:eastAsia="宋体"/>
        </w:rPr>
        <w:t>从递归</w:t>
      </w:r>
      <w:r w:rsidRPr="004C41D5">
        <w:rPr>
          <w:rFonts w:eastAsia="宋体" w:hint="eastAsia"/>
        </w:rPr>
        <w:t>性</w:t>
      </w:r>
      <w:r w:rsidRPr="004C41D5">
        <w:rPr>
          <w:rFonts w:eastAsia="宋体"/>
        </w:rPr>
        <w:t>结构中</w:t>
      </w:r>
      <w:r w:rsidRPr="004C41D5">
        <w:rPr>
          <w:rFonts w:eastAsia="宋体" w:hint="eastAsia"/>
        </w:rPr>
        <w:t>获得</w:t>
      </w:r>
      <w:r w:rsidR="007C4ADB">
        <w:rPr>
          <w:rFonts w:eastAsia="宋体"/>
        </w:rPr>
        <w:t>了一些最</w:t>
      </w:r>
      <w:r w:rsidR="007C4ADB">
        <w:rPr>
          <w:rFonts w:eastAsia="宋体" w:hint="eastAsia"/>
        </w:rPr>
        <w:t>重要</w:t>
      </w:r>
      <w:r w:rsidRPr="004C41D5">
        <w:rPr>
          <w:rFonts w:eastAsia="宋体"/>
        </w:rPr>
        <w:t>的属性。一旦</w:t>
      </w:r>
      <w:r w:rsidRPr="004C41D5">
        <w:rPr>
          <w:rFonts w:eastAsia="宋体" w:hint="eastAsia"/>
        </w:rPr>
        <w:t>我们</w:t>
      </w:r>
      <w:r w:rsidRPr="004C41D5">
        <w:rPr>
          <w:rFonts w:eastAsia="宋体"/>
        </w:rPr>
        <w:t>在某个节点上</w:t>
      </w:r>
      <w:r w:rsidRPr="004C41D5">
        <w:rPr>
          <w:rFonts w:eastAsia="宋体" w:hint="eastAsia"/>
        </w:rPr>
        <w:t>启动</w:t>
      </w:r>
      <w:r w:rsidRPr="004C41D5">
        <w:rPr>
          <w:rFonts w:eastAsia="宋体"/>
        </w:rPr>
        <w:t>了这一</w:t>
      </w:r>
      <w:r w:rsidRPr="004C41D5">
        <w:rPr>
          <w:rFonts w:eastAsia="宋体" w:hint="eastAsia"/>
        </w:rPr>
        <w:t>操作</w:t>
      </w:r>
      <w:r w:rsidRPr="004C41D5">
        <w:rPr>
          <w:rFonts w:eastAsia="宋体"/>
        </w:rPr>
        <w:t>，我们就得确保自己能在相关操作继续下去之前</w:t>
      </w:r>
      <w:r w:rsidRPr="004C41D5">
        <w:rPr>
          <w:rFonts w:eastAsia="宋体" w:hint="eastAsia"/>
        </w:rPr>
        <w:t>遍历完其它</w:t>
      </w:r>
      <w:r w:rsidRPr="004C41D5">
        <w:rPr>
          <w:rFonts w:eastAsia="宋体"/>
        </w:rPr>
        <w:t>所</w:t>
      </w:r>
      <w:r w:rsidRPr="004C41D5">
        <w:rPr>
          <w:rFonts w:eastAsia="宋体" w:hint="eastAsia"/>
        </w:rPr>
        <w:t>有</w:t>
      </w:r>
      <w:r w:rsidR="00230162" w:rsidRPr="004C41D5">
        <w:rPr>
          <w:rFonts w:eastAsia="宋体" w:hint="eastAsia"/>
        </w:rPr>
        <w:t>我们所能</w:t>
      </w:r>
      <w:r w:rsidR="00230162" w:rsidRPr="004C41D5">
        <w:rPr>
          <w:rFonts w:eastAsia="宋体"/>
        </w:rPr>
        <w:t>到达的节点</w:t>
      </w:r>
      <w:r w:rsidR="00230162" w:rsidRPr="004C41D5">
        <w:rPr>
          <w:rFonts w:eastAsia="宋体" w:hint="eastAsia"/>
        </w:rPr>
        <w:t>。</w:t>
      </w:r>
      <w:r w:rsidR="00230162" w:rsidRPr="004C41D5">
        <w:rPr>
          <w:rFonts w:eastAsia="宋体"/>
        </w:rPr>
        <w:t>但</w:t>
      </w:r>
      <w:r w:rsidR="00230162" w:rsidRPr="004C41D5">
        <w:rPr>
          <w:rFonts w:eastAsia="宋体" w:hint="eastAsia"/>
        </w:rPr>
        <w:t>正如</w:t>
      </w:r>
      <w:r w:rsidR="00230162" w:rsidRPr="004C41D5">
        <w:rPr>
          <w:rFonts w:eastAsia="宋体"/>
        </w:rPr>
        <w:t>第</w:t>
      </w:r>
      <w:r w:rsidR="00230162" w:rsidRPr="004C41D5">
        <w:rPr>
          <w:rFonts w:eastAsia="宋体" w:hint="eastAsia"/>
        </w:rPr>
        <w:t>4</w:t>
      </w:r>
      <w:r w:rsidR="00230162" w:rsidRPr="004C41D5">
        <w:rPr>
          <w:rFonts w:eastAsia="宋体" w:hint="eastAsia"/>
        </w:rPr>
        <w:t>章</w:t>
      </w:r>
      <w:r w:rsidR="00230162" w:rsidRPr="004C41D5">
        <w:rPr>
          <w:rFonts w:eastAsia="宋体"/>
        </w:rPr>
        <w:t>中</w:t>
      </w:r>
      <w:r w:rsidR="00230162" w:rsidRPr="004C41D5">
        <w:rPr>
          <w:rFonts w:eastAsia="宋体" w:hint="eastAsia"/>
        </w:rPr>
        <w:t>所说</w:t>
      </w:r>
      <w:r w:rsidR="00230162" w:rsidRPr="004C41D5">
        <w:rPr>
          <w:rFonts w:eastAsia="宋体"/>
        </w:rPr>
        <w:t>的那样</w:t>
      </w:r>
      <w:r w:rsidR="00230162" w:rsidRPr="004C41D5">
        <w:rPr>
          <w:rFonts w:eastAsia="宋体" w:hint="eastAsia"/>
        </w:rPr>
        <w:t>，</w:t>
      </w:r>
      <w:r w:rsidR="00230162" w:rsidRPr="004C41D5">
        <w:rPr>
          <w:rFonts w:eastAsia="宋体"/>
        </w:rPr>
        <w:t>任何递归</w:t>
      </w:r>
      <w:r w:rsidR="00230162" w:rsidRPr="004C41D5">
        <w:rPr>
          <w:rFonts w:eastAsia="宋体" w:hint="eastAsia"/>
        </w:rPr>
        <w:t>函数</w:t>
      </w:r>
      <w:r w:rsidR="00230162" w:rsidRPr="004C41D5">
        <w:rPr>
          <w:rFonts w:eastAsia="宋体"/>
        </w:rPr>
        <w:t>都是可以用迭代操作来重写的，</w:t>
      </w:r>
      <w:ins w:id="445" w:author="Decheng Fan" w:date="2014-06-03T20:33:00Z">
        <w:r w:rsidR="006B18D8">
          <w:rPr>
            <w:rFonts w:eastAsia="宋体" w:hint="eastAsia"/>
          </w:rPr>
          <w:t>一种做法是</w:t>
        </w:r>
      </w:ins>
      <w:del w:id="446" w:author="Decheng Fan" w:date="2014-06-03T20:33:00Z">
        <w:r w:rsidR="00230162" w:rsidRPr="004C41D5" w:rsidDel="006B18D8">
          <w:rPr>
            <w:rFonts w:eastAsia="宋体"/>
          </w:rPr>
          <w:delText>这样</w:delText>
        </w:r>
        <w:r w:rsidR="00230162" w:rsidRPr="004C41D5" w:rsidDel="006B18D8">
          <w:rPr>
            <w:rFonts w:eastAsia="宋体" w:hint="eastAsia"/>
          </w:rPr>
          <w:delText>我们</w:delText>
        </w:r>
        <w:r w:rsidR="00230162" w:rsidRPr="004C41D5" w:rsidDel="006B18D8">
          <w:rPr>
            <w:rFonts w:eastAsia="宋体"/>
          </w:rPr>
          <w:delText>就能</w:delText>
        </w:r>
      </w:del>
      <w:r w:rsidR="00230162" w:rsidRPr="004C41D5">
        <w:rPr>
          <w:rFonts w:eastAsia="宋体"/>
        </w:rPr>
        <w:t>用</w:t>
      </w:r>
      <w:ins w:id="447" w:author="Decheng Fan" w:date="2014-06-03T20:34:00Z">
        <w:r w:rsidR="006B18D8">
          <w:rPr>
            <w:rFonts w:eastAsia="宋体" w:hint="eastAsia"/>
          </w:rPr>
          <w:t>我们</w:t>
        </w:r>
      </w:ins>
      <w:r w:rsidR="00230162" w:rsidRPr="004C41D5">
        <w:rPr>
          <w:rFonts w:eastAsia="宋体"/>
        </w:rPr>
        <w:t>自己的栈</w:t>
      </w:r>
      <w:r w:rsidR="00230162" w:rsidRPr="004C41D5">
        <w:rPr>
          <w:rFonts w:eastAsia="宋体" w:hint="eastAsia"/>
        </w:rPr>
        <w:t>来</w:t>
      </w:r>
      <w:r w:rsidR="00230162" w:rsidRPr="004C41D5">
        <w:rPr>
          <w:rFonts w:eastAsia="宋体"/>
        </w:rPr>
        <w:t>模拟调用</w:t>
      </w:r>
      <w:r w:rsidR="00230162" w:rsidRPr="004C41D5">
        <w:rPr>
          <w:rFonts w:eastAsia="宋体" w:hint="eastAsia"/>
        </w:rPr>
        <w:t>栈。</w:t>
      </w:r>
      <w:r w:rsidR="00230162" w:rsidRPr="004C41D5">
        <w:rPr>
          <w:rFonts w:eastAsia="宋体"/>
        </w:rPr>
        <w:t>这种</w:t>
      </w:r>
      <w:r w:rsidR="00230162" w:rsidRPr="004C41D5">
        <w:rPr>
          <w:rFonts w:eastAsia="宋体" w:hint="eastAsia"/>
        </w:rPr>
        <w:t>基于</w:t>
      </w:r>
      <w:r w:rsidR="00230162" w:rsidRPr="004C41D5">
        <w:rPr>
          <w:rFonts w:eastAsia="宋体"/>
        </w:rPr>
        <w:t>迭代操作的</w:t>
      </w:r>
      <w:r w:rsidR="00230162" w:rsidRPr="004C41D5">
        <w:rPr>
          <w:rFonts w:eastAsia="宋体" w:hint="eastAsia"/>
        </w:rPr>
        <w:t>DFS</w:t>
      </w:r>
      <w:r w:rsidR="00230162" w:rsidRPr="004C41D5">
        <w:rPr>
          <w:rFonts w:eastAsia="宋体" w:hint="eastAsia"/>
        </w:rPr>
        <w:t>是</w:t>
      </w:r>
      <w:r w:rsidR="00230162" w:rsidRPr="004C41D5">
        <w:rPr>
          <w:rFonts w:eastAsia="宋体"/>
        </w:rPr>
        <w:t>非常实用的，它既可以避免调用栈</w:t>
      </w:r>
      <w:r w:rsidR="00230162" w:rsidRPr="004C41D5">
        <w:rPr>
          <w:rFonts w:eastAsia="宋体" w:hint="eastAsia"/>
        </w:rPr>
        <w:t>被塞满</w:t>
      </w:r>
      <w:r w:rsidR="00230162" w:rsidRPr="004C41D5">
        <w:rPr>
          <w:rFonts w:eastAsia="宋体"/>
        </w:rPr>
        <w:t>所带</w:t>
      </w:r>
      <w:ins w:id="448" w:author="Decheng Fan" w:date="2014-06-03T20:34:00Z">
        <w:r w:rsidR="005F30CF">
          <w:rPr>
            <w:rFonts w:eastAsia="宋体" w:hint="eastAsia"/>
          </w:rPr>
          <w:t>来</w:t>
        </w:r>
      </w:ins>
      <w:del w:id="449" w:author="Decheng Fan" w:date="2014-06-03T20:34:00Z">
        <w:r w:rsidR="00230162" w:rsidRPr="004C41D5" w:rsidDel="005F30CF">
          <w:rPr>
            <w:rFonts w:eastAsia="宋体"/>
          </w:rPr>
          <w:delText>了</w:delText>
        </w:r>
      </w:del>
      <w:r w:rsidR="00230162" w:rsidRPr="004C41D5">
        <w:rPr>
          <w:rFonts w:eastAsia="宋体"/>
        </w:rPr>
        <w:t>的问题</w:t>
      </w:r>
      <w:r w:rsidR="00230162" w:rsidRPr="004C41D5">
        <w:rPr>
          <w:rFonts w:eastAsia="宋体" w:hint="eastAsia"/>
        </w:rPr>
        <w:t>，</w:t>
      </w:r>
      <w:r w:rsidR="00230162" w:rsidRPr="004C41D5">
        <w:rPr>
          <w:rFonts w:eastAsia="宋体"/>
        </w:rPr>
        <w:t>也</w:t>
      </w:r>
      <w:r w:rsidR="00230162" w:rsidRPr="004C41D5">
        <w:rPr>
          <w:rFonts w:eastAsia="宋体" w:hint="eastAsia"/>
        </w:rPr>
        <w:t>能</w:t>
      </w:r>
      <w:r w:rsidR="00230162" w:rsidRPr="004C41D5">
        <w:rPr>
          <w:rFonts w:eastAsia="宋体"/>
        </w:rPr>
        <w:t>因此改善算法</w:t>
      </w:r>
      <w:r w:rsidR="00230162" w:rsidRPr="004C41D5">
        <w:rPr>
          <w:rFonts w:eastAsia="宋体" w:hint="eastAsia"/>
        </w:rPr>
        <w:t>的</w:t>
      </w:r>
      <w:r w:rsidR="00230162" w:rsidRPr="004C41D5">
        <w:rPr>
          <w:rFonts w:eastAsia="宋体"/>
        </w:rPr>
        <w:t>某些属性，使其显得</w:t>
      </w:r>
      <w:r w:rsidR="00230162" w:rsidRPr="004C41D5">
        <w:rPr>
          <w:rFonts w:eastAsia="宋体" w:hint="eastAsia"/>
        </w:rPr>
        <w:t>更为</w:t>
      </w:r>
      <w:r w:rsidR="00230162" w:rsidRPr="004C41D5">
        <w:rPr>
          <w:rFonts w:eastAsia="宋体"/>
        </w:rPr>
        <w:t>清晰一些</w:t>
      </w:r>
      <w:r w:rsidR="00CB569F" w:rsidRPr="004C41D5">
        <w:rPr>
          <w:rFonts w:eastAsia="宋体" w:hint="eastAsia"/>
        </w:rPr>
        <w:t>。</w:t>
      </w:r>
      <w:r w:rsidR="00CB569F" w:rsidRPr="004C41D5">
        <w:rPr>
          <w:rFonts w:eastAsia="宋体"/>
        </w:rPr>
        <w:t>幸运</w:t>
      </w:r>
      <w:r w:rsidR="00CB569F" w:rsidRPr="004C41D5">
        <w:rPr>
          <w:rFonts w:eastAsia="宋体" w:hint="eastAsia"/>
        </w:rPr>
        <w:t>的</w:t>
      </w:r>
      <w:r w:rsidR="00CB569F" w:rsidRPr="004C41D5">
        <w:rPr>
          <w:rFonts w:eastAsia="宋体"/>
        </w:rPr>
        <w:t>是，</w:t>
      </w:r>
      <w:r w:rsidR="000800EC" w:rsidRPr="004C41D5">
        <w:rPr>
          <w:rFonts w:eastAsia="宋体" w:hint="eastAsia"/>
        </w:rPr>
        <w:t>为了</w:t>
      </w:r>
      <w:r w:rsidR="000800EC" w:rsidRPr="004C41D5">
        <w:rPr>
          <w:rFonts w:eastAsia="宋体"/>
        </w:rPr>
        <w:t>模拟递归遍历，我们在这里</w:t>
      </w:r>
      <w:del w:id="450" w:author="Decheng Fan" w:date="2014-06-03T20:39:00Z">
        <w:r w:rsidR="000800EC" w:rsidRPr="004C41D5" w:rsidDel="002128AB">
          <w:rPr>
            <w:rFonts w:eastAsia="宋体"/>
          </w:rPr>
          <w:delText>是</w:delText>
        </w:r>
      </w:del>
      <w:ins w:id="451" w:author="Decheng Fan" w:date="2014-06-03T20:39:00Z">
        <w:r w:rsidR="002128AB">
          <w:rPr>
            <w:rFonts w:eastAsia="宋体" w:hint="eastAsia"/>
          </w:rPr>
          <w:t>只需</w:t>
        </w:r>
      </w:ins>
      <w:r w:rsidR="000800EC" w:rsidRPr="004C41D5">
        <w:rPr>
          <w:rFonts w:eastAsia="宋体"/>
        </w:rPr>
        <w:t>使用</w:t>
      </w:r>
      <w:del w:id="452" w:author="Decheng Fan" w:date="2014-06-03T20:39:00Z">
        <w:r w:rsidR="000800EC" w:rsidRPr="004C41D5" w:rsidDel="002128AB">
          <w:rPr>
            <w:rFonts w:eastAsia="宋体"/>
          </w:rPr>
          <w:delText>的是</w:delText>
        </w:r>
      </w:del>
      <w:r w:rsidR="000800EC" w:rsidRPr="004C41D5">
        <w:rPr>
          <w:rFonts w:eastAsia="宋体"/>
        </w:rPr>
        <w:t>一个</w:t>
      </w:r>
      <w:r w:rsidR="000800EC" w:rsidRPr="004C41D5">
        <w:rPr>
          <w:rFonts w:eastAsia="宋体" w:hint="eastAsia"/>
        </w:rPr>
        <w:t>栈结构</w:t>
      </w:r>
      <w:r w:rsidR="000800EC" w:rsidRPr="004C41D5">
        <w:rPr>
          <w:rFonts w:eastAsia="宋体"/>
        </w:rPr>
        <w:t>，而不是</w:t>
      </w:r>
      <w:r w:rsidR="000800EC" w:rsidRPr="004C41D5">
        <w:rPr>
          <w:rFonts w:eastAsia="宋体" w:hint="eastAsia"/>
        </w:rPr>
        <w:t>清单</w:t>
      </w:r>
      <w:r w:rsidR="000800EC" w:rsidRPr="004C41D5">
        <w:rPr>
          <w:rFonts w:eastAsia="宋体" w:hint="eastAsia"/>
        </w:rPr>
        <w:t>5</w:t>
      </w:r>
      <w:r w:rsidR="000800EC" w:rsidRPr="004C41D5">
        <w:rPr>
          <w:rFonts w:eastAsia="宋体"/>
        </w:rPr>
        <w:t>-1</w:t>
      </w:r>
      <w:r w:rsidR="000800EC" w:rsidRPr="004C41D5">
        <w:rPr>
          <w:rFonts w:eastAsia="宋体" w:hint="eastAsia"/>
        </w:rPr>
        <w:t>中</w:t>
      </w:r>
      <w:r w:rsidR="000800EC" w:rsidRPr="004C41D5">
        <w:rPr>
          <w:rFonts w:eastAsia="宋体"/>
        </w:rPr>
        <w:t>walk</w:t>
      </w:r>
      <w:r w:rsidR="000800EC" w:rsidRPr="004C41D5">
        <w:rPr>
          <w:rFonts w:eastAsia="宋体"/>
        </w:rPr>
        <w:t>函数中的集合结构。</w:t>
      </w:r>
      <w:r w:rsidR="000800EC" w:rsidRPr="004C41D5">
        <w:rPr>
          <w:rFonts w:eastAsia="宋体" w:hint="eastAsia"/>
        </w:rPr>
        <w:t>下面</w:t>
      </w:r>
      <w:r w:rsidR="000800EC" w:rsidRPr="004C41D5">
        <w:rPr>
          <w:rFonts w:eastAsia="宋体"/>
        </w:rPr>
        <w:t>我们就</w:t>
      </w:r>
      <w:r w:rsidR="000800EC" w:rsidRPr="004C41D5">
        <w:rPr>
          <w:rFonts w:eastAsia="宋体" w:hint="eastAsia"/>
        </w:rPr>
        <w:t>来</w:t>
      </w:r>
      <w:r w:rsidR="000800EC" w:rsidRPr="004C41D5">
        <w:rPr>
          <w:rFonts w:eastAsia="宋体"/>
        </w:rPr>
        <w:t>看看迭代版的</w:t>
      </w:r>
      <w:r w:rsidR="000800EC" w:rsidRPr="004C41D5">
        <w:rPr>
          <w:rFonts w:eastAsia="宋体" w:hint="eastAsia"/>
        </w:rPr>
        <w:t>DFS</w:t>
      </w:r>
      <w:r w:rsidR="000800EC" w:rsidRPr="004C41D5">
        <w:rPr>
          <w:rFonts w:eastAsia="宋体" w:hint="eastAsia"/>
        </w:rPr>
        <w:t>，</w:t>
      </w:r>
      <w:r w:rsidR="000800EC" w:rsidRPr="004C41D5">
        <w:rPr>
          <w:rFonts w:eastAsia="宋体"/>
        </w:rPr>
        <w:t>如</w:t>
      </w:r>
      <w:r w:rsidR="000800EC" w:rsidRPr="004C41D5">
        <w:rPr>
          <w:rFonts w:eastAsia="宋体" w:hint="eastAsia"/>
        </w:rPr>
        <w:t>清单</w:t>
      </w:r>
      <w:r w:rsidR="000800EC" w:rsidRPr="004C41D5">
        <w:rPr>
          <w:rFonts w:eastAsia="宋体" w:hint="eastAsia"/>
        </w:rPr>
        <w:t>5</w:t>
      </w:r>
      <w:r w:rsidR="000800EC" w:rsidRPr="004C41D5">
        <w:rPr>
          <w:rFonts w:eastAsia="宋体"/>
        </w:rPr>
        <w:t>-5</w:t>
      </w:r>
      <w:r w:rsidR="000800EC" w:rsidRPr="004C41D5">
        <w:rPr>
          <w:rFonts w:eastAsia="宋体" w:hint="eastAsia"/>
        </w:rPr>
        <w:t>所示</w:t>
      </w:r>
      <w:r w:rsidR="000800EC" w:rsidRPr="004C41D5">
        <w:rPr>
          <w:rFonts w:eastAsia="宋体"/>
        </w:rPr>
        <w:t>：</w:t>
      </w:r>
    </w:p>
    <w:p w14:paraId="736F4A6F" w14:textId="77777777" w:rsidR="008473DF" w:rsidRPr="004C41D5" w:rsidRDefault="00CF77EB" w:rsidP="00563809">
      <w:pPr>
        <w:ind w:firstLine="422"/>
        <w:rPr>
          <w:rFonts w:ascii="宋体" w:eastAsia="宋体" w:hAnsi="宋体"/>
        </w:rPr>
      </w:pPr>
      <w:r w:rsidRPr="004C41D5">
        <w:rPr>
          <w:rFonts w:ascii="宋体" w:eastAsia="宋体" w:hAnsi="宋体" w:hint="eastAsia"/>
          <w:b/>
        </w:rPr>
        <w:t>清单</w:t>
      </w:r>
      <w:r w:rsidR="008473DF" w:rsidRPr="004C41D5">
        <w:rPr>
          <w:rFonts w:ascii="宋体" w:eastAsia="宋体" w:hAnsi="宋体"/>
          <w:b/>
        </w:rPr>
        <w:t>5-5.</w:t>
      </w:r>
      <w:r w:rsidR="008473DF" w:rsidRPr="004C41D5">
        <w:rPr>
          <w:rFonts w:ascii="宋体" w:eastAsia="宋体" w:hAnsi="宋体"/>
        </w:rPr>
        <w:t xml:space="preserve"> </w:t>
      </w:r>
      <w:r w:rsidRPr="004C41D5">
        <w:rPr>
          <w:rFonts w:ascii="宋体" w:eastAsia="宋体" w:hAnsi="宋体" w:hint="eastAsia"/>
        </w:rPr>
        <w:t>迭代版</w:t>
      </w:r>
      <w:r w:rsidRPr="004C41D5">
        <w:rPr>
          <w:rFonts w:ascii="宋体" w:eastAsia="宋体" w:hAnsi="宋体"/>
        </w:rPr>
        <w:t>深度优先搜索</w:t>
      </w:r>
      <w:r w:rsidR="008473DF" w:rsidRPr="004C41D5">
        <w:rPr>
          <w:rFonts w:ascii="宋体" w:eastAsia="宋体" w:hAnsi="宋体"/>
        </w:rPr>
        <w:t xml:space="preserve"> </w:t>
      </w:r>
    </w:p>
    <w:p w14:paraId="0F877A90" w14:textId="77777777" w:rsidR="008473DF" w:rsidRPr="008473DF" w:rsidRDefault="008473DF" w:rsidP="007853EC">
      <w:pPr>
        <w:pStyle w:val="aa"/>
      </w:pPr>
      <w:r w:rsidRPr="008473DF">
        <w:t xml:space="preserve">def iter_dfs(G, s): </w:t>
      </w:r>
    </w:p>
    <w:p w14:paraId="5B75B210" w14:textId="77777777" w:rsidR="00343E22" w:rsidRDefault="008473DF" w:rsidP="007853EC">
      <w:pPr>
        <w:pStyle w:val="aa"/>
      </w:pPr>
      <w:r w:rsidRPr="008473DF">
        <w:t xml:space="preserve">    </w:t>
      </w:r>
      <w:r w:rsidR="00245094">
        <w:t xml:space="preserve"> </w:t>
      </w:r>
      <w:r w:rsidRPr="008473DF">
        <w:t>S, Q = set(), []                           # Visited-set and queue</w:t>
      </w:r>
    </w:p>
    <w:p w14:paraId="4D3D0227" w14:textId="77777777" w:rsidR="00343E22" w:rsidRDefault="008473DF" w:rsidP="007853EC">
      <w:pPr>
        <w:pStyle w:val="aa"/>
      </w:pPr>
      <w:r w:rsidRPr="008473DF">
        <w:t xml:space="preserve">     Q.append(s)                                 # We plan on visiting s</w:t>
      </w:r>
    </w:p>
    <w:p w14:paraId="3888730D" w14:textId="77777777" w:rsidR="00343E22" w:rsidRDefault="008473DF" w:rsidP="007853EC">
      <w:pPr>
        <w:pStyle w:val="aa"/>
      </w:pPr>
      <w:r w:rsidRPr="008473DF">
        <w:t xml:space="preserve">     while Q:                                    # Planned nodes left?</w:t>
      </w:r>
    </w:p>
    <w:p w14:paraId="65B28E3D" w14:textId="77777777" w:rsidR="008473DF" w:rsidRPr="008473DF" w:rsidRDefault="008473DF" w:rsidP="007853EC">
      <w:pPr>
        <w:pStyle w:val="aa"/>
      </w:pPr>
      <w:r w:rsidRPr="008473DF">
        <w:t xml:space="preserve">         </w:t>
      </w:r>
      <w:r w:rsidR="00343E22">
        <w:t xml:space="preserve"> </w:t>
      </w:r>
      <w:r w:rsidRPr="008473DF">
        <w:t xml:space="preserve">u = Q.pop()                            # Get one </w:t>
      </w:r>
    </w:p>
    <w:p w14:paraId="0E07B62B" w14:textId="77777777" w:rsidR="00343E22" w:rsidRDefault="008473DF" w:rsidP="007853EC">
      <w:pPr>
        <w:pStyle w:val="aa"/>
      </w:pPr>
      <w:r w:rsidRPr="008473DF">
        <w:t xml:space="preserve">        </w:t>
      </w:r>
      <w:r w:rsidR="00343E22">
        <w:t xml:space="preserve">  </w:t>
      </w:r>
      <w:r w:rsidRPr="008473DF">
        <w:t>if u in S: continue                  # Already visited? Skip it</w:t>
      </w:r>
    </w:p>
    <w:p w14:paraId="58E45AB3" w14:textId="77777777" w:rsidR="00343E22" w:rsidRDefault="008473DF" w:rsidP="007853EC">
      <w:pPr>
        <w:pStyle w:val="aa"/>
      </w:pPr>
      <w:r w:rsidRPr="008473DF">
        <w:t xml:space="preserve">        </w:t>
      </w:r>
      <w:r w:rsidR="00343E22">
        <w:t xml:space="preserve">  </w:t>
      </w:r>
      <w:r w:rsidRPr="008473DF">
        <w:t>S.add(u)                               # We've visited it now</w:t>
      </w:r>
    </w:p>
    <w:p w14:paraId="4B785F04" w14:textId="77777777" w:rsidR="00343E22" w:rsidRDefault="008473DF" w:rsidP="00A922FD">
      <w:pPr>
        <w:pStyle w:val="aa"/>
        <w:ind w:firstLineChars="50" w:firstLine="90"/>
      </w:pPr>
      <w:r w:rsidRPr="008473DF">
        <w:t xml:space="preserve">         Q.extend(G[u])                        # Schedule all neighbors</w:t>
      </w:r>
    </w:p>
    <w:p w14:paraId="63E1FC0F" w14:textId="77777777" w:rsidR="008473DF" w:rsidRPr="008473DF" w:rsidRDefault="008473DF" w:rsidP="00A922FD">
      <w:pPr>
        <w:pStyle w:val="aa"/>
        <w:ind w:firstLineChars="50" w:firstLine="90"/>
      </w:pPr>
      <w:r w:rsidRPr="008473DF">
        <w:t xml:space="preserve">         yield u                                # Report u as visited </w:t>
      </w:r>
    </w:p>
    <w:p w14:paraId="6F8FC2F5" w14:textId="33F81BFE" w:rsidR="00F631FB" w:rsidRPr="00794321" w:rsidRDefault="00106EEC" w:rsidP="00F631FB">
      <w:pPr>
        <w:ind w:firstLine="420"/>
        <w:rPr>
          <w:rFonts w:eastAsia="宋体"/>
        </w:rPr>
      </w:pPr>
      <w:r w:rsidRPr="00794321">
        <w:rPr>
          <w:rFonts w:eastAsia="宋体" w:hint="eastAsia"/>
        </w:rPr>
        <w:t>除了栈的</w:t>
      </w:r>
      <w:r w:rsidRPr="00794321">
        <w:rPr>
          <w:rFonts w:eastAsia="宋体"/>
        </w:rPr>
        <w:t>运用外（</w:t>
      </w:r>
      <w:r w:rsidRPr="00794321">
        <w:rPr>
          <w:rFonts w:eastAsia="宋体" w:hint="eastAsia"/>
        </w:rPr>
        <w:t>这是</w:t>
      </w:r>
      <w:r w:rsidRPr="00794321">
        <w:rPr>
          <w:rFonts w:eastAsia="宋体"/>
        </w:rPr>
        <w:t>一种</w:t>
      </w:r>
      <w:r w:rsidRPr="00B818E7">
        <w:rPr>
          <w:rFonts w:eastAsia="宋体"/>
          <w:i/>
        </w:rPr>
        <w:t>后</w:t>
      </w:r>
      <w:r w:rsidRPr="00B818E7">
        <w:rPr>
          <w:rFonts w:eastAsia="宋体" w:hint="eastAsia"/>
          <w:i/>
        </w:rPr>
        <w:t>进</w:t>
      </w:r>
      <w:r w:rsidRPr="00B818E7">
        <w:rPr>
          <w:rFonts w:eastAsia="宋体"/>
          <w:i/>
        </w:rPr>
        <w:t>先出</w:t>
      </w:r>
      <w:r w:rsidRPr="00B818E7">
        <w:rPr>
          <w:rFonts w:eastAsia="宋体" w:hint="eastAsia"/>
          <w:i/>
        </w:rPr>
        <w:t>（</w:t>
      </w:r>
      <w:r w:rsidRPr="00B818E7">
        <w:rPr>
          <w:rFonts w:eastAsia="宋体" w:hint="eastAsia"/>
          <w:i/>
        </w:rPr>
        <w:t>LIFO</w:t>
      </w:r>
      <w:r w:rsidRPr="00B818E7">
        <w:rPr>
          <w:rFonts w:eastAsia="宋体" w:hint="eastAsia"/>
          <w:i/>
        </w:rPr>
        <w:t>）</w:t>
      </w:r>
      <w:r w:rsidRPr="00794321">
        <w:rPr>
          <w:rFonts w:eastAsia="宋体" w:hint="eastAsia"/>
        </w:rPr>
        <w:t>队列，</w:t>
      </w:r>
      <w:r w:rsidR="00C22D53" w:rsidRPr="00794321">
        <w:rPr>
          <w:rFonts w:eastAsia="宋体"/>
        </w:rPr>
        <w:t>我们可用</w:t>
      </w:r>
      <w:r w:rsidR="00C22D53" w:rsidRPr="00794321">
        <w:rPr>
          <w:rFonts w:eastAsia="宋体" w:hint="eastAsia"/>
        </w:rPr>
        <w:t>list</w:t>
      </w:r>
      <w:r w:rsidRPr="00794321">
        <w:rPr>
          <w:rFonts w:eastAsia="宋体"/>
        </w:rPr>
        <w:t>的</w:t>
      </w:r>
      <w:r w:rsidRPr="00794321">
        <w:rPr>
          <w:rFonts w:eastAsia="宋体"/>
        </w:rPr>
        <w:t>append</w:t>
      </w:r>
      <w:r w:rsidRPr="00794321">
        <w:rPr>
          <w:rFonts w:eastAsia="宋体" w:hint="eastAsia"/>
        </w:rPr>
        <w:t>和</w:t>
      </w:r>
      <w:r w:rsidRPr="00794321">
        <w:rPr>
          <w:rFonts w:eastAsia="宋体"/>
        </w:rPr>
        <w:t>pop</w:t>
      </w:r>
      <w:r w:rsidRPr="00794321">
        <w:rPr>
          <w:rFonts w:eastAsia="宋体"/>
        </w:rPr>
        <w:t>方法来</w:t>
      </w:r>
      <w:r w:rsidRPr="00794321">
        <w:rPr>
          <w:rFonts w:eastAsia="宋体" w:hint="eastAsia"/>
        </w:rPr>
        <w:t>实现</w:t>
      </w:r>
      <w:r w:rsidR="00C22D53" w:rsidRPr="00794321">
        <w:rPr>
          <w:rFonts w:eastAsia="宋体" w:hint="eastAsia"/>
        </w:rPr>
        <w:t>它</w:t>
      </w:r>
      <w:r w:rsidRPr="00794321">
        <w:rPr>
          <w:rFonts w:eastAsia="宋体"/>
        </w:rPr>
        <w:t>）</w:t>
      </w:r>
      <w:r w:rsidR="00C22D53" w:rsidRPr="00794321">
        <w:rPr>
          <w:rFonts w:eastAsia="宋体" w:hint="eastAsia"/>
        </w:rPr>
        <w:t>，</w:t>
      </w:r>
      <w:ins w:id="453" w:author="Decheng Fan" w:date="2014-06-04T18:55:00Z">
        <w:r w:rsidR="0046779C">
          <w:rPr>
            <w:rFonts w:eastAsia="宋体" w:hint="eastAsia"/>
          </w:rPr>
          <w:t>我们还对</w:t>
        </w:r>
      </w:ins>
      <w:r w:rsidR="00C22D53" w:rsidRPr="00794321">
        <w:rPr>
          <w:rFonts w:eastAsia="宋体" w:hint="eastAsia"/>
        </w:rPr>
        <w:t>上面</w:t>
      </w:r>
      <w:r w:rsidR="00C22D53" w:rsidRPr="00794321">
        <w:rPr>
          <w:rFonts w:eastAsia="宋体"/>
        </w:rPr>
        <w:t>这段代码</w:t>
      </w:r>
      <w:r w:rsidR="00C22D53" w:rsidRPr="00794321">
        <w:rPr>
          <w:rFonts w:eastAsia="宋体" w:hint="eastAsia"/>
        </w:rPr>
        <w:t>进行</w:t>
      </w:r>
      <w:r w:rsidR="00C22D53" w:rsidRPr="00794321">
        <w:rPr>
          <w:rFonts w:eastAsia="宋体"/>
        </w:rPr>
        <w:t>了一</w:t>
      </w:r>
      <w:ins w:id="454" w:author="Decheng Fan" w:date="2014-06-04T18:55:00Z">
        <w:r w:rsidR="0046779C">
          <w:rPr>
            <w:rFonts w:eastAsia="宋体" w:hint="eastAsia"/>
          </w:rPr>
          <w:t>些</w:t>
        </w:r>
      </w:ins>
      <w:del w:id="455" w:author="Decheng Fan" w:date="2014-06-04T18:55:00Z">
        <w:r w:rsidR="00C22D53" w:rsidRPr="00794321" w:rsidDel="0046779C">
          <w:rPr>
            <w:rFonts w:eastAsia="宋体"/>
          </w:rPr>
          <w:delText>组</w:delText>
        </w:r>
      </w:del>
      <w:r w:rsidR="00C22D53" w:rsidRPr="00794321">
        <w:rPr>
          <w:rFonts w:eastAsia="宋体"/>
        </w:rPr>
        <w:t>调整</w:t>
      </w:r>
      <w:r w:rsidR="00C22D53" w:rsidRPr="00794321">
        <w:rPr>
          <w:rFonts w:eastAsia="宋体" w:hint="eastAsia"/>
        </w:rPr>
        <w:t>。</w:t>
      </w:r>
      <w:r w:rsidR="00C22D53" w:rsidRPr="00794321">
        <w:rPr>
          <w:rFonts w:eastAsia="宋体"/>
        </w:rPr>
        <w:t>例如</w:t>
      </w:r>
      <w:r w:rsidR="00CF71B0">
        <w:rPr>
          <w:rFonts w:eastAsia="宋体" w:hint="eastAsia"/>
        </w:rPr>
        <w:t>，</w:t>
      </w:r>
      <w:r w:rsidR="00CF71B0">
        <w:rPr>
          <w:rFonts w:eastAsia="宋体"/>
        </w:rPr>
        <w:t>由于</w:t>
      </w:r>
      <w:r w:rsidR="00C876A8">
        <w:rPr>
          <w:rFonts w:eastAsia="宋体" w:hint="eastAsia"/>
        </w:rPr>
        <w:t>在</w:t>
      </w:r>
      <w:r w:rsidR="00C876A8">
        <w:rPr>
          <w:rFonts w:eastAsia="宋体"/>
        </w:rPr>
        <w:t>原</w:t>
      </w:r>
      <w:r w:rsidR="00C876A8">
        <w:rPr>
          <w:rFonts w:eastAsia="宋体"/>
        </w:rPr>
        <w:t>walk</w:t>
      </w:r>
      <w:r w:rsidR="00C876A8">
        <w:rPr>
          <w:rFonts w:eastAsia="宋体"/>
        </w:rPr>
        <w:t>函数中</w:t>
      </w:r>
      <w:r w:rsidR="00CF71B0">
        <w:rPr>
          <w:rFonts w:eastAsia="宋体" w:hint="eastAsia"/>
        </w:rPr>
        <w:t>，</w:t>
      </w:r>
      <w:r w:rsidR="00CF71B0">
        <w:rPr>
          <w:rFonts w:eastAsia="宋体"/>
        </w:rPr>
        <w:t>该队列是</w:t>
      </w:r>
      <w:r w:rsidR="00CF71B0">
        <w:rPr>
          <w:rFonts w:eastAsia="宋体"/>
        </w:rPr>
        <w:t>set</w:t>
      </w:r>
      <w:r w:rsidR="00CF71B0">
        <w:rPr>
          <w:rFonts w:eastAsia="宋体"/>
        </w:rPr>
        <w:t>类型的</w:t>
      </w:r>
      <w:r w:rsidR="00CF71B0">
        <w:rPr>
          <w:rFonts w:eastAsia="宋体" w:hint="eastAsia"/>
        </w:rPr>
        <w:t>，我们</w:t>
      </w:r>
      <w:r w:rsidR="00CF71B0">
        <w:rPr>
          <w:rFonts w:eastAsia="宋体"/>
        </w:rPr>
        <w:t>无法对相同节点上的多次访问作出任何调度。但</w:t>
      </w:r>
      <w:r w:rsidR="00CF71B0">
        <w:rPr>
          <w:rFonts w:eastAsia="宋体" w:hint="eastAsia"/>
        </w:rPr>
        <w:t>一旦我们</w:t>
      </w:r>
      <w:r w:rsidR="00CF71B0">
        <w:rPr>
          <w:rFonts w:eastAsia="宋体"/>
        </w:rPr>
        <w:t>采用了其它队列结构，那么这就</w:t>
      </w:r>
      <w:commentRangeStart w:id="456"/>
      <w:del w:id="457" w:author="Decheng Fan" w:date="2014-06-04T18:56:00Z">
        <w:r w:rsidR="00CF71B0" w:rsidDel="001C0FB3">
          <w:rPr>
            <w:rFonts w:eastAsia="宋体" w:hint="eastAsia"/>
          </w:rPr>
          <w:delText>不</w:delText>
        </w:r>
      </w:del>
      <w:r w:rsidR="00CF71B0">
        <w:rPr>
          <w:rFonts w:eastAsia="宋体" w:hint="eastAsia"/>
        </w:rPr>
        <w:t>是</w:t>
      </w:r>
      <w:ins w:id="458" w:author="Decheng Fan" w:date="2014-06-04T18:56:00Z">
        <w:r w:rsidR="001C0FB3">
          <w:rPr>
            <w:rFonts w:eastAsia="宋体" w:hint="eastAsia"/>
          </w:rPr>
          <w:t>个</w:t>
        </w:r>
      </w:ins>
      <w:r w:rsidR="00CF71B0">
        <w:rPr>
          <w:rFonts w:eastAsia="宋体"/>
        </w:rPr>
        <w:t>问题</w:t>
      </w:r>
      <w:commentRangeEnd w:id="456"/>
      <w:r w:rsidR="001C0FB3">
        <w:rPr>
          <w:rStyle w:val="af3"/>
        </w:rPr>
        <w:commentReference w:id="456"/>
      </w:r>
      <w:r w:rsidR="00CF71B0">
        <w:rPr>
          <w:rFonts w:eastAsia="宋体"/>
        </w:rPr>
        <w:t>了。</w:t>
      </w:r>
      <w:r w:rsidR="00F631FB">
        <w:rPr>
          <w:rFonts w:eastAsia="宋体" w:hint="eastAsia"/>
        </w:rPr>
        <w:t>因为在</w:t>
      </w:r>
      <w:del w:id="459" w:author="Decheng Fan" w:date="2014-06-04T18:58:00Z">
        <w:r w:rsidR="00F631FB" w:rsidDel="007308C3">
          <w:rPr>
            <w:rFonts w:eastAsia="宋体"/>
          </w:rPr>
          <w:delText>将其</w:delText>
        </w:r>
      </w:del>
      <w:r w:rsidR="00F631FB">
        <w:rPr>
          <w:rFonts w:eastAsia="宋体" w:hint="eastAsia"/>
        </w:rPr>
        <w:t>添加</w:t>
      </w:r>
      <w:ins w:id="460" w:author="Decheng Fan" w:date="2014-06-04T18:58:00Z">
        <w:r w:rsidR="007308C3">
          <w:rPr>
            <w:rFonts w:eastAsia="宋体" w:hint="eastAsia"/>
          </w:rPr>
          <w:t>一个节点的</w:t>
        </w:r>
      </w:ins>
      <w:del w:id="461" w:author="Decheng Fan" w:date="2014-06-04T18:58:00Z">
        <w:r w:rsidR="00F631FB" w:rsidDel="007308C3">
          <w:rPr>
            <w:rFonts w:eastAsia="宋体" w:hint="eastAsia"/>
          </w:rPr>
          <w:delText>到</w:delText>
        </w:r>
      </w:del>
      <w:r w:rsidR="00F631FB">
        <w:rPr>
          <w:rFonts w:eastAsia="宋体"/>
        </w:rPr>
        <w:t>邻居</w:t>
      </w:r>
      <w:r w:rsidR="00F631FB">
        <w:rPr>
          <w:rFonts w:eastAsia="宋体" w:hint="eastAsia"/>
        </w:rPr>
        <w:t>节点</w:t>
      </w:r>
      <w:del w:id="462" w:author="Decheng Fan" w:date="2014-06-04T18:58:00Z">
        <w:r w:rsidR="00F631FB" w:rsidDel="007308C3">
          <w:rPr>
            <w:rFonts w:eastAsia="宋体"/>
          </w:rPr>
          <w:delText>集合中</w:delText>
        </w:r>
      </w:del>
      <w:r w:rsidR="00F631FB">
        <w:rPr>
          <w:rFonts w:eastAsia="宋体"/>
        </w:rPr>
        <w:t>之前，</w:t>
      </w:r>
      <w:r w:rsidR="00F631FB">
        <w:rPr>
          <w:rFonts w:eastAsia="宋体" w:hint="eastAsia"/>
        </w:rPr>
        <w:t>我们已经通过对</w:t>
      </w:r>
      <w:r w:rsidR="00F631FB">
        <w:rPr>
          <w:rFonts w:eastAsia="宋体" w:hint="eastAsia"/>
        </w:rPr>
        <w:t>S</w:t>
      </w:r>
      <w:r w:rsidR="00F631FB">
        <w:rPr>
          <w:rFonts w:eastAsia="宋体"/>
        </w:rPr>
        <w:t>成员</w:t>
      </w:r>
      <w:r w:rsidR="00F631FB">
        <w:rPr>
          <w:rFonts w:eastAsia="宋体" w:hint="eastAsia"/>
        </w:rPr>
        <w:t>中</w:t>
      </w:r>
      <w:r w:rsidR="00F631FB">
        <w:rPr>
          <w:rFonts w:eastAsia="宋体"/>
        </w:rPr>
        <w:t>相关节点的</w:t>
      </w:r>
      <w:r w:rsidR="00F631FB">
        <w:rPr>
          <w:rFonts w:eastAsia="宋体" w:hint="eastAsia"/>
        </w:rPr>
        <w:t>检查</w:t>
      </w:r>
      <w:r w:rsidR="00F631FB">
        <w:rPr>
          <w:rFonts w:eastAsia="宋体"/>
        </w:rPr>
        <w:t>操作（</w:t>
      </w:r>
      <w:r w:rsidR="00F631FB">
        <w:rPr>
          <w:rFonts w:eastAsia="宋体" w:hint="eastAsia"/>
        </w:rPr>
        <w:t>检查</w:t>
      </w:r>
      <w:r w:rsidR="00F631FB">
        <w:rPr>
          <w:rFonts w:eastAsia="宋体"/>
        </w:rPr>
        <w:t>该节点是否已经</w:t>
      </w:r>
      <w:r w:rsidR="00F631FB">
        <w:rPr>
          <w:rFonts w:eastAsia="宋体" w:hint="eastAsia"/>
        </w:rPr>
        <w:t>被</w:t>
      </w:r>
      <w:r w:rsidR="00F631FB">
        <w:rPr>
          <w:rFonts w:eastAsia="宋体"/>
        </w:rPr>
        <w:t>访问过）解决</w:t>
      </w:r>
      <w:r w:rsidR="00F631FB">
        <w:rPr>
          <w:rFonts w:eastAsia="宋体" w:hint="eastAsia"/>
        </w:rPr>
        <w:t>了</w:t>
      </w:r>
      <w:r w:rsidR="00F631FB">
        <w:rPr>
          <w:rFonts w:eastAsia="宋体"/>
        </w:rPr>
        <w:t>这个问题。</w:t>
      </w:r>
    </w:p>
    <w:p w14:paraId="79372657" w14:textId="77777777" w:rsidR="007C4ADB" w:rsidRPr="00DF549B" w:rsidRDefault="007C4ADB" w:rsidP="008473DF">
      <w:pPr>
        <w:ind w:firstLine="420"/>
        <w:rPr>
          <w:rFonts w:eastAsia="宋体"/>
        </w:rPr>
      </w:pPr>
      <w:r w:rsidRPr="00DF549B">
        <w:rPr>
          <w:rFonts w:eastAsia="宋体" w:hint="eastAsia"/>
        </w:rPr>
        <w:t>为了</w:t>
      </w:r>
      <w:r w:rsidRPr="00DF549B">
        <w:rPr>
          <w:rFonts w:eastAsia="宋体"/>
        </w:rPr>
        <w:t>让</w:t>
      </w:r>
      <w:r w:rsidRPr="00DF549B">
        <w:rPr>
          <w:rFonts w:eastAsia="宋体" w:hint="eastAsia"/>
        </w:rPr>
        <w:t>这段</w:t>
      </w:r>
      <w:r w:rsidRPr="00DF549B">
        <w:rPr>
          <w:rFonts w:eastAsia="宋体"/>
        </w:rPr>
        <w:t>遍历显得更实用</w:t>
      </w:r>
      <w:r w:rsidRPr="00DF549B">
        <w:rPr>
          <w:rFonts w:eastAsia="宋体" w:hint="eastAsia"/>
        </w:rPr>
        <w:t>一些</w:t>
      </w:r>
      <w:r w:rsidRPr="00DF549B">
        <w:rPr>
          <w:rFonts w:eastAsia="宋体"/>
        </w:rPr>
        <w:t>，我还在其中添加了</w:t>
      </w:r>
      <w:r w:rsidRPr="00DF549B">
        <w:rPr>
          <w:rFonts w:eastAsia="宋体" w:hint="eastAsia"/>
        </w:rPr>
        <w:t>一个</w:t>
      </w:r>
      <w:r w:rsidRPr="00DF549B">
        <w:rPr>
          <w:rFonts w:eastAsia="宋体"/>
        </w:rPr>
        <w:t>yield</w:t>
      </w:r>
      <w:r w:rsidRPr="00DF549B">
        <w:rPr>
          <w:rFonts w:eastAsia="宋体"/>
        </w:rPr>
        <w:t>语句</w:t>
      </w:r>
      <w:r w:rsidR="00B818E7" w:rsidRPr="00DF549B">
        <w:rPr>
          <w:rFonts w:eastAsia="宋体" w:hint="eastAsia"/>
        </w:rPr>
        <w:t>，</w:t>
      </w:r>
      <w:r w:rsidR="00B818E7" w:rsidRPr="00DF549B">
        <w:rPr>
          <w:rFonts w:eastAsia="宋体"/>
        </w:rPr>
        <w:t>它能使我们按照</w:t>
      </w:r>
      <w:r w:rsidR="00B818E7" w:rsidRPr="00DF549B">
        <w:rPr>
          <w:rFonts w:eastAsia="宋体" w:hint="eastAsia"/>
        </w:rPr>
        <w:t>DFS</w:t>
      </w:r>
      <w:r w:rsidR="00B818E7" w:rsidRPr="00DF549B">
        <w:rPr>
          <w:rFonts w:eastAsia="宋体" w:hint="eastAsia"/>
        </w:rPr>
        <w:t>的</w:t>
      </w:r>
      <w:r w:rsidR="00B818E7" w:rsidRPr="00DF549B">
        <w:rPr>
          <w:rFonts w:eastAsia="宋体"/>
        </w:rPr>
        <w:t>顺序来遍历</w:t>
      </w:r>
      <w:r w:rsidR="00B818E7" w:rsidRPr="00DF549B">
        <w:rPr>
          <w:rFonts w:eastAsia="宋体" w:hint="eastAsia"/>
        </w:rPr>
        <w:t>目标</w:t>
      </w:r>
      <w:r w:rsidR="00B818E7" w:rsidRPr="00DF549B">
        <w:rPr>
          <w:rFonts w:eastAsia="宋体"/>
        </w:rPr>
        <w:t>图结构中的</w:t>
      </w:r>
      <w:r w:rsidR="00B818E7" w:rsidRPr="00DF549B">
        <w:rPr>
          <w:rFonts w:eastAsia="宋体" w:hint="eastAsia"/>
        </w:rPr>
        <w:t>节点</w:t>
      </w:r>
      <w:r w:rsidR="00CE736B" w:rsidRPr="00DF549B">
        <w:rPr>
          <w:rFonts w:eastAsia="宋体" w:hint="eastAsia"/>
        </w:rPr>
        <w:t>。例如</w:t>
      </w:r>
      <w:r w:rsidR="00CE736B" w:rsidRPr="00DF549B">
        <w:rPr>
          <w:rFonts w:eastAsia="宋体"/>
        </w:rPr>
        <w:t>，如果我们在</w:t>
      </w:r>
      <w:r w:rsidR="00CE736B" w:rsidRPr="00DF549B">
        <w:rPr>
          <w:rFonts w:eastAsia="宋体" w:hint="eastAsia"/>
        </w:rPr>
        <w:t>变量</w:t>
      </w:r>
      <w:r w:rsidR="00CE736B" w:rsidRPr="00DF549B">
        <w:rPr>
          <w:rFonts w:eastAsia="宋体"/>
        </w:rPr>
        <w:t>G</w:t>
      </w:r>
      <w:r w:rsidR="00CE736B" w:rsidRPr="00DF549B">
        <w:rPr>
          <w:rFonts w:eastAsia="宋体"/>
        </w:rPr>
        <w:t>中</w:t>
      </w:r>
      <w:r w:rsidR="00CE736B" w:rsidRPr="00DF549B">
        <w:rPr>
          <w:rFonts w:eastAsia="宋体" w:hint="eastAsia"/>
        </w:rPr>
        <w:t>使用</w:t>
      </w:r>
      <w:r w:rsidR="00CE736B" w:rsidRPr="00DF549B">
        <w:rPr>
          <w:rFonts w:eastAsia="宋体"/>
        </w:rPr>
        <w:t>的</w:t>
      </w:r>
      <w:r w:rsidR="00C3314F" w:rsidRPr="00DF549B">
        <w:rPr>
          <w:rFonts w:eastAsia="宋体" w:hint="eastAsia"/>
        </w:rPr>
        <w:t>是</w:t>
      </w:r>
      <w:r w:rsidR="00C3314F" w:rsidRPr="00DF549B">
        <w:rPr>
          <w:rFonts w:eastAsia="宋体"/>
        </w:rPr>
        <w:t>图</w:t>
      </w:r>
      <w:r w:rsidR="00C3314F" w:rsidRPr="00DF549B">
        <w:rPr>
          <w:rFonts w:eastAsia="宋体" w:hint="eastAsia"/>
        </w:rPr>
        <w:t>2</w:t>
      </w:r>
      <w:r w:rsidR="00C3314F" w:rsidRPr="00DF549B">
        <w:rPr>
          <w:rFonts w:eastAsia="宋体"/>
        </w:rPr>
        <w:t>-3</w:t>
      </w:r>
      <w:r w:rsidR="00C3314F" w:rsidRPr="00DF549B">
        <w:rPr>
          <w:rFonts w:eastAsia="宋体" w:hint="eastAsia"/>
        </w:rPr>
        <w:t>中</w:t>
      </w:r>
      <w:r w:rsidR="00C3314F" w:rsidRPr="00DF549B">
        <w:rPr>
          <w:rFonts w:eastAsia="宋体"/>
        </w:rPr>
        <w:t>的图结构，可能就会试出以下结果</w:t>
      </w:r>
      <w:r w:rsidR="00C3314F" w:rsidRPr="00DF549B">
        <w:rPr>
          <w:rFonts w:eastAsia="宋体" w:hint="eastAsia"/>
        </w:rPr>
        <w:t>：</w:t>
      </w:r>
    </w:p>
    <w:p w14:paraId="53C6C2D4" w14:textId="77777777" w:rsidR="008473DF" w:rsidRPr="008473DF" w:rsidRDefault="008473DF" w:rsidP="007853EC">
      <w:pPr>
        <w:pStyle w:val="aa"/>
      </w:pPr>
      <w:r w:rsidRPr="008473DF">
        <w:t xml:space="preserve">&gt;&gt;&gt; list(iter_dfs(G, 0)) </w:t>
      </w:r>
    </w:p>
    <w:p w14:paraId="0B2D1629" w14:textId="77777777" w:rsidR="008473DF" w:rsidRPr="008473DF" w:rsidRDefault="008473DF" w:rsidP="007853EC">
      <w:pPr>
        <w:pStyle w:val="aa"/>
      </w:pPr>
      <w:r w:rsidRPr="008473DF">
        <w:t xml:space="preserve">[0, </w:t>
      </w:r>
      <w:del w:id="463" w:author="Decheng Fan" w:date="2014-06-04T19:00:00Z">
        <w:r w:rsidR="00F9629E" w:rsidDel="005D180E">
          <w:tab/>
        </w:r>
      </w:del>
      <w:r w:rsidRPr="008473DF">
        <w:t xml:space="preserve">5, 7, 6, 2, 3, 4, 1] </w:t>
      </w:r>
    </w:p>
    <w:p w14:paraId="5BB7DFE3" w14:textId="3D996739" w:rsidR="007C4ADB" w:rsidRPr="001068AA" w:rsidRDefault="00D354E3" w:rsidP="008473DF">
      <w:pPr>
        <w:ind w:firstLine="420"/>
        <w:rPr>
          <w:rFonts w:eastAsia="宋体"/>
        </w:rPr>
      </w:pPr>
      <w:r w:rsidRPr="001068AA">
        <w:rPr>
          <w:rFonts w:eastAsia="宋体" w:hint="eastAsia"/>
        </w:rPr>
        <w:t>值得一提</w:t>
      </w:r>
      <w:r w:rsidRPr="001068AA">
        <w:rPr>
          <w:rFonts w:eastAsia="宋体"/>
        </w:rPr>
        <w:t>的是，我们刚才是在一个</w:t>
      </w:r>
      <w:r w:rsidRPr="001068AA">
        <w:rPr>
          <w:rFonts w:eastAsia="宋体"/>
          <w:i/>
        </w:rPr>
        <w:t>有向图</w:t>
      </w:r>
      <w:r w:rsidRPr="001068AA">
        <w:rPr>
          <w:rFonts w:eastAsia="宋体"/>
        </w:rPr>
        <w:t>上执行</w:t>
      </w:r>
      <w:r w:rsidRPr="001068AA">
        <w:rPr>
          <w:rFonts w:eastAsia="宋体" w:hint="eastAsia"/>
        </w:rPr>
        <w:t>DFS</w:t>
      </w:r>
      <w:r w:rsidRPr="001068AA">
        <w:rPr>
          <w:rFonts w:eastAsia="宋体" w:hint="eastAsia"/>
        </w:rPr>
        <w:t>的</w:t>
      </w:r>
      <w:r w:rsidRPr="001068AA">
        <w:rPr>
          <w:rFonts w:eastAsia="宋体"/>
        </w:rPr>
        <w:t>，</w:t>
      </w:r>
      <w:r w:rsidRPr="001068AA">
        <w:rPr>
          <w:rFonts w:eastAsia="宋体" w:hint="eastAsia"/>
        </w:rPr>
        <w:t>而</w:t>
      </w:r>
      <w:r w:rsidRPr="001068AA">
        <w:rPr>
          <w:rFonts w:eastAsia="宋体"/>
        </w:rPr>
        <w:t>之前讨论的都是</w:t>
      </w:r>
      <w:r w:rsidR="00D80687" w:rsidRPr="001068AA">
        <w:rPr>
          <w:rFonts w:eastAsia="宋体" w:hint="eastAsia"/>
        </w:rPr>
        <w:t>该算法</w:t>
      </w:r>
      <w:r w:rsidRPr="001068AA">
        <w:rPr>
          <w:rFonts w:eastAsia="宋体"/>
        </w:rPr>
        <w:t>在</w:t>
      </w:r>
      <w:r w:rsidRPr="001068AA">
        <w:rPr>
          <w:rFonts w:eastAsia="宋体"/>
          <w:i/>
        </w:rPr>
        <w:t>无向图</w:t>
      </w:r>
      <w:r w:rsidRPr="001068AA">
        <w:rPr>
          <w:rFonts w:eastAsia="宋体"/>
        </w:rPr>
        <w:t>上的工作方式。实际上</w:t>
      </w:r>
      <w:r w:rsidRPr="001068AA">
        <w:rPr>
          <w:rFonts w:eastAsia="宋体" w:hint="eastAsia"/>
        </w:rPr>
        <w:t>，</w:t>
      </w:r>
      <w:r w:rsidRPr="001068AA">
        <w:rPr>
          <w:rFonts w:eastAsia="宋体"/>
        </w:rPr>
        <w:t>无论是</w:t>
      </w:r>
      <w:r w:rsidRPr="001068AA">
        <w:rPr>
          <w:rFonts w:eastAsia="宋体" w:hint="eastAsia"/>
        </w:rPr>
        <w:t>DFS</w:t>
      </w:r>
      <w:r w:rsidRPr="001068AA">
        <w:rPr>
          <w:rFonts w:eastAsia="宋体" w:hint="eastAsia"/>
        </w:rPr>
        <w:t>还是</w:t>
      </w:r>
      <w:r w:rsidRPr="001068AA">
        <w:rPr>
          <w:rFonts w:eastAsia="宋体"/>
        </w:rPr>
        <w:t>其它遍历</w:t>
      </w:r>
      <w:r w:rsidRPr="001068AA">
        <w:rPr>
          <w:rFonts w:eastAsia="宋体" w:hint="eastAsia"/>
        </w:rPr>
        <w:t>算法，都</w:t>
      </w:r>
      <w:r w:rsidR="00D80687" w:rsidRPr="001068AA">
        <w:rPr>
          <w:rFonts w:eastAsia="宋体"/>
        </w:rPr>
        <w:t>一样可以</w:t>
      </w:r>
      <w:r w:rsidR="00D80687" w:rsidRPr="001068AA">
        <w:rPr>
          <w:rFonts w:eastAsia="宋体" w:hint="eastAsia"/>
        </w:rPr>
        <w:t>适用于</w:t>
      </w:r>
      <w:r w:rsidRPr="001068AA">
        <w:rPr>
          <w:rFonts w:eastAsia="宋体" w:hint="eastAsia"/>
        </w:rPr>
        <w:t>有向图</w:t>
      </w:r>
      <w:r w:rsidRPr="001068AA">
        <w:rPr>
          <w:rFonts w:eastAsia="宋体"/>
        </w:rPr>
        <w:t>上。但</w:t>
      </w:r>
      <w:r w:rsidR="00D80687" w:rsidRPr="001068AA">
        <w:rPr>
          <w:rFonts w:eastAsia="宋体" w:hint="eastAsia"/>
        </w:rPr>
        <w:t>当</w:t>
      </w:r>
      <w:r w:rsidRPr="001068AA">
        <w:rPr>
          <w:rFonts w:eastAsia="宋体"/>
        </w:rPr>
        <w:t>在有向图上执行</w:t>
      </w:r>
      <w:r w:rsidR="00D80687" w:rsidRPr="001068AA">
        <w:rPr>
          <w:rFonts w:eastAsia="宋体" w:hint="eastAsia"/>
        </w:rPr>
        <w:t>DFS</w:t>
      </w:r>
      <w:r w:rsidR="00D80687" w:rsidRPr="001068AA">
        <w:rPr>
          <w:rFonts w:eastAsia="宋体" w:hint="eastAsia"/>
        </w:rPr>
        <w:t>时</w:t>
      </w:r>
      <w:r w:rsidR="00D80687" w:rsidRPr="001068AA">
        <w:rPr>
          <w:rFonts w:eastAsia="宋体"/>
        </w:rPr>
        <w:t>，</w:t>
      </w:r>
      <w:r w:rsidR="00D80687" w:rsidRPr="001068AA">
        <w:rPr>
          <w:rFonts w:eastAsia="宋体" w:hint="eastAsia"/>
        </w:rPr>
        <w:t>我们</w:t>
      </w:r>
      <w:r w:rsidR="00D80687" w:rsidRPr="001068AA">
        <w:rPr>
          <w:rFonts w:eastAsia="宋体"/>
        </w:rPr>
        <w:t>就</w:t>
      </w:r>
      <w:r w:rsidR="00D80687" w:rsidRPr="001068AA">
        <w:rPr>
          <w:rFonts w:eastAsia="宋体" w:hint="eastAsia"/>
        </w:rPr>
        <w:t>不</w:t>
      </w:r>
      <w:r w:rsidR="00D80687" w:rsidRPr="001068AA">
        <w:rPr>
          <w:rFonts w:eastAsia="宋体"/>
        </w:rPr>
        <w:t>能指望它能</w:t>
      </w:r>
      <w:r w:rsidR="00D80687" w:rsidRPr="001068AA">
        <w:rPr>
          <w:rFonts w:eastAsia="宋体" w:hint="eastAsia"/>
        </w:rPr>
        <w:t>探索</w:t>
      </w:r>
      <w:r w:rsidR="00F51DA0" w:rsidRPr="001068AA">
        <w:rPr>
          <w:rFonts w:eastAsia="宋体" w:hint="eastAsia"/>
        </w:rPr>
        <w:t>到</w:t>
      </w:r>
      <w:ins w:id="464" w:author="Decheng Fan" w:date="2014-06-04T19:02:00Z">
        <w:r w:rsidR="006C3037">
          <w:rPr>
            <w:rFonts w:eastAsia="宋体" w:hint="eastAsia"/>
          </w:rPr>
          <w:t>一个</w:t>
        </w:r>
      </w:ins>
      <w:del w:id="465" w:author="Decheng Fan" w:date="2014-06-04T19:02:00Z">
        <w:r w:rsidR="00D80687" w:rsidRPr="001068AA" w:rsidDel="006C3037">
          <w:rPr>
            <w:rFonts w:eastAsia="宋体"/>
          </w:rPr>
          <w:delText>图上</w:delText>
        </w:r>
      </w:del>
      <w:ins w:id="466" w:author="Decheng Fan" w:date="2014-06-04T19:01:00Z">
        <w:r w:rsidR="006548B0">
          <w:rPr>
            <w:rFonts w:eastAsia="宋体" w:hint="eastAsia"/>
          </w:rPr>
          <w:t>完整的</w:t>
        </w:r>
      </w:ins>
      <w:del w:id="467" w:author="Decheng Fan" w:date="2014-06-04T19:01:00Z">
        <w:r w:rsidR="00D80687" w:rsidRPr="001068AA" w:rsidDel="006548B0">
          <w:rPr>
            <w:rFonts w:eastAsia="宋体"/>
          </w:rPr>
          <w:delText>所有</w:delText>
        </w:r>
        <w:r w:rsidR="00D80687" w:rsidRPr="001068AA" w:rsidDel="006548B0">
          <w:rPr>
            <w:rFonts w:eastAsia="宋体"/>
          </w:rPr>
          <w:lastRenderedPageBreak/>
          <w:delText>的</w:delText>
        </w:r>
      </w:del>
      <w:r w:rsidR="00BF31FC">
        <w:rPr>
          <w:rFonts w:eastAsia="宋体"/>
        </w:rPr>
        <w:t>连通分量</w:t>
      </w:r>
      <w:r w:rsidR="00D80687" w:rsidRPr="001068AA">
        <w:rPr>
          <w:rFonts w:eastAsia="宋体"/>
        </w:rPr>
        <w:t>了。例如对于图</w:t>
      </w:r>
      <w:r w:rsidR="00D80687" w:rsidRPr="001068AA">
        <w:rPr>
          <w:rFonts w:eastAsia="宋体" w:hint="eastAsia"/>
        </w:rPr>
        <w:t>2</w:t>
      </w:r>
      <w:r w:rsidR="00D80687" w:rsidRPr="001068AA">
        <w:rPr>
          <w:rFonts w:eastAsia="宋体"/>
        </w:rPr>
        <w:t>-3</w:t>
      </w:r>
      <w:r w:rsidR="00D80687" w:rsidRPr="001068AA">
        <w:rPr>
          <w:rFonts w:eastAsia="宋体" w:hint="eastAsia"/>
        </w:rPr>
        <w:t>中</w:t>
      </w:r>
      <w:r w:rsidR="00D80687" w:rsidRPr="001068AA">
        <w:rPr>
          <w:rFonts w:eastAsia="宋体"/>
        </w:rPr>
        <w:t>的那个图结构来说</w:t>
      </w:r>
      <w:r w:rsidR="00D80687" w:rsidRPr="001068AA">
        <w:rPr>
          <w:rFonts w:eastAsia="宋体" w:hint="eastAsia"/>
        </w:rPr>
        <w:t>，</w:t>
      </w:r>
      <w:r w:rsidR="00D80687" w:rsidRPr="001068AA">
        <w:rPr>
          <w:rFonts w:eastAsia="宋体"/>
        </w:rPr>
        <w:t>从</w:t>
      </w:r>
      <w:r w:rsidR="00D80687" w:rsidRPr="001068AA">
        <w:rPr>
          <w:rFonts w:eastAsia="宋体"/>
        </w:rPr>
        <w:t>a</w:t>
      </w:r>
      <w:r w:rsidR="00D80687" w:rsidRPr="001068AA">
        <w:rPr>
          <w:rFonts w:eastAsia="宋体"/>
        </w:rPr>
        <w:t>以外的任何一点</w:t>
      </w:r>
      <w:r w:rsidR="00D80687" w:rsidRPr="001068AA">
        <w:rPr>
          <w:rFonts w:eastAsia="宋体" w:hint="eastAsia"/>
        </w:rPr>
        <w:t>出发</w:t>
      </w:r>
      <w:r w:rsidR="00D80687" w:rsidRPr="001068AA">
        <w:rPr>
          <w:rFonts w:eastAsia="宋体"/>
        </w:rPr>
        <w:t>都</w:t>
      </w:r>
      <w:ins w:id="468" w:author="Decheng Fan" w:date="2014-06-04T19:03:00Z">
        <w:r w:rsidR="00CC6D7D">
          <w:rPr>
            <w:rFonts w:eastAsia="宋体" w:hint="eastAsia"/>
          </w:rPr>
          <w:t>不能</w:t>
        </w:r>
      </w:ins>
      <w:del w:id="469" w:author="Decheng Fan" w:date="2014-06-04T19:02:00Z">
        <w:r w:rsidR="00D80687" w:rsidRPr="001068AA" w:rsidDel="00CC6D7D">
          <w:rPr>
            <w:rFonts w:eastAsia="宋体"/>
          </w:rPr>
          <w:delText>包括</w:delText>
        </w:r>
      </w:del>
      <w:r w:rsidR="00D80687" w:rsidRPr="001068AA">
        <w:rPr>
          <w:rFonts w:eastAsia="宋体"/>
        </w:rPr>
        <w:t>到达</w:t>
      </w:r>
      <w:r w:rsidR="00D80687" w:rsidRPr="001068AA">
        <w:rPr>
          <w:rFonts w:eastAsia="宋体"/>
        </w:rPr>
        <w:t>a</w:t>
      </w:r>
      <w:r w:rsidR="00D80687" w:rsidRPr="001068AA">
        <w:rPr>
          <w:rFonts w:eastAsia="宋体"/>
        </w:rPr>
        <w:t>，因为该节点</w:t>
      </w:r>
      <w:r w:rsidR="00D80687" w:rsidRPr="001068AA">
        <w:rPr>
          <w:rFonts w:eastAsia="宋体" w:hint="eastAsia"/>
        </w:rPr>
        <w:t>本身</w:t>
      </w:r>
      <w:r w:rsidR="00D80687" w:rsidRPr="001068AA">
        <w:rPr>
          <w:rFonts w:eastAsia="宋体"/>
        </w:rPr>
        <w:t>不存在入边</w:t>
      </w:r>
      <w:r w:rsidR="00D80687" w:rsidRPr="001068AA">
        <w:rPr>
          <w:rFonts w:eastAsia="宋体"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F51DA0" w:rsidRPr="001068AA" w14:paraId="133F8895" w14:textId="77777777" w:rsidTr="001068AA">
        <w:tc>
          <w:tcPr>
            <w:tcW w:w="8414" w:type="dxa"/>
            <w:shd w:val="clear" w:color="auto" w:fill="auto"/>
          </w:tcPr>
          <w:p w14:paraId="3814DBC3" w14:textId="77777777" w:rsidR="00F51DA0" w:rsidRPr="001068AA" w:rsidRDefault="00F51DA0" w:rsidP="001068AA">
            <w:pPr>
              <w:ind w:left="0" w:firstLineChars="0" w:firstLine="0"/>
              <w:rPr>
                <w:rFonts w:eastAsia="宋体"/>
                <w:sz w:val="18"/>
              </w:rPr>
            </w:pPr>
            <w:r w:rsidRPr="001068AA">
              <w:rPr>
                <w:rFonts w:eastAsia="宋体" w:hint="eastAsia"/>
                <w:b/>
                <w:sz w:val="18"/>
              </w:rPr>
              <w:t>提示：</w:t>
            </w:r>
            <w:r w:rsidRPr="001068AA">
              <w:rPr>
                <w:rFonts w:eastAsia="宋体"/>
                <w:sz w:val="18"/>
              </w:rPr>
              <w:t>如果想要</w:t>
            </w:r>
            <w:r w:rsidRPr="001068AA">
              <w:rPr>
                <w:rFonts w:eastAsia="宋体" w:hint="eastAsia"/>
                <w:sz w:val="18"/>
              </w:rPr>
              <w:t>找出</w:t>
            </w:r>
            <w:r w:rsidRPr="001068AA">
              <w:rPr>
                <w:rFonts w:eastAsia="宋体"/>
                <w:sz w:val="18"/>
              </w:rPr>
              <w:t>有向图中的</w:t>
            </w:r>
            <w:r w:rsidR="00BF31FC">
              <w:rPr>
                <w:rFonts w:eastAsia="宋体"/>
                <w:sz w:val="18"/>
              </w:rPr>
              <w:t>连通分量</w:t>
            </w:r>
            <w:r w:rsidRPr="001068AA">
              <w:rPr>
                <w:rFonts w:eastAsia="宋体"/>
                <w:sz w:val="18"/>
              </w:rPr>
              <w:t>，我们可以先</w:t>
            </w:r>
            <w:r w:rsidRPr="001068AA">
              <w:rPr>
                <w:rFonts w:eastAsia="宋体" w:hint="eastAsia"/>
                <w:sz w:val="18"/>
              </w:rPr>
              <w:t>将其</w:t>
            </w:r>
            <w:r w:rsidR="001A791D" w:rsidRPr="001068AA">
              <w:rPr>
                <w:rFonts w:eastAsia="宋体"/>
                <w:sz w:val="18"/>
              </w:rPr>
              <w:t>简化成</w:t>
            </w:r>
            <w:r w:rsidR="001A791D" w:rsidRPr="001068AA">
              <w:rPr>
                <w:rFonts w:eastAsia="宋体" w:hint="eastAsia"/>
                <w:sz w:val="18"/>
              </w:rPr>
              <w:t>对应</w:t>
            </w:r>
            <w:r w:rsidRPr="001068AA">
              <w:rPr>
                <w:rFonts w:eastAsia="宋体"/>
                <w:sz w:val="18"/>
              </w:rPr>
              <w:t>的无向图，或者直接为图中</w:t>
            </w:r>
            <w:r w:rsidRPr="001068AA">
              <w:rPr>
                <w:rFonts w:eastAsia="宋体" w:hint="eastAsia"/>
                <w:sz w:val="18"/>
              </w:rPr>
              <w:t>所有</w:t>
            </w:r>
            <w:r w:rsidRPr="001068AA">
              <w:rPr>
                <w:rFonts w:eastAsia="宋体"/>
                <w:sz w:val="18"/>
              </w:rPr>
              <w:t>的边添加反向边。</w:t>
            </w:r>
            <w:r w:rsidR="001A791D" w:rsidRPr="001068AA">
              <w:rPr>
                <w:rFonts w:eastAsia="宋体" w:hint="eastAsia"/>
                <w:sz w:val="18"/>
              </w:rPr>
              <w:t>这就可以</w:t>
            </w:r>
            <w:r w:rsidR="001A791D" w:rsidRPr="001068AA">
              <w:rPr>
                <w:rFonts w:eastAsia="宋体"/>
                <w:sz w:val="18"/>
              </w:rPr>
              <w:t>使其</w:t>
            </w:r>
            <w:r w:rsidR="001A791D" w:rsidRPr="001068AA">
              <w:rPr>
                <w:rFonts w:eastAsia="宋体" w:hint="eastAsia"/>
                <w:sz w:val="18"/>
              </w:rPr>
              <w:t>同样</w:t>
            </w:r>
            <w:r w:rsidR="001A791D" w:rsidRPr="001068AA">
              <w:rPr>
                <w:rFonts w:eastAsia="宋体"/>
                <w:sz w:val="18"/>
              </w:rPr>
              <w:t>适用于其</w:t>
            </w:r>
            <w:r w:rsidR="001A791D" w:rsidRPr="001068AA">
              <w:rPr>
                <w:rFonts w:eastAsia="宋体" w:hint="eastAsia"/>
                <w:sz w:val="18"/>
              </w:rPr>
              <w:t>它算法。甚至</w:t>
            </w:r>
            <w:r w:rsidR="001A791D" w:rsidRPr="001068AA">
              <w:rPr>
                <w:rFonts w:eastAsia="宋体"/>
                <w:sz w:val="18"/>
              </w:rPr>
              <w:t>有时候我们</w:t>
            </w:r>
            <w:r w:rsidR="001A791D" w:rsidRPr="001068AA">
              <w:rPr>
                <w:rFonts w:eastAsia="宋体" w:hint="eastAsia"/>
                <w:sz w:val="18"/>
              </w:rPr>
              <w:t>都</w:t>
            </w:r>
            <w:r w:rsidR="001A791D" w:rsidRPr="001068AA">
              <w:rPr>
                <w:rFonts w:eastAsia="宋体"/>
                <w:sz w:val="18"/>
              </w:rPr>
              <w:t>不用构建无向图</w:t>
            </w:r>
            <w:r w:rsidR="001A791D" w:rsidRPr="001068AA">
              <w:rPr>
                <w:rFonts w:eastAsia="宋体" w:hint="eastAsia"/>
                <w:sz w:val="18"/>
              </w:rPr>
              <w:t>，只需</w:t>
            </w:r>
            <w:r w:rsidR="001A791D" w:rsidRPr="001068AA">
              <w:rPr>
                <w:rFonts w:eastAsia="宋体"/>
                <w:sz w:val="18"/>
              </w:rPr>
              <w:t>在使用</w:t>
            </w:r>
            <w:r w:rsidR="001A791D" w:rsidRPr="001068AA">
              <w:rPr>
                <w:rFonts w:eastAsia="宋体" w:hint="eastAsia"/>
                <w:sz w:val="18"/>
              </w:rPr>
              <w:t>有向图</w:t>
            </w:r>
            <w:r w:rsidR="001A791D" w:rsidRPr="001068AA">
              <w:rPr>
                <w:rFonts w:eastAsia="宋体"/>
                <w:sz w:val="18"/>
              </w:rPr>
              <w:t>时直接思考一下其每条</w:t>
            </w:r>
            <w:r w:rsidR="001A791D" w:rsidRPr="001068AA">
              <w:rPr>
                <w:rFonts w:eastAsia="宋体" w:hint="eastAsia"/>
                <w:sz w:val="18"/>
              </w:rPr>
              <w:t>边</w:t>
            </w:r>
            <w:r w:rsidR="001A791D" w:rsidRPr="001068AA">
              <w:rPr>
                <w:rFonts w:eastAsia="宋体"/>
                <w:sz w:val="18"/>
              </w:rPr>
              <w:t>在</w:t>
            </w:r>
            <w:r w:rsidR="001A791D" w:rsidRPr="001068AA">
              <w:rPr>
                <w:rFonts w:eastAsia="宋体" w:hint="eastAsia"/>
                <w:sz w:val="18"/>
              </w:rPr>
              <w:t>两个方向</w:t>
            </w:r>
            <w:r w:rsidR="001A791D" w:rsidRPr="001068AA">
              <w:rPr>
                <w:rFonts w:eastAsia="宋体"/>
                <w:sz w:val="18"/>
              </w:rPr>
              <w:t>上</w:t>
            </w:r>
            <w:r w:rsidR="001A791D" w:rsidRPr="001068AA">
              <w:rPr>
                <w:rFonts w:eastAsia="宋体" w:hint="eastAsia"/>
                <w:sz w:val="18"/>
              </w:rPr>
              <w:t>的</w:t>
            </w:r>
            <w:r w:rsidR="001A791D" w:rsidRPr="001068AA">
              <w:rPr>
                <w:rFonts w:eastAsia="宋体"/>
                <w:sz w:val="18"/>
              </w:rPr>
              <w:t>情况，或许就</w:t>
            </w:r>
            <w:r w:rsidR="001A791D" w:rsidRPr="001068AA">
              <w:rPr>
                <w:rFonts w:eastAsia="宋体" w:hint="eastAsia"/>
                <w:sz w:val="18"/>
              </w:rPr>
              <w:t>足够</w:t>
            </w:r>
            <w:r w:rsidR="001A791D" w:rsidRPr="001068AA">
              <w:rPr>
                <w:rFonts w:eastAsia="宋体"/>
                <w:sz w:val="18"/>
              </w:rPr>
              <w:t>了。</w:t>
            </w:r>
          </w:p>
        </w:tc>
      </w:tr>
    </w:tbl>
    <w:p w14:paraId="07676D36" w14:textId="193C6707" w:rsidR="001A791D" w:rsidRPr="001068AA" w:rsidRDefault="00F9629E" w:rsidP="008473DF">
      <w:pPr>
        <w:ind w:firstLine="420"/>
        <w:rPr>
          <w:rFonts w:eastAsia="宋体"/>
        </w:rPr>
      </w:pPr>
      <w:r w:rsidRPr="001068AA">
        <w:rPr>
          <w:rFonts w:eastAsia="宋体" w:hint="eastAsia"/>
        </w:rPr>
        <w:t>我们一样</w:t>
      </w:r>
      <w:r w:rsidRPr="001068AA">
        <w:rPr>
          <w:rFonts w:eastAsia="宋体"/>
        </w:rPr>
        <w:t>可以</w:t>
      </w:r>
      <w:r w:rsidRPr="001068AA">
        <w:rPr>
          <w:rFonts w:eastAsia="宋体" w:hint="eastAsia"/>
        </w:rPr>
        <w:t>将</w:t>
      </w:r>
      <w:r w:rsidRPr="001068AA">
        <w:rPr>
          <w:rFonts w:eastAsia="宋体"/>
        </w:rPr>
        <w:t>这种思维作用于</w:t>
      </w:r>
      <w:del w:id="470" w:author="Decheng Fan" w:date="2014-05-30T08:56:00Z">
        <w:r w:rsidRPr="008473DF" w:rsidDel="0034798B">
          <w:delText>Tr</w:delText>
        </w:r>
        <w:r w:rsidDel="0034798B">
          <w:delText>emaux</w:delText>
        </w:r>
      </w:del>
      <w:ins w:id="471" w:author="Decheng Fan" w:date="2014-05-30T08:56:00Z">
        <w:r w:rsidR="0034798B">
          <w:t>Trémaux</w:t>
        </w:r>
      </w:ins>
      <w:r w:rsidRPr="001068AA">
        <w:rPr>
          <w:rFonts w:eastAsia="宋体" w:hint="eastAsia"/>
        </w:rPr>
        <w:t>的</w:t>
      </w:r>
      <w:r w:rsidRPr="001068AA">
        <w:rPr>
          <w:rFonts w:eastAsia="宋体"/>
        </w:rPr>
        <w:t>算法。我们</w:t>
      </w:r>
      <w:r w:rsidRPr="001068AA">
        <w:rPr>
          <w:rFonts w:eastAsia="宋体" w:hint="eastAsia"/>
        </w:rPr>
        <w:t>依然</w:t>
      </w:r>
      <w:r w:rsidRPr="001068AA">
        <w:rPr>
          <w:rFonts w:eastAsia="宋体"/>
        </w:rPr>
        <w:t>按照老方法遍历每一条（</w:t>
      </w:r>
      <w:r w:rsidRPr="001068AA">
        <w:rPr>
          <w:rFonts w:eastAsia="宋体" w:hint="eastAsia"/>
        </w:rPr>
        <w:t>有向</w:t>
      </w:r>
      <w:r w:rsidRPr="001068AA">
        <w:rPr>
          <w:rFonts w:eastAsia="宋体"/>
        </w:rPr>
        <w:t>）</w:t>
      </w:r>
      <w:r w:rsidRPr="001068AA">
        <w:rPr>
          <w:rFonts w:eastAsia="宋体" w:hint="eastAsia"/>
        </w:rPr>
        <w:t>通道，</w:t>
      </w:r>
      <w:r w:rsidRPr="001068AA">
        <w:rPr>
          <w:rFonts w:eastAsia="宋体"/>
        </w:rPr>
        <w:t>但这回我们</w:t>
      </w:r>
      <w:r w:rsidRPr="001068AA">
        <w:rPr>
          <w:rFonts w:eastAsia="宋体" w:hint="eastAsia"/>
        </w:rPr>
        <w:t>只被允许</w:t>
      </w:r>
      <w:r w:rsidR="00AA73B4" w:rsidRPr="001068AA">
        <w:rPr>
          <w:rFonts w:eastAsia="宋体"/>
        </w:rPr>
        <w:t>沿着</w:t>
      </w:r>
      <w:r w:rsidR="00AA73B4" w:rsidRPr="001068AA">
        <w:rPr>
          <w:rFonts w:eastAsia="宋体" w:hint="eastAsia"/>
        </w:rPr>
        <w:t>这些</w:t>
      </w:r>
      <w:r w:rsidR="00AA73B4" w:rsidRPr="001068AA">
        <w:rPr>
          <w:rFonts w:eastAsia="宋体"/>
        </w:rPr>
        <w:t>边的</w:t>
      </w:r>
      <w:r w:rsidRPr="001068AA">
        <w:rPr>
          <w:rFonts w:eastAsia="宋体"/>
        </w:rPr>
        <w:t>方向</w:t>
      </w:r>
      <w:r w:rsidRPr="001068AA">
        <w:rPr>
          <w:rFonts w:eastAsia="宋体"/>
          <w:i/>
        </w:rPr>
        <w:t>向前走</w:t>
      </w:r>
      <w:r w:rsidRPr="001068AA">
        <w:rPr>
          <w:rFonts w:eastAsia="宋体" w:hint="eastAsia"/>
        </w:rPr>
        <w:t>，</w:t>
      </w:r>
      <w:r w:rsidR="007E6DEF">
        <w:rPr>
          <w:rFonts w:eastAsia="宋体" w:hint="eastAsia"/>
          <w:i/>
        </w:rPr>
        <w:t>回溯</w:t>
      </w:r>
      <w:r w:rsidRPr="001068AA">
        <w:rPr>
          <w:rFonts w:eastAsia="宋体" w:hint="eastAsia"/>
          <w:i/>
        </w:rPr>
        <w:t>操作</w:t>
      </w:r>
      <w:r w:rsidRPr="001068AA">
        <w:rPr>
          <w:rFonts w:eastAsia="宋体"/>
        </w:rPr>
        <w:t>就</w:t>
      </w:r>
      <w:ins w:id="472" w:author="Decheng Fan" w:date="2014-06-04T19:05:00Z">
        <w:r w:rsidR="006E559D">
          <w:rPr>
            <w:rFonts w:eastAsia="宋体" w:hint="eastAsia"/>
          </w:rPr>
          <w:t>必须</w:t>
        </w:r>
      </w:ins>
      <w:ins w:id="473" w:author="Decheng Fan" w:date="2014-06-04T19:12:00Z">
        <w:r w:rsidR="005523A4">
          <w:rPr>
            <w:rFonts w:eastAsia="宋体" w:hint="eastAsia"/>
          </w:rPr>
          <w:t>沿</w:t>
        </w:r>
      </w:ins>
      <w:del w:id="474" w:author="Decheng Fan" w:date="2014-06-04T19:05:00Z">
        <w:r w:rsidRPr="001068AA" w:rsidDel="006E559D">
          <w:rPr>
            <w:rFonts w:eastAsia="宋体" w:hint="eastAsia"/>
          </w:rPr>
          <w:delText>要</w:delText>
        </w:r>
        <w:r w:rsidRPr="001068AA" w:rsidDel="006E559D">
          <w:rPr>
            <w:rFonts w:eastAsia="宋体"/>
          </w:rPr>
          <w:delText>违反</w:delText>
        </w:r>
      </w:del>
      <w:r w:rsidRPr="001068AA">
        <w:rPr>
          <w:rFonts w:eastAsia="宋体" w:hint="eastAsia"/>
        </w:rPr>
        <w:t>其</w:t>
      </w:r>
      <w:ins w:id="475" w:author="Decheng Fan" w:date="2014-06-04T19:12:00Z">
        <w:r w:rsidR="005523A4">
          <w:rPr>
            <w:rFonts w:eastAsia="宋体" w:hint="eastAsia"/>
          </w:rPr>
          <w:t>反</w:t>
        </w:r>
      </w:ins>
      <w:r w:rsidRPr="001068AA">
        <w:rPr>
          <w:rFonts w:eastAsia="宋体"/>
        </w:rPr>
        <w:t>方向了</w:t>
      </w:r>
      <w:r w:rsidR="00AA73B4" w:rsidRPr="001068AA">
        <w:rPr>
          <w:rFonts w:eastAsia="宋体" w:hint="eastAsia"/>
        </w:rPr>
        <w:t>。</w:t>
      </w:r>
    </w:p>
    <w:p w14:paraId="25D5631F" w14:textId="77777777" w:rsidR="00AA73B4" w:rsidRPr="001068AA" w:rsidRDefault="00AA73B4" w:rsidP="00AA73B4">
      <w:pPr>
        <w:ind w:firstLine="420"/>
        <w:rPr>
          <w:rFonts w:ascii="Calibri" w:eastAsia="宋体" w:hAnsi="Calibri" w:cs="Calibri"/>
        </w:rPr>
      </w:pPr>
      <w:r w:rsidRPr="001068AA">
        <w:rPr>
          <w:rFonts w:eastAsia="宋体" w:hint="eastAsia"/>
        </w:rPr>
        <w:t>事实上</w:t>
      </w:r>
      <w:r w:rsidRPr="001068AA">
        <w:rPr>
          <w:rFonts w:eastAsia="宋体"/>
        </w:rPr>
        <w:t>，</w:t>
      </w:r>
      <w:r w:rsidRPr="008473DF">
        <w:rPr>
          <w:rFonts w:ascii="Calibri" w:eastAsia="Calibri" w:hAnsi="Calibri" w:cs="Calibri"/>
        </w:rPr>
        <w:t>iter_dfs</w:t>
      </w:r>
      <w:r w:rsidRPr="001068AA">
        <w:rPr>
          <w:rFonts w:ascii="Calibri" w:eastAsia="宋体" w:hAnsi="Calibri" w:cs="Calibri" w:hint="eastAsia"/>
        </w:rPr>
        <w:t>函数</w:t>
      </w:r>
      <w:r w:rsidRPr="001068AA">
        <w:rPr>
          <w:rFonts w:ascii="Calibri" w:eastAsia="宋体" w:hAnsi="Calibri" w:cs="Calibri"/>
        </w:rPr>
        <w:t>的结构</w:t>
      </w:r>
      <w:r w:rsidRPr="001068AA">
        <w:rPr>
          <w:rFonts w:ascii="Calibri" w:eastAsia="宋体" w:hAnsi="Calibri" w:cs="Calibri" w:hint="eastAsia"/>
        </w:rPr>
        <w:t>已经</w:t>
      </w:r>
      <w:r w:rsidRPr="001068AA">
        <w:rPr>
          <w:rFonts w:ascii="Calibri" w:eastAsia="宋体" w:hAnsi="Calibri" w:cs="Calibri"/>
        </w:rPr>
        <w:t>非常接近</w:t>
      </w:r>
      <w:r w:rsidRPr="001068AA">
        <w:rPr>
          <w:rFonts w:ascii="Calibri" w:eastAsia="宋体" w:hAnsi="Calibri" w:cs="Calibri" w:hint="eastAsia"/>
        </w:rPr>
        <w:t>于</w:t>
      </w:r>
      <w:r w:rsidRPr="001068AA">
        <w:rPr>
          <w:rFonts w:ascii="Calibri" w:eastAsia="宋体" w:hAnsi="Calibri" w:cs="Calibri"/>
        </w:rPr>
        <w:t>我们早先</w:t>
      </w:r>
      <w:r w:rsidRPr="001068AA">
        <w:rPr>
          <w:rFonts w:ascii="Calibri" w:eastAsia="宋体" w:hAnsi="Calibri" w:cs="Calibri" w:hint="eastAsia"/>
        </w:rPr>
        <w:t>所暗示</w:t>
      </w:r>
      <w:r w:rsidRPr="001068AA">
        <w:rPr>
          <w:rFonts w:ascii="Calibri" w:eastAsia="宋体" w:hAnsi="Calibri" w:cs="Calibri"/>
        </w:rPr>
        <w:t>的</w:t>
      </w:r>
      <w:r w:rsidRPr="001068AA">
        <w:rPr>
          <w:rFonts w:ascii="Calibri" w:eastAsia="宋体" w:hAnsi="Calibri" w:cs="Calibri" w:hint="eastAsia"/>
        </w:rPr>
        <w:t>通用性</w:t>
      </w:r>
      <w:r w:rsidRPr="001068AA">
        <w:rPr>
          <w:rFonts w:ascii="Calibri" w:eastAsia="宋体" w:hAnsi="Calibri" w:cs="Calibri"/>
        </w:rPr>
        <w:t>图遍历算法</w:t>
      </w:r>
      <w:r w:rsidRPr="001068AA">
        <w:rPr>
          <w:rFonts w:ascii="Calibri" w:eastAsia="宋体" w:hAnsi="Calibri" w:cs="Calibri" w:hint="eastAsia"/>
        </w:rPr>
        <w:t>了——只需将</w:t>
      </w:r>
      <w:r w:rsidRPr="001068AA">
        <w:rPr>
          <w:rFonts w:ascii="Calibri" w:eastAsia="宋体" w:hAnsi="Calibri" w:cs="Calibri"/>
        </w:rPr>
        <w:t>其队列类型替换一下</w:t>
      </w:r>
      <w:r w:rsidRPr="001068AA">
        <w:rPr>
          <w:rFonts w:ascii="Calibri" w:eastAsia="宋体" w:hAnsi="Calibri" w:cs="Calibri" w:hint="eastAsia"/>
        </w:rPr>
        <w:t>即可</w:t>
      </w:r>
      <w:r w:rsidRPr="001068AA">
        <w:rPr>
          <w:rFonts w:ascii="Calibri" w:eastAsia="宋体" w:hAnsi="Calibri" w:cs="Calibri"/>
        </w:rPr>
        <w:t>。下面</w:t>
      </w:r>
      <w:r w:rsidRPr="001068AA">
        <w:rPr>
          <w:rFonts w:ascii="Calibri" w:eastAsia="宋体" w:hAnsi="Calibri" w:cs="Calibri" w:hint="eastAsia"/>
        </w:rPr>
        <w:t>我们</w:t>
      </w:r>
      <w:r w:rsidRPr="001068AA">
        <w:rPr>
          <w:rFonts w:ascii="Calibri" w:eastAsia="宋体" w:hAnsi="Calibri" w:cs="Calibri"/>
        </w:rPr>
        <w:t>就</w:t>
      </w:r>
      <w:r w:rsidRPr="001068AA">
        <w:rPr>
          <w:rFonts w:ascii="Calibri" w:eastAsia="宋体" w:hAnsi="Calibri" w:cs="Calibri" w:hint="eastAsia"/>
        </w:rPr>
        <w:t>来</w:t>
      </w:r>
      <w:r w:rsidRPr="001068AA">
        <w:rPr>
          <w:rFonts w:ascii="Calibri" w:eastAsia="宋体" w:hAnsi="Calibri" w:cs="Calibri"/>
        </w:rPr>
        <w:t>看看更成熟的遍历算法（</w:t>
      </w:r>
      <w:r w:rsidRPr="001068AA">
        <w:rPr>
          <w:rFonts w:ascii="Calibri" w:eastAsia="宋体" w:hAnsi="Calibri" w:cs="Calibri" w:hint="eastAsia"/>
        </w:rPr>
        <w:t>如</w:t>
      </w:r>
      <w:r w:rsidRPr="001068AA">
        <w:rPr>
          <w:rFonts w:ascii="Calibri" w:eastAsia="宋体" w:hAnsi="Calibri" w:cs="Calibri"/>
        </w:rPr>
        <w:t>清单</w:t>
      </w:r>
      <w:r w:rsidRPr="001068AA">
        <w:rPr>
          <w:rFonts w:ascii="Calibri" w:eastAsia="宋体" w:hAnsi="Calibri" w:cs="Calibri" w:hint="eastAsia"/>
        </w:rPr>
        <w:t>5</w:t>
      </w:r>
      <w:r w:rsidRPr="001068AA">
        <w:rPr>
          <w:rFonts w:ascii="Calibri" w:eastAsia="宋体" w:hAnsi="Calibri" w:cs="Calibri"/>
        </w:rPr>
        <w:t>-6</w:t>
      </w:r>
      <w:r w:rsidRPr="001068AA">
        <w:rPr>
          <w:rFonts w:ascii="Calibri" w:eastAsia="宋体" w:hAnsi="Calibri" w:cs="Calibri" w:hint="eastAsia"/>
        </w:rPr>
        <w:t>所示</w:t>
      </w:r>
      <w:r w:rsidRPr="001068AA">
        <w:rPr>
          <w:rFonts w:ascii="Calibri" w:eastAsia="宋体" w:hAnsi="Calibri" w:cs="Calibri"/>
        </w:rPr>
        <w:t>）</w:t>
      </w:r>
      <w:r w:rsidRPr="001068AA">
        <w:rPr>
          <w:rFonts w:ascii="Calibri" w:eastAsia="宋体" w:hAnsi="Calibri" w:cs="Calibri" w:hint="eastAsia"/>
        </w:rPr>
        <w:t>。</w:t>
      </w:r>
    </w:p>
    <w:p w14:paraId="06486013" w14:textId="77777777" w:rsidR="008473DF" w:rsidRPr="008473DF" w:rsidRDefault="00AA73B4" w:rsidP="00563809">
      <w:pPr>
        <w:ind w:firstLine="422"/>
      </w:pPr>
      <w:r w:rsidRPr="001068AA">
        <w:rPr>
          <w:rFonts w:eastAsia="宋体" w:hint="eastAsia"/>
          <w:b/>
        </w:rPr>
        <w:t>清单</w:t>
      </w:r>
      <w:r w:rsidR="008473DF" w:rsidRPr="008473DF">
        <w:rPr>
          <w:b/>
        </w:rPr>
        <w:t>5-6.</w:t>
      </w:r>
      <w:r w:rsidR="008473DF" w:rsidRPr="008473DF">
        <w:t xml:space="preserve"> </w:t>
      </w:r>
      <w:r w:rsidRPr="001068AA">
        <w:rPr>
          <w:rFonts w:eastAsia="宋体" w:hint="eastAsia"/>
        </w:rPr>
        <w:t>通用性</w:t>
      </w:r>
      <w:r w:rsidRPr="001068AA">
        <w:rPr>
          <w:rFonts w:eastAsia="宋体"/>
        </w:rPr>
        <w:t>的图遍历函数</w:t>
      </w:r>
      <w:r w:rsidR="008473DF" w:rsidRPr="008473DF">
        <w:t xml:space="preserve"> </w:t>
      </w:r>
    </w:p>
    <w:p w14:paraId="219A7B24" w14:textId="77777777" w:rsidR="008473DF" w:rsidRPr="008473DF" w:rsidRDefault="008473DF" w:rsidP="007853EC">
      <w:pPr>
        <w:pStyle w:val="aa"/>
      </w:pPr>
      <w:r w:rsidRPr="008473DF">
        <w:t xml:space="preserve">def traverse(G, s, qtype=set): </w:t>
      </w:r>
    </w:p>
    <w:p w14:paraId="3E72DD6F" w14:textId="77777777" w:rsidR="00F51DA0" w:rsidRDefault="008473DF" w:rsidP="007853EC">
      <w:pPr>
        <w:pStyle w:val="aa"/>
      </w:pPr>
      <w:r w:rsidRPr="008473DF">
        <w:t xml:space="preserve">    </w:t>
      </w:r>
      <w:r w:rsidR="00F51DA0">
        <w:t xml:space="preserve"> </w:t>
      </w:r>
      <w:r w:rsidRPr="008473DF">
        <w:t>S, Q = set(), qtype()</w:t>
      </w:r>
    </w:p>
    <w:p w14:paraId="57A5BE7E" w14:textId="77777777" w:rsidR="00F51DA0" w:rsidRDefault="008473DF" w:rsidP="007853EC">
      <w:pPr>
        <w:pStyle w:val="aa"/>
      </w:pPr>
      <w:r w:rsidRPr="008473DF">
        <w:t xml:space="preserve">     Q.add(s)</w:t>
      </w:r>
    </w:p>
    <w:p w14:paraId="0C89D971" w14:textId="77777777" w:rsidR="00F51DA0" w:rsidRDefault="008473DF" w:rsidP="007853EC">
      <w:pPr>
        <w:pStyle w:val="aa"/>
      </w:pPr>
      <w:r w:rsidRPr="008473DF">
        <w:t xml:space="preserve">     while Q:</w:t>
      </w:r>
    </w:p>
    <w:p w14:paraId="1F678C95" w14:textId="77777777" w:rsidR="00F51DA0" w:rsidRDefault="008473DF" w:rsidP="007853EC">
      <w:pPr>
        <w:pStyle w:val="aa"/>
      </w:pPr>
      <w:r w:rsidRPr="008473DF">
        <w:t xml:space="preserve">         u = Q.pop()</w:t>
      </w:r>
    </w:p>
    <w:p w14:paraId="6289035F" w14:textId="77777777" w:rsidR="00F51DA0" w:rsidRDefault="008473DF" w:rsidP="007853EC">
      <w:pPr>
        <w:pStyle w:val="aa"/>
      </w:pPr>
      <w:r w:rsidRPr="008473DF">
        <w:t xml:space="preserve">         if u in S: continue</w:t>
      </w:r>
    </w:p>
    <w:p w14:paraId="3D534C26" w14:textId="77777777" w:rsidR="00F51DA0" w:rsidRDefault="008473DF" w:rsidP="007853EC">
      <w:pPr>
        <w:pStyle w:val="aa"/>
      </w:pPr>
      <w:r w:rsidRPr="008473DF">
        <w:t xml:space="preserve">         S.add(u)</w:t>
      </w:r>
    </w:p>
    <w:p w14:paraId="3F9D1237" w14:textId="77777777" w:rsidR="00F51DA0" w:rsidRDefault="008473DF" w:rsidP="007853EC">
      <w:pPr>
        <w:pStyle w:val="aa"/>
      </w:pPr>
      <w:r w:rsidRPr="008473DF">
        <w:t xml:space="preserve">         for v in G[u]:</w:t>
      </w:r>
    </w:p>
    <w:p w14:paraId="07D09B9B" w14:textId="77777777" w:rsidR="008473DF" w:rsidRPr="008473DF" w:rsidRDefault="008473DF" w:rsidP="007853EC">
      <w:pPr>
        <w:pStyle w:val="aa"/>
      </w:pPr>
      <w:r w:rsidRPr="008473DF">
        <w:t xml:space="preserve">             Q.add(v) </w:t>
      </w:r>
    </w:p>
    <w:p w14:paraId="68EE31B1" w14:textId="77777777" w:rsidR="008473DF" w:rsidRPr="008473DF" w:rsidRDefault="008473DF" w:rsidP="007853EC">
      <w:pPr>
        <w:pStyle w:val="aa"/>
      </w:pPr>
      <w:r w:rsidRPr="008473DF">
        <w:t xml:space="preserve">        </w:t>
      </w:r>
      <w:r w:rsidR="00F51DA0">
        <w:t xml:space="preserve"> </w:t>
      </w:r>
      <w:r w:rsidRPr="008473DF">
        <w:t xml:space="preserve">yield u </w:t>
      </w:r>
    </w:p>
    <w:p w14:paraId="14F54FD6" w14:textId="5595312F" w:rsidR="00AA73B4" w:rsidRPr="001068AA" w:rsidRDefault="00AA73B4" w:rsidP="008473DF">
      <w:pPr>
        <w:ind w:firstLine="420"/>
        <w:rPr>
          <w:rFonts w:eastAsia="宋体"/>
        </w:rPr>
      </w:pPr>
      <w:r w:rsidRPr="001068AA">
        <w:rPr>
          <w:rFonts w:eastAsia="宋体" w:hint="eastAsia"/>
        </w:rPr>
        <w:t>这里采用</w:t>
      </w:r>
      <w:r w:rsidRPr="001068AA">
        <w:rPr>
          <w:rFonts w:eastAsia="宋体"/>
        </w:rPr>
        <w:t>的默认</w:t>
      </w:r>
      <w:r w:rsidRPr="001068AA">
        <w:rPr>
          <w:rFonts w:eastAsia="宋体" w:hint="eastAsia"/>
        </w:rPr>
        <w:t>队列</w:t>
      </w:r>
      <w:r w:rsidRPr="001068AA">
        <w:rPr>
          <w:rFonts w:eastAsia="宋体"/>
        </w:rPr>
        <w:t>类型是</w:t>
      </w:r>
      <w:r w:rsidRPr="001068AA">
        <w:rPr>
          <w:rFonts w:eastAsia="宋体"/>
        </w:rPr>
        <w:t>set</w:t>
      </w:r>
      <w:r w:rsidR="003341A2" w:rsidRPr="001068AA">
        <w:rPr>
          <w:rFonts w:eastAsia="宋体" w:hint="eastAsia"/>
        </w:rPr>
        <w:t>，这</w:t>
      </w:r>
      <w:r w:rsidR="003341A2" w:rsidRPr="001068AA">
        <w:rPr>
          <w:rFonts w:eastAsia="宋体"/>
        </w:rPr>
        <w:t>使它更接近于原先</w:t>
      </w:r>
      <w:r w:rsidR="003341A2" w:rsidRPr="001068AA">
        <w:rPr>
          <w:rFonts w:eastAsia="宋体" w:hint="eastAsia"/>
        </w:rPr>
        <w:t>的（一般性）</w:t>
      </w:r>
      <w:r w:rsidR="003341A2" w:rsidRPr="001068AA">
        <w:rPr>
          <w:rFonts w:eastAsia="宋体"/>
        </w:rPr>
        <w:t>walk</w:t>
      </w:r>
      <w:r w:rsidR="003341A2" w:rsidRPr="001068AA">
        <w:rPr>
          <w:rFonts w:eastAsia="宋体"/>
        </w:rPr>
        <w:t>函数。当然</w:t>
      </w:r>
      <w:r w:rsidR="003341A2" w:rsidRPr="001068AA">
        <w:rPr>
          <w:rFonts w:eastAsia="宋体" w:hint="eastAsia"/>
        </w:rPr>
        <w:t>，</w:t>
      </w:r>
      <w:r w:rsidR="003341A2" w:rsidRPr="001068AA">
        <w:rPr>
          <w:rFonts w:eastAsia="宋体"/>
        </w:rPr>
        <w:t>我们</w:t>
      </w:r>
      <w:r w:rsidR="003341A2" w:rsidRPr="001068AA">
        <w:rPr>
          <w:rFonts w:eastAsia="宋体" w:hint="eastAsia"/>
        </w:rPr>
        <w:t>很容易</w:t>
      </w:r>
      <w:r w:rsidR="003341A2" w:rsidRPr="001068AA">
        <w:rPr>
          <w:rFonts w:eastAsia="宋体"/>
        </w:rPr>
        <w:t>就能将其定义成</w:t>
      </w:r>
      <w:r w:rsidR="003341A2" w:rsidRPr="001068AA">
        <w:rPr>
          <w:rFonts w:eastAsia="宋体"/>
        </w:rPr>
        <w:t>stack</w:t>
      </w:r>
      <w:r w:rsidR="003341A2" w:rsidRPr="001068AA">
        <w:rPr>
          <w:rFonts w:eastAsia="宋体"/>
        </w:rPr>
        <w:t>类型</w:t>
      </w:r>
      <w:r w:rsidR="003341A2" w:rsidRPr="001068AA">
        <w:rPr>
          <w:rFonts w:eastAsia="宋体" w:hint="eastAsia"/>
        </w:rPr>
        <w:t>（借助于一般</w:t>
      </w:r>
      <w:r w:rsidR="003341A2" w:rsidRPr="001068AA">
        <w:rPr>
          <w:rFonts w:eastAsia="宋体"/>
        </w:rPr>
        <w:t>队列</w:t>
      </w:r>
      <w:r w:rsidR="003341A2" w:rsidRPr="001068AA">
        <w:rPr>
          <w:rFonts w:eastAsia="宋体" w:hint="eastAsia"/>
        </w:rPr>
        <w:t>协议</w:t>
      </w:r>
      <w:r w:rsidR="003341A2" w:rsidRPr="001068AA">
        <w:rPr>
          <w:rFonts w:eastAsia="宋体"/>
        </w:rPr>
        <w:t>中</w:t>
      </w:r>
      <w:r w:rsidR="003341A2" w:rsidRPr="001068AA">
        <w:rPr>
          <w:rFonts w:eastAsia="宋体" w:hint="eastAsia"/>
        </w:rPr>
        <w:t>所</w:t>
      </w:r>
      <w:r w:rsidR="003341A2" w:rsidRPr="001068AA">
        <w:rPr>
          <w:rFonts w:eastAsia="宋体"/>
        </w:rPr>
        <w:t>定义的</w:t>
      </w:r>
      <w:r w:rsidR="003341A2" w:rsidRPr="001068AA">
        <w:rPr>
          <w:rFonts w:eastAsia="宋体"/>
        </w:rPr>
        <w:t>pop</w:t>
      </w:r>
      <w:r w:rsidR="003341A2" w:rsidRPr="001068AA">
        <w:rPr>
          <w:rFonts w:eastAsia="宋体"/>
        </w:rPr>
        <w:t>和</w:t>
      </w:r>
      <w:r w:rsidR="003341A2" w:rsidRPr="001068AA">
        <w:rPr>
          <w:rFonts w:eastAsia="宋体"/>
        </w:rPr>
        <w:t>add</w:t>
      </w:r>
      <w:r w:rsidR="003341A2" w:rsidRPr="001068AA">
        <w:rPr>
          <w:rFonts w:eastAsia="宋体"/>
        </w:rPr>
        <w:t>方法</w:t>
      </w:r>
      <w:r w:rsidR="003341A2" w:rsidRPr="001068AA">
        <w:rPr>
          <w:rFonts w:eastAsia="宋体" w:hint="eastAsia"/>
        </w:rPr>
        <w:t>），例如</w:t>
      </w:r>
      <w:r w:rsidR="003341A2" w:rsidRPr="001068AA">
        <w:rPr>
          <w:rFonts w:eastAsia="宋体"/>
        </w:rPr>
        <w:t>像这样：</w:t>
      </w:r>
    </w:p>
    <w:p w14:paraId="220473E0" w14:textId="77777777" w:rsidR="008473DF" w:rsidRPr="008473DF" w:rsidRDefault="008473DF" w:rsidP="007853EC">
      <w:pPr>
        <w:pStyle w:val="aa"/>
      </w:pPr>
      <w:r w:rsidRPr="008473DF">
        <w:t xml:space="preserve"> class stack(list): </w:t>
      </w:r>
    </w:p>
    <w:p w14:paraId="1FDE1585" w14:textId="77777777" w:rsidR="001A791D" w:rsidRDefault="008473DF" w:rsidP="002136EA">
      <w:pPr>
        <w:pStyle w:val="aa"/>
        <w:ind w:firstLineChars="300" w:firstLine="540"/>
      </w:pPr>
      <w:r w:rsidRPr="008473DF">
        <w:t xml:space="preserve">add = list.append </w:t>
      </w:r>
    </w:p>
    <w:p w14:paraId="25EC4B30" w14:textId="77777777" w:rsidR="008473DF" w:rsidRPr="008473DF" w:rsidRDefault="001A791D" w:rsidP="002136EA">
      <w:pPr>
        <w:pStyle w:val="aa"/>
        <w:ind w:firstLine="360"/>
      </w:pPr>
      <w:r>
        <w:rPr>
          <w:rFonts w:hint="eastAsia"/>
        </w:rPr>
        <w:t xml:space="preserve">  </w:t>
      </w:r>
    </w:p>
    <w:p w14:paraId="750D28EE" w14:textId="77777777" w:rsidR="003341A2" w:rsidRPr="001068AA" w:rsidRDefault="003341A2" w:rsidP="008473DF">
      <w:pPr>
        <w:ind w:firstLine="420"/>
        <w:rPr>
          <w:rFonts w:eastAsia="宋体"/>
        </w:rPr>
      </w:pPr>
      <w:r w:rsidRPr="001068AA">
        <w:rPr>
          <w:rFonts w:eastAsia="宋体" w:hint="eastAsia"/>
        </w:rPr>
        <w:t>对于</w:t>
      </w:r>
      <w:r w:rsidRPr="001068AA">
        <w:rPr>
          <w:rFonts w:eastAsia="宋体"/>
        </w:rPr>
        <w:t>之前</w:t>
      </w:r>
      <w:r w:rsidRPr="001068AA">
        <w:rPr>
          <w:rFonts w:eastAsia="宋体" w:hint="eastAsia"/>
        </w:rPr>
        <w:t>的</w:t>
      </w:r>
      <w:r w:rsidRPr="001068AA">
        <w:rPr>
          <w:rFonts w:eastAsia="宋体"/>
        </w:rPr>
        <w:t>深度优先测试，我们可以</w:t>
      </w:r>
      <w:r w:rsidRPr="001068AA">
        <w:rPr>
          <w:rFonts w:eastAsia="宋体" w:hint="eastAsia"/>
        </w:rPr>
        <w:t>将其</w:t>
      </w:r>
      <w:r w:rsidRPr="001068AA">
        <w:rPr>
          <w:rFonts w:eastAsia="宋体"/>
        </w:rPr>
        <w:t>替换如下：</w:t>
      </w:r>
    </w:p>
    <w:p w14:paraId="14E83105" w14:textId="77777777" w:rsidR="008473DF" w:rsidRPr="008473DF" w:rsidRDefault="008473DF" w:rsidP="007853EC">
      <w:pPr>
        <w:pStyle w:val="aa"/>
      </w:pPr>
      <w:r w:rsidRPr="008473DF">
        <w:t xml:space="preserve">&gt;&gt;&gt; list(traverse(G, 0, stack)) </w:t>
      </w:r>
    </w:p>
    <w:p w14:paraId="2AAD385A" w14:textId="77777777" w:rsidR="008473DF" w:rsidRPr="008473DF" w:rsidRDefault="008473DF" w:rsidP="007853EC">
      <w:pPr>
        <w:pStyle w:val="aa"/>
      </w:pPr>
      <w:r w:rsidRPr="008473DF">
        <w:t xml:space="preserve">[0, 5, 7, 6, 2, 3, 4, 1] </w:t>
      </w:r>
    </w:p>
    <w:p w14:paraId="52579CA0" w14:textId="77777777" w:rsidR="00AA73B4" w:rsidRPr="001068AA" w:rsidRDefault="003341A2" w:rsidP="003341A2">
      <w:pPr>
        <w:ind w:firstLine="420"/>
        <w:rPr>
          <w:rFonts w:eastAsia="宋体"/>
        </w:rPr>
      </w:pPr>
      <w:r w:rsidRPr="001068AA">
        <w:rPr>
          <w:rFonts w:eastAsia="宋体" w:hint="eastAsia"/>
        </w:rPr>
        <w:t>当然，使用各种</w:t>
      </w:r>
      <w:r w:rsidRPr="001068AA">
        <w:rPr>
          <w:rFonts w:eastAsia="宋体"/>
        </w:rPr>
        <w:t>专用版本的遍历算法也</w:t>
      </w:r>
      <w:r w:rsidRPr="001068AA">
        <w:rPr>
          <w:rFonts w:eastAsia="宋体" w:hint="eastAsia"/>
        </w:rPr>
        <w:t>很不错</w:t>
      </w:r>
      <w:r w:rsidRPr="001068AA">
        <w:rPr>
          <w:rFonts w:eastAsia="宋体"/>
        </w:rPr>
        <w:t>，</w:t>
      </w:r>
      <w:r w:rsidRPr="001068AA">
        <w:rPr>
          <w:rFonts w:eastAsia="宋体" w:hint="eastAsia"/>
        </w:rPr>
        <w:t>但</w:t>
      </w:r>
      <w:r w:rsidRPr="001068AA">
        <w:rPr>
          <w:rFonts w:eastAsia="宋体"/>
        </w:rPr>
        <w:t>我们可以</w:t>
      </w:r>
      <w:r w:rsidRPr="001068AA">
        <w:rPr>
          <w:rFonts w:eastAsia="宋体" w:hint="eastAsia"/>
        </w:rPr>
        <w:t>选择</w:t>
      </w:r>
      <w:r w:rsidRPr="001068AA">
        <w:rPr>
          <w:rFonts w:eastAsia="宋体"/>
        </w:rPr>
        <w:t>用某种</w:t>
      </w:r>
      <w:r w:rsidRPr="001068AA">
        <w:rPr>
          <w:rFonts w:eastAsia="宋体" w:hint="eastAsia"/>
        </w:rPr>
        <w:t>大致</w:t>
      </w:r>
      <w:r w:rsidRPr="001068AA">
        <w:rPr>
          <w:rFonts w:eastAsia="宋体"/>
        </w:rPr>
        <w:t>相同的</w:t>
      </w:r>
      <w:r w:rsidRPr="001068AA">
        <w:rPr>
          <w:rFonts w:eastAsia="宋体" w:hint="eastAsia"/>
        </w:rPr>
        <w:t>形式</w:t>
      </w:r>
      <w:r w:rsidRPr="001068AA">
        <w:rPr>
          <w:rFonts w:eastAsia="宋体"/>
        </w:rPr>
        <w:t>来表现它们。</w:t>
      </w:r>
    </w:p>
    <w:p w14:paraId="06208E5B" w14:textId="77777777" w:rsidR="008473DF" w:rsidRPr="008473DF" w:rsidRDefault="00C20E96" w:rsidP="0084342D">
      <w:pPr>
        <w:pStyle w:val="4"/>
        <w:rPr>
          <w:sz w:val="18"/>
        </w:rPr>
      </w:pPr>
      <w:r>
        <w:rPr>
          <w:rFonts w:hint="eastAsia"/>
        </w:rPr>
        <w:t>深度优先的</w:t>
      </w:r>
      <w:r>
        <w:t>时间戳与拓扑排序</w:t>
      </w:r>
      <w:r>
        <w:rPr>
          <w:rFonts w:hint="eastAsia"/>
        </w:rPr>
        <w:t>（再次）</w:t>
      </w:r>
      <w:r w:rsidR="008473DF" w:rsidRPr="008473DF">
        <w:t xml:space="preserve"> </w:t>
      </w:r>
    </w:p>
    <w:p w14:paraId="2A01DF93" w14:textId="61996EB9" w:rsidR="00B0684B" w:rsidRPr="001068AA" w:rsidRDefault="00CF6458" w:rsidP="008473DF">
      <w:pPr>
        <w:ind w:firstLine="420"/>
        <w:rPr>
          <w:rFonts w:eastAsia="宋体"/>
        </w:rPr>
      </w:pPr>
      <w:r w:rsidRPr="001068AA">
        <w:rPr>
          <w:rFonts w:eastAsia="宋体" w:hint="eastAsia"/>
        </w:rPr>
        <w:lastRenderedPageBreak/>
        <w:t>正如</w:t>
      </w:r>
      <w:r w:rsidRPr="001068AA">
        <w:rPr>
          <w:rFonts w:eastAsia="宋体"/>
        </w:rPr>
        <w:t>我们之前所提到的，</w:t>
      </w:r>
      <w:r w:rsidRPr="001068AA">
        <w:rPr>
          <w:rFonts w:eastAsia="宋体" w:hint="eastAsia"/>
        </w:rPr>
        <w:t>记住</w:t>
      </w:r>
      <w:r w:rsidRPr="001068AA">
        <w:rPr>
          <w:rFonts w:eastAsia="宋体"/>
        </w:rPr>
        <w:t>并</w:t>
      </w:r>
      <w:r w:rsidRPr="001068AA">
        <w:rPr>
          <w:rFonts w:eastAsia="宋体" w:hint="eastAsia"/>
        </w:rPr>
        <w:t>回避</w:t>
      </w:r>
      <w:r w:rsidR="00560457" w:rsidRPr="001068AA">
        <w:rPr>
          <w:rFonts w:eastAsia="宋体" w:hint="eastAsia"/>
        </w:rPr>
        <w:t>之前</w:t>
      </w:r>
      <w:r w:rsidRPr="001068AA">
        <w:rPr>
          <w:rFonts w:eastAsia="宋体"/>
        </w:rPr>
        <w:t>访问过的节点</w:t>
      </w:r>
      <w:r w:rsidR="00560457" w:rsidRPr="001068AA">
        <w:rPr>
          <w:rFonts w:eastAsia="宋体" w:hint="eastAsia"/>
        </w:rPr>
        <w:t>是</w:t>
      </w:r>
      <w:r w:rsidR="00560457" w:rsidRPr="001068AA">
        <w:rPr>
          <w:rFonts w:eastAsia="宋体"/>
        </w:rPr>
        <w:t>我们</w:t>
      </w:r>
      <w:r w:rsidR="00560457" w:rsidRPr="001068AA">
        <w:rPr>
          <w:rFonts w:eastAsia="宋体" w:hint="eastAsia"/>
        </w:rPr>
        <w:t>会不会</w:t>
      </w:r>
      <w:r w:rsidR="00560457" w:rsidRPr="001068AA">
        <w:rPr>
          <w:rFonts w:eastAsia="宋体"/>
        </w:rPr>
        <w:t>陷入环路，以及能不能</w:t>
      </w:r>
      <w:r w:rsidR="0084767C" w:rsidRPr="001068AA">
        <w:rPr>
          <w:rFonts w:eastAsia="宋体" w:hint="eastAsia"/>
        </w:rPr>
        <w:t>在</w:t>
      </w:r>
      <w:r w:rsidR="0084767C" w:rsidRPr="001068AA">
        <w:rPr>
          <w:rFonts w:eastAsia="宋体"/>
        </w:rPr>
        <w:t>无环路</w:t>
      </w:r>
      <w:r w:rsidR="00560457" w:rsidRPr="001068AA">
        <w:rPr>
          <w:rFonts w:eastAsia="宋体"/>
        </w:rPr>
        <w:t>遍历</w:t>
      </w:r>
      <w:r w:rsidR="0084767C" w:rsidRPr="001068AA">
        <w:rPr>
          <w:rFonts w:eastAsia="宋体" w:hint="eastAsia"/>
        </w:rPr>
        <w:t>过程</w:t>
      </w:r>
      <w:r w:rsidR="0084767C" w:rsidRPr="001068AA">
        <w:rPr>
          <w:rFonts w:eastAsia="宋体"/>
        </w:rPr>
        <w:t>中自然形成</w:t>
      </w:r>
      <w:r w:rsidR="00560457" w:rsidRPr="001068AA">
        <w:rPr>
          <w:rFonts w:eastAsia="宋体"/>
        </w:rPr>
        <w:t>一</w:t>
      </w:r>
      <w:r w:rsidR="00560457" w:rsidRPr="001068AA">
        <w:rPr>
          <w:rFonts w:eastAsia="宋体" w:hint="eastAsia"/>
        </w:rPr>
        <w:t>个</w:t>
      </w:r>
      <w:r w:rsidR="00560457" w:rsidRPr="001068AA">
        <w:rPr>
          <w:rFonts w:eastAsia="宋体"/>
        </w:rPr>
        <w:t>树结构的关键。</w:t>
      </w:r>
      <w:r w:rsidR="00560457" w:rsidRPr="001068AA">
        <w:rPr>
          <w:rFonts w:eastAsia="宋体" w:hint="eastAsia"/>
        </w:rPr>
        <w:t>根据</w:t>
      </w:r>
      <w:r w:rsidR="00560457" w:rsidRPr="001068AA">
        <w:rPr>
          <w:rFonts w:eastAsia="宋体"/>
        </w:rPr>
        <w:t>这些</w:t>
      </w:r>
      <w:r w:rsidR="00560457" w:rsidRPr="001068AA">
        <w:rPr>
          <w:rFonts w:eastAsia="宋体" w:hint="eastAsia"/>
        </w:rPr>
        <w:t>树</w:t>
      </w:r>
      <w:r w:rsidR="00560457" w:rsidRPr="001068AA">
        <w:rPr>
          <w:rFonts w:eastAsia="宋体"/>
        </w:rPr>
        <w:t>各自不同</w:t>
      </w:r>
      <w:r w:rsidR="00560457" w:rsidRPr="001068AA">
        <w:rPr>
          <w:rFonts w:eastAsia="宋体" w:hint="eastAsia"/>
        </w:rPr>
        <w:t>的</w:t>
      </w:r>
      <w:del w:id="476" w:author="Decheng Fan" w:date="2014-06-05T08:08:00Z">
        <w:r w:rsidR="00560457" w:rsidRPr="001068AA" w:rsidDel="00C55EF7">
          <w:rPr>
            <w:rFonts w:eastAsia="宋体"/>
          </w:rPr>
          <w:delText>结构</w:delText>
        </w:r>
      </w:del>
      <w:ins w:id="477" w:author="Decheng Fan" w:date="2014-06-05T08:08:00Z">
        <w:r w:rsidR="00C55EF7">
          <w:rPr>
            <w:rFonts w:eastAsia="宋体" w:hint="eastAsia"/>
          </w:rPr>
          <w:t>构造方法</w:t>
        </w:r>
      </w:ins>
      <w:r w:rsidR="00560457" w:rsidRPr="001068AA">
        <w:rPr>
          <w:rFonts w:eastAsia="宋体"/>
        </w:rPr>
        <w:t>，它们</w:t>
      </w:r>
      <w:r w:rsidR="00560457" w:rsidRPr="001068AA">
        <w:rPr>
          <w:rFonts w:eastAsia="宋体" w:hint="eastAsia"/>
        </w:rPr>
        <w:t>分别</w:t>
      </w:r>
      <w:r w:rsidR="00560457" w:rsidRPr="001068AA">
        <w:rPr>
          <w:rFonts w:eastAsia="宋体"/>
        </w:rPr>
        <w:t>有着</w:t>
      </w:r>
      <w:r w:rsidR="00560457" w:rsidRPr="001068AA">
        <w:rPr>
          <w:rFonts w:eastAsia="宋体" w:hint="eastAsia"/>
        </w:rPr>
        <w:t>不同</w:t>
      </w:r>
      <w:r w:rsidR="00560457" w:rsidRPr="001068AA">
        <w:rPr>
          <w:rFonts w:eastAsia="宋体"/>
        </w:rPr>
        <w:t>的</w:t>
      </w:r>
      <w:r w:rsidR="00560457" w:rsidRPr="001068AA">
        <w:rPr>
          <w:rFonts w:eastAsia="宋体" w:hint="eastAsia"/>
        </w:rPr>
        <w:t>名称</w:t>
      </w:r>
      <w:r w:rsidR="00560457" w:rsidRPr="001068AA">
        <w:rPr>
          <w:rFonts w:eastAsia="宋体"/>
        </w:rPr>
        <w:t>。</w:t>
      </w:r>
      <w:r w:rsidR="00560457" w:rsidRPr="001068AA">
        <w:rPr>
          <w:rFonts w:eastAsia="宋体" w:hint="eastAsia"/>
        </w:rPr>
        <w:t>在</w:t>
      </w:r>
      <w:r w:rsidR="00560457" w:rsidRPr="001068AA">
        <w:rPr>
          <w:rFonts w:eastAsia="宋体" w:hint="eastAsia"/>
        </w:rPr>
        <w:t>DFS</w:t>
      </w:r>
      <w:r w:rsidR="00560457" w:rsidRPr="001068AA">
        <w:rPr>
          <w:rFonts w:eastAsia="宋体" w:hint="eastAsia"/>
        </w:rPr>
        <w:t>中</w:t>
      </w:r>
      <w:r w:rsidR="00560457" w:rsidRPr="001068AA">
        <w:rPr>
          <w:rFonts w:eastAsia="宋体"/>
        </w:rPr>
        <w:t>，它们顾名思义应该叫做深度优先</w:t>
      </w:r>
      <w:r w:rsidR="00560457" w:rsidRPr="001068AA">
        <w:rPr>
          <w:rFonts w:eastAsia="宋体" w:hint="eastAsia"/>
        </w:rPr>
        <w:t>树（或</w:t>
      </w:r>
      <w:r w:rsidR="00560457" w:rsidRPr="001068AA">
        <w:rPr>
          <w:rFonts w:eastAsia="宋体" w:hint="eastAsia"/>
        </w:rPr>
        <w:t>DFS</w:t>
      </w:r>
      <w:r w:rsidR="00560457" w:rsidRPr="001068AA">
        <w:rPr>
          <w:rFonts w:eastAsia="宋体" w:hint="eastAsia"/>
        </w:rPr>
        <w:t>树）</w:t>
      </w:r>
      <w:r w:rsidR="00560457" w:rsidRPr="001068AA">
        <w:rPr>
          <w:rFonts w:eastAsia="宋体"/>
        </w:rPr>
        <w:t>。</w:t>
      </w:r>
      <w:r w:rsidR="0084767C" w:rsidRPr="001068AA">
        <w:rPr>
          <w:rFonts w:eastAsia="宋体" w:hint="eastAsia"/>
        </w:rPr>
        <w:t>与</w:t>
      </w:r>
      <w:r w:rsidR="0084767C" w:rsidRPr="001068AA">
        <w:rPr>
          <w:rFonts w:eastAsia="宋体"/>
        </w:rPr>
        <w:t>其它所有的遍历树一样，</w:t>
      </w:r>
      <w:r w:rsidR="0084767C" w:rsidRPr="001068AA">
        <w:rPr>
          <w:rFonts w:eastAsia="宋体" w:hint="eastAsia"/>
        </w:rPr>
        <w:t>DFS</w:t>
      </w:r>
      <w:r w:rsidR="0084767C" w:rsidRPr="001068AA">
        <w:rPr>
          <w:rFonts w:eastAsia="宋体" w:hint="eastAsia"/>
        </w:rPr>
        <w:t>树</w:t>
      </w:r>
      <w:r w:rsidR="0084767C" w:rsidRPr="001068AA">
        <w:rPr>
          <w:rFonts w:eastAsia="宋体"/>
        </w:rPr>
        <w:t>的结构也取决于其中</w:t>
      </w:r>
      <w:del w:id="478" w:author="Decheng Fan" w:date="2014-06-05T08:09:00Z">
        <w:r w:rsidR="0084767C" w:rsidRPr="001068AA" w:rsidDel="00C55EF7">
          <w:rPr>
            <w:rFonts w:eastAsia="宋体"/>
          </w:rPr>
          <w:delText>已访问</w:delText>
        </w:r>
      </w:del>
      <w:r w:rsidR="0084767C" w:rsidRPr="001068AA">
        <w:rPr>
          <w:rFonts w:eastAsia="宋体"/>
        </w:rPr>
        <w:t>节点</w:t>
      </w:r>
      <w:commentRangeStart w:id="479"/>
      <w:ins w:id="480" w:author="Decheng Fan" w:date="2014-06-05T08:09:00Z">
        <w:r w:rsidR="00C55EF7">
          <w:rPr>
            <w:rFonts w:eastAsia="宋体" w:hint="eastAsia"/>
          </w:rPr>
          <w:t>被访问</w:t>
        </w:r>
        <w:commentRangeEnd w:id="479"/>
        <w:r w:rsidR="00D21FF0">
          <w:rPr>
            <w:rStyle w:val="af3"/>
          </w:rPr>
          <w:commentReference w:id="479"/>
        </w:r>
      </w:ins>
      <w:r w:rsidR="0084767C" w:rsidRPr="001068AA">
        <w:rPr>
          <w:rFonts w:eastAsia="宋体"/>
        </w:rPr>
        <w:t>的顺序。</w:t>
      </w:r>
      <w:r w:rsidR="00EE5A13" w:rsidRPr="001068AA">
        <w:rPr>
          <w:rFonts w:eastAsia="宋体" w:hint="eastAsia"/>
        </w:rPr>
        <w:t>其中</w:t>
      </w:r>
      <w:r w:rsidR="00EE5A13" w:rsidRPr="001068AA">
        <w:rPr>
          <w:rFonts w:eastAsia="宋体"/>
        </w:rPr>
        <w:t>，为</w:t>
      </w:r>
      <w:r w:rsidR="00EE5A13" w:rsidRPr="001068AA">
        <w:rPr>
          <w:rFonts w:eastAsia="宋体" w:hint="eastAsia"/>
        </w:rPr>
        <w:t>DFS</w:t>
      </w:r>
      <w:r w:rsidR="00EE5A13" w:rsidRPr="001068AA">
        <w:rPr>
          <w:rFonts w:eastAsia="宋体" w:hint="eastAsia"/>
        </w:rPr>
        <w:t>树</w:t>
      </w:r>
      <w:r w:rsidR="00EE5A13" w:rsidRPr="001068AA">
        <w:rPr>
          <w:rFonts w:eastAsia="宋体"/>
        </w:rPr>
        <w:t>所特有的一件事是</w:t>
      </w:r>
      <w:r w:rsidR="00EB68BC">
        <w:rPr>
          <w:rFonts w:eastAsia="宋体" w:hint="eastAsia"/>
        </w:rPr>
        <w:t>，在</w:t>
      </w:r>
      <w:r w:rsidR="00EB68BC">
        <w:rPr>
          <w:rFonts w:eastAsia="宋体"/>
        </w:rPr>
        <w:t>此类树结构中，</w:t>
      </w:r>
      <w:r w:rsidR="00EB68BC">
        <w:rPr>
          <w:rFonts w:eastAsia="宋体" w:hint="eastAsia"/>
        </w:rPr>
        <w:t>任意</w:t>
      </w:r>
      <w:r w:rsidR="00EB68BC">
        <w:rPr>
          <w:rFonts w:eastAsia="宋体"/>
        </w:rPr>
        <w:t>节点</w:t>
      </w:r>
      <w:r w:rsidR="00EB68BC">
        <w:rPr>
          <w:rFonts w:eastAsia="宋体"/>
        </w:rPr>
        <w:t>u</w:t>
      </w:r>
      <w:r w:rsidR="00EB68BC">
        <w:rPr>
          <w:rFonts w:eastAsia="宋体" w:hint="eastAsia"/>
        </w:rPr>
        <w:t>下</w:t>
      </w:r>
      <w:r w:rsidR="00EB68BC">
        <w:rPr>
          <w:rFonts w:eastAsia="宋体"/>
        </w:rPr>
        <w:t>所有</w:t>
      </w:r>
      <w:r w:rsidR="00EB68BC">
        <w:rPr>
          <w:rFonts w:eastAsia="宋体" w:hint="eastAsia"/>
        </w:rPr>
        <w:t>后代</w:t>
      </w:r>
      <w:r w:rsidR="00EB68BC">
        <w:rPr>
          <w:rFonts w:eastAsia="宋体"/>
        </w:rPr>
        <w:t>节点都</w:t>
      </w:r>
      <w:r w:rsidR="00EB68BC">
        <w:rPr>
          <w:rFonts w:eastAsia="宋体" w:hint="eastAsia"/>
        </w:rPr>
        <w:t>将会</w:t>
      </w:r>
      <w:r w:rsidR="00EB68BC">
        <w:rPr>
          <w:rFonts w:eastAsia="宋体"/>
        </w:rPr>
        <w:t>在</w:t>
      </w:r>
      <w:r w:rsidR="00EB68BC">
        <w:rPr>
          <w:rFonts w:eastAsia="宋体"/>
        </w:rPr>
        <w:t>u</w:t>
      </w:r>
      <w:r w:rsidR="00EB68BC">
        <w:rPr>
          <w:rFonts w:eastAsia="宋体"/>
        </w:rPr>
        <w:t>开始被探索到</w:t>
      </w:r>
      <w:r w:rsidR="00EB68BC">
        <w:rPr>
          <w:rFonts w:eastAsia="宋体" w:hint="eastAsia"/>
        </w:rPr>
        <w:t>完成</w:t>
      </w:r>
      <w:r w:rsidR="007E6DEF">
        <w:rPr>
          <w:rFonts w:eastAsia="宋体"/>
        </w:rPr>
        <w:t>回溯</w:t>
      </w:r>
      <w:r w:rsidR="00EB68BC">
        <w:rPr>
          <w:rFonts w:eastAsia="宋体"/>
        </w:rPr>
        <w:t>操作之间的这段时间被处理。</w:t>
      </w:r>
    </w:p>
    <w:p w14:paraId="24EACBD1" w14:textId="77777777" w:rsidR="00DF3382" w:rsidRPr="00D15564" w:rsidRDefault="001E316F" w:rsidP="008473DF">
      <w:pPr>
        <w:ind w:firstLine="420"/>
        <w:rPr>
          <w:rFonts w:eastAsia="宋体"/>
        </w:rPr>
      </w:pPr>
      <w:r w:rsidRPr="00D15564">
        <w:rPr>
          <w:rFonts w:eastAsia="宋体" w:hint="eastAsia"/>
        </w:rPr>
        <w:t>如果</w:t>
      </w:r>
      <w:r w:rsidR="00DF3382" w:rsidRPr="00D15564">
        <w:rPr>
          <w:rFonts w:eastAsia="宋体" w:hint="eastAsia"/>
        </w:rPr>
        <w:t>想</w:t>
      </w:r>
      <w:r w:rsidRPr="00D15564">
        <w:rPr>
          <w:rFonts w:eastAsia="宋体" w:hint="eastAsia"/>
        </w:rPr>
        <w:t>要</w:t>
      </w:r>
      <w:r w:rsidR="00DF3382" w:rsidRPr="00D15564">
        <w:rPr>
          <w:rFonts w:eastAsia="宋体"/>
        </w:rPr>
        <w:t>让这个属性</w:t>
      </w:r>
      <w:r w:rsidR="00DF3382" w:rsidRPr="00D15564">
        <w:rPr>
          <w:rFonts w:eastAsia="宋体" w:hint="eastAsia"/>
        </w:rPr>
        <w:t>发挥</w:t>
      </w:r>
      <w:r w:rsidR="00DF3382" w:rsidRPr="00D15564">
        <w:rPr>
          <w:rFonts w:eastAsia="宋体"/>
        </w:rPr>
        <w:t>其作用，</w:t>
      </w:r>
      <w:r w:rsidR="00DF3382" w:rsidRPr="00D15564">
        <w:rPr>
          <w:rFonts w:eastAsia="宋体" w:hint="eastAsia"/>
        </w:rPr>
        <w:t>我们</w:t>
      </w:r>
      <w:r w:rsidR="00DF3382" w:rsidRPr="00D15564">
        <w:rPr>
          <w:rFonts w:eastAsia="宋体"/>
        </w:rPr>
        <w:t>就需要去了解该算法</w:t>
      </w:r>
      <w:r w:rsidRPr="00D15564">
        <w:rPr>
          <w:rFonts w:eastAsia="宋体" w:hint="eastAsia"/>
        </w:rPr>
        <w:t>的</w:t>
      </w:r>
      <w:r w:rsidRPr="00D15564">
        <w:rPr>
          <w:rFonts w:eastAsia="宋体"/>
        </w:rPr>
        <w:t>具体</w:t>
      </w:r>
      <w:r w:rsidR="007E6DEF">
        <w:rPr>
          <w:rFonts w:eastAsia="宋体"/>
        </w:rPr>
        <w:t>回溯</w:t>
      </w:r>
      <w:r w:rsidRPr="00D15564">
        <w:rPr>
          <w:rFonts w:eastAsia="宋体"/>
        </w:rPr>
        <w:t>时间</w:t>
      </w:r>
      <w:r w:rsidRPr="00D15564">
        <w:rPr>
          <w:rFonts w:eastAsia="宋体" w:hint="eastAsia"/>
        </w:rPr>
        <w:t>，</w:t>
      </w:r>
      <w:r w:rsidRPr="00D15564">
        <w:rPr>
          <w:rFonts w:eastAsia="宋体"/>
        </w:rPr>
        <w:t>这</w:t>
      </w:r>
      <w:r w:rsidRPr="00D15564">
        <w:rPr>
          <w:rFonts w:eastAsia="宋体" w:hint="eastAsia"/>
        </w:rPr>
        <w:t>对于</w:t>
      </w:r>
      <w:r w:rsidR="00DF3382" w:rsidRPr="00D15564">
        <w:rPr>
          <w:rFonts w:eastAsia="宋体"/>
        </w:rPr>
        <w:t>迭代版本可能会有</w:t>
      </w:r>
      <w:r w:rsidRPr="00D15564">
        <w:rPr>
          <w:rFonts w:eastAsia="宋体" w:hint="eastAsia"/>
        </w:rPr>
        <w:t>一点</w:t>
      </w:r>
      <w:r w:rsidR="00DF3382" w:rsidRPr="00D15564">
        <w:rPr>
          <w:rFonts w:eastAsia="宋体"/>
        </w:rPr>
        <w:t>难度。</w:t>
      </w:r>
      <w:r w:rsidR="00DF3382" w:rsidRPr="00D15564">
        <w:rPr>
          <w:rFonts w:eastAsia="宋体" w:hint="eastAsia"/>
        </w:rPr>
        <w:t>尽管，</w:t>
      </w:r>
      <w:r w:rsidR="00DF3382" w:rsidRPr="00D15564">
        <w:rPr>
          <w:rFonts w:eastAsia="宋体"/>
        </w:rPr>
        <w:t>我们</w:t>
      </w:r>
      <w:r w:rsidR="00DF3382" w:rsidRPr="00D15564">
        <w:rPr>
          <w:rFonts w:eastAsia="宋体" w:hint="eastAsia"/>
        </w:rPr>
        <w:t>也</w:t>
      </w:r>
      <w:r w:rsidR="00DF3382" w:rsidRPr="00D15564">
        <w:rPr>
          <w:rFonts w:eastAsia="宋体"/>
        </w:rPr>
        <w:t>可以</w:t>
      </w:r>
      <w:r w:rsidR="00DF3382" w:rsidRPr="00D15564">
        <w:rPr>
          <w:rFonts w:eastAsia="宋体" w:hint="eastAsia"/>
        </w:rPr>
        <w:t>选择</w:t>
      </w:r>
      <w:r w:rsidRPr="00D15564">
        <w:rPr>
          <w:rFonts w:eastAsia="宋体" w:hint="eastAsia"/>
        </w:rPr>
        <w:t>扩展</w:t>
      </w:r>
      <w:r w:rsidRPr="00D15564">
        <w:rPr>
          <w:rFonts w:eastAsia="宋体"/>
        </w:rPr>
        <w:t>一下</w:t>
      </w:r>
      <w:r w:rsidR="00DF3382" w:rsidRPr="00D15564">
        <w:rPr>
          <w:rFonts w:eastAsia="宋体"/>
        </w:rPr>
        <w:t>清单</w:t>
      </w:r>
      <w:r w:rsidR="00DF3382" w:rsidRPr="00D15564">
        <w:rPr>
          <w:rFonts w:eastAsia="宋体" w:hint="eastAsia"/>
        </w:rPr>
        <w:t>5</w:t>
      </w:r>
      <w:r w:rsidR="00DF3382" w:rsidRPr="00D15564">
        <w:rPr>
          <w:rFonts w:eastAsia="宋体"/>
        </w:rPr>
        <w:t>-5</w:t>
      </w:r>
      <w:r w:rsidR="00DF3382" w:rsidRPr="00D15564">
        <w:rPr>
          <w:rFonts w:eastAsia="宋体" w:hint="eastAsia"/>
        </w:rPr>
        <w:t>中</w:t>
      </w:r>
      <w:r w:rsidR="00DF3382" w:rsidRPr="00D15564">
        <w:rPr>
          <w:rFonts w:eastAsia="宋体"/>
        </w:rPr>
        <w:t>迭代版的</w:t>
      </w:r>
      <w:r w:rsidR="00DF3382" w:rsidRPr="00D15564">
        <w:rPr>
          <w:rFonts w:eastAsia="宋体"/>
        </w:rPr>
        <w:t>DFS</w:t>
      </w:r>
      <w:r w:rsidR="00DF3382" w:rsidRPr="00D15564">
        <w:rPr>
          <w:rFonts w:eastAsia="宋体"/>
        </w:rPr>
        <w:t>，使</w:t>
      </w:r>
      <w:r w:rsidR="00DF3382" w:rsidRPr="00D15564">
        <w:rPr>
          <w:rFonts w:eastAsia="宋体" w:hint="eastAsia"/>
        </w:rPr>
        <w:t>其</w:t>
      </w:r>
      <w:r w:rsidR="00DF3382" w:rsidRPr="00D15564">
        <w:rPr>
          <w:rFonts w:eastAsia="宋体"/>
        </w:rPr>
        <w:t>能持续跟踪</w:t>
      </w:r>
      <w:r w:rsidR="00DF3382" w:rsidRPr="00D15564">
        <w:rPr>
          <w:rFonts w:eastAsia="宋体" w:hint="eastAsia"/>
        </w:rPr>
        <w:t>自己</w:t>
      </w:r>
      <w:r w:rsidR="00DF3382" w:rsidRPr="00D15564">
        <w:rPr>
          <w:rFonts w:eastAsia="宋体"/>
        </w:rPr>
        <w:t>的</w:t>
      </w:r>
      <w:r w:rsidR="007E6DEF">
        <w:rPr>
          <w:rFonts w:eastAsia="宋体"/>
        </w:rPr>
        <w:t>回溯</w:t>
      </w:r>
      <w:r w:rsidR="00DF3382" w:rsidRPr="00D15564">
        <w:rPr>
          <w:rFonts w:eastAsia="宋体"/>
        </w:rPr>
        <w:t>操作</w:t>
      </w:r>
      <w:r w:rsidR="00DF3382" w:rsidRPr="00D15564">
        <w:rPr>
          <w:rFonts w:eastAsia="宋体" w:hint="eastAsia"/>
        </w:rPr>
        <w:t>（见</w:t>
      </w:r>
      <w:r w:rsidR="00DF3382" w:rsidRPr="00D15564">
        <w:rPr>
          <w:rFonts w:eastAsia="宋体"/>
        </w:rPr>
        <w:t>习题</w:t>
      </w:r>
      <w:r w:rsidR="00DF3382" w:rsidRPr="00D15564">
        <w:rPr>
          <w:rFonts w:eastAsia="宋体" w:hint="eastAsia"/>
        </w:rPr>
        <w:t>5</w:t>
      </w:r>
      <w:r w:rsidR="00DF3382" w:rsidRPr="00D15564">
        <w:rPr>
          <w:rFonts w:eastAsia="宋体"/>
        </w:rPr>
        <w:t>-7</w:t>
      </w:r>
      <w:r w:rsidR="00DF3382" w:rsidRPr="00D15564">
        <w:rPr>
          <w:rFonts w:eastAsia="宋体" w:hint="eastAsia"/>
        </w:rPr>
        <w:t>），但</w:t>
      </w:r>
      <w:r w:rsidR="00DF3382" w:rsidRPr="00D15564">
        <w:rPr>
          <w:rFonts w:eastAsia="宋体"/>
        </w:rPr>
        <w:t>在这里，我们</w:t>
      </w:r>
      <w:r w:rsidR="00DF3382" w:rsidRPr="00D15564">
        <w:rPr>
          <w:rFonts w:eastAsia="宋体" w:hint="eastAsia"/>
        </w:rPr>
        <w:t>要</w:t>
      </w:r>
      <w:r w:rsidR="00DF3382" w:rsidRPr="00D15564">
        <w:rPr>
          <w:rFonts w:eastAsia="宋体"/>
        </w:rPr>
        <w:t>扩展的是递归版的</w:t>
      </w:r>
      <w:r w:rsidR="00DF3382" w:rsidRPr="00D15564">
        <w:rPr>
          <w:rFonts w:eastAsia="宋体"/>
        </w:rPr>
        <w:t>DFS</w:t>
      </w:r>
      <w:r w:rsidR="004A3AC2" w:rsidRPr="00D15564">
        <w:rPr>
          <w:rFonts w:eastAsia="宋体" w:hint="eastAsia"/>
        </w:rPr>
        <w:t>（清单</w:t>
      </w:r>
      <w:r w:rsidR="004A3AC2" w:rsidRPr="00D15564">
        <w:rPr>
          <w:rFonts w:eastAsia="宋体" w:hint="eastAsia"/>
        </w:rPr>
        <w:t>5</w:t>
      </w:r>
      <w:r w:rsidR="004A3AC2" w:rsidRPr="00D15564">
        <w:rPr>
          <w:rFonts w:eastAsia="宋体"/>
        </w:rPr>
        <w:t>-4</w:t>
      </w:r>
      <w:r w:rsidR="004A3AC2" w:rsidRPr="00D15564">
        <w:rPr>
          <w:rFonts w:eastAsia="宋体" w:hint="eastAsia"/>
        </w:rPr>
        <w:t>）。</w:t>
      </w:r>
      <w:r w:rsidR="004A3AC2" w:rsidRPr="00D15564">
        <w:rPr>
          <w:rFonts w:eastAsia="宋体"/>
        </w:rPr>
        <w:t>在</w:t>
      </w:r>
      <w:r w:rsidR="004A3AC2" w:rsidRPr="00D15564">
        <w:rPr>
          <w:rFonts w:eastAsia="宋体" w:hint="eastAsia"/>
        </w:rPr>
        <w:t>清单</w:t>
      </w:r>
      <w:r w:rsidR="004A3AC2" w:rsidRPr="00D15564">
        <w:rPr>
          <w:rFonts w:eastAsia="宋体" w:hint="eastAsia"/>
        </w:rPr>
        <w:t>5</w:t>
      </w:r>
      <w:r w:rsidR="004A3AC2" w:rsidRPr="00D15564">
        <w:rPr>
          <w:rFonts w:eastAsia="宋体"/>
        </w:rPr>
        <w:t>-6</w:t>
      </w:r>
      <w:r w:rsidR="004A3AC2" w:rsidRPr="00D15564">
        <w:rPr>
          <w:rFonts w:eastAsia="宋体" w:hint="eastAsia"/>
        </w:rPr>
        <w:t>这个</w:t>
      </w:r>
      <w:r w:rsidR="004A3AC2" w:rsidRPr="00D15564">
        <w:rPr>
          <w:rFonts w:eastAsia="宋体"/>
        </w:rPr>
        <w:t>版本中，我们为每个节点添加了时间戳，</w:t>
      </w:r>
      <w:r w:rsidRPr="00D15564">
        <w:rPr>
          <w:rFonts w:eastAsia="宋体" w:hint="eastAsia"/>
        </w:rPr>
        <w:t>其中</w:t>
      </w:r>
      <w:r w:rsidR="004A3AC2" w:rsidRPr="00D15564">
        <w:rPr>
          <w:rFonts w:eastAsia="宋体" w:hint="eastAsia"/>
        </w:rPr>
        <w:t>一种</w:t>
      </w:r>
      <w:r w:rsidR="004A3AC2" w:rsidRPr="00D15564">
        <w:rPr>
          <w:rFonts w:eastAsia="宋体"/>
        </w:rPr>
        <w:t>代表它被探索的</w:t>
      </w:r>
      <w:r w:rsidR="004A3AC2" w:rsidRPr="00D15564">
        <w:rPr>
          <w:rFonts w:eastAsia="宋体" w:hint="eastAsia"/>
        </w:rPr>
        <w:t>时间</w:t>
      </w:r>
      <w:r w:rsidR="004A3AC2" w:rsidRPr="00D15564">
        <w:rPr>
          <w:rFonts w:eastAsia="宋体"/>
        </w:rPr>
        <w:t>（</w:t>
      </w:r>
      <w:r w:rsidRPr="00D15564">
        <w:rPr>
          <w:rFonts w:eastAsia="宋体" w:hint="eastAsia"/>
        </w:rPr>
        <w:t>即</w:t>
      </w:r>
      <w:r w:rsidR="004A3AC2" w:rsidRPr="00D15564">
        <w:rPr>
          <w:rFonts w:eastAsia="宋体"/>
        </w:rPr>
        <w:t>探索开始</w:t>
      </w:r>
      <w:r w:rsidRPr="00D15564">
        <w:rPr>
          <w:rFonts w:eastAsia="宋体" w:hint="eastAsia"/>
        </w:rPr>
        <w:t>时，</w:t>
      </w:r>
      <w:r w:rsidR="00130419" w:rsidRPr="00D15564">
        <w:rPr>
          <w:rFonts w:eastAsia="宋体" w:hint="eastAsia"/>
        </w:rPr>
        <w:t>标识为</w:t>
      </w:r>
      <w:r w:rsidR="004A3AC2" w:rsidRPr="00D15564">
        <w:rPr>
          <w:rFonts w:eastAsia="宋体"/>
        </w:rPr>
        <w:t>d</w:t>
      </w:r>
      <w:r w:rsidR="004A3AC2" w:rsidRPr="00D15564">
        <w:rPr>
          <w:rFonts w:eastAsia="宋体"/>
        </w:rPr>
        <w:t>），</w:t>
      </w:r>
      <w:r w:rsidR="004A3AC2" w:rsidRPr="00D15564">
        <w:rPr>
          <w:rFonts w:eastAsia="宋体" w:hint="eastAsia"/>
        </w:rPr>
        <w:t>而</w:t>
      </w:r>
      <w:r w:rsidR="004A3AC2" w:rsidRPr="00D15564">
        <w:rPr>
          <w:rFonts w:eastAsia="宋体"/>
        </w:rPr>
        <w:t>另一</w:t>
      </w:r>
      <w:r w:rsidR="004A3AC2" w:rsidRPr="00D15564">
        <w:rPr>
          <w:rFonts w:eastAsia="宋体" w:hint="eastAsia"/>
        </w:rPr>
        <w:t>种则代表</w:t>
      </w:r>
      <w:r w:rsidR="004A3AC2" w:rsidRPr="00D15564">
        <w:rPr>
          <w:rFonts w:eastAsia="宋体"/>
        </w:rPr>
        <w:t>我们</w:t>
      </w:r>
      <w:r w:rsidR="007E6DEF">
        <w:rPr>
          <w:rFonts w:eastAsia="宋体"/>
        </w:rPr>
        <w:t>回溯</w:t>
      </w:r>
      <w:r w:rsidR="004A3AC2" w:rsidRPr="00D15564">
        <w:rPr>
          <w:rFonts w:eastAsia="宋体"/>
        </w:rPr>
        <w:t>到该节点的时间</w:t>
      </w:r>
      <w:r w:rsidR="004A3AC2" w:rsidRPr="00D15564">
        <w:rPr>
          <w:rFonts w:eastAsia="宋体" w:hint="eastAsia"/>
        </w:rPr>
        <w:t>（</w:t>
      </w:r>
      <w:r w:rsidRPr="00D15564">
        <w:rPr>
          <w:rFonts w:eastAsia="宋体" w:hint="eastAsia"/>
        </w:rPr>
        <w:t>即</w:t>
      </w:r>
      <w:r w:rsidR="004A3AC2" w:rsidRPr="00D15564">
        <w:rPr>
          <w:rFonts w:eastAsia="宋体" w:hint="eastAsia"/>
        </w:rPr>
        <w:t>探索</w:t>
      </w:r>
      <w:r w:rsidRPr="00D15564">
        <w:rPr>
          <w:rFonts w:eastAsia="宋体"/>
        </w:rPr>
        <w:t>完成</w:t>
      </w:r>
      <w:r w:rsidRPr="00D15564">
        <w:rPr>
          <w:rFonts w:eastAsia="宋体" w:hint="eastAsia"/>
        </w:rPr>
        <w:t>时</w:t>
      </w:r>
      <w:r w:rsidR="00130419" w:rsidRPr="00D15564">
        <w:rPr>
          <w:rFonts w:eastAsia="宋体" w:hint="eastAsia"/>
        </w:rPr>
        <w:t>，</w:t>
      </w:r>
      <w:r w:rsidR="00130419" w:rsidRPr="00130419">
        <w:rPr>
          <w:rFonts w:eastAsia="宋体" w:hint="eastAsia"/>
        </w:rPr>
        <w:t>标识为</w:t>
      </w:r>
      <w:r w:rsidR="004A3AC2" w:rsidRPr="00D15564">
        <w:rPr>
          <w:rFonts w:eastAsia="宋体"/>
        </w:rPr>
        <w:t>f</w:t>
      </w:r>
      <w:r w:rsidR="004A3AC2" w:rsidRPr="00D15564">
        <w:rPr>
          <w:rFonts w:eastAsia="宋体" w:hint="eastAsia"/>
        </w:rPr>
        <w:t>）</w:t>
      </w:r>
      <w:r w:rsidRPr="00D15564">
        <w:rPr>
          <w:rFonts w:eastAsia="宋体" w:hint="eastAsia"/>
        </w:rPr>
        <w:t>。</w:t>
      </w:r>
    </w:p>
    <w:p w14:paraId="5E99DA5B" w14:textId="77777777" w:rsidR="008473DF" w:rsidRPr="00D15564" w:rsidRDefault="001E316F" w:rsidP="00563809">
      <w:pPr>
        <w:ind w:firstLine="422"/>
        <w:rPr>
          <w:rFonts w:ascii="宋体" w:eastAsia="宋体" w:hAnsi="宋体"/>
        </w:rPr>
      </w:pPr>
      <w:r w:rsidRPr="00D15564">
        <w:rPr>
          <w:rFonts w:ascii="宋体" w:eastAsia="宋体" w:hAnsi="宋体" w:hint="eastAsia"/>
          <w:b/>
        </w:rPr>
        <w:t>清单</w:t>
      </w:r>
      <w:r w:rsidR="008473DF" w:rsidRPr="00D15564">
        <w:rPr>
          <w:rFonts w:ascii="宋体" w:eastAsia="宋体" w:hAnsi="宋体"/>
          <w:b/>
        </w:rPr>
        <w:t>5-6.</w:t>
      </w:r>
      <w:r w:rsidR="008473DF" w:rsidRPr="00D15564">
        <w:rPr>
          <w:rFonts w:ascii="宋体" w:eastAsia="宋体" w:hAnsi="宋体"/>
        </w:rPr>
        <w:t xml:space="preserve"> </w:t>
      </w:r>
      <w:r w:rsidRPr="00D15564">
        <w:rPr>
          <w:rFonts w:ascii="宋体" w:eastAsia="宋体" w:hAnsi="宋体" w:hint="eastAsia"/>
        </w:rPr>
        <w:t>带</w:t>
      </w:r>
      <w:r w:rsidRPr="00D15564">
        <w:rPr>
          <w:rFonts w:ascii="宋体" w:eastAsia="宋体" w:hAnsi="宋体"/>
        </w:rPr>
        <w:t>时间戳的深度优先</w:t>
      </w:r>
      <w:r w:rsidRPr="00D15564">
        <w:rPr>
          <w:rFonts w:ascii="宋体" w:eastAsia="宋体" w:hAnsi="宋体" w:hint="eastAsia"/>
        </w:rPr>
        <w:t>搜索</w:t>
      </w:r>
      <w:r w:rsidR="008473DF" w:rsidRPr="00D15564">
        <w:rPr>
          <w:rFonts w:ascii="宋体" w:eastAsia="宋体" w:hAnsi="宋体"/>
        </w:rPr>
        <w:t xml:space="preserve"> </w:t>
      </w:r>
    </w:p>
    <w:p w14:paraId="4F5AAF32" w14:textId="77777777" w:rsidR="008473DF" w:rsidRPr="008473DF" w:rsidRDefault="008473DF" w:rsidP="007853EC">
      <w:pPr>
        <w:pStyle w:val="aa"/>
      </w:pPr>
      <w:r w:rsidRPr="008473DF">
        <w:t xml:space="preserve">def dfs(G, s, d, f, S=None, t=0): </w:t>
      </w:r>
    </w:p>
    <w:p w14:paraId="64FFFEB5" w14:textId="77777777" w:rsidR="00AA73B4" w:rsidRDefault="008473DF" w:rsidP="002136EA">
      <w:pPr>
        <w:pStyle w:val="aa"/>
        <w:ind w:firstLineChars="250" w:firstLine="450"/>
      </w:pPr>
      <w:r w:rsidRPr="008473DF">
        <w:t>if S is None: S = set()                    # Initialize the history</w:t>
      </w:r>
    </w:p>
    <w:p w14:paraId="4BDB5506" w14:textId="77777777" w:rsidR="00AA73B4" w:rsidRDefault="008473DF" w:rsidP="002136EA">
      <w:pPr>
        <w:pStyle w:val="aa"/>
        <w:ind w:firstLine="360"/>
      </w:pPr>
      <w:r w:rsidRPr="008473DF">
        <w:t xml:space="preserve">     d[s] = t; t += 1                        # Set discover time</w:t>
      </w:r>
    </w:p>
    <w:p w14:paraId="385996E7" w14:textId="77777777" w:rsidR="00AA73B4" w:rsidRDefault="008473DF" w:rsidP="002136EA">
      <w:pPr>
        <w:pStyle w:val="aa"/>
        <w:ind w:firstLine="360"/>
      </w:pPr>
      <w:r w:rsidRPr="008473DF">
        <w:t xml:space="preserve">     S.add(s)                                  # We've visited s</w:t>
      </w:r>
    </w:p>
    <w:p w14:paraId="5FFEFFF2" w14:textId="77777777" w:rsidR="00AA73B4" w:rsidRDefault="008473DF" w:rsidP="002136EA">
      <w:pPr>
        <w:pStyle w:val="aa"/>
        <w:ind w:firstLine="360"/>
      </w:pPr>
      <w:r w:rsidRPr="008473DF">
        <w:t xml:space="preserve">     for u in G[s]:                           # Explore neighbors</w:t>
      </w:r>
    </w:p>
    <w:p w14:paraId="54ADD38F" w14:textId="77777777" w:rsidR="00AA73B4" w:rsidRDefault="008473DF" w:rsidP="002136EA">
      <w:pPr>
        <w:pStyle w:val="aa"/>
        <w:ind w:firstLine="360"/>
      </w:pPr>
      <w:r w:rsidRPr="008473DF">
        <w:t xml:space="preserve">         if u in S: continue               </w:t>
      </w:r>
      <w:r w:rsidR="00AA73B4">
        <w:t xml:space="preserve">  </w:t>
      </w:r>
      <w:r w:rsidRPr="008473DF">
        <w:t># Already visited. Skip</w:t>
      </w:r>
    </w:p>
    <w:p w14:paraId="2B99FD53" w14:textId="77777777" w:rsidR="00AA73B4" w:rsidRDefault="008473DF" w:rsidP="002136EA">
      <w:pPr>
        <w:pStyle w:val="aa"/>
        <w:ind w:firstLine="360"/>
      </w:pPr>
      <w:r w:rsidRPr="008473DF">
        <w:t xml:space="preserve">         t = dfs(G, u, d, f, S, t)          # Recurse; update timestamp</w:t>
      </w:r>
    </w:p>
    <w:p w14:paraId="4D9833F7" w14:textId="77777777" w:rsidR="00AA73B4" w:rsidRDefault="008473DF" w:rsidP="002136EA">
      <w:pPr>
        <w:pStyle w:val="aa"/>
        <w:ind w:firstLine="360"/>
      </w:pPr>
      <w:r w:rsidRPr="008473DF">
        <w:t xml:space="preserve">     f[s] = t; t += 1                         # Set finish time</w:t>
      </w:r>
    </w:p>
    <w:p w14:paraId="630E6A43" w14:textId="77777777" w:rsidR="008473DF" w:rsidRPr="008473DF" w:rsidRDefault="008473DF" w:rsidP="002136EA">
      <w:pPr>
        <w:pStyle w:val="aa"/>
        <w:ind w:firstLine="360"/>
      </w:pPr>
      <w:r w:rsidRPr="008473DF">
        <w:t xml:space="preserve">     return t                                   # Return timestamp </w:t>
      </w:r>
    </w:p>
    <w:p w14:paraId="3B0F7CE2" w14:textId="539A6B5B" w:rsidR="001E316F" w:rsidRPr="00D15564" w:rsidRDefault="00CD2F07" w:rsidP="008473DF">
      <w:pPr>
        <w:ind w:firstLine="420"/>
        <w:rPr>
          <w:rFonts w:eastAsia="宋体"/>
        </w:rPr>
      </w:pPr>
      <w:r w:rsidRPr="00D15564">
        <w:rPr>
          <w:rFonts w:eastAsia="宋体" w:hint="eastAsia"/>
        </w:rPr>
        <w:t>在</w:t>
      </w:r>
      <w:r w:rsidRPr="00D15564">
        <w:rPr>
          <w:rFonts w:eastAsia="宋体"/>
        </w:rPr>
        <w:t>这里，</w:t>
      </w:r>
      <w:r w:rsidRPr="00D15564">
        <w:rPr>
          <w:rFonts w:eastAsia="宋体" w:hint="eastAsia"/>
        </w:rPr>
        <w:t>参数</w:t>
      </w:r>
      <w:r w:rsidRPr="00D15564">
        <w:rPr>
          <w:rFonts w:eastAsia="宋体"/>
        </w:rPr>
        <w:t>d</w:t>
      </w:r>
      <w:r w:rsidRPr="00D15564">
        <w:rPr>
          <w:rFonts w:eastAsia="宋体"/>
        </w:rPr>
        <w:t>和</w:t>
      </w:r>
      <w:r w:rsidRPr="00D15564">
        <w:rPr>
          <w:rFonts w:eastAsia="宋体"/>
        </w:rPr>
        <w:t>f</w:t>
      </w:r>
      <w:r w:rsidRPr="00D15564">
        <w:rPr>
          <w:rFonts w:eastAsia="宋体"/>
        </w:rPr>
        <w:t>应该是映射型的（</w:t>
      </w:r>
      <w:r w:rsidR="007B2C81" w:rsidRPr="00D15564">
        <w:rPr>
          <w:rFonts w:eastAsia="宋体" w:hint="eastAsia"/>
        </w:rPr>
        <w:t>例如</w:t>
      </w:r>
      <w:r w:rsidR="007B2C81" w:rsidRPr="00D15564">
        <w:rPr>
          <w:rFonts w:eastAsia="宋体"/>
        </w:rPr>
        <w:t>字典类型</w:t>
      </w:r>
      <w:r w:rsidRPr="00D15564">
        <w:rPr>
          <w:rFonts w:eastAsia="宋体"/>
        </w:rPr>
        <w:t>）</w:t>
      </w:r>
      <w:r w:rsidR="007B2C81" w:rsidRPr="00D15564">
        <w:rPr>
          <w:rFonts w:eastAsia="宋体" w:hint="eastAsia"/>
        </w:rPr>
        <w:t>。根据</w:t>
      </w:r>
      <w:r w:rsidR="007B2C81" w:rsidRPr="00D15564">
        <w:rPr>
          <w:rFonts w:eastAsia="宋体" w:hint="eastAsia"/>
        </w:rPr>
        <w:t>DFS</w:t>
      </w:r>
      <w:r w:rsidR="007B2C81" w:rsidRPr="00D15564">
        <w:rPr>
          <w:rFonts w:eastAsia="宋体" w:hint="eastAsia"/>
        </w:rPr>
        <w:t>的属性</w:t>
      </w:r>
      <w:r w:rsidR="00D85C8C" w:rsidRPr="00D15564">
        <w:rPr>
          <w:rFonts w:eastAsia="宋体" w:hint="eastAsia"/>
        </w:rPr>
        <w:t>，</w:t>
      </w:r>
      <w:ins w:id="481" w:author="Decheng Fan" w:date="2014-06-05T08:20:00Z">
        <w:r w:rsidR="00A5285C">
          <w:rPr>
            <w:rFonts w:eastAsia="宋体" w:hint="eastAsia"/>
          </w:rPr>
          <w:t>每个节点</w:t>
        </w:r>
      </w:ins>
      <w:del w:id="482" w:author="Decheng Fan" w:date="2014-06-05T08:20:00Z">
        <w:r w:rsidR="00D85C8C" w:rsidRPr="00D15564" w:rsidDel="00A5285C">
          <w:rPr>
            <w:rFonts w:eastAsia="宋体" w:hint="eastAsia"/>
          </w:rPr>
          <w:delText>其状态可被分为</w:delText>
        </w:r>
      </w:del>
      <w:ins w:id="483" w:author="Decheng Fan" w:date="2014-06-05T08:21:00Z">
        <w:r w:rsidR="00A5285C">
          <w:rPr>
            <w:rFonts w:eastAsia="宋体" w:hint="eastAsia"/>
          </w:rPr>
          <w:t>在</w:t>
        </w:r>
      </w:ins>
      <w:r w:rsidR="00D85C8C" w:rsidRPr="00D15564">
        <w:rPr>
          <w:rFonts w:eastAsia="宋体" w:hint="eastAsia"/>
        </w:rPr>
        <w:t>DFS</w:t>
      </w:r>
      <w:r w:rsidR="00D85C8C" w:rsidRPr="00D15564">
        <w:rPr>
          <w:rFonts w:eastAsia="宋体" w:hint="eastAsia"/>
        </w:rPr>
        <w:t>树</w:t>
      </w:r>
      <w:r w:rsidR="00D85C8C" w:rsidRPr="00D15564">
        <w:rPr>
          <w:rFonts w:eastAsia="宋体"/>
        </w:rPr>
        <w:t>中</w:t>
      </w:r>
      <w:ins w:id="484" w:author="Decheng Fan" w:date="2014-06-05T08:21:00Z">
        <w:r w:rsidR="00A5285C">
          <w:rPr>
            <w:rFonts w:eastAsia="宋体" w:hint="eastAsia"/>
          </w:rPr>
          <w:t>该节点的</w:t>
        </w:r>
      </w:ins>
      <w:r w:rsidR="00D85C8C" w:rsidRPr="00D15564">
        <w:rPr>
          <w:rFonts w:eastAsia="宋体" w:hint="eastAsia"/>
        </w:rPr>
        <w:t>各个</w:t>
      </w:r>
      <w:r w:rsidR="00D85C8C" w:rsidRPr="00D15564">
        <w:rPr>
          <w:rFonts w:eastAsia="宋体"/>
        </w:rPr>
        <w:t>后代节点</w:t>
      </w:r>
      <w:r w:rsidR="00D85C8C" w:rsidRPr="00D15564">
        <w:rPr>
          <w:rFonts w:eastAsia="宋体" w:hint="eastAsia"/>
        </w:rPr>
        <w:t>被</w:t>
      </w:r>
      <w:r w:rsidR="00D85C8C" w:rsidRPr="00D15564">
        <w:rPr>
          <w:rFonts w:eastAsia="宋体"/>
        </w:rPr>
        <w:t>探索</w:t>
      </w:r>
      <w:r w:rsidR="00D85C8C" w:rsidRPr="00D15564">
        <w:rPr>
          <w:rFonts w:eastAsia="宋体" w:hint="eastAsia"/>
          <w:i/>
        </w:rPr>
        <w:t>之前</w:t>
      </w:r>
      <w:ins w:id="485" w:author="Decheng Fan" w:date="2014-06-05T08:21:00Z">
        <w:r w:rsidR="00A5285C">
          <w:rPr>
            <w:rFonts w:eastAsia="宋体" w:hint="eastAsia"/>
          </w:rPr>
          <w:t>被发现</w:t>
        </w:r>
      </w:ins>
      <w:r w:rsidR="00D85C8C" w:rsidRPr="00D15564">
        <w:rPr>
          <w:rFonts w:eastAsia="宋体" w:hint="eastAsia"/>
        </w:rPr>
        <w:t>（</w:t>
      </w:r>
      <w:r w:rsidR="00D85C8C" w:rsidRPr="00D15564">
        <w:rPr>
          <w:rFonts w:eastAsia="宋体" w:hint="eastAsia"/>
        </w:rPr>
        <w:t>1</w:t>
      </w:r>
      <w:r w:rsidR="00D85C8C" w:rsidRPr="00D15564">
        <w:rPr>
          <w:rFonts w:eastAsia="宋体" w:hint="eastAsia"/>
        </w:rPr>
        <w:t>）</w:t>
      </w:r>
      <w:r w:rsidR="00D85C8C" w:rsidRPr="00D15564">
        <w:rPr>
          <w:rFonts w:eastAsia="宋体"/>
        </w:rPr>
        <w:t>，</w:t>
      </w:r>
      <w:r w:rsidR="00D85C8C" w:rsidRPr="00D15564">
        <w:rPr>
          <w:rFonts w:eastAsia="宋体" w:hint="eastAsia"/>
        </w:rPr>
        <w:t>以及它们完成</w:t>
      </w:r>
      <w:r w:rsidR="00D85C8C" w:rsidRPr="00D15564">
        <w:rPr>
          <w:rFonts w:eastAsia="宋体"/>
        </w:rPr>
        <w:t>处理</w:t>
      </w:r>
      <w:r w:rsidR="00D85C8C" w:rsidRPr="00D15564">
        <w:rPr>
          <w:rFonts w:eastAsia="宋体" w:hint="eastAsia"/>
          <w:i/>
        </w:rPr>
        <w:t>之后</w:t>
      </w:r>
      <w:ins w:id="486" w:author="Decheng Fan" w:date="2014-06-05T08:21:00Z">
        <w:r w:rsidR="00A5285C">
          <w:rPr>
            <w:rFonts w:eastAsia="宋体" w:hint="eastAsia"/>
          </w:rPr>
          <w:t>被完成探索</w:t>
        </w:r>
      </w:ins>
      <w:r w:rsidR="00D85C8C" w:rsidRPr="00D15564">
        <w:rPr>
          <w:rFonts w:eastAsia="宋体" w:hint="eastAsia"/>
        </w:rPr>
        <w:t>（</w:t>
      </w:r>
      <w:r w:rsidR="00D85C8C" w:rsidRPr="00D15564">
        <w:rPr>
          <w:rFonts w:eastAsia="宋体" w:hint="eastAsia"/>
        </w:rPr>
        <w:t>2</w:t>
      </w:r>
      <w:r w:rsidR="00D85C8C" w:rsidRPr="00D15564">
        <w:rPr>
          <w:rFonts w:eastAsia="宋体" w:hint="eastAsia"/>
        </w:rPr>
        <w:t>）</w:t>
      </w:r>
      <w:r w:rsidR="00D85C8C" w:rsidRPr="00D15564">
        <w:rPr>
          <w:rFonts w:eastAsia="宋体"/>
        </w:rPr>
        <w:t>。</w:t>
      </w:r>
      <w:r w:rsidR="00D85C8C" w:rsidRPr="00D15564">
        <w:rPr>
          <w:rFonts w:eastAsia="宋体" w:hint="eastAsia"/>
        </w:rPr>
        <w:t>（</w:t>
      </w:r>
      <w:r w:rsidR="00B95F1B" w:rsidRPr="00D15564">
        <w:rPr>
          <w:rFonts w:eastAsia="宋体" w:hint="eastAsia"/>
        </w:rPr>
        <w:t>这点我们</w:t>
      </w:r>
      <w:r w:rsidR="00B95F1B" w:rsidRPr="00D15564">
        <w:rPr>
          <w:rFonts w:eastAsia="宋体"/>
        </w:rPr>
        <w:t>既可以</w:t>
      </w:r>
      <w:r w:rsidR="00B95F1B" w:rsidRPr="00D15564">
        <w:rPr>
          <w:rFonts w:eastAsia="宋体" w:hint="eastAsia"/>
        </w:rPr>
        <w:t>从</w:t>
      </w:r>
      <w:r w:rsidR="00B95F1B" w:rsidRPr="00D15564">
        <w:rPr>
          <w:rFonts w:eastAsia="宋体"/>
        </w:rPr>
        <w:t>算法的递归</w:t>
      </w:r>
      <w:ins w:id="487" w:author="Decheng Fan" w:date="2014-06-05T08:22:00Z">
        <w:r w:rsidR="00A5285C">
          <w:rPr>
            <w:rFonts w:eastAsia="宋体" w:hint="eastAsia"/>
          </w:rPr>
          <w:t>形式</w:t>
        </w:r>
      </w:ins>
      <w:del w:id="488" w:author="Decheng Fan" w:date="2014-06-05T08:22:00Z">
        <w:r w:rsidR="00B95F1B" w:rsidRPr="00D15564" w:rsidDel="00A5285C">
          <w:rPr>
            <w:rFonts w:eastAsia="宋体"/>
          </w:rPr>
          <w:delText>公式</w:delText>
        </w:r>
      </w:del>
      <w:r w:rsidR="00B95F1B" w:rsidRPr="00D15564">
        <w:rPr>
          <w:rFonts w:eastAsia="宋体"/>
        </w:rPr>
        <w:t>中推导</w:t>
      </w:r>
      <w:r w:rsidR="00B95F1B" w:rsidRPr="00D15564">
        <w:rPr>
          <w:rFonts w:eastAsia="宋体" w:hint="eastAsia"/>
        </w:rPr>
        <w:t>出来</w:t>
      </w:r>
      <w:r w:rsidR="00B95F1B" w:rsidRPr="00D15564">
        <w:rPr>
          <w:rFonts w:eastAsia="宋体"/>
        </w:rPr>
        <w:t>，</w:t>
      </w:r>
      <w:r w:rsidR="00B95F1B" w:rsidRPr="00D15564">
        <w:rPr>
          <w:rFonts w:eastAsia="宋体" w:hint="eastAsia"/>
        </w:rPr>
        <w:t>也</w:t>
      </w:r>
      <w:r w:rsidR="00B95F1B" w:rsidRPr="00D15564">
        <w:rPr>
          <w:rFonts w:eastAsia="宋体"/>
        </w:rPr>
        <w:t>可以</w:t>
      </w:r>
      <w:r w:rsidR="00B95F1B" w:rsidRPr="00D15564">
        <w:rPr>
          <w:rFonts w:eastAsia="宋体" w:hint="eastAsia"/>
        </w:rPr>
        <w:t>自行</w:t>
      </w:r>
      <w:r w:rsidR="00B95F1B" w:rsidRPr="00D15564">
        <w:rPr>
          <w:rFonts w:eastAsia="宋体"/>
        </w:rPr>
        <w:t>用归纳法来证明其正确性。</w:t>
      </w:r>
      <w:r w:rsidR="00D85C8C" w:rsidRPr="00D15564">
        <w:rPr>
          <w:rFonts w:eastAsia="宋体" w:hint="eastAsia"/>
        </w:rPr>
        <w:t>）</w:t>
      </w:r>
    </w:p>
    <w:p w14:paraId="5C36BD32" w14:textId="38B7AC3E" w:rsidR="00EB6F77" w:rsidRPr="00D15564" w:rsidRDefault="004379DB" w:rsidP="00EB6F77">
      <w:pPr>
        <w:ind w:firstLine="420"/>
        <w:rPr>
          <w:rFonts w:eastAsia="宋体"/>
        </w:rPr>
      </w:pPr>
      <w:r w:rsidRPr="00D15564">
        <w:rPr>
          <w:rFonts w:eastAsia="宋体" w:hint="eastAsia"/>
        </w:rPr>
        <w:t>该属性</w:t>
      </w:r>
      <w:r w:rsidRPr="00D15564">
        <w:rPr>
          <w:rFonts w:eastAsia="宋体"/>
        </w:rPr>
        <w:t>所带来的一个直接结果是，我们可以用</w:t>
      </w:r>
      <w:r w:rsidRPr="00D15564">
        <w:rPr>
          <w:rFonts w:eastAsia="宋体" w:hint="eastAsia"/>
        </w:rPr>
        <w:t>DFS</w:t>
      </w:r>
      <w:r w:rsidRPr="00D15564">
        <w:rPr>
          <w:rFonts w:eastAsia="宋体" w:hint="eastAsia"/>
        </w:rPr>
        <w:t>来</w:t>
      </w:r>
      <w:r w:rsidRPr="00D15564">
        <w:rPr>
          <w:rFonts w:eastAsia="宋体"/>
        </w:rPr>
        <w:t>进行</w:t>
      </w:r>
      <w:r w:rsidRPr="00D15564">
        <w:rPr>
          <w:rFonts w:eastAsia="宋体" w:hint="eastAsia"/>
        </w:rPr>
        <w:t>拓扑</w:t>
      </w:r>
      <w:r w:rsidRPr="00D15564">
        <w:rPr>
          <w:rFonts w:eastAsia="宋体"/>
        </w:rPr>
        <w:t>排序</w:t>
      </w:r>
      <w:r w:rsidRPr="00D15564">
        <w:rPr>
          <w:rFonts w:eastAsia="宋体" w:hint="eastAsia"/>
        </w:rPr>
        <w:t>（我们</w:t>
      </w:r>
      <w:r w:rsidRPr="00D15564">
        <w:rPr>
          <w:rFonts w:eastAsia="宋体"/>
        </w:rPr>
        <w:t>在第</w:t>
      </w:r>
      <w:r w:rsidRPr="00D15564">
        <w:rPr>
          <w:rFonts w:eastAsia="宋体"/>
        </w:rPr>
        <w:t>4</w:t>
      </w:r>
      <w:r w:rsidRPr="00D15564">
        <w:rPr>
          <w:rFonts w:eastAsia="宋体"/>
        </w:rPr>
        <w:t>章</w:t>
      </w:r>
      <w:r w:rsidRPr="00D15564">
        <w:rPr>
          <w:rFonts w:eastAsia="宋体" w:hint="eastAsia"/>
        </w:rPr>
        <w:t>中曾</w:t>
      </w:r>
      <w:r w:rsidRPr="00D15564">
        <w:rPr>
          <w:rFonts w:eastAsia="宋体"/>
        </w:rPr>
        <w:t>讨论过</w:t>
      </w:r>
      <w:r w:rsidRPr="00D15564">
        <w:rPr>
          <w:rFonts w:eastAsia="宋体" w:hint="eastAsia"/>
        </w:rPr>
        <w:t>这种</w:t>
      </w:r>
      <w:r w:rsidRPr="00D15564">
        <w:rPr>
          <w:rFonts w:eastAsia="宋体"/>
        </w:rPr>
        <w:t>排序</w:t>
      </w:r>
      <w:r w:rsidRPr="00D15564">
        <w:rPr>
          <w:rFonts w:eastAsia="宋体" w:hint="eastAsia"/>
        </w:rPr>
        <w:t>）。</w:t>
      </w:r>
      <w:r w:rsidR="00D84506" w:rsidRPr="00D15564">
        <w:rPr>
          <w:rFonts w:eastAsia="宋体" w:hint="eastAsia"/>
        </w:rPr>
        <w:t>如果我们</w:t>
      </w:r>
      <w:r w:rsidR="00D84506" w:rsidRPr="00D15564">
        <w:rPr>
          <w:rFonts w:eastAsia="宋体"/>
        </w:rPr>
        <w:t>在</w:t>
      </w:r>
      <w:r w:rsidR="00D84506" w:rsidRPr="00D15564">
        <w:rPr>
          <w:rFonts w:eastAsia="宋体" w:hint="eastAsia"/>
        </w:rPr>
        <w:t>DAG</w:t>
      </w:r>
      <w:r w:rsidR="00D84506" w:rsidRPr="00D15564">
        <w:rPr>
          <w:rFonts w:eastAsia="宋体" w:hint="eastAsia"/>
        </w:rPr>
        <w:t>上</w:t>
      </w:r>
      <w:r w:rsidR="00D84506" w:rsidRPr="00D15564">
        <w:rPr>
          <w:rFonts w:eastAsia="宋体"/>
        </w:rPr>
        <w:t>执行了</w:t>
      </w:r>
      <w:r w:rsidR="00D84506" w:rsidRPr="00D15564">
        <w:rPr>
          <w:rFonts w:eastAsia="宋体" w:hint="eastAsia"/>
        </w:rPr>
        <w:t>DFS</w:t>
      </w:r>
      <w:r w:rsidR="00D84506" w:rsidRPr="00D15564">
        <w:rPr>
          <w:rFonts w:eastAsia="宋体" w:hint="eastAsia"/>
        </w:rPr>
        <w:t>算法</w:t>
      </w:r>
      <w:r w:rsidR="00D84506" w:rsidRPr="00D15564">
        <w:rPr>
          <w:rFonts w:eastAsia="宋体"/>
        </w:rPr>
        <w:t>，那么我们就可以简单地</w:t>
      </w:r>
      <w:r w:rsidR="00D84506" w:rsidRPr="00D15564">
        <w:rPr>
          <w:rFonts w:eastAsia="宋体" w:hint="eastAsia"/>
        </w:rPr>
        <w:t>根据</w:t>
      </w:r>
      <w:r w:rsidR="00D84506" w:rsidRPr="00D15564">
        <w:rPr>
          <w:rFonts w:eastAsia="宋体"/>
        </w:rPr>
        <w:t>其递减的完成时间</w:t>
      </w:r>
      <w:r w:rsidR="00D84506" w:rsidRPr="00D15564">
        <w:rPr>
          <w:rFonts w:eastAsia="宋体" w:hint="eastAsia"/>
        </w:rPr>
        <w:t>来</w:t>
      </w:r>
      <w:r w:rsidR="00D84506" w:rsidRPr="00D15564">
        <w:rPr>
          <w:rFonts w:eastAsia="宋体"/>
        </w:rPr>
        <w:t>对节点进行排序，</w:t>
      </w:r>
      <w:del w:id="489" w:author="Decheng Fan" w:date="2014-06-05T08:23:00Z">
        <w:r w:rsidR="00D84506" w:rsidRPr="00D15564" w:rsidDel="00CD2572">
          <w:rPr>
            <w:rFonts w:eastAsia="宋体"/>
          </w:rPr>
          <w:delText>并且</w:delText>
        </w:r>
        <w:r w:rsidR="00F5365E" w:rsidRPr="00D15564" w:rsidDel="00CD2572">
          <w:rPr>
            <w:rFonts w:eastAsia="宋体" w:hint="eastAsia"/>
          </w:rPr>
          <w:delText>是</w:delText>
        </w:r>
      </w:del>
      <w:ins w:id="490" w:author="Decheng Fan" w:date="2014-06-05T08:23:00Z">
        <w:r w:rsidR="00CD2572">
          <w:rPr>
            <w:rFonts w:eastAsia="宋体" w:hint="eastAsia"/>
          </w:rPr>
          <w:t>这种排序就是</w:t>
        </w:r>
      </w:ins>
      <w:r w:rsidR="00F5365E" w:rsidRPr="00D15564">
        <w:rPr>
          <w:rFonts w:eastAsia="宋体"/>
        </w:rPr>
        <w:t>拓扑排序。</w:t>
      </w:r>
      <w:r w:rsidR="00F5365E" w:rsidRPr="00D15564">
        <w:rPr>
          <w:rFonts w:eastAsia="宋体" w:hint="eastAsia"/>
        </w:rPr>
        <w:t>在</w:t>
      </w:r>
      <w:r w:rsidR="00F5365E" w:rsidRPr="00D15564">
        <w:rPr>
          <w:rFonts w:eastAsia="宋体" w:hint="eastAsia"/>
        </w:rPr>
        <w:t>DFS</w:t>
      </w:r>
      <w:r w:rsidR="00F5365E" w:rsidRPr="00D15564">
        <w:rPr>
          <w:rFonts w:eastAsia="宋体" w:hint="eastAsia"/>
        </w:rPr>
        <w:t>树</w:t>
      </w:r>
      <w:r w:rsidR="00F5365E" w:rsidRPr="00D15564">
        <w:rPr>
          <w:rFonts w:eastAsia="宋体"/>
        </w:rPr>
        <w:t>中，每个节点</w:t>
      </w:r>
      <w:r w:rsidR="00F5365E" w:rsidRPr="00D15564">
        <w:rPr>
          <w:rFonts w:eastAsia="宋体"/>
          <w:i/>
        </w:rPr>
        <w:t>u</w:t>
      </w:r>
      <w:r w:rsidR="00F5365E" w:rsidRPr="00D15564">
        <w:rPr>
          <w:rFonts w:eastAsia="宋体"/>
        </w:rPr>
        <w:t>都会</w:t>
      </w:r>
      <w:r w:rsidR="00F5365E" w:rsidRPr="00D15564">
        <w:rPr>
          <w:rFonts w:eastAsia="宋体" w:hint="eastAsia"/>
        </w:rPr>
        <w:t>先于</w:t>
      </w:r>
      <w:r w:rsidR="00F5365E" w:rsidRPr="00D15564">
        <w:rPr>
          <w:rFonts w:eastAsia="宋体"/>
        </w:rPr>
        <w:t>其后代节点</w:t>
      </w:r>
      <w:r w:rsidR="00675DE9" w:rsidRPr="00D15564">
        <w:rPr>
          <w:rFonts w:eastAsia="宋体" w:hint="eastAsia"/>
        </w:rPr>
        <w:t>被</w:t>
      </w:r>
      <w:r w:rsidR="00675DE9" w:rsidRPr="00D15564">
        <w:rPr>
          <w:rFonts w:eastAsia="宋体"/>
        </w:rPr>
        <w:t>访问，因为其所有后代节点都要经由</w:t>
      </w:r>
      <w:r w:rsidR="00675DE9" w:rsidRPr="00D15564">
        <w:rPr>
          <w:rFonts w:eastAsia="宋体"/>
          <w:i/>
        </w:rPr>
        <w:t>u</w:t>
      </w:r>
      <w:r w:rsidR="00675DE9" w:rsidRPr="00D15564">
        <w:rPr>
          <w:rFonts w:eastAsia="宋体" w:hint="eastAsia"/>
        </w:rPr>
        <w:t>来</w:t>
      </w:r>
      <w:r w:rsidR="00675DE9" w:rsidRPr="00D15564">
        <w:rPr>
          <w:rFonts w:eastAsia="宋体"/>
        </w:rPr>
        <w:t>访问</w:t>
      </w:r>
      <w:r w:rsidR="00675DE9" w:rsidRPr="00D15564">
        <w:rPr>
          <w:rFonts w:eastAsia="宋体" w:hint="eastAsia"/>
        </w:rPr>
        <w:t>，</w:t>
      </w:r>
      <w:r w:rsidR="00675DE9" w:rsidRPr="00D15564">
        <w:rPr>
          <w:rFonts w:eastAsia="宋体"/>
        </w:rPr>
        <w:t>也就是说，这些节点是依赖于</w:t>
      </w:r>
      <w:r w:rsidR="00675DE9" w:rsidRPr="00D15564">
        <w:rPr>
          <w:rFonts w:eastAsia="宋体"/>
          <w:i/>
        </w:rPr>
        <w:t>u</w:t>
      </w:r>
      <w:r w:rsidR="00675DE9" w:rsidRPr="00D15564">
        <w:rPr>
          <w:rFonts w:eastAsia="宋体"/>
        </w:rPr>
        <w:t>的。</w:t>
      </w:r>
      <w:del w:id="491" w:author="Decheng Fan" w:date="2014-06-05T08:26:00Z">
        <w:r w:rsidR="00EB6F77" w:rsidRPr="00D15564" w:rsidDel="00F55757">
          <w:rPr>
            <w:rFonts w:eastAsia="宋体" w:hint="eastAsia"/>
          </w:rPr>
          <w:delText>根据</w:delText>
        </w:r>
      </w:del>
      <w:r w:rsidR="00180471" w:rsidRPr="00D15564">
        <w:rPr>
          <w:rFonts w:eastAsia="宋体"/>
        </w:rPr>
        <w:t>这</w:t>
      </w:r>
      <w:ins w:id="492" w:author="Decheng Fan" w:date="2014-06-05T08:26:00Z">
        <w:r w:rsidR="00F55757">
          <w:rPr>
            <w:rFonts w:eastAsia="宋体" w:hint="eastAsia"/>
          </w:rPr>
          <w:t>个例子中</w:t>
        </w:r>
      </w:ins>
      <w:del w:id="493" w:author="Decheng Fan" w:date="2014-06-05T08:26:00Z">
        <w:r w:rsidR="00180471" w:rsidRPr="00D15564" w:rsidDel="00F55757">
          <w:rPr>
            <w:rFonts w:eastAsia="宋体"/>
          </w:rPr>
          <w:delText>种情况</w:delText>
        </w:r>
      </w:del>
      <w:r w:rsidR="00180471" w:rsidRPr="00D15564">
        <w:rPr>
          <w:rFonts w:eastAsia="宋体"/>
        </w:rPr>
        <w:t>，我们</w:t>
      </w:r>
      <w:del w:id="494" w:author="Decheng Fan" w:date="2014-06-05T08:26:00Z">
        <w:r w:rsidR="00180471" w:rsidRPr="00D15564" w:rsidDel="00F55757">
          <w:rPr>
            <w:rFonts w:eastAsia="宋体"/>
          </w:rPr>
          <w:delText>才能去</w:delText>
        </w:r>
      </w:del>
      <w:r w:rsidR="00180471" w:rsidRPr="00D15564">
        <w:rPr>
          <w:rFonts w:eastAsia="宋体"/>
        </w:rPr>
        <w:t>了解一个算法的具体工作方式</w:t>
      </w:r>
      <w:ins w:id="495" w:author="Decheng Fan" w:date="2014-06-05T08:26:00Z">
        <w:r w:rsidR="00F55757">
          <w:rPr>
            <w:rFonts w:eastAsia="宋体" w:hint="eastAsia"/>
          </w:rPr>
          <w:t>是有用的</w:t>
        </w:r>
      </w:ins>
      <w:r w:rsidR="00180471" w:rsidRPr="00D15564">
        <w:rPr>
          <w:rFonts w:eastAsia="宋体"/>
        </w:rPr>
        <w:t>。</w:t>
      </w:r>
      <w:r w:rsidR="00EB6F77" w:rsidRPr="00D15564">
        <w:rPr>
          <w:rFonts w:eastAsia="宋体" w:hint="eastAsia"/>
        </w:rPr>
        <w:t>我们</w:t>
      </w:r>
      <w:r w:rsidR="00EB6F77" w:rsidRPr="00D15564">
        <w:rPr>
          <w:rFonts w:eastAsia="宋体"/>
        </w:rPr>
        <w:t>并不是要先</w:t>
      </w:r>
      <w:r w:rsidR="00EB6F77" w:rsidRPr="00D15564">
        <w:rPr>
          <w:rFonts w:eastAsia="宋体" w:hint="eastAsia"/>
        </w:rPr>
        <w:t>调用带</w:t>
      </w:r>
      <w:r w:rsidR="00EB6F77" w:rsidRPr="00D15564">
        <w:rPr>
          <w:rFonts w:eastAsia="宋体"/>
        </w:rPr>
        <w:t>时间戳的</w:t>
      </w:r>
      <w:r w:rsidR="00EB6F77" w:rsidRPr="00D15564">
        <w:rPr>
          <w:rFonts w:eastAsia="宋体" w:hint="eastAsia"/>
        </w:rPr>
        <w:t>DFS</w:t>
      </w:r>
      <w:r w:rsidR="00EB6F77" w:rsidRPr="00D15564">
        <w:rPr>
          <w:rFonts w:eastAsia="宋体" w:hint="eastAsia"/>
        </w:rPr>
        <w:t>，</w:t>
      </w:r>
      <w:r w:rsidR="00EB6F77" w:rsidRPr="00D15564">
        <w:rPr>
          <w:rFonts w:eastAsia="宋体"/>
        </w:rPr>
        <w:t>然后再</w:t>
      </w:r>
      <w:r w:rsidR="00EB6F77" w:rsidRPr="00D15564">
        <w:rPr>
          <w:rFonts w:eastAsia="宋体" w:hint="eastAsia"/>
        </w:rPr>
        <w:t>来</w:t>
      </w:r>
      <w:r w:rsidR="00EB6F77" w:rsidRPr="00D15564">
        <w:rPr>
          <w:rFonts w:eastAsia="宋体"/>
        </w:rPr>
        <w:t>进行排序，而是要在</w:t>
      </w:r>
      <w:r w:rsidR="00EB6F77" w:rsidRPr="00D15564">
        <w:rPr>
          <w:rFonts w:eastAsia="宋体" w:hint="eastAsia"/>
        </w:rPr>
        <w:t>DFS</w:t>
      </w:r>
      <w:r w:rsidR="00EB6F77" w:rsidRPr="00D15564">
        <w:rPr>
          <w:rFonts w:eastAsia="宋体" w:hint="eastAsia"/>
        </w:rPr>
        <w:t>的</w:t>
      </w:r>
      <w:r w:rsidR="00EB6F77" w:rsidRPr="00D15564">
        <w:rPr>
          <w:rFonts w:eastAsia="宋体"/>
          <w:i/>
        </w:rPr>
        <w:t>执行过程中</w:t>
      </w:r>
      <w:r w:rsidR="00EB6F77" w:rsidRPr="00D15564">
        <w:rPr>
          <w:rFonts w:eastAsia="宋体"/>
        </w:rPr>
        <w:t>进行直接</w:t>
      </w:r>
      <w:r w:rsidR="00EB6F77" w:rsidRPr="00D15564">
        <w:rPr>
          <w:rFonts w:eastAsia="宋体" w:hint="eastAsia"/>
        </w:rPr>
        <w:t>进行</w:t>
      </w:r>
      <w:r w:rsidR="00EB6F77" w:rsidRPr="00D15564">
        <w:rPr>
          <w:rFonts w:eastAsia="宋体"/>
        </w:rPr>
        <w:t>拓扑排序，具体如清单</w:t>
      </w:r>
      <w:r w:rsidR="00EB6F77" w:rsidRPr="00D15564">
        <w:rPr>
          <w:rFonts w:eastAsia="宋体" w:hint="eastAsia"/>
        </w:rPr>
        <w:t>5</w:t>
      </w:r>
      <w:r w:rsidR="00EB6F77" w:rsidRPr="00D15564">
        <w:rPr>
          <w:rFonts w:eastAsia="宋体"/>
        </w:rPr>
        <w:t>-7</w:t>
      </w:r>
      <w:r w:rsidR="00EB6F77" w:rsidRPr="00D15564">
        <w:rPr>
          <w:rFonts w:eastAsia="宋体" w:hint="eastAsia"/>
        </w:rPr>
        <w:t>所示</w:t>
      </w:r>
      <w:r w:rsidR="00EB6F77" w:rsidRPr="00D15564">
        <w:rPr>
          <w:rFonts w:eastAsia="宋体"/>
        </w:rPr>
        <w:t>。</w:t>
      </w:r>
      <w:r w:rsidR="00EB6F77" w:rsidRPr="00D15564">
        <w:rPr>
          <w:rStyle w:val="ae"/>
          <w:rFonts w:eastAsia="宋体"/>
        </w:rPr>
        <w:footnoteReference w:id="18"/>
      </w:r>
    </w:p>
    <w:p w14:paraId="3B0511DD" w14:textId="77777777" w:rsidR="008473DF" w:rsidRPr="00D15564" w:rsidRDefault="00CD2F07" w:rsidP="00563809">
      <w:pPr>
        <w:ind w:firstLine="422"/>
        <w:rPr>
          <w:rFonts w:ascii="宋体" w:eastAsia="宋体" w:hAnsi="宋体"/>
        </w:rPr>
      </w:pPr>
      <w:r w:rsidRPr="00D15564">
        <w:rPr>
          <w:rFonts w:ascii="宋体" w:eastAsia="宋体" w:hAnsi="宋体" w:hint="eastAsia"/>
          <w:b/>
        </w:rPr>
        <w:t>清单</w:t>
      </w:r>
      <w:r w:rsidR="008473DF" w:rsidRPr="00D15564">
        <w:rPr>
          <w:rFonts w:ascii="宋体" w:eastAsia="宋体" w:hAnsi="宋体"/>
          <w:b/>
        </w:rPr>
        <w:t>5-7.</w:t>
      </w:r>
      <w:r w:rsidRPr="00D15564">
        <w:rPr>
          <w:rFonts w:ascii="宋体" w:eastAsia="宋体" w:hAnsi="宋体"/>
        </w:rPr>
        <w:t xml:space="preserve"> </w:t>
      </w:r>
      <w:r w:rsidRPr="00D15564">
        <w:rPr>
          <w:rFonts w:ascii="宋体" w:eastAsia="宋体" w:hAnsi="宋体" w:hint="eastAsia"/>
        </w:rPr>
        <w:t>基于</w:t>
      </w:r>
      <w:r w:rsidRPr="00D15564">
        <w:rPr>
          <w:rFonts w:ascii="宋体" w:eastAsia="宋体" w:hAnsi="宋体"/>
        </w:rPr>
        <w:t>深度优先搜索的拓扑排序</w:t>
      </w:r>
      <w:r w:rsidR="008473DF" w:rsidRPr="00D15564">
        <w:rPr>
          <w:rFonts w:ascii="宋体" w:eastAsia="宋体" w:hAnsi="宋体"/>
        </w:rPr>
        <w:t xml:space="preserve"> </w:t>
      </w:r>
    </w:p>
    <w:p w14:paraId="4C8B17F0" w14:textId="77777777" w:rsidR="008473DF" w:rsidRPr="008473DF" w:rsidRDefault="008473DF" w:rsidP="007853EC">
      <w:pPr>
        <w:pStyle w:val="aa"/>
      </w:pPr>
      <w:r w:rsidRPr="008473DF">
        <w:lastRenderedPageBreak/>
        <w:t xml:space="preserve">def dfs_topsort(G): </w:t>
      </w:r>
    </w:p>
    <w:p w14:paraId="0F222510" w14:textId="77777777" w:rsidR="00130419" w:rsidRDefault="008473DF" w:rsidP="002136EA">
      <w:pPr>
        <w:pStyle w:val="aa"/>
        <w:ind w:firstLineChars="250" w:firstLine="450"/>
      </w:pPr>
      <w:r w:rsidRPr="008473DF">
        <w:t>S, res = set(), []                    # History and result</w:t>
      </w:r>
    </w:p>
    <w:p w14:paraId="2BF4863E" w14:textId="77777777" w:rsidR="00130419" w:rsidRDefault="008473DF" w:rsidP="002136EA">
      <w:pPr>
        <w:pStyle w:val="aa"/>
        <w:ind w:firstLineChars="250" w:firstLine="450"/>
      </w:pPr>
      <w:r w:rsidRPr="008473DF">
        <w:t>def recurse(u):                        # Traversal subroutine</w:t>
      </w:r>
    </w:p>
    <w:p w14:paraId="5ECED189" w14:textId="77777777" w:rsidR="00130419" w:rsidRDefault="008473DF" w:rsidP="002136EA">
      <w:pPr>
        <w:pStyle w:val="aa"/>
        <w:ind w:firstLineChars="250" w:firstLine="450"/>
      </w:pPr>
      <w:r w:rsidRPr="008473DF">
        <w:t xml:space="preserve">     if u in S: return                 # Ignore visited nodes</w:t>
      </w:r>
    </w:p>
    <w:p w14:paraId="3F496CE1" w14:textId="77777777" w:rsidR="00130419" w:rsidRDefault="008473DF" w:rsidP="002136EA">
      <w:pPr>
        <w:pStyle w:val="aa"/>
        <w:ind w:firstLineChars="250" w:firstLine="450"/>
      </w:pPr>
      <w:r w:rsidRPr="008473DF">
        <w:t xml:space="preserve">     S.add(u)                            # Otherwise: Add to history</w:t>
      </w:r>
    </w:p>
    <w:p w14:paraId="7EE2D418" w14:textId="77777777" w:rsidR="00130419" w:rsidRDefault="008473DF" w:rsidP="002136EA">
      <w:pPr>
        <w:pStyle w:val="aa"/>
        <w:ind w:firstLineChars="300" w:firstLine="540"/>
      </w:pPr>
      <w:r w:rsidRPr="008473DF">
        <w:t xml:space="preserve">    for v in G[u]:</w:t>
      </w:r>
    </w:p>
    <w:p w14:paraId="5EEF8D2F" w14:textId="77777777" w:rsidR="00130419" w:rsidRDefault="008473DF" w:rsidP="002136EA">
      <w:pPr>
        <w:pStyle w:val="aa"/>
        <w:ind w:firstLineChars="300" w:firstLine="540"/>
      </w:pPr>
      <w:r w:rsidRPr="008473DF">
        <w:t xml:space="preserve">         recurse(v)                    </w:t>
      </w:r>
      <w:r w:rsidR="00CD2F07">
        <w:t xml:space="preserve"> </w:t>
      </w:r>
      <w:r w:rsidRPr="008473DF">
        <w:t># Recurse through neighbors</w:t>
      </w:r>
    </w:p>
    <w:p w14:paraId="270836A4" w14:textId="77777777" w:rsidR="00130419" w:rsidRDefault="008473DF" w:rsidP="002136EA">
      <w:pPr>
        <w:pStyle w:val="aa"/>
        <w:ind w:firstLineChars="300" w:firstLine="540"/>
      </w:pPr>
      <w:r w:rsidRPr="008473DF">
        <w:t xml:space="preserve">    res.append(u)                      # Finished with u: Append it</w:t>
      </w:r>
    </w:p>
    <w:p w14:paraId="01250102" w14:textId="77777777" w:rsidR="00130419" w:rsidRDefault="008473DF" w:rsidP="002136EA">
      <w:pPr>
        <w:pStyle w:val="aa"/>
        <w:ind w:firstLineChars="250" w:firstLine="450"/>
      </w:pPr>
      <w:r w:rsidRPr="008473DF">
        <w:t>for u in G:</w:t>
      </w:r>
    </w:p>
    <w:p w14:paraId="03A44B86" w14:textId="77777777" w:rsidR="00130419" w:rsidRDefault="008473DF" w:rsidP="002136EA">
      <w:pPr>
        <w:pStyle w:val="aa"/>
        <w:ind w:firstLineChars="300" w:firstLine="540"/>
      </w:pPr>
      <w:r w:rsidRPr="008473DF">
        <w:t xml:space="preserve">    recurse(u)                          # Cover entire graph</w:t>
      </w:r>
    </w:p>
    <w:p w14:paraId="50F20415" w14:textId="77777777" w:rsidR="00130419" w:rsidRDefault="008473DF" w:rsidP="002136EA">
      <w:pPr>
        <w:pStyle w:val="aa"/>
        <w:ind w:firstLineChars="250" w:firstLine="450"/>
      </w:pPr>
      <w:r w:rsidRPr="008473DF">
        <w:t>res.reverse()                           # It's all backward so far</w:t>
      </w:r>
    </w:p>
    <w:p w14:paraId="6F938C00" w14:textId="77777777" w:rsidR="008473DF" w:rsidRPr="008473DF" w:rsidRDefault="008473DF" w:rsidP="002136EA">
      <w:pPr>
        <w:pStyle w:val="aa"/>
        <w:ind w:firstLineChars="250" w:firstLine="450"/>
      </w:pPr>
      <w:r w:rsidRPr="008473DF">
        <w:t xml:space="preserve">return res </w:t>
      </w:r>
    </w:p>
    <w:p w14:paraId="0A6ECBF2" w14:textId="74F3DD36" w:rsidR="00EB6F77" w:rsidRPr="00D15564" w:rsidRDefault="00AC51ED" w:rsidP="008473DF">
      <w:pPr>
        <w:ind w:firstLine="420"/>
        <w:rPr>
          <w:rFonts w:eastAsia="宋体"/>
        </w:rPr>
      </w:pPr>
      <w:r w:rsidRPr="00D15564">
        <w:rPr>
          <w:rFonts w:eastAsia="宋体" w:hint="eastAsia"/>
        </w:rPr>
        <w:t>对于</w:t>
      </w:r>
      <w:r w:rsidRPr="00D15564">
        <w:rPr>
          <w:rFonts w:eastAsia="宋体"/>
        </w:rPr>
        <w:t>这段新的拓扑排序算法，有</w:t>
      </w:r>
      <w:r w:rsidRPr="00D15564">
        <w:rPr>
          <w:rFonts w:eastAsia="宋体" w:hint="eastAsia"/>
        </w:rPr>
        <w:t>以下</w:t>
      </w:r>
      <w:r w:rsidRPr="00D15564">
        <w:rPr>
          <w:rFonts w:eastAsia="宋体"/>
        </w:rPr>
        <w:t>几点值得</w:t>
      </w:r>
      <w:r w:rsidRPr="00D15564">
        <w:rPr>
          <w:rFonts w:eastAsia="宋体" w:hint="eastAsia"/>
        </w:rPr>
        <w:t>注意。首先</w:t>
      </w:r>
      <w:r w:rsidRPr="00D15564">
        <w:rPr>
          <w:rFonts w:eastAsia="宋体"/>
        </w:rPr>
        <w:t>，</w:t>
      </w:r>
      <w:r w:rsidRPr="00D15564">
        <w:rPr>
          <w:rFonts w:eastAsia="宋体" w:hint="eastAsia"/>
        </w:rPr>
        <w:t>我们明确</w:t>
      </w:r>
      <w:r w:rsidRPr="00D15564">
        <w:rPr>
          <w:rFonts w:eastAsia="宋体"/>
        </w:rPr>
        <w:t>在</w:t>
      </w:r>
      <w:r w:rsidRPr="00D15564">
        <w:rPr>
          <w:rFonts w:eastAsia="宋体" w:hint="eastAsia"/>
        </w:rPr>
        <w:t>for</w:t>
      </w:r>
      <w:r w:rsidRPr="00D15564">
        <w:rPr>
          <w:rFonts w:eastAsia="宋体"/>
        </w:rPr>
        <w:t>循环中涉及到了所有的节点</w:t>
      </w:r>
      <w:r w:rsidRPr="00D15564">
        <w:rPr>
          <w:rFonts w:eastAsia="宋体" w:hint="eastAsia"/>
        </w:rPr>
        <w:t>，</w:t>
      </w:r>
      <w:r w:rsidRPr="00D15564">
        <w:rPr>
          <w:rFonts w:eastAsia="宋体"/>
        </w:rPr>
        <w:t>以确保</w:t>
      </w:r>
      <w:r w:rsidRPr="00D15564">
        <w:rPr>
          <w:rFonts w:eastAsia="宋体" w:hint="eastAsia"/>
        </w:rPr>
        <w:t>整个</w:t>
      </w:r>
      <w:r w:rsidRPr="00D15564">
        <w:rPr>
          <w:rFonts w:eastAsia="宋体"/>
        </w:rPr>
        <w:t>图结构</w:t>
      </w:r>
      <w:r w:rsidRPr="00D15564">
        <w:rPr>
          <w:rFonts w:eastAsia="宋体" w:hint="eastAsia"/>
        </w:rPr>
        <w:t>都能被</w:t>
      </w:r>
      <w:r w:rsidRPr="00D15564">
        <w:rPr>
          <w:rFonts w:eastAsia="宋体"/>
        </w:rPr>
        <w:t>遍历到。（</w:t>
      </w:r>
      <w:r w:rsidRPr="00D15564">
        <w:rPr>
          <w:rFonts w:eastAsia="宋体" w:hint="eastAsia"/>
        </w:rPr>
        <w:t>在</w:t>
      </w:r>
      <w:r w:rsidRPr="00D15564">
        <w:rPr>
          <w:rFonts w:eastAsia="宋体"/>
        </w:rPr>
        <w:t>习题</w:t>
      </w:r>
      <w:r w:rsidRPr="00D15564">
        <w:rPr>
          <w:rFonts w:eastAsia="宋体" w:hint="eastAsia"/>
        </w:rPr>
        <w:t>5</w:t>
      </w:r>
      <w:r w:rsidRPr="00D15564">
        <w:rPr>
          <w:rFonts w:eastAsia="宋体"/>
        </w:rPr>
        <w:t>-8</w:t>
      </w:r>
      <w:r w:rsidRPr="00D15564">
        <w:rPr>
          <w:rFonts w:eastAsia="宋体" w:hint="eastAsia"/>
        </w:rPr>
        <w:t>中</w:t>
      </w:r>
      <w:r w:rsidRPr="00D15564">
        <w:rPr>
          <w:rFonts w:eastAsia="宋体"/>
        </w:rPr>
        <w:t>，我们会要求</w:t>
      </w:r>
      <w:r w:rsidRPr="00D15564">
        <w:rPr>
          <w:rFonts w:eastAsia="宋体" w:hint="eastAsia"/>
        </w:rPr>
        <w:t>您证明</w:t>
      </w:r>
      <w:r w:rsidRPr="00D15564">
        <w:rPr>
          <w:rFonts w:eastAsia="宋体"/>
        </w:rPr>
        <w:t>这</w:t>
      </w:r>
      <w:r w:rsidRPr="00D15564">
        <w:rPr>
          <w:rFonts w:eastAsia="宋体" w:hint="eastAsia"/>
        </w:rPr>
        <w:t>项工作</w:t>
      </w:r>
      <w:r w:rsidRPr="00D15564">
        <w:rPr>
          <w:rFonts w:eastAsia="宋体"/>
        </w:rPr>
        <w:t>的可行性</w:t>
      </w:r>
      <w:r w:rsidRPr="00D15564">
        <w:rPr>
          <w:rFonts w:eastAsia="宋体" w:hint="eastAsia"/>
        </w:rPr>
        <w:t>。</w:t>
      </w:r>
      <w:r w:rsidRPr="00D15564">
        <w:rPr>
          <w:rFonts w:eastAsia="宋体"/>
        </w:rPr>
        <w:t>）</w:t>
      </w:r>
      <w:del w:id="497" w:author="Decheng Fan" w:date="2014-06-05T20:30:00Z">
        <w:r w:rsidRPr="00D15564" w:rsidDel="004E19A5">
          <w:rPr>
            <w:rFonts w:eastAsia="宋体" w:hint="eastAsia"/>
          </w:rPr>
          <w:delText>这</w:delText>
        </w:r>
        <w:r w:rsidRPr="00D15564" w:rsidDel="004E19A5">
          <w:rPr>
            <w:rFonts w:eastAsia="宋体"/>
          </w:rPr>
          <w:delText>主要用于</w:delText>
        </w:r>
      </w:del>
      <w:r w:rsidRPr="00D15564">
        <w:rPr>
          <w:rFonts w:eastAsia="宋体"/>
        </w:rPr>
        <w:t>检查曾存在</w:t>
      </w:r>
      <w:r w:rsidRPr="00D15564">
        <w:rPr>
          <w:rFonts w:eastAsia="宋体" w:hint="eastAsia"/>
        </w:rPr>
        <w:t>于</w:t>
      </w:r>
      <w:r w:rsidRPr="00D15564">
        <w:rPr>
          <w:rFonts w:eastAsia="宋体"/>
        </w:rPr>
        <w:t>历史集合</w:t>
      </w:r>
      <w:r w:rsidRPr="00D15564">
        <w:rPr>
          <w:rFonts w:eastAsia="宋体" w:hint="eastAsia"/>
        </w:rPr>
        <w:t>（</w:t>
      </w:r>
      <w:r w:rsidRPr="00D15564">
        <w:rPr>
          <w:rFonts w:eastAsia="宋体"/>
        </w:rPr>
        <w:t>S</w:t>
      </w:r>
      <w:r w:rsidRPr="00D15564">
        <w:rPr>
          <w:rFonts w:eastAsia="宋体" w:hint="eastAsia"/>
        </w:rPr>
        <w:t>）中</w:t>
      </w:r>
      <w:r w:rsidR="0039071E" w:rsidRPr="00D15564">
        <w:rPr>
          <w:rFonts w:eastAsia="宋体"/>
        </w:rPr>
        <w:t>的节点</w:t>
      </w:r>
      <w:ins w:id="498" w:author="Decheng Fan" w:date="2014-06-05T20:30:00Z">
        <w:r w:rsidR="004E19A5">
          <w:rPr>
            <w:rFonts w:eastAsia="宋体" w:hint="eastAsia"/>
          </w:rPr>
          <w:t>的逻辑</w:t>
        </w:r>
      </w:ins>
      <w:r w:rsidR="0039071E" w:rsidRPr="00D15564">
        <w:rPr>
          <w:rFonts w:eastAsia="宋体"/>
        </w:rPr>
        <w:t>现在</w:t>
      </w:r>
      <w:del w:id="499" w:author="Decheng Fan" w:date="2014-06-05T20:30:00Z">
        <w:r w:rsidR="0039071E" w:rsidRPr="00D15564" w:rsidDel="00260190">
          <w:rPr>
            <w:rFonts w:eastAsia="宋体"/>
          </w:rPr>
          <w:delText>是否</w:delText>
        </w:r>
      </w:del>
      <w:r w:rsidR="0039071E" w:rsidRPr="00D15564">
        <w:rPr>
          <w:rFonts w:eastAsia="宋体"/>
        </w:rPr>
        <w:t>已经被放入了</w:t>
      </w:r>
      <w:r w:rsidR="0039071E" w:rsidRPr="008473DF">
        <w:t>recurse</w:t>
      </w:r>
      <w:r w:rsidR="0039071E" w:rsidRPr="00D15564">
        <w:rPr>
          <w:rFonts w:eastAsia="宋体" w:hint="eastAsia"/>
        </w:rPr>
        <w:t>函数</w:t>
      </w:r>
      <w:r w:rsidRPr="00D15564">
        <w:rPr>
          <w:rFonts w:eastAsia="宋体"/>
        </w:rPr>
        <w:t>内。</w:t>
      </w:r>
      <w:r w:rsidR="0039071E" w:rsidRPr="00D15564">
        <w:rPr>
          <w:rFonts w:eastAsia="宋体" w:hint="eastAsia"/>
        </w:rPr>
        <w:t>也</w:t>
      </w:r>
      <w:r w:rsidR="0039071E" w:rsidRPr="00D15564">
        <w:rPr>
          <w:rFonts w:eastAsia="宋体"/>
        </w:rPr>
        <w:t>正因为如此，我们</w:t>
      </w:r>
      <w:r w:rsidR="0039071E" w:rsidRPr="00D15564">
        <w:rPr>
          <w:rFonts w:eastAsia="宋体" w:hint="eastAsia"/>
        </w:rPr>
        <w:t>也</w:t>
      </w:r>
      <w:r w:rsidR="0039071E" w:rsidRPr="00D15564">
        <w:rPr>
          <w:rFonts w:eastAsia="宋体"/>
        </w:rPr>
        <w:t>不必在两个</w:t>
      </w:r>
      <w:r w:rsidR="0039071E" w:rsidRPr="00D15564">
        <w:rPr>
          <w:rFonts w:eastAsia="宋体" w:hint="eastAsia"/>
        </w:rPr>
        <w:t>函数</w:t>
      </w:r>
      <w:r w:rsidR="0039071E" w:rsidRPr="00D15564">
        <w:rPr>
          <w:rFonts w:eastAsia="宋体"/>
        </w:rPr>
        <w:t>的</w:t>
      </w:r>
      <w:r w:rsidR="0039071E" w:rsidRPr="00D15564">
        <w:rPr>
          <w:rFonts w:eastAsia="宋体"/>
        </w:rPr>
        <w:t>for</w:t>
      </w:r>
      <w:r w:rsidR="0039071E" w:rsidRPr="00D15564">
        <w:rPr>
          <w:rFonts w:eastAsia="宋体"/>
        </w:rPr>
        <w:t>循环中都将其放进去。</w:t>
      </w:r>
      <w:r w:rsidR="00F7007A" w:rsidRPr="00D15564">
        <w:rPr>
          <w:rFonts w:eastAsia="宋体" w:hint="eastAsia"/>
        </w:rPr>
        <w:t>其次</w:t>
      </w:r>
      <w:r w:rsidR="0039071E" w:rsidRPr="00D15564">
        <w:rPr>
          <w:rFonts w:eastAsia="宋体"/>
        </w:rPr>
        <w:t>，由于</w:t>
      </w:r>
      <w:r w:rsidR="0039071E" w:rsidRPr="008473DF">
        <w:t>recurse</w:t>
      </w:r>
      <w:r w:rsidR="0039071E" w:rsidRPr="00D15564">
        <w:rPr>
          <w:rFonts w:eastAsia="宋体" w:hint="eastAsia"/>
        </w:rPr>
        <w:t>是</w:t>
      </w:r>
      <w:r w:rsidR="0039071E" w:rsidRPr="00D15564">
        <w:rPr>
          <w:rFonts w:eastAsia="宋体"/>
        </w:rPr>
        <w:t>个内部函数，</w:t>
      </w:r>
      <w:r w:rsidR="0039071E" w:rsidRPr="00D15564">
        <w:rPr>
          <w:rFonts w:eastAsia="宋体" w:hint="eastAsia"/>
        </w:rPr>
        <w:t>它</w:t>
      </w:r>
      <w:r w:rsidR="0039071E" w:rsidRPr="00D15564">
        <w:rPr>
          <w:rFonts w:eastAsia="宋体"/>
        </w:rPr>
        <w:t>可以访问</w:t>
      </w:r>
      <w:r w:rsidR="0039071E" w:rsidRPr="00D15564">
        <w:rPr>
          <w:rFonts w:eastAsia="宋体" w:hint="eastAsia"/>
        </w:rPr>
        <w:t>其</w:t>
      </w:r>
      <w:r w:rsidR="0039071E" w:rsidRPr="00D15564">
        <w:rPr>
          <w:rFonts w:eastAsia="宋体"/>
        </w:rPr>
        <w:t>所在域的对象（</w:t>
      </w:r>
      <w:del w:id="500" w:author="Decheng Fan" w:date="2014-06-05T20:32:00Z">
        <w:r w:rsidR="00F7007A" w:rsidRPr="00D15564" w:rsidDel="00E51CF6">
          <w:rPr>
            <w:rFonts w:eastAsia="宋体" w:hint="eastAsia"/>
          </w:rPr>
          <w:delText>特别</w:delText>
        </w:r>
      </w:del>
      <w:ins w:id="501" w:author="Decheng Fan" w:date="2014-06-05T20:32:00Z">
        <w:r w:rsidR="00E51CF6">
          <w:rPr>
            <w:rFonts w:eastAsia="宋体" w:hint="eastAsia"/>
          </w:rPr>
          <w:t>这里就是</w:t>
        </w:r>
      </w:ins>
      <w:del w:id="502" w:author="Decheng Fan" w:date="2014-06-05T20:32:00Z">
        <w:r w:rsidR="00F7007A" w:rsidRPr="00D15564" w:rsidDel="00E51CF6">
          <w:rPr>
            <w:rFonts w:eastAsia="宋体"/>
          </w:rPr>
          <w:delText>是</w:delText>
        </w:r>
      </w:del>
      <w:r w:rsidR="00F7007A" w:rsidRPr="00D15564">
        <w:rPr>
          <w:rFonts w:eastAsia="宋体"/>
        </w:rPr>
        <w:t>S</w:t>
      </w:r>
      <w:r w:rsidR="00F7007A" w:rsidRPr="00D15564">
        <w:rPr>
          <w:rFonts w:eastAsia="宋体" w:hint="eastAsia"/>
        </w:rPr>
        <w:t>与</w:t>
      </w:r>
      <w:r w:rsidR="00F7007A" w:rsidRPr="00D15564">
        <w:rPr>
          <w:rFonts w:eastAsia="宋体"/>
        </w:rPr>
        <w:t>res</w:t>
      </w:r>
      <w:r w:rsidR="0039071E" w:rsidRPr="00D15564">
        <w:rPr>
          <w:rFonts w:eastAsia="宋体"/>
        </w:rPr>
        <w:t>）</w:t>
      </w:r>
      <w:r w:rsidR="00F7007A" w:rsidRPr="00D15564">
        <w:rPr>
          <w:rFonts w:eastAsia="宋体" w:hint="eastAsia"/>
        </w:rPr>
        <w:t>。</w:t>
      </w:r>
      <w:r w:rsidR="00F7007A" w:rsidRPr="00D15564">
        <w:rPr>
          <w:rFonts w:eastAsia="宋体"/>
        </w:rPr>
        <w:t>其</w:t>
      </w:r>
      <w:r w:rsidR="00F7007A" w:rsidRPr="00D15564">
        <w:rPr>
          <w:rFonts w:eastAsia="宋体" w:hint="eastAsia"/>
        </w:rPr>
        <w:t>唯一</w:t>
      </w:r>
      <w:r w:rsidR="00F7007A" w:rsidRPr="00D15564">
        <w:rPr>
          <w:rFonts w:eastAsia="宋体"/>
        </w:rPr>
        <w:t>的参数就是其所要遍历的那个</w:t>
      </w:r>
      <w:r w:rsidR="00F7007A" w:rsidRPr="00D15564">
        <w:rPr>
          <w:rFonts w:eastAsia="宋体" w:hint="eastAsia"/>
        </w:rPr>
        <w:t>起始</w:t>
      </w:r>
      <w:r w:rsidR="00F7007A" w:rsidRPr="00D15564">
        <w:rPr>
          <w:rFonts w:eastAsia="宋体"/>
        </w:rPr>
        <w:t>节点</w:t>
      </w:r>
      <w:r w:rsidR="00F7007A" w:rsidRPr="00D15564">
        <w:rPr>
          <w:rFonts w:eastAsia="宋体" w:hint="eastAsia"/>
        </w:rPr>
        <w:t>。</w:t>
      </w:r>
      <w:r w:rsidR="00F7007A" w:rsidRPr="00D15564">
        <w:rPr>
          <w:rFonts w:eastAsia="宋体"/>
        </w:rPr>
        <w:t>最后</w:t>
      </w:r>
      <w:r w:rsidR="00F7007A" w:rsidRPr="00D15564">
        <w:rPr>
          <w:rFonts w:eastAsia="宋体" w:hint="eastAsia"/>
        </w:rPr>
        <w:t>要记住</w:t>
      </w:r>
      <w:r w:rsidR="00F7007A" w:rsidRPr="00D15564">
        <w:rPr>
          <w:rFonts w:eastAsia="宋体"/>
        </w:rPr>
        <w:t>的是，我们所进行的节点排序是</w:t>
      </w:r>
      <w:r w:rsidR="00F7007A" w:rsidRPr="00D15564">
        <w:rPr>
          <w:rFonts w:eastAsia="宋体"/>
          <w:i/>
        </w:rPr>
        <w:t>逆序</w:t>
      </w:r>
      <w:r w:rsidR="00F7007A" w:rsidRPr="00D15564">
        <w:rPr>
          <w:rFonts w:eastAsia="宋体"/>
        </w:rPr>
        <w:t>的，因为其根据的是其探索完成的时间</w:t>
      </w:r>
      <w:r w:rsidR="00F7007A" w:rsidRPr="00D15564">
        <w:rPr>
          <w:rFonts w:eastAsia="宋体" w:hint="eastAsia"/>
        </w:rPr>
        <w:t>。</w:t>
      </w:r>
      <w:r w:rsidR="00F7007A" w:rsidRPr="00D15564">
        <w:rPr>
          <w:rFonts w:eastAsia="宋体"/>
        </w:rPr>
        <w:t>这也</w:t>
      </w:r>
      <w:r w:rsidR="00F7007A" w:rsidRPr="00D15564">
        <w:rPr>
          <w:rFonts w:eastAsia="宋体" w:hint="eastAsia"/>
        </w:rPr>
        <w:t>是</w:t>
      </w:r>
      <w:r w:rsidR="00F7007A" w:rsidRPr="00D15564">
        <w:rPr>
          <w:rFonts w:eastAsia="宋体"/>
        </w:rPr>
        <w:t>res</w:t>
      </w:r>
      <w:r w:rsidR="00F7007A" w:rsidRPr="00D15564">
        <w:rPr>
          <w:rFonts w:eastAsia="宋体" w:hint="eastAsia"/>
        </w:rPr>
        <w:t>列表</w:t>
      </w:r>
      <w:r w:rsidR="00F7007A" w:rsidRPr="00D15564">
        <w:rPr>
          <w:rFonts w:eastAsia="宋体"/>
        </w:rPr>
        <w:t>在被返回之前要进行反转的原因</w:t>
      </w:r>
      <w:r w:rsidR="00F7007A" w:rsidRPr="00D15564">
        <w:rPr>
          <w:rFonts w:eastAsia="宋体" w:hint="eastAsia"/>
        </w:rPr>
        <w:t>。</w:t>
      </w:r>
    </w:p>
    <w:p w14:paraId="5792C4C6" w14:textId="77777777" w:rsidR="00F7007A" w:rsidRPr="00D15564" w:rsidRDefault="00F7007A" w:rsidP="008473DF">
      <w:pPr>
        <w:ind w:firstLine="420"/>
        <w:rPr>
          <w:rFonts w:eastAsia="宋体"/>
        </w:rPr>
      </w:pPr>
      <w:r w:rsidRPr="00D15564">
        <w:rPr>
          <w:rFonts w:eastAsia="宋体" w:hint="eastAsia"/>
        </w:rPr>
        <w:t>该</w:t>
      </w:r>
      <w:r w:rsidRPr="00D15564">
        <w:rPr>
          <w:rFonts w:eastAsia="宋体" w:hint="eastAsia"/>
        </w:rPr>
        <w:t>topsort</w:t>
      </w:r>
      <w:r w:rsidR="00401FAB" w:rsidRPr="00D15564">
        <w:rPr>
          <w:rFonts w:eastAsia="宋体" w:hint="eastAsia"/>
        </w:rPr>
        <w:t>函数</w:t>
      </w:r>
      <w:r w:rsidR="00401FAB" w:rsidRPr="00D15564">
        <w:rPr>
          <w:rFonts w:eastAsia="宋体"/>
        </w:rPr>
        <w:t>会在其执行</w:t>
      </w:r>
      <w:r w:rsidR="007E6DEF">
        <w:rPr>
          <w:rFonts w:eastAsia="宋体"/>
        </w:rPr>
        <w:t>回溯</w:t>
      </w:r>
      <w:r w:rsidR="00401FAB" w:rsidRPr="00D15564">
        <w:rPr>
          <w:rFonts w:eastAsia="宋体"/>
        </w:rPr>
        <w:t>操作</w:t>
      </w:r>
      <w:r w:rsidR="00401FAB" w:rsidRPr="00D15564">
        <w:rPr>
          <w:rFonts w:eastAsia="宋体" w:hint="eastAsia"/>
        </w:rPr>
        <w:t>时</w:t>
      </w:r>
      <w:r w:rsidR="00401FAB" w:rsidRPr="00D15564">
        <w:rPr>
          <w:rFonts w:eastAsia="宋体"/>
        </w:rPr>
        <w:t>对各个节点进行某些处理</w:t>
      </w:r>
      <w:r w:rsidR="00401FAB" w:rsidRPr="00D15564">
        <w:rPr>
          <w:rFonts w:eastAsia="宋体" w:hint="eastAsia"/>
        </w:rPr>
        <w:t>（并</w:t>
      </w:r>
      <w:r w:rsidR="00401FAB" w:rsidRPr="00D15564">
        <w:rPr>
          <w:rFonts w:eastAsia="宋体"/>
        </w:rPr>
        <w:t>将它们</w:t>
      </w:r>
      <w:r w:rsidR="00401FAB" w:rsidRPr="00D15564">
        <w:rPr>
          <w:rFonts w:eastAsia="宋体" w:hint="eastAsia"/>
        </w:rPr>
        <w:t>追加</w:t>
      </w:r>
      <w:r w:rsidR="00401FAB" w:rsidRPr="00D15564">
        <w:rPr>
          <w:rFonts w:eastAsia="宋体"/>
        </w:rPr>
        <w:t>到</w:t>
      </w:r>
      <w:r w:rsidR="00401FAB" w:rsidRPr="00D15564">
        <w:rPr>
          <w:rFonts w:eastAsia="宋体" w:hint="eastAsia"/>
        </w:rPr>
        <w:t>其</w:t>
      </w:r>
      <w:r w:rsidR="00401FAB" w:rsidRPr="00D15564">
        <w:rPr>
          <w:rFonts w:eastAsia="宋体"/>
        </w:rPr>
        <w:t>结果列表中</w:t>
      </w:r>
      <w:r w:rsidR="00401FAB" w:rsidRPr="00D15564">
        <w:rPr>
          <w:rFonts w:eastAsia="宋体" w:hint="eastAsia"/>
        </w:rPr>
        <w:t>）</w:t>
      </w:r>
      <w:r w:rsidR="00401FAB" w:rsidRPr="00D15564">
        <w:rPr>
          <w:rFonts w:eastAsia="宋体"/>
        </w:rPr>
        <w:t>。</w:t>
      </w:r>
      <w:r w:rsidR="00401FAB" w:rsidRPr="00D15564">
        <w:rPr>
          <w:rFonts w:eastAsia="宋体"/>
        </w:rPr>
        <w:t>DFS</w:t>
      </w:r>
      <w:r w:rsidR="007E6DEF">
        <w:rPr>
          <w:rFonts w:eastAsia="宋体" w:hint="eastAsia"/>
        </w:rPr>
        <w:t>回溯</w:t>
      </w:r>
      <w:r w:rsidR="00401FAB" w:rsidRPr="00D15564">
        <w:rPr>
          <w:rFonts w:eastAsia="宋体" w:hint="eastAsia"/>
        </w:rPr>
        <w:t>节点</w:t>
      </w:r>
      <w:r w:rsidR="00401FAB" w:rsidRPr="00D15564">
        <w:rPr>
          <w:rFonts w:eastAsia="宋体"/>
        </w:rPr>
        <w:t>的</w:t>
      </w:r>
      <w:r w:rsidR="00401FAB" w:rsidRPr="00D15564">
        <w:rPr>
          <w:rFonts w:eastAsia="宋体" w:hint="eastAsia"/>
        </w:rPr>
        <w:t>顺序被</w:t>
      </w:r>
      <w:r w:rsidR="00401FAB" w:rsidRPr="00D15564">
        <w:rPr>
          <w:rFonts w:eastAsia="宋体"/>
        </w:rPr>
        <w:t>称之为</w:t>
      </w:r>
      <w:r w:rsidR="00401FAB" w:rsidRPr="00D15564">
        <w:rPr>
          <w:rFonts w:eastAsia="宋体" w:hint="eastAsia"/>
          <w:i/>
        </w:rPr>
        <w:t>后序</w:t>
      </w:r>
      <w:r w:rsidR="00401FAB" w:rsidRPr="00D15564">
        <w:rPr>
          <w:rFonts w:eastAsia="宋体" w:hint="eastAsia"/>
        </w:rPr>
        <w:t>，</w:t>
      </w:r>
      <w:r w:rsidR="00401FAB" w:rsidRPr="00D15564">
        <w:rPr>
          <w:rFonts w:eastAsia="宋体"/>
        </w:rPr>
        <w:t>而第一段中</w:t>
      </w:r>
      <w:r w:rsidR="00401FAB" w:rsidRPr="00D15564">
        <w:rPr>
          <w:rFonts w:eastAsia="宋体" w:hint="eastAsia"/>
        </w:rPr>
        <w:t>的</w:t>
      </w:r>
      <w:r w:rsidR="00401FAB" w:rsidRPr="00D15564">
        <w:rPr>
          <w:rFonts w:eastAsia="宋体"/>
        </w:rPr>
        <w:t>访问顺序</w:t>
      </w:r>
      <w:r w:rsidR="00401FAB" w:rsidRPr="00D15564">
        <w:rPr>
          <w:rFonts w:eastAsia="宋体" w:hint="eastAsia"/>
        </w:rPr>
        <w:t>则</w:t>
      </w:r>
      <w:r w:rsidR="0021484B" w:rsidRPr="00D15564">
        <w:rPr>
          <w:rFonts w:eastAsia="宋体"/>
        </w:rPr>
        <w:t>被称之为</w:t>
      </w:r>
      <w:commentRangeStart w:id="503"/>
      <w:r w:rsidR="0021484B" w:rsidRPr="00D15564">
        <w:rPr>
          <w:rFonts w:eastAsia="宋体" w:hint="eastAsia"/>
          <w:i/>
        </w:rPr>
        <w:t>先</w:t>
      </w:r>
      <w:r w:rsidR="00401FAB" w:rsidRPr="00D15564">
        <w:rPr>
          <w:rFonts w:eastAsia="宋体"/>
          <w:i/>
        </w:rPr>
        <w:t>序</w:t>
      </w:r>
      <w:commentRangeEnd w:id="503"/>
      <w:r w:rsidR="006F1AEC">
        <w:rPr>
          <w:rStyle w:val="af3"/>
        </w:rPr>
        <w:commentReference w:id="503"/>
      </w:r>
      <w:r w:rsidR="00401FAB" w:rsidRPr="00D15564">
        <w:rPr>
          <w:rFonts w:eastAsia="宋体" w:hint="eastAsia"/>
        </w:rPr>
        <w:t>。基于</w:t>
      </w:r>
      <w:r w:rsidR="00401FAB" w:rsidRPr="00D15564">
        <w:rPr>
          <w:rFonts w:eastAsia="宋体"/>
        </w:rPr>
        <w:t>这些</w:t>
      </w:r>
      <w:r w:rsidR="00401FAB" w:rsidRPr="00D15564">
        <w:rPr>
          <w:rFonts w:eastAsia="宋体" w:hint="eastAsia"/>
        </w:rPr>
        <w:t>时间</w:t>
      </w:r>
      <w:r w:rsidR="00401FAB" w:rsidRPr="00D15564">
        <w:rPr>
          <w:rFonts w:eastAsia="宋体"/>
        </w:rPr>
        <w:t>顺序</w:t>
      </w:r>
      <w:r w:rsidR="00401FAB" w:rsidRPr="00D15564">
        <w:rPr>
          <w:rFonts w:eastAsia="宋体" w:hint="eastAsia"/>
        </w:rPr>
        <w:t>的</w:t>
      </w:r>
      <w:r w:rsidR="001B7432" w:rsidRPr="00D15564">
        <w:rPr>
          <w:rFonts w:eastAsia="宋体"/>
        </w:rPr>
        <w:t>处理操作则分别被称之为</w:t>
      </w:r>
      <w:r w:rsidR="001B7432" w:rsidRPr="00D15564">
        <w:rPr>
          <w:rFonts w:eastAsia="宋体" w:hint="eastAsia"/>
          <w:i/>
        </w:rPr>
        <w:t>先序</w:t>
      </w:r>
      <w:r w:rsidR="00401FAB" w:rsidRPr="00D15564">
        <w:rPr>
          <w:rFonts w:eastAsia="宋体"/>
          <w:i/>
        </w:rPr>
        <w:t>处理</w:t>
      </w:r>
      <w:r w:rsidR="00401FAB" w:rsidRPr="00D15564">
        <w:rPr>
          <w:rFonts w:eastAsia="宋体"/>
        </w:rPr>
        <w:t>或</w:t>
      </w:r>
      <w:r w:rsidR="00401FAB" w:rsidRPr="00D15564">
        <w:rPr>
          <w:rFonts w:eastAsia="宋体" w:hint="eastAsia"/>
          <w:i/>
        </w:rPr>
        <w:t>后序</w:t>
      </w:r>
      <w:r w:rsidR="00401FAB" w:rsidRPr="00D15564">
        <w:rPr>
          <w:rFonts w:eastAsia="宋体"/>
          <w:i/>
        </w:rPr>
        <w:t>处理</w:t>
      </w:r>
      <w:r w:rsidR="0021484B" w:rsidRPr="00D15564">
        <w:rPr>
          <w:rFonts w:eastAsia="宋体" w:hint="eastAsia"/>
        </w:rPr>
        <w:t>。（在</w:t>
      </w:r>
      <w:r w:rsidR="0021484B" w:rsidRPr="00D15564">
        <w:rPr>
          <w:rFonts w:eastAsia="宋体"/>
        </w:rPr>
        <w:t>习题</w:t>
      </w:r>
      <w:r w:rsidR="0021484B" w:rsidRPr="00D15564">
        <w:rPr>
          <w:rFonts w:eastAsia="宋体" w:hint="eastAsia"/>
        </w:rPr>
        <w:t>5</w:t>
      </w:r>
      <w:r w:rsidR="0021484B" w:rsidRPr="00D15564">
        <w:rPr>
          <w:rFonts w:eastAsia="宋体"/>
        </w:rPr>
        <w:t>-9</w:t>
      </w:r>
      <w:r w:rsidR="0021484B" w:rsidRPr="00D15564">
        <w:rPr>
          <w:rFonts w:eastAsia="宋体" w:hint="eastAsia"/>
        </w:rPr>
        <w:t>中</w:t>
      </w:r>
      <w:r w:rsidR="0021484B" w:rsidRPr="00D15564">
        <w:rPr>
          <w:rFonts w:eastAsia="宋体"/>
        </w:rPr>
        <w:t>，我们将会要求</w:t>
      </w:r>
      <w:r w:rsidR="00AC2A1E" w:rsidRPr="00D15564">
        <w:rPr>
          <w:rFonts w:eastAsia="宋体" w:hint="eastAsia"/>
        </w:rPr>
        <w:t>您</w:t>
      </w:r>
      <w:r w:rsidR="00AC2A1E" w:rsidRPr="00D15564">
        <w:rPr>
          <w:rFonts w:eastAsia="宋体"/>
        </w:rPr>
        <w:t>为</w:t>
      </w:r>
      <w:r w:rsidR="00AC2A1E" w:rsidRPr="00D15564">
        <w:rPr>
          <w:rFonts w:eastAsia="宋体" w:hint="eastAsia"/>
        </w:rPr>
        <w:t>DFS</w:t>
      </w:r>
      <w:r w:rsidR="00895308" w:rsidRPr="00D15564">
        <w:rPr>
          <w:rFonts w:eastAsia="宋体" w:hint="eastAsia"/>
        </w:rPr>
        <w:t>中</w:t>
      </w:r>
      <w:r w:rsidR="00895308" w:rsidRPr="00D15564">
        <w:rPr>
          <w:rFonts w:eastAsia="宋体"/>
        </w:rPr>
        <w:t>的这类处理</w:t>
      </w:r>
      <w:r w:rsidR="005142B7" w:rsidRPr="00D15564">
        <w:rPr>
          <w:rFonts w:eastAsia="宋体" w:hint="eastAsia"/>
        </w:rPr>
        <w:t>操作</w:t>
      </w:r>
      <w:r w:rsidR="00AC2A1E" w:rsidRPr="00D15564">
        <w:rPr>
          <w:rFonts w:eastAsia="宋体"/>
        </w:rPr>
        <w:t>添加一些通用性</w:t>
      </w:r>
      <w:r w:rsidR="00895308" w:rsidRPr="00D15564">
        <w:rPr>
          <w:rFonts w:eastAsia="宋体" w:hint="eastAsia"/>
        </w:rPr>
        <w:t>钩子</w:t>
      </w:r>
      <w:r w:rsidR="00895308" w:rsidRPr="00D15564">
        <w:rPr>
          <w:rFonts w:eastAsia="宋体"/>
        </w:rPr>
        <w:t>函数</w:t>
      </w:r>
      <w:r w:rsidR="0021484B" w:rsidRPr="00D15564">
        <w:rPr>
          <w:rFonts w:eastAsia="宋体" w:hint="eastAsia"/>
        </w:rPr>
        <w:t>）</w:t>
      </w: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296"/>
      </w:tblGrid>
      <w:tr w:rsidR="00CD2F07" w:rsidRPr="00D15564" w14:paraId="26190066" w14:textId="77777777" w:rsidTr="00D15564"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493D32C" w14:textId="77777777" w:rsidR="00CD2F07" w:rsidRPr="00D15564" w:rsidRDefault="00E71948" w:rsidP="00E71948">
            <w:pPr>
              <w:ind w:left="0" w:firstLineChars="0" w:firstLine="0"/>
              <w:rPr>
                <w:rFonts w:eastAsia="宋体"/>
                <w:b/>
                <w:bCs/>
                <w:color w:val="FFFFFF"/>
                <w:sz w:val="18"/>
              </w:rPr>
            </w:pPr>
            <w:r>
              <w:rPr>
                <w:rFonts w:eastAsia="宋体" w:hint="eastAsia"/>
                <w:b/>
                <w:bCs/>
                <w:color w:val="FFFFFF"/>
              </w:rPr>
              <w:t>节点着色</w:t>
            </w:r>
            <w:r w:rsidR="001B7432" w:rsidRPr="00D15564">
              <w:rPr>
                <w:rFonts w:eastAsia="宋体"/>
                <w:b/>
                <w:bCs/>
                <w:color w:val="FFFFFF"/>
              </w:rPr>
              <w:t>与边线类型</w:t>
            </w:r>
          </w:p>
        </w:tc>
      </w:tr>
      <w:tr w:rsidR="00CD2F07" w:rsidRPr="00DD7191" w14:paraId="72310647" w14:textId="77777777" w:rsidTr="00D15564">
        <w:tc>
          <w:tcPr>
            <w:tcW w:w="8414" w:type="dxa"/>
            <w:shd w:val="clear" w:color="auto" w:fill="CCCCCC"/>
          </w:tcPr>
          <w:p w14:paraId="2831127C" w14:textId="629BAB67" w:rsidR="00EC7BE5" w:rsidRPr="00CA300D" w:rsidRDefault="00204C0D" w:rsidP="00563809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在描述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遍历的过程中，我们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实际上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是在区分三种类型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节点，它们分别是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未知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节点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、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队列中的节点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以及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已访问过的节点（</w:t>
            </w:r>
            <w:ins w:id="504" w:author="Decheng Fan" w:date="2014-06-05T20:38:00Z">
              <w:r w:rsidR="00483510">
                <w:rPr>
                  <w:rFonts w:eastAsia="宋体" w:hint="eastAsia"/>
                  <w:b/>
                  <w:bCs/>
                  <w:sz w:val="18"/>
                  <w:szCs w:val="18"/>
                </w:rPr>
                <w:t>他们</w:t>
              </w:r>
            </w:ins>
            <w:del w:id="505" w:author="Decheng Fan" w:date="2014-06-05T20:37:00Z">
              <w:r w:rsidR="006416C2" w:rsidRPr="00CA300D" w:rsidDel="00483510">
                <w:rPr>
                  <w:rFonts w:eastAsia="宋体" w:hint="eastAsia"/>
                  <w:b/>
                  <w:bCs/>
                  <w:sz w:val="18"/>
                  <w:szCs w:val="18"/>
                </w:rPr>
                <w:delText>还有</w:delText>
              </w:r>
            </w:del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目前</w:t>
            </w:r>
            <w:del w:id="506" w:author="Decheng Fan" w:date="2014-06-05T20:36:00Z">
              <w:r w:rsidR="006416C2" w:rsidRPr="00CA300D" w:rsidDel="003D463E">
                <w:rPr>
                  <w:rFonts w:eastAsia="宋体" w:hint="eastAsia"/>
                  <w:b/>
                  <w:bCs/>
                  <w:sz w:val="18"/>
                  <w:szCs w:val="18"/>
                </w:rPr>
                <w:delText>存在</w:delText>
              </w:r>
            </w:del>
            <w:ins w:id="507" w:author="Decheng Fan" w:date="2014-06-05T20:36:00Z">
              <w:r w:rsidR="003D463E">
                <w:rPr>
                  <w:rFonts w:eastAsia="宋体" w:hint="eastAsia"/>
                  <w:b/>
                  <w:bCs/>
                  <w:sz w:val="18"/>
                  <w:szCs w:val="18"/>
                </w:rPr>
                <w:t>有邻居节点在</w:t>
              </w:r>
            </w:ins>
            <w:del w:id="508" w:author="Decheng Fan" w:date="2014-06-05T20:36:00Z">
              <w:r w:rsidR="006416C2" w:rsidRPr="00CA300D" w:rsidDel="003D463E">
                <w:rPr>
                  <w:rFonts w:eastAsia="宋体"/>
                  <w:b/>
                  <w:bCs/>
                  <w:sz w:val="18"/>
                  <w:szCs w:val="18"/>
                </w:rPr>
                <w:delText>于</w:delText>
              </w:r>
            </w:del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队列中</w:t>
            </w:r>
            <w:del w:id="509" w:author="Decheng Fan" w:date="2014-06-05T20:38:00Z">
              <w:r w:rsidR="006416C2" w:rsidRPr="00CA300D" w:rsidDel="00483510">
                <w:rPr>
                  <w:rFonts w:eastAsia="宋体"/>
                  <w:b/>
                  <w:bCs/>
                  <w:sz w:val="18"/>
                  <w:szCs w:val="18"/>
                </w:rPr>
                <w:delText>的</w:delText>
              </w:r>
            </w:del>
            <w:del w:id="510" w:author="Decheng Fan" w:date="2014-06-05T20:37:00Z">
              <w:r w:rsidR="006416C2" w:rsidRPr="00CA300D" w:rsidDel="003D463E">
                <w:rPr>
                  <w:rFonts w:eastAsia="宋体"/>
                  <w:b/>
                  <w:bCs/>
                  <w:sz w:val="18"/>
                  <w:szCs w:val="18"/>
                </w:rPr>
                <w:delText>邻居</w:delText>
              </w:r>
            </w:del>
            <w:del w:id="511" w:author="Decheng Fan" w:date="2014-06-05T20:38:00Z">
              <w:r w:rsidR="006416C2" w:rsidRPr="00CA300D" w:rsidDel="00483510">
                <w:rPr>
                  <w:rFonts w:eastAsia="宋体"/>
                  <w:b/>
                  <w:bCs/>
                  <w:sz w:val="18"/>
                  <w:szCs w:val="18"/>
                </w:rPr>
                <w:delText>节点</w:delText>
              </w:r>
            </w:del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对此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，有些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书中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引入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了一种叫做节点着色的形式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（例如</w:t>
            </w:r>
            <w:r w:rsidR="006416C2" w:rsidRPr="00D15564">
              <w:rPr>
                <w:rFonts w:eastAsia="Arial"/>
                <w:b/>
                <w:bCs/>
                <w:sz w:val="18"/>
                <w:szCs w:val="18"/>
              </w:rPr>
              <w:t>Cormen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等人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所著的《</w:t>
            </w:r>
            <w:r w:rsidR="006416C2" w:rsidRPr="00E7466F">
              <w:rPr>
                <w:rFonts w:eastAsia="宋体"/>
                <w:b/>
                <w:bCs/>
                <w:i/>
                <w:sz w:val="18"/>
                <w:szCs w:val="18"/>
              </w:rPr>
              <w:t>Introduction to Algorithms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》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第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1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章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就曾</w:t>
            </w:r>
            <w:r w:rsidR="006416C2" w:rsidRPr="00CA300D">
              <w:rPr>
                <w:rFonts w:eastAsia="宋体"/>
                <w:b/>
                <w:bCs/>
                <w:sz w:val="18"/>
                <w:szCs w:val="18"/>
              </w:rPr>
              <w:t>有所提及</w:t>
            </w:r>
            <w:r w:rsidR="006416C2" w:rsidRPr="00CA300D">
              <w:rPr>
                <w:rFonts w:eastAsia="宋体" w:hint="eastAsia"/>
                <w:b/>
                <w:bCs/>
                <w:sz w:val="18"/>
                <w:szCs w:val="18"/>
              </w:rPr>
              <w:t>）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这种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描述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形式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DFS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尤为重要。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该方法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具体如下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：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一开始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会将每个节点都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标识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为白色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；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然后将其被发现到完成处理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之间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的状态标识为灰色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；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而后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则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标识为黑色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当然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我们在实现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DFS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时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并不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非得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要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进行这种分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类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。但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对于</w:t>
            </w:r>
            <w:r w:rsidR="00EC7BE5" w:rsidRPr="00CA300D">
              <w:rPr>
                <w:rFonts w:eastAsia="宋体" w:hint="eastAsia"/>
                <w:b/>
                <w:bCs/>
                <w:sz w:val="18"/>
                <w:szCs w:val="18"/>
              </w:rPr>
              <w:t>理解</w:t>
            </w:r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这一算法是非常有用的（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或者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至少它</w:t>
            </w:r>
            <w:ins w:id="512" w:author="Decheng Fan" w:date="2014-06-05T20:40:00Z">
              <w:r w:rsidR="002E0D76">
                <w:rPr>
                  <w:rFonts w:eastAsia="宋体" w:hint="eastAsia"/>
                  <w:b/>
                  <w:bCs/>
                  <w:sz w:val="18"/>
                  <w:szCs w:val="18"/>
                </w:rPr>
                <w:t>在</w:t>
              </w:r>
            </w:ins>
            <w:del w:id="513" w:author="Decheng Fan" w:date="2014-06-05T20:40:00Z">
              <w:r w:rsidR="00E7466F" w:rsidRPr="00CA300D" w:rsidDel="002E0D76">
                <w:rPr>
                  <w:rFonts w:eastAsia="宋体" w:hint="eastAsia"/>
                  <w:b/>
                  <w:bCs/>
                  <w:sz w:val="18"/>
                  <w:szCs w:val="18"/>
                </w:rPr>
                <w:delText>有</w:delText>
              </w:r>
            </w:del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您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阅读</w:t>
            </w:r>
            <w:ins w:id="514" w:author="Decheng Fan" w:date="2014-06-05T20:40:00Z">
              <w:r w:rsidR="002E0D76">
                <w:rPr>
                  <w:rFonts w:eastAsia="宋体" w:hint="eastAsia"/>
                  <w:b/>
                  <w:bCs/>
                  <w:sz w:val="18"/>
                  <w:szCs w:val="18"/>
                </w:rPr>
                <w:t>到谈及</w:t>
              </w:r>
            </w:ins>
            <w:ins w:id="515" w:author="Decheng Fan" w:date="2014-06-05T20:43:00Z">
              <w:r w:rsidR="00834C8C">
                <w:rPr>
                  <w:rFonts w:eastAsia="宋体" w:hint="eastAsia"/>
                  <w:b/>
                  <w:bCs/>
                  <w:sz w:val="18"/>
                  <w:szCs w:val="18"/>
                </w:rPr>
                <w:t>这种</w:t>
              </w:r>
            </w:ins>
            <w:ins w:id="516" w:author="Decheng Fan" w:date="2014-06-05T20:40:00Z">
              <w:r w:rsidR="002E0D76">
                <w:rPr>
                  <w:rFonts w:eastAsia="宋体" w:hint="eastAsia"/>
                  <w:b/>
                  <w:bCs/>
                  <w:sz w:val="18"/>
                  <w:szCs w:val="18"/>
                </w:rPr>
                <w:t>着色</w:t>
              </w:r>
            </w:ins>
            <w:del w:id="517" w:author="Decheng Fan" w:date="2014-06-05T20:40:00Z">
              <w:r w:rsidR="00E7466F" w:rsidRPr="00CA300D" w:rsidDel="002E0D76">
                <w:rPr>
                  <w:rFonts w:eastAsia="宋体" w:hint="eastAsia"/>
                  <w:b/>
                  <w:bCs/>
                  <w:sz w:val="18"/>
                  <w:szCs w:val="18"/>
                </w:rPr>
                <w:delText>时所用</w:delText>
              </w:r>
            </w:del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的文</w:t>
            </w:r>
            <w:ins w:id="518" w:author="Decheng Fan" w:date="2014-06-05T20:42:00Z">
              <w:r w:rsidR="00F50D30">
                <w:rPr>
                  <w:rFonts w:eastAsia="宋体" w:hint="eastAsia"/>
                  <w:b/>
                  <w:bCs/>
                  <w:sz w:val="18"/>
                  <w:szCs w:val="18"/>
                </w:rPr>
                <w:t>字</w:t>
              </w:r>
            </w:ins>
            <w:del w:id="519" w:author="Decheng Fan" w:date="2014-06-05T20:42:00Z">
              <w:r w:rsidR="00E7466F" w:rsidRPr="00CA300D" w:rsidDel="00F50D30">
                <w:rPr>
                  <w:rFonts w:eastAsia="宋体"/>
                  <w:b/>
                  <w:bCs/>
                  <w:sz w:val="18"/>
                  <w:szCs w:val="18"/>
                </w:rPr>
                <w:delText>本</w:delText>
              </w:r>
            </w:del>
            <w:del w:id="520" w:author="Decheng Fan" w:date="2014-06-05T20:40:00Z">
              <w:r w:rsidR="00E7466F" w:rsidRPr="00CA300D" w:rsidDel="002E0D76">
                <w:rPr>
                  <w:rFonts w:eastAsia="宋体"/>
                  <w:b/>
                  <w:bCs/>
                  <w:sz w:val="18"/>
                  <w:szCs w:val="18"/>
                </w:rPr>
                <w:delText>着色一样的</w:delText>
              </w:r>
              <w:r w:rsidR="00E7466F" w:rsidRPr="00CA300D" w:rsidDel="002E0D76">
                <w:rPr>
                  <w:rFonts w:eastAsia="宋体" w:hint="eastAsia"/>
                  <w:b/>
                  <w:bCs/>
                  <w:sz w:val="18"/>
                  <w:szCs w:val="18"/>
                </w:rPr>
                <w:delText>作用</w:delText>
              </w:r>
            </w:del>
            <w:ins w:id="521" w:author="Decheng Fan" w:date="2014-06-05T20:41:00Z">
              <w:r w:rsidR="002E0D76">
                <w:rPr>
                  <w:rFonts w:eastAsia="宋体" w:hint="eastAsia"/>
                  <w:b/>
                  <w:bCs/>
                  <w:sz w:val="18"/>
                  <w:szCs w:val="18"/>
                </w:rPr>
                <w:t>时有用</w:t>
              </w:r>
            </w:ins>
            <w:r w:rsidR="00EC7BE5" w:rsidRPr="00CA300D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7D9EF92F" w14:textId="4EE0A6AD" w:rsidR="00E7466F" w:rsidRPr="00CA300D" w:rsidRDefault="009C4AD5" w:rsidP="00563809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如果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具体到</w:t>
            </w:r>
            <w:r w:rsidR="00E7466F" w:rsidRPr="00D15564">
              <w:rPr>
                <w:rFonts w:eastAsia="Arial"/>
                <w:b/>
                <w:bCs/>
                <w:sz w:val="18"/>
                <w:szCs w:val="18"/>
              </w:rPr>
              <w:t>Trémaux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算法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来说的话，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灰色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代表的就是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已经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知道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，但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却应该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要回避的</w:t>
            </w:r>
            <w:r w:rsidR="00E7466F" w:rsidRPr="00CA300D">
              <w:rPr>
                <w:rFonts w:eastAsia="宋体" w:hint="eastAsia"/>
                <w:b/>
                <w:bCs/>
                <w:sz w:val="18"/>
                <w:szCs w:val="18"/>
              </w:rPr>
              <w:t>路口；</w:t>
            </w:r>
            <w:r w:rsidR="00E7466F" w:rsidRPr="00CA300D">
              <w:rPr>
                <w:rFonts w:eastAsia="宋体"/>
                <w:b/>
                <w:bCs/>
                <w:sz w:val="18"/>
                <w:szCs w:val="18"/>
              </w:rPr>
              <w:t>而黑色代表的则是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我们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已经走过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两次</w:t>
            </w:r>
            <w:ins w:id="522" w:author="Decheng Fan" w:date="2014-06-05T20:44:00Z">
              <w:r w:rsidR="00233235" w:rsidRPr="00CA300D">
                <w:rPr>
                  <w:rFonts w:eastAsia="宋体"/>
                  <w:b/>
                  <w:bCs/>
                  <w:sz w:val="18"/>
                  <w:szCs w:val="18"/>
                </w:rPr>
                <w:t>（</w:t>
              </w:r>
              <w:r w:rsidR="00233235">
                <w:rPr>
                  <w:rFonts w:eastAsia="宋体" w:hint="eastAsia"/>
                  <w:b/>
                  <w:bCs/>
                  <w:sz w:val="18"/>
                  <w:szCs w:val="18"/>
                </w:rPr>
                <w:t>在</w:t>
              </w:r>
              <w:r w:rsidR="00233235">
                <w:rPr>
                  <w:rFonts w:eastAsia="宋体"/>
                  <w:b/>
                  <w:bCs/>
                  <w:sz w:val="18"/>
                  <w:szCs w:val="18"/>
                </w:rPr>
                <w:t>回溯</w:t>
              </w:r>
              <w:r w:rsidR="00233235">
                <w:rPr>
                  <w:rFonts w:eastAsia="宋体" w:hint="eastAsia"/>
                  <w:b/>
                  <w:bCs/>
                  <w:sz w:val="18"/>
                  <w:szCs w:val="18"/>
                </w:rPr>
                <w:t>的时候</w:t>
              </w:r>
            </w:ins>
            <w:ins w:id="523" w:author="Decheng Fan" w:date="2014-06-05T20:45:00Z">
              <w:r w:rsidR="00A17376">
                <w:rPr>
                  <w:rFonts w:eastAsia="宋体" w:hint="eastAsia"/>
                  <w:b/>
                  <w:bCs/>
                  <w:sz w:val="18"/>
                  <w:szCs w:val="18"/>
                </w:rPr>
                <w:t>走到</w:t>
              </w:r>
            </w:ins>
            <w:ins w:id="524" w:author="Decheng Fan" w:date="2014-06-05T20:44:00Z">
              <w:r w:rsidR="00233235" w:rsidRPr="00CA300D">
                <w:rPr>
                  <w:rFonts w:eastAsia="宋体"/>
                  <w:b/>
                  <w:bCs/>
                  <w:sz w:val="18"/>
                  <w:szCs w:val="18"/>
                </w:rPr>
                <w:t>）</w:t>
              </w:r>
            </w:ins>
            <w:r w:rsidRPr="00CA300D">
              <w:rPr>
                <w:rFonts w:eastAsia="宋体"/>
                <w:b/>
                <w:bCs/>
                <w:sz w:val="18"/>
                <w:szCs w:val="18"/>
              </w:rPr>
              <w:t>的那些路口</w:t>
            </w:r>
            <w:del w:id="525" w:author="Decheng Fan" w:date="2014-06-05T20:44:00Z">
              <w:r w:rsidRPr="00CA300D" w:rsidDel="00233235">
                <w:rPr>
                  <w:rFonts w:eastAsia="宋体"/>
                  <w:b/>
                  <w:bCs/>
                  <w:sz w:val="18"/>
                  <w:szCs w:val="18"/>
                </w:rPr>
                <w:delText>（</w:delText>
              </w:r>
              <w:r w:rsidRPr="00CA300D" w:rsidDel="00233235">
                <w:rPr>
                  <w:rFonts w:eastAsia="宋体" w:hint="eastAsia"/>
                  <w:b/>
                  <w:bCs/>
                  <w:sz w:val="18"/>
                  <w:szCs w:val="18"/>
                </w:rPr>
                <w:delText>包括</w:delText>
              </w:r>
              <w:r w:rsidR="007E6DEF" w:rsidDel="00233235">
                <w:rPr>
                  <w:rFonts w:eastAsia="宋体"/>
                  <w:b/>
                  <w:bCs/>
                  <w:sz w:val="18"/>
                  <w:szCs w:val="18"/>
                </w:rPr>
                <w:delText>回溯</w:delText>
              </w:r>
              <w:r w:rsidRPr="00CA300D" w:rsidDel="00233235">
                <w:rPr>
                  <w:rFonts w:eastAsia="宋体"/>
                  <w:b/>
                  <w:bCs/>
                  <w:sz w:val="18"/>
                  <w:szCs w:val="18"/>
                </w:rPr>
                <w:delText>）</w:delText>
              </w:r>
            </w:del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56CA6D9E" w14:textId="4E92C176" w:rsidR="0020720A" w:rsidRPr="00CA300D" w:rsidRDefault="00E71948" w:rsidP="00563809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这些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着色方法也可以用来对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DFS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树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上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的边线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进行分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类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当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边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uv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处于被探索状态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时，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如果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节点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v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为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白色，那么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这</w:t>
            </w:r>
            <w:r w:rsidR="00CA529A" w:rsidRPr="00CA300D">
              <w:rPr>
                <w:rFonts w:eastAsia="宋体"/>
                <w:b/>
                <w:bCs/>
                <w:sz w:val="18"/>
                <w:szCs w:val="18"/>
              </w:rPr>
              <w:t>就是一条</w:t>
            </w:r>
            <w:r w:rsidR="00CA529A" w:rsidRPr="00CA300D">
              <w:rPr>
                <w:rFonts w:eastAsia="宋体"/>
                <w:b/>
                <w:bCs/>
                <w:i/>
                <w:sz w:val="18"/>
                <w:szCs w:val="18"/>
              </w:rPr>
              <w:t>树</w:t>
            </w:r>
            <w:r w:rsidRPr="00CA300D">
              <w:rPr>
                <w:rFonts w:eastAsia="宋体"/>
                <w:b/>
                <w:bCs/>
                <w:i/>
                <w:sz w:val="18"/>
                <w:szCs w:val="18"/>
              </w:rPr>
              <w:t>边</w:t>
            </w:r>
            <w:r w:rsidR="00776D9D" w:rsidRPr="006E2601">
              <w:rPr>
                <w:rFonts w:eastAsia="宋体" w:hint="eastAsia"/>
                <w:b/>
                <w:bCs/>
                <w:sz w:val="18"/>
                <w:szCs w:val="18"/>
                <w:rPrChange w:id="526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776D9D"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tree</w:t>
            </w:r>
            <w:r w:rsidR="00776D9D" w:rsidRPr="00CA300D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edge</w:t>
            </w:r>
            <w:r w:rsidR="00776D9D" w:rsidRPr="006E2601">
              <w:rPr>
                <w:rFonts w:eastAsia="宋体" w:hint="eastAsia"/>
                <w:b/>
                <w:bCs/>
                <w:sz w:val="18"/>
                <w:szCs w:val="18"/>
                <w:rPrChange w:id="527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——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也就说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它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属于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遍历树的一部分。而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如果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节点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v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为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灰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lastRenderedPageBreak/>
              <w:t>色，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那么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这条边就被称</w:t>
            </w:r>
            <w:del w:id="528" w:author="Decheng Fan" w:date="2014-06-06T07:44:00Z">
              <w:r w:rsidRPr="00CA300D" w:rsidDel="001B3B76">
                <w:rPr>
                  <w:rFonts w:eastAsia="宋体"/>
                  <w:b/>
                  <w:bCs/>
                  <w:sz w:val="18"/>
                  <w:szCs w:val="18"/>
                </w:rPr>
                <w:delText>之</w:delText>
              </w:r>
            </w:del>
            <w:r w:rsidRPr="00CA300D">
              <w:rPr>
                <w:rFonts w:eastAsia="宋体"/>
                <w:b/>
                <w:bCs/>
                <w:sz w:val="18"/>
                <w:szCs w:val="18"/>
              </w:rPr>
              <w:t>为</w:t>
            </w:r>
            <w:r w:rsidRPr="00CA300D">
              <w:rPr>
                <w:rFonts w:eastAsia="宋体"/>
                <w:b/>
                <w:bCs/>
                <w:i/>
                <w:sz w:val="18"/>
                <w:szCs w:val="18"/>
              </w:rPr>
              <w:t>后</w:t>
            </w:r>
            <w:r w:rsidR="00CA529A"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向</w:t>
            </w:r>
            <w:r w:rsidRPr="00CA300D">
              <w:rPr>
                <w:rFonts w:eastAsia="宋体"/>
                <w:b/>
                <w:bCs/>
                <w:i/>
                <w:sz w:val="18"/>
                <w:szCs w:val="18"/>
              </w:rPr>
              <w:t>边</w:t>
            </w:r>
            <w:r w:rsidRPr="006E2601">
              <w:rPr>
                <w:rFonts w:eastAsia="宋体" w:hint="eastAsia"/>
                <w:b/>
                <w:bCs/>
                <w:sz w:val="18"/>
                <w:szCs w:val="18"/>
                <w:rPrChange w:id="529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back</w:t>
            </w:r>
            <w:r w:rsidRPr="00CA300D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edge</w:t>
            </w:r>
            <w:r w:rsidRPr="006E2601">
              <w:rPr>
                <w:rFonts w:eastAsia="宋体" w:hint="eastAsia"/>
                <w:b/>
                <w:bCs/>
                <w:sz w:val="18"/>
                <w:szCs w:val="18"/>
                <w:rPrChange w:id="530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，这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在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DFS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树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中是一种用于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回到</w:t>
            </w:r>
            <w:r w:rsidR="00CA529A" w:rsidRPr="00CA300D">
              <w:rPr>
                <w:rFonts w:eastAsia="宋体" w:hint="eastAsia"/>
                <w:b/>
                <w:bCs/>
                <w:sz w:val="18"/>
                <w:szCs w:val="18"/>
              </w:rPr>
              <w:t>某个先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辈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节点的边</w:t>
            </w:r>
            <w:r w:rsidR="00CA529A" w:rsidRPr="00CA300D">
              <w:rPr>
                <w:rFonts w:eastAsia="宋体" w:hint="eastAsia"/>
                <w:b/>
                <w:bCs/>
                <w:sz w:val="18"/>
                <w:szCs w:val="18"/>
              </w:rPr>
              <w:t>，最后</w:t>
            </w:r>
            <w:r w:rsidR="00CA529A" w:rsidRPr="00CA300D">
              <w:rPr>
                <w:rFonts w:eastAsia="宋体"/>
                <w:b/>
                <w:bCs/>
                <w:sz w:val="18"/>
                <w:szCs w:val="18"/>
              </w:rPr>
              <w:t>，如果</w:t>
            </w:r>
            <w:r w:rsidR="00CA529A" w:rsidRPr="00CA300D">
              <w:rPr>
                <w:rFonts w:eastAsia="宋体" w:hint="eastAsia"/>
                <w:b/>
                <w:bCs/>
                <w:sz w:val="18"/>
                <w:szCs w:val="18"/>
              </w:rPr>
              <w:t>节点</w:t>
            </w:r>
            <w:r w:rsidR="00CA529A" w:rsidRPr="00CA300D">
              <w:rPr>
                <w:rFonts w:eastAsia="宋体"/>
                <w:b/>
                <w:bCs/>
                <w:sz w:val="18"/>
                <w:szCs w:val="18"/>
              </w:rPr>
              <w:t>v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为</w:t>
            </w:r>
            <w:r w:rsidR="00907A98" w:rsidRPr="00CA300D">
              <w:rPr>
                <w:rFonts w:eastAsia="宋体"/>
                <w:b/>
                <w:bCs/>
                <w:sz w:val="18"/>
                <w:szCs w:val="18"/>
              </w:rPr>
              <w:t>黑色的话，这条边就</w:t>
            </w:r>
            <w:r w:rsidR="00907A98" w:rsidRPr="00CA300D">
              <w:rPr>
                <w:rFonts w:eastAsia="宋体" w:hint="eastAsia"/>
                <w:b/>
                <w:bCs/>
                <w:sz w:val="18"/>
                <w:szCs w:val="18"/>
              </w:rPr>
              <w:t>有可能是</w:t>
            </w:r>
            <w:r w:rsidR="00CA529A" w:rsidRPr="00CA300D">
              <w:rPr>
                <w:rFonts w:eastAsia="宋体"/>
                <w:b/>
                <w:bCs/>
                <w:i/>
                <w:sz w:val="18"/>
                <w:szCs w:val="18"/>
              </w:rPr>
              <w:t>前</w:t>
            </w:r>
            <w:r w:rsidR="00776D9D"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向</w:t>
            </w:r>
            <w:r w:rsidR="00CA529A" w:rsidRPr="00CA300D">
              <w:rPr>
                <w:rFonts w:eastAsia="宋体"/>
                <w:b/>
                <w:bCs/>
                <w:i/>
                <w:sz w:val="18"/>
                <w:szCs w:val="18"/>
              </w:rPr>
              <w:t>边</w:t>
            </w:r>
            <w:r w:rsidR="00776D9D" w:rsidRPr="006E2601">
              <w:rPr>
                <w:rFonts w:eastAsia="宋体" w:hint="eastAsia"/>
                <w:b/>
                <w:bCs/>
                <w:sz w:val="18"/>
                <w:szCs w:val="18"/>
                <w:rPrChange w:id="531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776D9D"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forward</w:t>
            </w:r>
            <w:r w:rsidR="00776D9D" w:rsidRPr="00CA300D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edge</w:t>
            </w:r>
            <w:r w:rsidR="00776D9D" w:rsidRPr="006E2601">
              <w:rPr>
                <w:rFonts w:eastAsia="宋体" w:hint="eastAsia"/>
                <w:b/>
                <w:bCs/>
                <w:sz w:val="18"/>
                <w:szCs w:val="18"/>
                <w:rPrChange w:id="532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="00CA529A" w:rsidRPr="00CA300D">
              <w:rPr>
                <w:rFonts w:eastAsia="宋体" w:hint="eastAsia"/>
                <w:b/>
                <w:bCs/>
                <w:sz w:val="18"/>
                <w:szCs w:val="18"/>
              </w:rPr>
              <w:t>或</w:t>
            </w:r>
            <w:r w:rsidR="00776D9D"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交叉</w:t>
            </w:r>
            <w:r w:rsidR="00776D9D" w:rsidRPr="00CA300D">
              <w:rPr>
                <w:rFonts w:eastAsia="宋体"/>
                <w:b/>
                <w:bCs/>
                <w:i/>
                <w:sz w:val="18"/>
                <w:szCs w:val="18"/>
              </w:rPr>
              <w:t>边</w:t>
            </w:r>
            <w:r w:rsidR="00776D9D" w:rsidRPr="006E2601">
              <w:rPr>
                <w:rFonts w:eastAsia="宋体" w:hint="eastAsia"/>
                <w:b/>
                <w:bCs/>
                <w:sz w:val="18"/>
                <w:szCs w:val="18"/>
                <w:rPrChange w:id="533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776D9D" w:rsidRPr="00CA300D">
              <w:rPr>
                <w:rFonts w:eastAsia="宋体" w:hint="eastAsia"/>
                <w:b/>
                <w:bCs/>
                <w:i/>
                <w:sz w:val="18"/>
                <w:szCs w:val="18"/>
              </w:rPr>
              <w:t>cross</w:t>
            </w:r>
            <w:r w:rsidR="00776D9D" w:rsidRPr="00CA300D">
              <w:rPr>
                <w:rFonts w:eastAsia="宋体"/>
                <w:b/>
                <w:bCs/>
                <w:i/>
                <w:sz w:val="18"/>
                <w:szCs w:val="18"/>
              </w:rPr>
              <w:t xml:space="preserve"> edge</w:t>
            </w:r>
            <w:r w:rsidR="00776D9D" w:rsidRPr="006E2601">
              <w:rPr>
                <w:rFonts w:eastAsia="宋体" w:hint="eastAsia"/>
                <w:b/>
                <w:bCs/>
                <w:sz w:val="18"/>
                <w:szCs w:val="18"/>
                <w:rPrChange w:id="534" w:author="Decheng Fan" w:date="2014-06-05T20:48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前向边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遍历树中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是一种</w:t>
            </w:r>
            <w:r w:rsidR="00907A98" w:rsidRPr="00CA300D">
              <w:rPr>
                <w:rFonts w:eastAsia="宋体" w:hint="eastAsia"/>
                <w:b/>
                <w:bCs/>
                <w:sz w:val="18"/>
                <w:szCs w:val="18"/>
              </w:rPr>
              <w:t>用于</w:t>
            </w:r>
            <w:r w:rsidR="00907A98" w:rsidRPr="00CA300D">
              <w:rPr>
                <w:rFonts w:eastAsia="宋体"/>
                <w:b/>
                <w:bCs/>
                <w:sz w:val="18"/>
                <w:szCs w:val="18"/>
              </w:rPr>
              <w:t>指向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某个后代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节点的边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而交叉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边则是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一种用于指向除此之外任意节点的边（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也就是除</w:t>
            </w:r>
            <w:r w:rsidR="00776D9D" w:rsidRPr="00CA300D">
              <w:rPr>
                <w:rFonts w:eastAsia="宋体"/>
                <w:b/>
                <w:bCs/>
                <w:sz w:val="18"/>
                <w:szCs w:val="18"/>
              </w:rPr>
              <w:t>树边、后向边、前向边以外的边）</w:t>
            </w:r>
            <w:r w:rsidR="00776D9D"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</w:p>
          <w:p w14:paraId="2EDC35D1" w14:textId="77777777" w:rsidR="00907A98" w:rsidRPr="00CA300D" w:rsidRDefault="00825372" w:rsidP="00563809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但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请</w:t>
            </w:r>
            <w:r w:rsidR="006768BE" w:rsidRPr="00CA300D">
              <w:rPr>
                <w:rFonts w:eastAsia="宋体" w:hint="eastAsia"/>
                <w:b/>
                <w:bCs/>
                <w:sz w:val="18"/>
                <w:szCs w:val="18"/>
              </w:rPr>
              <w:t>注意</w:t>
            </w:r>
            <w:r w:rsidR="006768BE" w:rsidRPr="00CA300D">
              <w:rPr>
                <w:rFonts w:eastAsia="宋体"/>
                <w:b/>
                <w:bCs/>
                <w:sz w:val="18"/>
                <w:szCs w:val="18"/>
              </w:rPr>
              <w:t>，我们</w:t>
            </w:r>
            <w:r w:rsidR="006768BE" w:rsidRPr="00CA300D">
              <w:rPr>
                <w:rFonts w:eastAsia="宋体" w:hint="eastAsia"/>
                <w:b/>
                <w:bCs/>
                <w:sz w:val="18"/>
                <w:szCs w:val="18"/>
              </w:rPr>
              <w:t>在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上面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的</w:t>
            </w:r>
            <w:r w:rsidR="006768BE" w:rsidRPr="00CA300D">
              <w:rPr>
                <w:rFonts w:eastAsia="宋体"/>
                <w:b/>
                <w:bCs/>
                <w:sz w:val="18"/>
                <w:szCs w:val="18"/>
              </w:rPr>
              <w:t>边线分类过程中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并没有实际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使用</w:t>
            </w:r>
            <w:r w:rsidR="006768BE" w:rsidRPr="00CA300D">
              <w:rPr>
                <w:rFonts w:eastAsia="宋体" w:hint="eastAsia"/>
                <w:b/>
                <w:bCs/>
                <w:sz w:val="18"/>
                <w:szCs w:val="18"/>
              </w:rPr>
              <w:t>任何</w:t>
            </w:r>
            <w:r w:rsidR="006768BE" w:rsidRPr="00CA300D">
              <w:rPr>
                <w:rFonts w:eastAsia="宋体"/>
                <w:b/>
                <w:bCs/>
                <w:sz w:val="18"/>
                <w:szCs w:val="18"/>
              </w:rPr>
              <w:t>显式的颜色标签</w:t>
            </w:r>
            <w:r w:rsidR="006768BE"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假设一个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节点在其被探索到完成处理之间存在着一个时间间隔，那么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后代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节点一定会被包含在其先辈节点的时间间隔内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而没有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血缘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关系的节点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之间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就不会有</w:t>
            </w:r>
            <w:r w:rsidRPr="00CA300D">
              <w:rPr>
                <w:rFonts w:eastAsia="宋体" w:hint="eastAsia"/>
                <w:b/>
                <w:bCs/>
                <w:sz w:val="18"/>
                <w:szCs w:val="18"/>
              </w:rPr>
              <w:t>这样</w:t>
            </w:r>
            <w:r w:rsidRPr="00CA300D">
              <w:rPr>
                <w:rFonts w:eastAsia="宋体"/>
                <w:b/>
                <w:bCs/>
                <w:sz w:val="18"/>
                <w:szCs w:val="18"/>
              </w:rPr>
              <w:t>的重叠区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所以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我们用时间戳就足以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判断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某一条边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是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前向边还是后向边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了。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如果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我们的时间戳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是单步递增的，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那么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其子</w:t>
            </w:r>
            <w:r w:rsidR="004A7460" w:rsidRPr="00CA300D">
              <w:rPr>
                <w:rFonts w:eastAsia="宋体"/>
                <w:b/>
                <w:bCs/>
                <w:sz w:val="18"/>
                <w:szCs w:val="18"/>
              </w:rPr>
              <w:t>时间</w:t>
            </w:r>
            <w:r w:rsidR="004A7460" w:rsidRPr="00CA300D">
              <w:rPr>
                <w:rFonts w:eastAsia="宋体" w:hint="eastAsia"/>
                <w:b/>
                <w:bCs/>
                <w:sz w:val="18"/>
                <w:szCs w:val="18"/>
              </w:rPr>
              <w:t>区间（即</w:t>
            </w:r>
            <w:r w:rsidR="004A7460" w:rsidRPr="00CA300D">
              <w:rPr>
                <w:rFonts w:eastAsia="宋体"/>
                <w:b/>
                <w:bCs/>
                <w:sz w:val="18"/>
                <w:szCs w:val="18"/>
              </w:rPr>
              <w:t>前向边</w:t>
            </w:r>
            <w:r w:rsidR="004A7460" w:rsidRPr="00CA300D">
              <w:rPr>
                <w:rFonts w:eastAsia="宋体" w:hint="eastAsia"/>
                <w:b/>
                <w:bCs/>
                <w:sz w:val="18"/>
                <w:szCs w:val="18"/>
              </w:rPr>
              <w:t>）也将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“只存在于”父</w:t>
            </w:r>
            <w:r w:rsidR="004A7460" w:rsidRPr="00CA300D">
              <w:rPr>
                <w:rFonts w:eastAsia="宋体"/>
                <w:b/>
                <w:bCs/>
                <w:sz w:val="18"/>
                <w:szCs w:val="18"/>
              </w:rPr>
              <w:t>时间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区间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内，即便这里使用了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颜色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标签，我们也</w:t>
            </w:r>
            <w:r w:rsidR="004A7460" w:rsidRPr="00CA300D">
              <w:rPr>
                <w:rFonts w:eastAsia="宋体" w:hint="eastAsia"/>
                <w:b/>
                <w:bCs/>
                <w:sz w:val="18"/>
                <w:szCs w:val="18"/>
              </w:rPr>
              <w:t>还是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需要用</w:t>
            </w:r>
            <w:r w:rsidR="00CB61B2" w:rsidRPr="00CA300D">
              <w:rPr>
                <w:rFonts w:eastAsia="宋体" w:hint="eastAsia"/>
                <w:b/>
                <w:bCs/>
                <w:sz w:val="18"/>
                <w:szCs w:val="18"/>
              </w:rPr>
              <w:t>时间戳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来区分</w:t>
            </w:r>
            <w:r w:rsidR="004A7460" w:rsidRPr="00CA300D">
              <w:rPr>
                <w:rFonts w:eastAsia="宋体" w:hint="eastAsia"/>
                <w:b/>
                <w:bCs/>
                <w:sz w:val="18"/>
                <w:szCs w:val="18"/>
              </w:rPr>
              <w:t>出</w:t>
            </w:r>
            <w:r w:rsidR="004A7460" w:rsidRPr="00CA300D">
              <w:rPr>
                <w:rFonts w:eastAsia="宋体"/>
                <w:b/>
                <w:bCs/>
                <w:sz w:val="18"/>
                <w:szCs w:val="18"/>
              </w:rPr>
              <w:t>它是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前向边</w:t>
            </w:r>
            <w:r w:rsidR="004A7460" w:rsidRPr="00CA300D">
              <w:rPr>
                <w:rFonts w:eastAsia="宋体" w:hint="eastAsia"/>
                <w:b/>
                <w:bCs/>
                <w:sz w:val="18"/>
                <w:szCs w:val="18"/>
              </w:rPr>
              <w:t>还是</w:t>
            </w:r>
            <w:r w:rsidR="00CB61B2" w:rsidRPr="00CA300D">
              <w:rPr>
                <w:rFonts w:eastAsia="宋体"/>
                <w:b/>
                <w:bCs/>
                <w:sz w:val="18"/>
                <w:szCs w:val="18"/>
              </w:rPr>
              <w:t>交叉边。</w:t>
            </w:r>
          </w:p>
          <w:p w14:paraId="51097096" w14:textId="77777777" w:rsidR="00907A98" w:rsidRPr="00CA300D" w:rsidRDefault="00DD7191" w:rsidP="00563809">
            <w:pPr>
              <w:ind w:firstLine="361"/>
              <w:rPr>
                <w:rFonts w:eastAsia="宋体"/>
                <w:b/>
                <w:bCs/>
                <w:sz w:val="18"/>
              </w:rPr>
            </w:pPr>
            <w:r w:rsidRPr="00CA300D">
              <w:rPr>
                <w:rFonts w:eastAsia="宋体" w:hint="eastAsia"/>
                <w:b/>
                <w:bCs/>
                <w:sz w:val="18"/>
              </w:rPr>
              <w:t>其实</w:t>
            </w:r>
            <w:r w:rsidRPr="00CA300D">
              <w:rPr>
                <w:rFonts w:eastAsia="宋体"/>
                <w:b/>
                <w:bCs/>
                <w:sz w:val="18"/>
              </w:rPr>
              <w:t>，我们可能并不需要分出那么多类型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，</w:t>
            </w:r>
            <w:r w:rsidRPr="00CA300D">
              <w:rPr>
                <w:rFonts w:eastAsia="宋体"/>
                <w:b/>
                <w:bCs/>
                <w:sz w:val="18"/>
              </w:rPr>
              <w:t>但它有一个</w:t>
            </w:r>
            <w:r w:rsidRPr="00CA300D">
              <w:rPr>
                <w:rFonts w:eastAsia="宋体" w:hint="eastAsia"/>
                <w:b/>
                <w:bCs/>
                <w:sz w:val="18"/>
              </w:rPr>
              <w:t>非常</w:t>
            </w:r>
            <w:r w:rsidRPr="00CA300D">
              <w:rPr>
                <w:rFonts w:eastAsia="宋体"/>
                <w:b/>
                <w:bCs/>
                <w:sz w:val="18"/>
              </w:rPr>
              <w:t>重要的功能。即</w:t>
            </w:r>
            <w:r w:rsidRPr="00CA300D">
              <w:rPr>
                <w:rFonts w:eastAsia="宋体" w:hint="eastAsia"/>
                <w:b/>
                <w:bCs/>
                <w:sz w:val="18"/>
              </w:rPr>
              <w:t>如果</w:t>
            </w:r>
            <w:r w:rsidRPr="00CA300D">
              <w:rPr>
                <w:rFonts w:eastAsia="宋体"/>
                <w:b/>
                <w:bCs/>
                <w:sz w:val="18"/>
              </w:rPr>
              <w:t>我们在某个图中找到了一条后向边，</w:t>
            </w:r>
            <w:r w:rsidRPr="00CA300D">
              <w:rPr>
                <w:rFonts w:eastAsia="宋体" w:hint="eastAsia"/>
                <w:b/>
                <w:bCs/>
                <w:sz w:val="18"/>
              </w:rPr>
              <w:t>那么</w:t>
            </w:r>
            <w:r w:rsidRPr="00CA300D">
              <w:rPr>
                <w:rFonts w:eastAsia="宋体"/>
                <w:b/>
                <w:bCs/>
                <w:sz w:val="18"/>
              </w:rPr>
              <w:t>该图结构中就</w:t>
            </w:r>
            <w:r w:rsidRPr="00CA300D">
              <w:rPr>
                <w:rFonts w:eastAsia="宋体" w:hint="eastAsia"/>
                <w:b/>
                <w:bCs/>
                <w:sz w:val="18"/>
              </w:rPr>
              <w:t>包含</w:t>
            </w:r>
            <w:r w:rsidRPr="00CA300D">
              <w:rPr>
                <w:rFonts w:eastAsia="宋体"/>
                <w:b/>
                <w:bCs/>
                <w:sz w:val="18"/>
              </w:rPr>
              <w:t>了一条环路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，反之</w:t>
            </w:r>
            <w:r w:rsidRPr="00CA300D">
              <w:rPr>
                <w:rFonts w:eastAsia="宋体"/>
                <w:b/>
                <w:bCs/>
                <w:sz w:val="18"/>
              </w:rPr>
              <w:t>就不</w:t>
            </w:r>
            <w:r w:rsidRPr="00CA300D">
              <w:rPr>
                <w:rFonts w:eastAsia="宋体" w:hint="eastAsia"/>
                <w:b/>
                <w:bCs/>
                <w:sz w:val="18"/>
              </w:rPr>
              <w:t>会</w:t>
            </w:r>
            <w:r w:rsidRPr="00CA300D">
              <w:rPr>
                <w:rFonts w:eastAsia="宋体"/>
                <w:b/>
                <w:bCs/>
                <w:sz w:val="18"/>
              </w:rPr>
              <w:t>存在</w:t>
            </w:r>
            <w:r w:rsidRPr="00CA300D">
              <w:rPr>
                <w:rFonts w:eastAsia="宋体" w:hint="eastAsia"/>
                <w:b/>
                <w:bCs/>
                <w:sz w:val="18"/>
              </w:rPr>
              <w:t>环路</w:t>
            </w:r>
            <w:r w:rsidRPr="00CA300D">
              <w:rPr>
                <w:rFonts w:eastAsia="宋体"/>
                <w:b/>
                <w:bCs/>
                <w:sz w:val="18"/>
              </w:rPr>
              <w:t>。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（在</w:t>
            </w:r>
            <w:r w:rsidRPr="00CA300D">
              <w:rPr>
                <w:rFonts w:eastAsia="宋体"/>
                <w:b/>
                <w:bCs/>
                <w:sz w:val="18"/>
              </w:rPr>
              <w:t>习题</w:t>
            </w:r>
            <w:r w:rsidRPr="00CA300D">
              <w:rPr>
                <w:rFonts w:eastAsia="宋体" w:hint="eastAsia"/>
                <w:b/>
                <w:bCs/>
                <w:sz w:val="18"/>
              </w:rPr>
              <w:t>5</w:t>
            </w:r>
            <w:r w:rsidRPr="00CA300D">
              <w:rPr>
                <w:rFonts w:eastAsia="宋体"/>
                <w:b/>
                <w:bCs/>
                <w:sz w:val="18"/>
              </w:rPr>
              <w:t>-10</w:t>
            </w:r>
            <w:r w:rsidRPr="00CA300D">
              <w:rPr>
                <w:rFonts w:eastAsia="宋体" w:hint="eastAsia"/>
                <w:b/>
                <w:bCs/>
                <w:sz w:val="18"/>
              </w:rPr>
              <w:t>中</w:t>
            </w:r>
            <w:r w:rsidRPr="00CA300D">
              <w:rPr>
                <w:rFonts w:eastAsia="宋体"/>
                <w:b/>
                <w:bCs/>
                <w:sz w:val="18"/>
              </w:rPr>
              <w:t>，我们会要求</w:t>
            </w:r>
            <w:r w:rsidRPr="00CA300D">
              <w:rPr>
                <w:rFonts w:eastAsia="宋体" w:hint="eastAsia"/>
                <w:b/>
                <w:bCs/>
                <w:sz w:val="18"/>
              </w:rPr>
              <w:t>您</w:t>
            </w:r>
            <w:r w:rsidRPr="00CA300D">
              <w:rPr>
                <w:rFonts w:eastAsia="宋体"/>
                <w:b/>
                <w:bCs/>
                <w:sz w:val="18"/>
              </w:rPr>
              <w:t>证明这一点。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）换句话</w:t>
            </w:r>
            <w:r w:rsidRPr="00CA300D">
              <w:rPr>
                <w:rFonts w:eastAsia="宋体"/>
                <w:b/>
                <w:bCs/>
                <w:sz w:val="18"/>
              </w:rPr>
              <w:t>说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，</w:t>
            </w:r>
            <w:r w:rsidRPr="00CA300D">
              <w:rPr>
                <w:rFonts w:eastAsia="宋体"/>
                <w:b/>
                <w:bCs/>
                <w:sz w:val="18"/>
              </w:rPr>
              <w:t>这说明我们可以用</w:t>
            </w:r>
            <w:r w:rsidRPr="00CA300D">
              <w:rPr>
                <w:rFonts w:eastAsia="宋体" w:hint="eastAsia"/>
                <w:b/>
                <w:bCs/>
                <w:sz w:val="18"/>
              </w:rPr>
              <w:t>DFS</w:t>
            </w:r>
            <w:r w:rsidRPr="00CA300D">
              <w:rPr>
                <w:rFonts w:eastAsia="宋体" w:hint="eastAsia"/>
                <w:b/>
                <w:bCs/>
                <w:sz w:val="18"/>
              </w:rPr>
              <w:t>来</w:t>
            </w:r>
            <w:r w:rsidRPr="00CA300D">
              <w:rPr>
                <w:rFonts w:eastAsia="宋体"/>
                <w:b/>
                <w:bCs/>
                <w:sz w:val="18"/>
              </w:rPr>
              <w:t>检查一个</w:t>
            </w:r>
            <w:r w:rsidRPr="00CA300D">
              <w:rPr>
                <w:rFonts w:eastAsia="宋体" w:hint="eastAsia"/>
                <w:b/>
                <w:bCs/>
                <w:sz w:val="18"/>
              </w:rPr>
              <w:t>图</w:t>
            </w:r>
            <w:r w:rsidRPr="00CA300D">
              <w:rPr>
                <w:rFonts w:eastAsia="宋体"/>
                <w:b/>
                <w:bCs/>
                <w:sz w:val="18"/>
              </w:rPr>
              <w:t>结构是否属于</w:t>
            </w:r>
            <w:r w:rsidRPr="00CA300D">
              <w:rPr>
                <w:rFonts w:eastAsia="宋体" w:hint="eastAsia"/>
                <w:b/>
                <w:bCs/>
                <w:sz w:val="18"/>
              </w:rPr>
              <w:t>DAG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（或者</w:t>
            </w:r>
            <w:r w:rsidRPr="00CA300D">
              <w:rPr>
                <w:rFonts w:eastAsia="宋体"/>
                <w:b/>
                <w:bCs/>
                <w:sz w:val="18"/>
              </w:rPr>
              <w:t>对于无向图来说，检查它是否是一棵树</w:t>
            </w:r>
            <w:r w:rsidRPr="00CA300D">
              <w:rPr>
                <w:rFonts w:eastAsia="宋体" w:hint="eastAsia"/>
                <w:b/>
                <w:bCs/>
                <w:sz w:val="18"/>
              </w:rPr>
              <w:t>）。</w:t>
            </w:r>
            <w:r w:rsidR="00C64A40" w:rsidRPr="00CA300D">
              <w:rPr>
                <w:rFonts w:eastAsia="宋体" w:hint="eastAsia"/>
                <w:b/>
                <w:bCs/>
                <w:sz w:val="18"/>
              </w:rPr>
              <w:t>在习题</w:t>
            </w:r>
            <w:r w:rsidR="00C64A40" w:rsidRPr="00CA300D">
              <w:rPr>
                <w:rFonts w:eastAsia="宋体" w:hint="eastAsia"/>
                <w:b/>
                <w:bCs/>
                <w:sz w:val="18"/>
              </w:rPr>
              <w:t>5</w:t>
            </w:r>
            <w:r w:rsidR="00C64A40" w:rsidRPr="00CA300D">
              <w:rPr>
                <w:rFonts w:eastAsia="宋体"/>
                <w:b/>
                <w:bCs/>
                <w:sz w:val="18"/>
              </w:rPr>
              <w:t>-11</w:t>
            </w:r>
            <w:r w:rsidR="00C64A40" w:rsidRPr="00CA300D">
              <w:rPr>
                <w:rFonts w:eastAsia="宋体" w:hint="eastAsia"/>
                <w:b/>
                <w:bCs/>
                <w:sz w:val="18"/>
              </w:rPr>
              <w:t>中</w:t>
            </w:r>
            <w:r w:rsidR="00C64A40" w:rsidRPr="00CA300D">
              <w:rPr>
                <w:rFonts w:eastAsia="宋体"/>
                <w:b/>
                <w:bCs/>
                <w:sz w:val="18"/>
              </w:rPr>
              <w:t>，我们将会要求您去思考一下其</w:t>
            </w:r>
            <w:r w:rsidR="00C64A40" w:rsidRPr="00CA300D">
              <w:rPr>
                <w:rFonts w:eastAsia="宋体" w:hint="eastAsia"/>
                <w:b/>
                <w:bCs/>
                <w:sz w:val="18"/>
              </w:rPr>
              <w:t>它</w:t>
            </w:r>
            <w:r w:rsidR="00C64A40" w:rsidRPr="00CA300D">
              <w:rPr>
                <w:rFonts w:eastAsia="宋体"/>
                <w:b/>
                <w:bCs/>
                <w:sz w:val="18"/>
              </w:rPr>
              <w:t>遍历算法</w:t>
            </w:r>
            <w:r w:rsidR="00C64A40" w:rsidRPr="00CA300D">
              <w:rPr>
                <w:rFonts w:eastAsia="宋体" w:hint="eastAsia"/>
                <w:b/>
                <w:bCs/>
                <w:sz w:val="18"/>
              </w:rPr>
              <w:t>是</w:t>
            </w:r>
            <w:r w:rsidR="00C64A40" w:rsidRPr="00CA300D">
              <w:rPr>
                <w:rFonts w:eastAsia="宋体"/>
                <w:b/>
                <w:bCs/>
                <w:sz w:val="18"/>
              </w:rPr>
              <w:t>如何达成这一目标的。</w:t>
            </w:r>
          </w:p>
        </w:tc>
      </w:tr>
    </w:tbl>
    <w:p w14:paraId="5DCABF30" w14:textId="5967E7B5" w:rsidR="008473DF" w:rsidRPr="008473DF" w:rsidRDefault="00D80CA4" w:rsidP="007853E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无限</w:t>
      </w:r>
      <w:r>
        <w:rPr>
          <w:lang w:eastAsia="zh-CN"/>
        </w:rPr>
        <w:t>迷宫与最短</w:t>
      </w:r>
      <w:r>
        <w:rPr>
          <w:rFonts w:hint="eastAsia"/>
          <w:lang w:eastAsia="zh-CN"/>
        </w:rPr>
        <w:t>（</w:t>
      </w:r>
      <w:ins w:id="535" w:author="Decheng Fan" w:date="2014-06-06T08:02:00Z">
        <w:r w:rsidR="00992691">
          <w:rPr>
            <w:rFonts w:hint="eastAsia"/>
            <w:lang w:eastAsia="zh-CN"/>
          </w:rPr>
          <w:t>不</w:t>
        </w:r>
      </w:ins>
      <w:r>
        <w:rPr>
          <w:rFonts w:hint="eastAsia"/>
          <w:lang w:eastAsia="zh-CN"/>
        </w:rPr>
        <w:t>加权）</w:t>
      </w:r>
      <w:r>
        <w:rPr>
          <w:lang w:eastAsia="zh-CN"/>
        </w:rPr>
        <w:t>路径问题</w:t>
      </w:r>
      <w:r w:rsidR="008473DF" w:rsidRPr="008473DF">
        <w:rPr>
          <w:lang w:eastAsia="zh-CN"/>
        </w:rPr>
        <w:t xml:space="preserve"> </w:t>
      </w:r>
    </w:p>
    <w:p w14:paraId="461575C5" w14:textId="27850AB4" w:rsidR="00D80CA4" w:rsidRPr="00CA300D" w:rsidRDefault="00D80CA4" w:rsidP="008473DF">
      <w:pPr>
        <w:ind w:firstLine="420"/>
        <w:rPr>
          <w:rFonts w:eastAsia="宋体"/>
        </w:rPr>
      </w:pPr>
      <w:r w:rsidRPr="00CA300D">
        <w:rPr>
          <w:rFonts w:eastAsia="宋体" w:hint="eastAsia"/>
        </w:rPr>
        <w:t>直到目前为止</w:t>
      </w:r>
      <w:r w:rsidRPr="00CA300D">
        <w:rPr>
          <w:rFonts w:eastAsia="宋体"/>
        </w:rPr>
        <w:t>，</w:t>
      </w:r>
      <w:r w:rsidRPr="00CA300D">
        <w:rPr>
          <w:rFonts w:eastAsia="宋体" w:hint="eastAsia"/>
        </w:rPr>
        <w:t>DFS</w:t>
      </w:r>
      <w:r w:rsidRPr="00CA300D">
        <w:rPr>
          <w:rFonts w:eastAsia="宋体" w:hint="eastAsia"/>
        </w:rPr>
        <w:t>过于</w:t>
      </w:r>
      <w:r w:rsidRPr="00CA300D">
        <w:rPr>
          <w:rFonts w:eastAsia="宋体"/>
        </w:rPr>
        <w:t>积极的行为还没有带来过什么问题。</w:t>
      </w:r>
      <w:r w:rsidR="00A617A1" w:rsidRPr="00CA300D">
        <w:rPr>
          <w:rFonts w:eastAsia="宋体"/>
        </w:rPr>
        <w:t>我们</w:t>
      </w:r>
      <w:r w:rsidR="00A617A1" w:rsidRPr="00CA300D">
        <w:rPr>
          <w:rFonts w:eastAsia="宋体" w:hint="eastAsia"/>
        </w:rPr>
        <w:t>可以</w:t>
      </w:r>
      <w:r w:rsidR="00B77D47" w:rsidRPr="00CA300D">
        <w:rPr>
          <w:rFonts w:eastAsia="宋体" w:hint="eastAsia"/>
        </w:rPr>
        <w:t>将该</w:t>
      </w:r>
      <w:r w:rsidR="00B77D47" w:rsidRPr="00CA300D">
        <w:rPr>
          <w:rFonts w:eastAsia="宋体"/>
        </w:rPr>
        <w:t>算法</w:t>
      </w:r>
      <w:r w:rsidR="00A617A1" w:rsidRPr="00CA300D">
        <w:rPr>
          <w:rFonts w:eastAsia="宋体"/>
        </w:rPr>
        <w:t>放入一个迷宫</w:t>
      </w:r>
      <w:r w:rsidR="00A617A1" w:rsidRPr="00CA300D">
        <w:rPr>
          <w:rFonts w:eastAsia="宋体" w:hint="eastAsia"/>
        </w:rPr>
        <w:t>（即</w:t>
      </w:r>
      <w:r w:rsidR="00A617A1" w:rsidRPr="00CA300D">
        <w:rPr>
          <w:rFonts w:eastAsia="宋体"/>
        </w:rPr>
        <w:t>图结构</w:t>
      </w:r>
      <w:r w:rsidR="00A617A1" w:rsidRPr="00CA300D">
        <w:rPr>
          <w:rFonts w:eastAsia="宋体" w:hint="eastAsia"/>
        </w:rPr>
        <w:t>）</w:t>
      </w:r>
      <w:r w:rsidR="00B77D47" w:rsidRPr="00CA300D">
        <w:rPr>
          <w:rFonts w:eastAsia="宋体" w:hint="eastAsia"/>
        </w:rPr>
        <w:t>中</w:t>
      </w:r>
      <w:r w:rsidR="00A617A1" w:rsidRPr="00CA300D">
        <w:rPr>
          <w:rFonts w:eastAsia="宋体"/>
        </w:rPr>
        <w:t>，</w:t>
      </w:r>
      <w:r w:rsidR="00A617A1" w:rsidRPr="00CA300D">
        <w:rPr>
          <w:rFonts w:eastAsia="宋体" w:hint="eastAsia"/>
        </w:rPr>
        <w:t>在</w:t>
      </w:r>
      <w:r w:rsidR="00A617A1" w:rsidRPr="00CA300D">
        <w:rPr>
          <w:rFonts w:eastAsia="宋体"/>
        </w:rPr>
        <w:t>执行</w:t>
      </w:r>
      <w:r w:rsidR="007E6DEF">
        <w:rPr>
          <w:rFonts w:eastAsia="宋体"/>
        </w:rPr>
        <w:t>回溯</w:t>
      </w:r>
      <w:r w:rsidR="00A617A1" w:rsidRPr="00CA300D">
        <w:rPr>
          <w:rFonts w:eastAsia="宋体"/>
        </w:rPr>
        <w:t>操作之前，</w:t>
      </w:r>
      <w:r w:rsidR="00B77D47" w:rsidRPr="00CA300D">
        <w:rPr>
          <w:rFonts w:eastAsia="宋体" w:hint="eastAsia"/>
        </w:rPr>
        <w:t>我们</w:t>
      </w:r>
      <w:r w:rsidR="00B77D47" w:rsidRPr="00CA300D">
        <w:rPr>
          <w:rFonts w:eastAsia="宋体"/>
        </w:rPr>
        <w:t>可以</w:t>
      </w:r>
      <w:r w:rsidR="00A617A1" w:rsidRPr="00CA300D">
        <w:rPr>
          <w:rFonts w:eastAsia="宋体"/>
        </w:rPr>
        <w:t>以</w:t>
      </w:r>
      <w:r w:rsidR="00B77D47" w:rsidRPr="00CA300D">
        <w:rPr>
          <w:rFonts w:eastAsia="宋体" w:hint="eastAsia"/>
        </w:rPr>
        <w:t>任由它</w:t>
      </w:r>
      <w:r w:rsidR="00A617A1" w:rsidRPr="00CA300D">
        <w:rPr>
          <w:rFonts w:eastAsia="宋体" w:hint="eastAsia"/>
        </w:rPr>
        <w:t>转向</w:t>
      </w:r>
      <w:r w:rsidR="00A617A1" w:rsidRPr="00CA300D">
        <w:rPr>
          <w:rFonts w:eastAsia="宋体"/>
        </w:rPr>
        <w:t>一些</w:t>
      </w:r>
      <w:r w:rsidR="00B77D47" w:rsidRPr="00CA300D">
        <w:rPr>
          <w:rFonts w:eastAsia="宋体" w:hint="eastAsia"/>
        </w:rPr>
        <w:t>其</w:t>
      </w:r>
      <w:r w:rsidR="00A617A1" w:rsidRPr="00CA300D">
        <w:rPr>
          <w:rFonts w:eastAsia="宋体"/>
        </w:rPr>
        <w:t>所能转向的</w:t>
      </w:r>
      <w:r w:rsidR="00A617A1" w:rsidRPr="00CA300D">
        <w:rPr>
          <w:rFonts w:eastAsia="宋体" w:hint="eastAsia"/>
        </w:rPr>
        <w:t>方向。但</w:t>
      </w:r>
      <w:r w:rsidR="00A617A1" w:rsidRPr="00CA300D">
        <w:rPr>
          <w:rFonts w:eastAsia="宋体"/>
        </w:rPr>
        <w:t>如果这个迷宫非常大的话，</w:t>
      </w:r>
      <w:r w:rsidR="00B77D47" w:rsidRPr="00CA300D">
        <w:rPr>
          <w:rFonts w:eastAsia="宋体" w:hint="eastAsia"/>
        </w:rPr>
        <w:t>这样做</w:t>
      </w:r>
      <w:r w:rsidR="00A617A1" w:rsidRPr="00CA300D">
        <w:rPr>
          <w:rFonts w:eastAsia="宋体"/>
        </w:rPr>
        <w:t>就有可能会</w:t>
      </w:r>
      <w:r w:rsidR="00B77D47" w:rsidRPr="00CA300D">
        <w:rPr>
          <w:rFonts w:eastAsia="宋体" w:hint="eastAsia"/>
        </w:rPr>
        <w:t>产生</w:t>
      </w:r>
      <w:r w:rsidR="00B77D47" w:rsidRPr="00CA300D">
        <w:rPr>
          <w:rFonts w:eastAsia="宋体"/>
        </w:rPr>
        <w:t>一些</w:t>
      </w:r>
      <w:r w:rsidR="00A617A1" w:rsidRPr="00CA300D">
        <w:rPr>
          <w:rFonts w:eastAsia="宋体"/>
        </w:rPr>
        <w:t>问题了</w:t>
      </w:r>
      <w:r w:rsidR="00A617A1" w:rsidRPr="00CA300D">
        <w:rPr>
          <w:rFonts w:eastAsia="宋体" w:hint="eastAsia"/>
        </w:rPr>
        <w:t>。</w:t>
      </w:r>
      <w:r w:rsidR="00B77D47" w:rsidRPr="00CA300D">
        <w:rPr>
          <w:rFonts w:eastAsia="宋体" w:hint="eastAsia"/>
        </w:rPr>
        <w:t>例如</w:t>
      </w:r>
      <w:r w:rsidR="00B77D47" w:rsidRPr="00CA300D">
        <w:rPr>
          <w:rFonts w:eastAsia="宋体"/>
        </w:rPr>
        <w:t>，</w:t>
      </w:r>
      <w:r w:rsidR="00B77D47" w:rsidRPr="00CA300D">
        <w:rPr>
          <w:rFonts w:eastAsia="宋体" w:hint="eastAsia"/>
        </w:rPr>
        <w:t>可能我们</w:t>
      </w:r>
      <w:r w:rsidR="00B77D47" w:rsidRPr="00CA300D">
        <w:rPr>
          <w:rFonts w:eastAsia="宋体"/>
        </w:rPr>
        <w:t>所要查找的东西</w:t>
      </w:r>
      <w:r w:rsidR="00B77D47" w:rsidRPr="00CA300D">
        <w:rPr>
          <w:rFonts w:eastAsia="宋体" w:hint="eastAsia"/>
        </w:rPr>
        <w:t>（比如某个</w:t>
      </w:r>
      <w:r w:rsidR="00B77D47" w:rsidRPr="00CA300D">
        <w:rPr>
          <w:rFonts w:eastAsia="宋体"/>
        </w:rPr>
        <w:t>出口</w:t>
      </w:r>
      <w:r w:rsidR="00B77D47" w:rsidRPr="00CA300D">
        <w:rPr>
          <w:rFonts w:eastAsia="宋体" w:hint="eastAsia"/>
        </w:rPr>
        <w:t>）就在</w:t>
      </w:r>
      <w:r w:rsidR="00B77D47" w:rsidRPr="00CA300D">
        <w:rPr>
          <w:rFonts w:eastAsia="宋体"/>
        </w:rPr>
        <w:t>靠近起点的地方</w:t>
      </w:r>
      <w:r w:rsidR="00B77D47" w:rsidRPr="00CA300D">
        <w:rPr>
          <w:rFonts w:eastAsia="宋体" w:hint="eastAsia"/>
        </w:rPr>
        <w:t>；如果</w:t>
      </w:r>
      <w:r w:rsidR="00B77D47" w:rsidRPr="00CA300D">
        <w:rPr>
          <w:rFonts w:eastAsia="宋体" w:hint="eastAsia"/>
        </w:rPr>
        <w:t>DFS</w:t>
      </w:r>
      <w:r w:rsidR="00B77D47" w:rsidRPr="00CA300D">
        <w:rPr>
          <w:rFonts w:eastAsia="宋体" w:hint="eastAsia"/>
        </w:rPr>
        <w:t>设置</w:t>
      </w:r>
      <w:r w:rsidR="00B77D47" w:rsidRPr="00CA300D">
        <w:rPr>
          <w:rFonts w:eastAsia="宋体"/>
        </w:rPr>
        <w:t>了一个不同的</w:t>
      </w:r>
      <w:r w:rsidR="00B77D47" w:rsidRPr="00CA300D">
        <w:rPr>
          <w:rFonts w:eastAsia="宋体" w:hint="eastAsia"/>
        </w:rPr>
        <w:t>方向</w:t>
      </w:r>
      <w:r w:rsidR="00B77D47" w:rsidRPr="00CA300D">
        <w:rPr>
          <w:rFonts w:eastAsia="宋体"/>
        </w:rPr>
        <w:t>，</w:t>
      </w:r>
      <w:r w:rsidR="00B77D47" w:rsidRPr="00CA300D">
        <w:rPr>
          <w:rFonts w:eastAsia="宋体" w:hint="eastAsia"/>
        </w:rPr>
        <w:t>它返回</w:t>
      </w:r>
      <w:r w:rsidR="008D0D54" w:rsidRPr="00CA300D">
        <w:rPr>
          <w:rFonts w:eastAsia="宋体"/>
        </w:rPr>
        <w:t>可能就</w:t>
      </w:r>
      <w:r w:rsidR="008D0D54" w:rsidRPr="00CA300D">
        <w:rPr>
          <w:rFonts w:eastAsia="宋体" w:hint="eastAsia"/>
        </w:rPr>
        <w:t>需要</w:t>
      </w:r>
      <w:r w:rsidR="008D0D54" w:rsidRPr="00CA300D">
        <w:rPr>
          <w:rFonts w:eastAsia="宋体" w:hint="eastAsia"/>
          <w:i/>
        </w:rPr>
        <w:t>很久</w:t>
      </w:r>
      <w:r w:rsidR="00EC06CF" w:rsidRPr="00CA300D">
        <w:rPr>
          <w:rFonts w:eastAsia="宋体" w:hint="eastAsia"/>
        </w:rPr>
        <w:t>；还有</w:t>
      </w:r>
      <w:r w:rsidR="00EC06CF" w:rsidRPr="00CA300D">
        <w:rPr>
          <w:rFonts w:eastAsia="宋体"/>
        </w:rPr>
        <w:t>如果该迷宫是无穷大的</w:t>
      </w:r>
      <w:r w:rsidR="00EC06CF" w:rsidRPr="00CA300D">
        <w:rPr>
          <w:rFonts w:eastAsia="宋体" w:hint="eastAsia"/>
        </w:rPr>
        <w:t>话</w:t>
      </w:r>
      <w:r w:rsidR="00EC06CF" w:rsidRPr="00CA300D">
        <w:rPr>
          <w:rFonts w:eastAsia="宋体"/>
        </w:rPr>
        <w:t>，</w:t>
      </w:r>
      <w:r w:rsidR="00EC06CF" w:rsidRPr="00CA300D">
        <w:rPr>
          <w:rFonts w:eastAsia="宋体" w:hint="eastAsia"/>
        </w:rPr>
        <w:t>即使</w:t>
      </w:r>
      <w:ins w:id="536" w:author="Decheng Fan" w:date="2014-06-06T08:07:00Z">
        <w:r w:rsidR="003D3514">
          <w:rPr>
            <w:rFonts w:eastAsia="宋体" w:hint="eastAsia"/>
          </w:rPr>
          <w:t>某些其他</w:t>
        </w:r>
      </w:ins>
      <w:del w:id="537" w:author="Decheng Fan" w:date="2014-06-06T08:07:00Z">
        <w:r w:rsidR="00EC06CF" w:rsidRPr="00CA300D" w:rsidDel="003D3514">
          <w:rPr>
            <w:rFonts w:eastAsia="宋体" w:hint="eastAsia"/>
          </w:rPr>
          <w:delText>有些</w:delText>
        </w:r>
      </w:del>
      <w:r w:rsidR="00EC06CF" w:rsidRPr="00CA300D">
        <w:rPr>
          <w:rFonts w:eastAsia="宋体"/>
        </w:rPr>
        <w:t>遍历</w:t>
      </w:r>
      <w:commentRangeStart w:id="538"/>
      <w:ins w:id="539" w:author="Decheng Fan" w:date="2014-06-06T08:06:00Z">
        <w:r w:rsidR="00FD30F6">
          <w:rPr>
            <w:rFonts w:eastAsia="宋体" w:hint="eastAsia"/>
          </w:rPr>
          <w:t>方</w:t>
        </w:r>
      </w:ins>
      <w:ins w:id="540" w:author="Decheng Fan" w:date="2014-06-06T08:04:00Z">
        <w:r w:rsidR="00474A70">
          <w:rPr>
            <w:rFonts w:eastAsia="宋体" w:hint="eastAsia"/>
          </w:rPr>
          <w:t>法</w:t>
        </w:r>
        <w:commentRangeEnd w:id="538"/>
        <w:r w:rsidR="00474A70">
          <w:rPr>
            <w:rStyle w:val="af3"/>
          </w:rPr>
          <w:commentReference w:id="538"/>
        </w:r>
      </w:ins>
      <w:del w:id="541" w:author="Decheng Fan" w:date="2014-06-06T08:04:00Z">
        <w:r w:rsidR="00EC06CF" w:rsidRPr="00CA300D" w:rsidDel="00474A70">
          <w:rPr>
            <w:rFonts w:eastAsia="宋体" w:hint="eastAsia"/>
          </w:rPr>
          <w:delText>路径</w:delText>
        </w:r>
      </w:del>
      <w:r w:rsidR="00EC06CF" w:rsidRPr="00CA300D">
        <w:rPr>
          <w:rFonts w:eastAsia="宋体"/>
        </w:rPr>
        <w:t>几分钟</w:t>
      </w:r>
      <w:r w:rsidR="00EC06CF" w:rsidRPr="00CA300D">
        <w:rPr>
          <w:rFonts w:eastAsia="宋体" w:hint="eastAsia"/>
        </w:rPr>
        <w:t>之内</w:t>
      </w:r>
      <w:r w:rsidR="00EC06CF" w:rsidRPr="00CA300D">
        <w:rPr>
          <w:rFonts w:eastAsia="宋体"/>
        </w:rPr>
        <w:t>就</w:t>
      </w:r>
      <w:r w:rsidR="00EC06CF" w:rsidRPr="00CA300D">
        <w:rPr>
          <w:rFonts w:eastAsia="宋体" w:hint="eastAsia"/>
        </w:rPr>
        <w:t>能</w:t>
      </w:r>
      <w:r w:rsidR="00EC06CF" w:rsidRPr="00CA300D">
        <w:rPr>
          <w:rFonts w:eastAsia="宋体"/>
        </w:rPr>
        <w:t>找到</w:t>
      </w:r>
      <w:r w:rsidR="00EC06CF" w:rsidRPr="00CA300D">
        <w:rPr>
          <w:rFonts w:eastAsia="宋体" w:hint="eastAsia"/>
        </w:rPr>
        <w:t>出口</w:t>
      </w:r>
      <w:r w:rsidR="00EC06CF" w:rsidRPr="00CA300D">
        <w:rPr>
          <w:rFonts w:eastAsia="宋体"/>
        </w:rPr>
        <w:t>，它也永远不会返回了</w:t>
      </w:r>
      <w:r w:rsidR="00EC06CF" w:rsidRPr="00CA300D">
        <w:rPr>
          <w:rFonts w:eastAsia="宋体" w:hint="eastAsia"/>
        </w:rPr>
        <w:t>。当然</w:t>
      </w:r>
      <w:r w:rsidR="00EC06CF" w:rsidRPr="00CA300D">
        <w:rPr>
          <w:rFonts w:eastAsia="宋体"/>
        </w:rPr>
        <w:t>，无限迷宫的事情可能</w:t>
      </w:r>
      <w:r w:rsidR="00EC06CF" w:rsidRPr="00CA300D">
        <w:rPr>
          <w:rFonts w:eastAsia="宋体" w:hint="eastAsia"/>
        </w:rPr>
        <w:t>是</w:t>
      </w:r>
      <w:r w:rsidR="00EC06CF" w:rsidRPr="00CA300D">
        <w:rPr>
          <w:rFonts w:eastAsia="宋体"/>
        </w:rPr>
        <w:t>有些夸大其词</w:t>
      </w:r>
      <w:r w:rsidR="00EC06CF" w:rsidRPr="00CA300D">
        <w:rPr>
          <w:rFonts w:eastAsia="宋体" w:hint="eastAsia"/>
        </w:rPr>
        <w:t>，但</w:t>
      </w:r>
      <w:r w:rsidR="00EC06CF" w:rsidRPr="00CA300D">
        <w:rPr>
          <w:rFonts w:eastAsia="宋体"/>
        </w:rPr>
        <w:t>它非常接近于</w:t>
      </w:r>
      <w:r w:rsidR="00EC06CF" w:rsidRPr="00CA300D">
        <w:rPr>
          <w:rFonts w:eastAsia="宋体" w:hint="eastAsia"/>
        </w:rPr>
        <w:t>一类重要</w:t>
      </w:r>
      <w:r w:rsidR="00EC06CF" w:rsidRPr="00CA300D">
        <w:rPr>
          <w:rFonts w:eastAsia="宋体"/>
        </w:rPr>
        <w:t>的遍历问题</w:t>
      </w:r>
      <w:r w:rsidR="00EC06CF" w:rsidRPr="00CA300D">
        <w:rPr>
          <w:rFonts w:eastAsia="宋体"/>
        </w:rPr>
        <w:t>——</w:t>
      </w:r>
      <w:r w:rsidR="00EC06CF" w:rsidRPr="00CA300D">
        <w:rPr>
          <w:rFonts w:eastAsia="宋体" w:hint="eastAsia"/>
        </w:rPr>
        <w:t>即</w:t>
      </w:r>
      <w:r w:rsidR="00EC06CF" w:rsidRPr="00CA300D">
        <w:rPr>
          <w:rFonts w:eastAsia="宋体"/>
        </w:rPr>
        <w:t>在一个</w:t>
      </w:r>
      <w:r w:rsidR="00EC06CF" w:rsidRPr="00CA300D">
        <w:rPr>
          <w:rFonts w:eastAsia="宋体" w:hint="eastAsia"/>
        </w:rPr>
        <w:t>既定</w:t>
      </w:r>
      <w:r w:rsidR="00EC06CF" w:rsidRPr="00CA300D">
        <w:rPr>
          <w:rFonts w:eastAsia="宋体"/>
        </w:rPr>
        <w:t>状态空间内寻找解决方案。</w:t>
      </w:r>
    </w:p>
    <w:p w14:paraId="4053DE88" w14:textId="77777777" w:rsidR="0090259B" w:rsidRPr="00CA300D" w:rsidRDefault="008D0D54" w:rsidP="00E27FA5">
      <w:pPr>
        <w:ind w:firstLine="420"/>
        <w:rPr>
          <w:rFonts w:eastAsia="宋体"/>
        </w:rPr>
      </w:pPr>
      <w:r w:rsidRPr="00CA300D">
        <w:rPr>
          <w:rFonts w:eastAsia="宋体" w:hint="eastAsia"/>
        </w:rPr>
        <w:t>但是</w:t>
      </w:r>
      <w:r w:rsidRPr="00CA300D">
        <w:rPr>
          <w:rFonts w:eastAsia="宋体"/>
        </w:rPr>
        <w:t>，像</w:t>
      </w:r>
      <w:r w:rsidRPr="00CA300D">
        <w:rPr>
          <w:rFonts w:eastAsia="宋体" w:hint="eastAsia"/>
        </w:rPr>
        <w:t>DFS</w:t>
      </w:r>
      <w:r w:rsidRPr="00CA300D">
        <w:rPr>
          <w:rFonts w:eastAsia="宋体" w:hint="eastAsia"/>
        </w:rPr>
        <w:t>这种</w:t>
      </w:r>
      <w:r w:rsidRPr="00CA300D">
        <w:rPr>
          <w:rFonts w:eastAsia="宋体"/>
        </w:rPr>
        <w:t>由于过于积极行为造成的迷失问题还不仅仅是巨型图结构</w:t>
      </w:r>
      <w:r w:rsidR="004657AE" w:rsidRPr="00CA300D">
        <w:rPr>
          <w:rFonts w:eastAsia="宋体" w:hint="eastAsia"/>
        </w:rPr>
        <w:t>。</w:t>
      </w:r>
      <w:r w:rsidR="004657AE" w:rsidRPr="00CA300D">
        <w:rPr>
          <w:rFonts w:eastAsia="宋体"/>
        </w:rPr>
        <w:t>如果</w:t>
      </w:r>
      <w:r w:rsidR="004657AE" w:rsidRPr="00CA300D">
        <w:rPr>
          <w:rFonts w:eastAsia="宋体" w:hint="eastAsia"/>
        </w:rPr>
        <w:t>我们</w:t>
      </w:r>
      <w:r w:rsidR="004657AE" w:rsidRPr="00CA300D">
        <w:rPr>
          <w:rFonts w:eastAsia="宋体"/>
        </w:rPr>
        <w:t>要</w:t>
      </w:r>
      <w:r w:rsidR="004657AE" w:rsidRPr="00CA300D">
        <w:rPr>
          <w:rFonts w:eastAsia="宋体" w:hint="eastAsia"/>
        </w:rPr>
        <w:t>找</w:t>
      </w:r>
      <w:r w:rsidR="004657AE" w:rsidRPr="00CA300D">
        <w:rPr>
          <w:rFonts w:eastAsia="宋体"/>
        </w:rPr>
        <w:t>的是</w:t>
      </w:r>
      <w:r w:rsidR="004657AE" w:rsidRPr="00CA300D">
        <w:rPr>
          <w:rFonts w:eastAsia="宋体" w:hint="eastAsia"/>
        </w:rPr>
        <w:t>从</w:t>
      </w:r>
      <w:r w:rsidR="004657AE" w:rsidRPr="00CA300D">
        <w:rPr>
          <w:rFonts w:eastAsia="宋体"/>
        </w:rPr>
        <w:t>起点到</w:t>
      </w:r>
      <w:r w:rsidR="004657AE" w:rsidRPr="00CA300D">
        <w:rPr>
          <w:rFonts w:eastAsia="宋体" w:hint="eastAsia"/>
        </w:rPr>
        <w:t>其它</w:t>
      </w:r>
      <w:r w:rsidR="004657AE" w:rsidRPr="004657AE">
        <w:rPr>
          <w:rFonts w:eastAsia="宋体"/>
        </w:rPr>
        <w:t>所有</w:t>
      </w:r>
      <w:r w:rsidR="004657AE" w:rsidRPr="00CA300D">
        <w:rPr>
          <w:rFonts w:eastAsia="宋体"/>
        </w:rPr>
        <w:t>节点的</w:t>
      </w:r>
      <w:r w:rsidR="004657AE" w:rsidRPr="00CA300D">
        <w:rPr>
          <w:rFonts w:eastAsia="宋体"/>
          <w:i/>
        </w:rPr>
        <w:t>最短路径</w:t>
      </w:r>
      <w:r w:rsidR="004657AE" w:rsidRPr="00CA300D">
        <w:rPr>
          <w:rFonts w:eastAsia="宋体"/>
        </w:rPr>
        <w:t>（</w:t>
      </w:r>
      <w:r w:rsidR="004657AE" w:rsidRPr="00CA300D">
        <w:rPr>
          <w:rFonts w:eastAsia="宋体" w:hint="eastAsia"/>
        </w:rPr>
        <w:t>现在</w:t>
      </w:r>
      <w:r w:rsidR="003433B7" w:rsidRPr="00CA300D">
        <w:rPr>
          <w:rFonts w:eastAsia="宋体" w:hint="eastAsia"/>
        </w:rPr>
        <w:t>暂不</w:t>
      </w:r>
      <w:r w:rsidR="004657AE" w:rsidRPr="00CA300D">
        <w:rPr>
          <w:rFonts w:eastAsia="宋体"/>
        </w:rPr>
        <w:t>考虑加权</w:t>
      </w:r>
      <w:r w:rsidR="004657AE" w:rsidRPr="00CA300D">
        <w:rPr>
          <w:rFonts w:eastAsia="宋体" w:hint="eastAsia"/>
        </w:rPr>
        <w:t>边</w:t>
      </w:r>
      <w:r w:rsidR="004657AE" w:rsidRPr="00CA300D">
        <w:rPr>
          <w:rFonts w:eastAsia="宋体"/>
        </w:rPr>
        <w:t>的情况）</w:t>
      </w:r>
      <w:r w:rsidR="004657AE" w:rsidRPr="00CA300D">
        <w:rPr>
          <w:rFonts w:eastAsia="宋体" w:hint="eastAsia"/>
        </w:rPr>
        <w:t>的</w:t>
      </w:r>
      <w:r w:rsidR="004657AE" w:rsidRPr="00CA300D">
        <w:rPr>
          <w:rFonts w:eastAsia="宋体"/>
        </w:rPr>
        <w:t>话，</w:t>
      </w:r>
      <w:r w:rsidR="004657AE" w:rsidRPr="00CA300D">
        <w:rPr>
          <w:rFonts w:eastAsia="宋体" w:hint="eastAsia"/>
        </w:rPr>
        <w:t>DFS</w:t>
      </w:r>
      <w:r w:rsidR="004657AE" w:rsidRPr="00CA300D">
        <w:rPr>
          <w:rFonts w:eastAsia="宋体" w:hint="eastAsia"/>
        </w:rPr>
        <w:t>也极有可能</w:t>
      </w:r>
      <w:r w:rsidR="004657AE" w:rsidRPr="00CA300D">
        <w:rPr>
          <w:rFonts w:eastAsia="宋体"/>
        </w:rPr>
        <w:t>会给出一个错误答案。</w:t>
      </w:r>
      <w:r w:rsidR="0090259B" w:rsidRPr="00CA300D">
        <w:rPr>
          <w:rFonts w:eastAsia="宋体" w:hint="eastAsia"/>
        </w:rPr>
        <w:t>下面，</w:t>
      </w:r>
      <w:r w:rsidR="0090259B" w:rsidRPr="00CA300D">
        <w:rPr>
          <w:rFonts w:eastAsia="宋体"/>
        </w:rPr>
        <w:t>我们通过</w:t>
      </w:r>
      <w:r w:rsidR="0090259B" w:rsidRPr="00CA300D">
        <w:rPr>
          <w:rFonts w:eastAsia="宋体" w:hint="eastAsia"/>
        </w:rPr>
        <w:t>图</w:t>
      </w:r>
      <w:r w:rsidR="0090259B" w:rsidRPr="00CA300D">
        <w:rPr>
          <w:rFonts w:eastAsia="宋体" w:hint="eastAsia"/>
        </w:rPr>
        <w:t>5</w:t>
      </w:r>
      <w:r w:rsidR="0090259B" w:rsidRPr="00CA300D">
        <w:rPr>
          <w:rFonts w:eastAsia="宋体"/>
        </w:rPr>
        <w:t>-6</w:t>
      </w:r>
      <w:r w:rsidR="0090259B" w:rsidRPr="00CA300D">
        <w:rPr>
          <w:rFonts w:eastAsia="宋体" w:hint="eastAsia"/>
        </w:rPr>
        <w:t>中</w:t>
      </w:r>
      <w:r w:rsidR="0090259B" w:rsidRPr="00CA300D">
        <w:rPr>
          <w:rFonts w:eastAsia="宋体"/>
        </w:rPr>
        <w:t>的例子来看看</w:t>
      </w:r>
      <w:r w:rsidR="0090259B" w:rsidRPr="00CA300D">
        <w:rPr>
          <w:rFonts w:eastAsia="宋体" w:hint="eastAsia"/>
        </w:rPr>
        <w:t>DFS</w:t>
      </w:r>
      <w:r w:rsidR="0090259B" w:rsidRPr="00CA300D">
        <w:rPr>
          <w:rFonts w:eastAsia="宋体" w:hint="eastAsia"/>
        </w:rPr>
        <w:t>所</w:t>
      </w:r>
      <w:r w:rsidR="0090259B" w:rsidRPr="00CA300D">
        <w:rPr>
          <w:rFonts w:eastAsia="宋体"/>
        </w:rPr>
        <w:t>发生的问题，</w:t>
      </w:r>
      <w:r w:rsidR="0090259B" w:rsidRPr="00CA300D">
        <w:rPr>
          <w:rFonts w:eastAsia="宋体" w:hint="eastAsia"/>
        </w:rPr>
        <w:t>它的</w:t>
      </w:r>
      <w:r w:rsidR="0090259B" w:rsidRPr="00CA300D">
        <w:rPr>
          <w:rFonts w:eastAsia="宋体"/>
        </w:rPr>
        <w:t>积极行为在其到达</w:t>
      </w:r>
      <w:r w:rsidR="0090259B" w:rsidRPr="00CA300D">
        <w:rPr>
          <w:rFonts w:eastAsia="宋体"/>
        </w:rPr>
        <w:t>c</w:t>
      </w:r>
      <w:r w:rsidR="0090259B" w:rsidRPr="00CA300D">
        <w:rPr>
          <w:rFonts w:eastAsia="宋体"/>
        </w:rPr>
        <w:t>点之前会</w:t>
      </w:r>
      <w:r w:rsidR="0090259B" w:rsidRPr="00CA300D">
        <w:rPr>
          <w:rFonts w:eastAsia="宋体" w:hint="eastAsia"/>
        </w:rPr>
        <w:t>一直</w:t>
      </w:r>
      <w:r w:rsidR="0090259B" w:rsidRPr="00CA300D">
        <w:rPr>
          <w:rFonts w:eastAsia="宋体"/>
        </w:rPr>
        <w:t>持续</w:t>
      </w:r>
      <w:r w:rsidR="0090259B" w:rsidRPr="00CA300D">
        <w:rPr>
          <w:rFonts w:eastAsia="宋体" w:hint="eastAsia"/>
        </w:rPr>
        <w:t>走着弯路。</w:t>
      </w:r>
      <w:r w:rsidR="0090259B" w:rsidRPr="00CA300D">
        <w:rPr>
          <w:rFonts w:eastAsia="宋体"/>
        </w:rPr>
        <w:t>而</w:t>
      </w:r>
      <w:r w:rsidR="0090259B" w:rsidRPr="00CA300D">
        <w:rPr>
          <w:rFonts w:eastAsia="宋体" w:hint="eastAsia"/>
        </w:rPr>
        <w:t>如果</w:t>
      </w:r>
      <w:r w:rsidR="0090259B" w:rsidRPr="00CA300D">
        <w:rPr>
          <w:rFonts w:eastAsia="宋体"/>
        </w:rPr>
        <w:t>我们想找</w:t>
      </w:r>
      <w:r w:rsidR="0090259B" w:rsidRPr="00CA300D">
        <w:rPr>
          <w:rFonts w:eastAsia="宋体" w:hint="eastAsia"/>
        </w:rPr>
        <w:t>的</w:t>
      </w:r>
      <w:r w:rsidR="0090259B" w:rsidRPr="00CA300D">
        <w:rPr>
          <w:rFonts w:eastAsia="宋体"/>
        </w:rPr>
        <w:t>是到达其它</w:t>
      </w:r>
      <w:r w:rsidR="0090259B" w:rsidRPr="00CA300D">
        <w:rPr>
          <w:rFonts w:eastAsia="宋体" w:hint="eastAsia"/>
        </w:rPr>
        <w:t>所有</w:t>
      </w:r>
      <w:r w:rsidR="0090259B" w:rsidRPr="00CA300D">
        <w:rPr>
          <w:rFonts w:eastAsia="宋体"/>
        </w:rPr>
        <w:t>节点的最短路径的话</w:t>
      </w:r>
      <w:r w:rsidR="00067C76" w:rsidRPr="00CA300D">
        <w:rPr>
          <w:rFonts w:eastAsia="宋体" w:hint="eastAsia"/>
        </w:rPr>
        <w:t>（如</w:t>
      </w:r>
      <w:r w:rsidR="00067C76" w:rsidRPr="00CA300D">
        <w:rPr>
          <w:rFonts w:eastAsia="宋体"/>
        </w:rPr>
        <w:t>右图所示</w:t>
      </w:r>
      <w:r w:rsidR="00067C76" w:rsidRPr="00CA300D">
        <w:rPr>
          <w:rFonts w:eastAsia="宋体" w:hint="eastAsia"/>
        </w:rPr>
        <w:t>），</w:t>
      </w:r>
      <w:r w:rsidR="00067C76" w:rsidRPr="00CA300D">
        <w:rPr>
          <w:rFonts w:eastAsia="宋体"/>
        </w:rPr>
        <w:t>我们就需要更加保守一些</w:t>
      </w:r>
      <w:r w:rsidR="00067C76" w:rsidRPr="00CA300D">
        <w:rPr>
          <w:rFonts w:eastAsia="宋体" w:hint="eastAsia"/>
        </w:rPr>
        <w:t>。</w:t>
      </w:r>
      <w:r w:rsidR="00067C76" w:rsidRPr="00CA300D">
        <w:rPr>
          <w:rFonts w:eastAsia="宋体"/>
        </w:rPr>
        <w:t>为了</w:t>
      </w:r>
      <w:r w:rsidR="00067C76" w:rsidRPr="00CA300D">
        <w:rPr>
          <w:rFonts w:eastAsia="宋体" w:hint="eastAsia"/>
        </w:rPr>
        <w:t>避免</w:t>
      </w:r>
      <w:r w:rsidR="00067C76" w:rsidRPr="00CA300D">
        <w:rPr>
          <w:rFonts w:eastAsia="宋体"/>
        </w:rPr>
        <w:t>走</w:t>
      </w:r>
      <w:r w:rsidR="00067C76" w:rsidRPr="00CA300D">
        <w:rPr>
          <w:rFonts w:eastAsia="宋体" w:hint="eastAsia"/>
        </w:rPr>
        <w:t>出</w:t>
      </w:r>
      <w:r w:rsidR="00067C76" w:rsidRPr="00CA300D">
        <w:rPr>
          <w:rFonts w:eastAsia="宋体"/>
        </w:rPr>
        <w:t>弯路</w:t>
      </w:r>
      <w:r w:rsidR="00067C76" w:rsidRPr="00CA300D">
        <w:rPr>
          <w:rFonts w:eastAsia="宋体" w:hint="eastAsia"/>
        </w:rPr>
        <w:t>，</w:t>
      </w:r>
      <w:r w:rsidR="00E27FA5" w:rsidRPr="00CA300D">
        <w:rPr>
          <w:rFonts w:eastAsia="宋体"/>
        </w:rPr>
        <w:t>并</w:t>
      </w:r>
      <w:r w:rsidR="00067C76" w:rsidRPr="00CA300D">
        <w:rPr>
          <w:rFonts w:eastAsia="宋体" w:hint="eastAsia"/>
        </w:rPr>
        <w:t>到达某一个</w:t>
      </w:r>
      <w:r w:rsidR="003433B7" w:rsidRPr="00CA300D">
        <w:rPr>
          <w:rFonts w:eastAsia="宋体"/>
        </w:rPr>
        <w:t>节点，我们</w:t>
      </w:r>
      <w:r w:rsidR="003433B7" w:rsidRPr="00CA300D">
        <w:rPr>
          <w:rFonts w:eastAsia="宋体" w:hint="eastAsia"/>
        </w:rPr>
        <w:t>得</w:t>
      </w:r>
      <w:r w:rsidR="00E27FA5" w:rsidRPr="00CA300D">
        <w:rPr>
          <w:rFonts w:eastAsia="宋体" w:hint="eastAsia"/>
        </w:rPr>
        <w:t>“在</w:t>
      </w:r>
      <w:r w:rsidR="00E27FA5" w:rsidRPr="00CA300D">
        <w:rPr>
          <w:rFonts w:eastAsia="宋体"/>
        </w:rPr>
        <w:t>后台</w:t>
      </w:r>
      <w:r w:rsidR="00E27FA5" w:rsidRPr="00CA300D">
        <w:rPr>
          <w:rFonts w:eastAsia="宋体" w:hint="eastAsia"/>
        </w:rPr>
        <w:t>”</w:t>
      </w:r>
      <w:r w:rsidR="003433B7" w:rsidRPr="00CA300D">
        <w:rPr>
          <w:rFonts w:eastAsia="宋体" w:hint="eastAsia"/>
        </w:rPr>
        <w:t>一次</w:t>
      </w:r>
      <w:r w:rsidR="00067C76" w:rsidRPr="00CA300D">
        <w:rPr>
          <w:rFonts w:eastAsia="宋体" w:hint="eastAsia"/>
        </w:rPr>
        <w:t>一步地推进自己</w:t>
      </w:r>
      <w:r w:rsidR="00067C76" w:rsidRPr="00CA300D">
        <w:rPr>
          <w:rFonts w:eastAsia="宋体"/>
        </w:rPr>
        <w:t>的遍历</w:t>
      </w:r>
      <w:r w:rsidR="00067C76" w:rsidRPr="00CA300D">
        <w:rPr>
          <w:rFonts w:eastAsia="宋体" w:hint="eastAsia"/>
        </w:rPr>
        <w:t>“前沿”。先</w:t>
      </w:r>
      <w:r w:rsidR="00067C76" w:rsidRPr="00CA300D">
        <w:rPr>
          <w:rFonts w:eastAsia="宋体"/>
        </w:rPr>
        <w:t>是一步能访问到的</w:t>
      </w:r>
      <w:r w:rsidR="003433B7" w:rsidRPr="00CA300D">
        <w:rPr>
          <w:rFonts w:eastAsia="宋体" w:hint="eastAsia"/>
        </w:rPr>
        <w:t>所有</w:t>
      </w:r>
      <w:r w:rsidR="003433B7" w:rsidRPr="00CA300D">
        <w:rPr>
          <w:rFonts w:eastAsia="宋体"/>
        </w:rPr>
        <w:t>节点，然后再是两</w:t>
      </w:r>
      <w:r w:rsidR="003433B7" w:rsidRPr="00CA300D">
        <w:rPr>
          <w:rFonts w:eastAsia="宋体" w:hint="eastAsia"/>
        </w:rPr>
        <w:t>步能</w:t>
      </w:r>
      <w:r w:rsidR="003433B7" w:rsidRPr="00CA300D">
        <w:rPr>
          <w:rFonts w:eastAsia="宋体"/>
        </w:rPr>
        <w:t>访问到的所有节点，如此类推下去。</w:t>
      </w:r>
    </w:p>
    <w:p w14:paraId="6C8CEAAF" w14:textId="77777777" w:rsidR="008473DF" w:rsidRPr="00505570" w:rsidRDefault="008473DF" w:rsidP="008473DF">
      <w:pPr>
        <w:ind w:firstLine="440"/>
        <w:rPr>
          <w:color w:val="C00000"/>
        </w:rPr>
      </w:pPr>
      <w:r w:rsidRPr="008473DF">
        <w:rPr>
          <w:rFonts w:ascii="Calibri" w:eastAsia="Calibri" w:hAnsi="Calibri" w:cs="Calibri"/>
          <w:sz w:val="22"/>
        </w:rPr>
        <w:tab/>
      </w:r>
      <w:r w:rsidRPr="008473DF">
        <w:rPr>
          <w:rFonts w:ascii="Calibri" w:eastAsia="Calibri" w:hAnsi="Calibri" w:cs="Calibri"/>
          <w:sz w:val="22"/>
        </w:rPr>
        <w:tab/>
      </w:r>
      <w:r w:rsidR="00817AF3" w:rsidRPr="00505570">
        <w:rPr>
          <w:rFonts w:ascii="Calibri" w:eastAsia="宋体" w:hAnsi="Calibri" w:cs="Calibri" w:hint="eastAsia"/>
          <w:color w:val="C00000"/>
          <w:sz w:val="22"/>
        </w:rPr>
        <w:t>（图）</w:t>
      </w:r>
      <w:r w:rsidR="00817AF3" w:rsidRPr="00505570">
        <w:rPr>
          <w:rFonts w:ascii="Calibri" w:eastAsia="宋体" w:hAnsi="Calibri" w:cs="Calibri" w:hint="eastAsia"/>
          <w:color w:val="C00000"/>
          <w:sz w:val="22"/>
        </w:rPr>
        <w:t xml:space="preserve"> </w:t>
      </w:r>
      <w:r w:rsidR="00817AF3" w:rsidRPr="00505570">
        <w:rPr>
          <w:rFonts w:ascii="Calibri" w:eastAsia="宋体" w:hAnsi="Calibri" w:cs="Calibri"/>
          <w:color w:val="C00000"/>
          <w:sz w:val="22"/>
        </w:rPr>
        <w:t xml:space="preserve">   </w:t>
      </w:r>
      <w:r w:rsidR="00E27FA5">
        <w:rPr>
          <w:rFonts w:ascii="Calibri" w:eastAsia="宋体" w:hAnsi="Calibri" w:cs="Calibri"/>
          <w:color w:val="C00000"/>
          <w:sz w:val="22"/>
        </w:rPr>
        <w:t xml:space="preserve">            </w:t>
      </w:r>
      <w:r w:rsidR="00817AF3" w:rsidRPr="00505570">
        <w:rPr>
          <w:rFonts w:ascii="Calibri" w:eastAsia="宋体" w:hAnsi="Calibri" w:cs="Calibri" w:hint="eastAsia"/>
          <w:color w:val="C00000"/>
          <w:sz w:val="22"/>
        </w:rPr>
        <w:t>（图）</w:t>
      </w:r>
      <w:r w:rsidRPr="00505570">
        <w:rPr>
          <w:color w:val="C00000"/>
        </w:rPr>
        <w:t xml:space="preserve">                      </w:t>
      </w:r>
    </w:p>
    <w:p w14:paraId="75142F43" w14:textId="77777777" w:rsidR="008473DF" w:rsidRPr="008473DF" w:rsidRDefault="008473DF" w:rsidP="008473DF">
      <w:pPr>
        <w:ind w:firstLine="420"/>
      </w:pPr>
      <w:r w:rsidRPr="008473DF">
        <w:t xml:space="preserve"> </w:t>
      </w:r>
      <w:r w:rsidRPr="008473DF">
        <w:tab/>
      </w:r>
      <w:r w:rsidR="00E27FA5" w:rsidRPr="00CA300D">
        <w:rPr>
          <w:rFonts w:eastAsia="宋体" w:hint="eastAsia"/>
        </w:rPr>
        <w:t>从</w:t>
      </w:r>
      <w:r w:rsidR="00E27FA5" w:rsidRPr="00CA300D">
        <w:rPr>
          <w:rFonts w:eastAsia="宋体" w:hint="eastAsia"/>
        </w:rPr>
        <w:t>a</w:t>
      </w:r>
      <w:r w:rsidR="00E27FA5" w:rsidRPr="00CA300D">
        <w:rPr>
          <w:rFonts w:eastAsia="宋体" w:hint="eastAsia"/>
        </w:rPr>
        <w:t>点出发</w:t>
      </w:r>
      <w:r w:rsidR="00E27FA5" w:rsidRPr="00CA300D">
        <w:rPr>
          <w:rFonts w:eastAsia="宋体"/>
        </w:rPr>
        <w:t>的</w:t>
      </w:r>
      <w:r w:rsidRPr="008473DF">
        <w:t>DFS</w:t>
      </w:r>
      <w:r w:rsidR="00E27FA5" w:rsidRPr="00CA300D">
        <w:rPr>
          <w:rFonts w:eastAsia="宋体" w:hint="eastAsia"/>
        </w:rPr>
        <w:t>树</w:t>
      </w:r>
      <w:r w:rsidRPr="008473DF">
        <w:t xml:space="preserve"> </w:t>
      </w:r>
      <w:r w:rsidR="00E27FA5">
        <w:t xml:space="preserve"> </w:t>
      </w:r>
      <w:r w:rsidRPr="008473DF">
        <w:tab/>
      </w:r>
      <w:r w:rsidR="00E27FA5" w:rsidRPr="00E27FA5">
        <w:rPr>
          <w:rFonts w:eastAsia="宋体" w:hint="eastAsia"/>
        </w:rPr>
        <w:t>从</w:t>
      </w:r>
      <w:r w:rsidR="00E27FA5" w:rsidRPr="00E27FA5">
        <w:rPr>
          <w:rFonts w:eastAsia="宋体" w:hint="eastAsia"/>
        </w:rPr>
        <w:t>a</w:t>
      </w:r>
      <w:r w:rsidR="00E27FA5" w:rsidRPr="00E27FA5">
        <w:rPr>
          <w:rFonts w:eastAsia="宋体" w:hint="eastAsia"/>
        </w:rPr>
        <w:t>点出发</w:t>
      </w:r>
      <w:r w:rsidR="00E27FA5" w:rsidRPr="00E27FA5">
        <w:rPr>
          <w:rFonts w:eastAsia="宋体"/>
        </w:rPr>
        <w:t>的</w:t>
      </w:r>
      <w:r w:rsidRPr="008473DF">
        <w:t>SP</w:t>
      </w:r>
      <w:r w:rsidR="00E27FA5" w:rsidRPr="00CA300D">
        <w:rPr>
          <w:rFonts w:eastAsia="宋体" w:hint="eastAsia"/>
        </w:rPr>
        <w:t>树</w:t>
      </w:r>
      <w:r w:rsidRPr="008473DF">
        <w:rPr>
          <w:i/>
        </w:rPr>
        <w:t xml:space="preserve"> </w:t>
      </w:r>
    </w:p>
    <w:p w14:paraId="22660890" w14:textId="7336EC28" w:rsidR="008473DF" w:rsidRDefault="0091164E" w:rsidP="00563809">
      <w:pPr>
        <w:ind w:firstLine="422"/>
      </w:pPr>
      <w:r w:rsidRPr="00B73731">
        <w:rPr>
          <w:rFonts w:eastAsia="宋体" w:hint="eastAsia"/>
          <w:b/>
        </w:rPr>
        <w:lastRenderedPageBreak/>
        <w:t>图</w:t>
      </w:r>
      <w:r w:rsidR="008473DF" w:rsidRPr="008473DF">
        <w:rPr>
          <w:b/>
        </w:rPr>
        <w:t>5-6.</w:t>
      </w:r>
      <w:r w:rsidR="008473DF" w:rsidRPr="008473DF">
        <w:t xml:space="preserve"> </w:t>
      </w:r>
      <w:r w:rsidR="00D31EB3" w:rsidRPr="00B73731">
        <w:rPr>
          <w:rFonts w:eastAsia="宋体" w:hint="eastAsia"/>
        </w:rPr>
        <w:t>一个</w:t>
      </w:r>
      <w:r w:rsidR="00D31EB3" w:rsidRPr="00B73731">
        <w:rPr>
          <w:rFonts w:eastAsia="宋体"/>
        </w:rPr>
        <w:t>四节点大小环路的两种遍历形式</w:t>
      </w:r>
      <w:r w:rsidR="00D31EB3" w:rsidRPr="00B73731">
        <w:rPr>
          <w:rFonts w:eastAsia="宋体" w:hint="eastAsia"/>
        </w:rPr>
        <w:t>。</w:t>
      </w:r>
      <w:r w:rsidR="00D31EB3" w:rsidRPr="00B73731">
        <w:rPr>
          <w:rFonts w:eastAsia="宋体"/>
        </w:rPr>
        <w:t>其中</w:t>
      </w:r>
      <w:r w:rsidR="00D31EB3" w:rsidRPr="00B73731">
        <w:rPr>
          <w:rFonts w:eastAsia="宋体" w:hint="eastAsia"/>
        </w:rPr>
        <w:t>，</w:t>
      </w:r>
      <w:r w:rsidR="00D31EB3" w:rsidRPr="00B73731">
        <w:rPr>
          <w:rFonts w:eastAsia="宋体" w:hint="eastAsia"/>
        </w:rPr>
        <w:t>DFS</w:t>
      </w:r>
      <w:r w:rsidR="00D31EB3" w:rsidRPr="00B73731">
        <w:rPr>
          <w:rFonts w:eastAsia="宋体" w:hint="eastAsia"/>
        </w:rPr>
        <w:t>树（左边</w:t>
      </w:r>
      <w:r w:rsidR="00D31EB3" w:rsidRPr="00B73731">
        <w:rPr>
          <w:rFonts w:eastAsia="宋体"/>
        </w:rPr>
        <w:t>高亮部分</w:t>
      </w:r>
      <w:r w:rsidR="00D31EB3" w:rsidRPr="00B73731">
        <w:rPr>
          <w:rFonts w:eastAsia="宋体" w:hint="eastAsia"/>
        </w:rPr>
        <w:t>）</w:t>
      </w:r>
      <w:r w:rsidR="00D31EB3" w:rsidRPr="00B73731">
        <w:rPr>
          <w:rFonts w:eastAsia="宋体"/>
        </w:rPr>
        <w:t>未必</w:t>
      </w:r>
      <w:r w:rsidR="00D31EB3" w:rsidRPr="00B73731">
        <w:rPr>
          <w:rFonts w:eastAsia="宋体" w:hint="eastAsia"/>
        </w:rPr>
        <w:t>会与</w:t>
      </w:r>
      <w:r w:rsidR="00D31EB3" w:rsidRPr="00B73731">
        <w:rPr>
          <w:rFonts w:eastAsia="宋体" w:hint="eastAsia"/>
        </w:rPr>
        <w:t>SP</w:t>
      </w:r>
      <w:r w:rsidR="00D31EB3" w:rsidRPr="00B73731">
        <w:rPr>
          <w:rFonts w:eastAsia="宋体" w:hint="eastAsia"/>
        </w:rPr>
        <w:t>树（</w:t>
      </w:r>
      <w:ins w:id="542" w:author="Decheng Fan" w:date="2014-06-06T08:12:00Z">
        <w:r w:rsidR="00D5422D">
          <w:rPr>
            <w:rFonts w:eastAsia="宋体" w:hint="eastAsia"/>
          </w:rPr>
          <w:t>sho</w:t>
        </w:r>
        <w:r w:rsidR="00D5422D">
          <w:rPr>
            <w:rFonts w:eastAsia="宋体"/>
          </w:rPr>
          <w:t>rtest path tree</w:t>
        </w:r>
        <w:r w:rsidR="00D5422D">
          <w:rPr>
            <w:rFonts w:eastAsia="宋体" w:hint="eastAsia"/>
          </w:rPr>
          <w:t>，最短路径树，</w:t>
        </w:r>
      </w:ins>
      <w:r w:rsidR="00D31EB3" w:rsidRPr="00B73731">
        <w:rPr>
          <w:rFonts w:eastAsia="宋体" w:hint="eastAsia"/>
        </w:rPr>
        <w:t>右边</w:t>
      </w:r>
      <w:r w:rsidR="00D31EB3" w:rsidRPr="00B73731">
        <w:rPr>
          <w:rFonts w:eastAsia="宋体"/>
        </w:rPr>
        <w:t>高亮部分</w:t>
      </w:r>
      <w:r w:rsidR="00D31EB3" w:rsidRPr="00B73731">
        <w:rPr>
          <w:rFonts w:eastAsia="宋体" w:hint="eastAsia"/>
        </w:rPr>
        <w:t>）</w:t>
      </w:r>
      <w:r w:rsidR="00D31EB3" w:rsidRPr="00B73731">
        <w:rPr>
          <w:rFonts w:eastAsia="宋体"/>
        </w:rPr>
        <w:t>一样会包含最短路径</w:t>
      </w:r>
      <w:r w:rsidR="00D31EB3" w:rsidRPr="00B73731">
        <w:rPr>
          <w:rFonts w:eastAsia="宋体" w:hint="eastAsia"/>
        </w:rPr>
        <w:t>。</w:t>
      </w:r>
      <w:r w:rsidR="008473DF" w:rsidRPr="008473DF">
        <w:t xml:space="preserve"> </w:t>
      </w:r>
    </w:p>
    <w:p w14:paraId="3F635374" w14:textId="1035861F" w:rsidR="00E27FA5" w:rsidRPr="00B73731" w:rsidRDefault="00D31EB3" w:rsidP="008473DF">
      <w:pPr>
        <w:ind w:firstLine="420"/>
        <w:rPr>
          <w:rFonts w:eastAsia="宋体"/>
        </w:rPr>
      </w:pPr>
      <w:r w:rsidRPr="00B73731">
        <w:rPr>
          <w:rFonts w:eastAsia="宋体"/>
        </w:rPr>
        <w:t>借着迷宫这个比喻，我们再来</w:t>
      </w:r>
      <w:r w:rsidRPr="00B73731">
        <w:rPr>
          <w:rFonts w:eastAsia="宋体" w:hint="eastAsia"/>
        </w:rPr>
        <w:t>看看</w:t>
      </w:r>
      <w:r w:rsidRPr="00B73731">
        <w:rPr>
          <w:rFonts w:eastAsia="宋体"/>
        </w:rPr>
        <w:t>一个迷宫探索算法</w:t>
      </w:r>
      <w:r w:rsidRPr="00B73731">
        <w:rPr>
          <w:rFonts w:eastAsia="宋体" w:hint="eastAsia"/>
        </w:rPr>
        <w:t>。</w:t>
      </w:r>
      <w:r w:rsidRPr="00B73731">
        <w:rPr>
          <w:rFonts w:eastAsia="宋体"/>
        </w:rPr>
        <w:t>该算法是</w:t>
      </w:r>
      <w:r w:rsidR="00F953D4">
        <w:t>Øystein</w:t>
      </w:r>
      <w:r w:rsidR="00F953D4" w:rsidRPr="00B73731">
        <w:rPr>
          <w:rFonts w:eastAsia="宋体" w:hint="eastAsia"/>
        </w:rPr>
        <w:t>（又叫</w:t>
      </w:r>
      <w:r w:rsidR="00F953D4">
        <w:t>Oystein</w:t>
      </w:r>
      <w:r w:rsidR="00F953D4" w:rsidRPr="00B73731">
        <w:rPr>
          <w:rFonts w:eastAsia="宋体" w:hint="eastAsia"/>
        </w:rPr>
        <w:t>）</w:t>
      </w:r>
      <w:r w:rsidR="00F953D4" w:rsidRPr="008473DF">
        <w:t>Ore</w:t>
      </w:r>
      <w:r w:rsidR="00F953D4" w:rsidRPr="00B73731">
        <w:rPr>
          <w:rFonts w:eastAsia="宋体" w:hint="eastAsia"/>
        </w:rPr>
        <w:t>在</w:t>
      </w:r>
      <w:r w:rsidR="00F953D4" w:rsidRPr="00B73731">
        <w:rPr>
          <w:rFonts w:eastAsia="宋体" w:hint="eastAsia"/>
        </w:rPr>
        <w:t>1959</w:t>
      </w:r>
      <w:r w:rsidR="00F953D4" w:rsidRPr="00B73731">
        <w:rPr>
          <w:rFonts w:eastAsia="宋体" w:hint="eastAsia"/>
        </w:rPr>
        <w:t>年</w:t>
      </w:r>
      <w:r w:rsidR="00F953D4" w:rsidRPr="00B73731">
        <w:rPr>
          <w:rFonts w:eastAsia="宋体"/>
        </w:rPr>
        <w:t>提出的</w:t>
      </w:r>
      <w:r w:rsidR="00F953D4" w:rsidRPr="00B73731">
        <w:rPr>
          <w:rFonts w:eastAsia="宋体" w:hint="eastAsia"/>
        </w:rPr>
        <w:t>，</w:t>
      </w:r>
      <w:r w:rsidR="00F953D4" w:rsidRPr="00B73731">
        <w:rPr>
          <w:rFonts w:eastAsia="宋体"/>
        </w:rPr>
        <w:t>与</w:t>
      </w:r>
      <w:del w:id="543" w:author="Decheng Fan" w:date="2014-05-30T08:56:00Z">
        <w:r w:rsidR="00F953D4" w:rsidDel="0034798B">
          <w:delText>Tre</w:delText>
        </w:r>
        <w:r w:rsidR="00F953D4" w:rsidRPr="008473DF" w:rsidDel="0034798B">
          <w:delText>maux</w:delText>
        </w:r>
      </w:del>
      <w:ins w:id="544" w:author="Decheng Fan" w:date="2014-05-30T08:56:00Z">
        <w:r w:rsidR="0034798B">
          <w:t>Trémaux</w:t>
        </w:r>
      </w:ins>
      <w:r w:rsidR="00F953D4" w:rsidRPr="00B73731">
        <w:rPr>
          <w:rFonts w:eastAsia="宋体" w:hint="eastAsia"/>
        </w:rPr>
        <w:t>一样</w:t>
      </w:r>
      <w:r w:rsidR="00F953D4" w:rsidRPr="00B73731">
        <w:rPr>
          <w:rFonts w:eastAsia="宋体"/>
        </w:rPr>
        <w:t>，</w:t>
      </w:r>
      <w:r w:rsidR="00F953D4" w:rsidRPr="00B73731">
        <w:rPr>
          <w:rFonts w:eastAsia="宋体" w:hint="eastAsia"/>
        </w:rPr>
        <w:t>Ore</w:t>
      </w:r>
      <w:r w:rsidR="00F953D4" w:rsidRPr="00B73731">
        <w:rPr>
          <w:rFonts w:eastAsia="宋体"/>
        </w:rPr>
        <w:t>也会要求我们</w:t>
      </w:r>
      <w:r w:rsidR="00F953D4" w:rsidRPr="00B73731">
        <w:rPr>
          <w:rFonts w:eastAsia="宋体" w:hint="eastAsia"/>
        </w:rPr>
        <w:t>标记</w:t>
      </w:r>
      <w:r w:rsidR="00F953D4" w:rsidRPr="00B73731">
        <w:rPr>
          <w:rFonts w:eastAsia="宋体"/>
        </w:rPr>
        <w:t>通道的入口和出口。</w:t>
      </w:r>
      <w:r w:rsidR="00F953D4" w:rsidRPr="00B73731">
        <w:rPr>
          <w:rFonts w:eastAsia="宋体" w:hint="eastAsia"/>
        </w:rPr>
        <w:t>下面</w:t>
      </w:r>
      <w:r w:rsidR="00F953D4" w:rsidRPr="00B73731">
        <w:rPr>
          <w:rFonts w:eastAsia="宋体"/>
        </w:rPr>
        <w:t>，假设</w:t>
      </w:r>
      <w:r w:rsidR="00F953D4" w:rsidRPr="00B73731">
        <w:rPr>
          <w:rFonts w:eastAsia="宋体" w:hint="eastAsia"/>
        </w:rPr>
        <w:t>我们</w:t>
      </w:r>
      <w:r w:rsidR="00F953D4" w:rsidRPr="00B73731">
        <w:rPr>
          <w:rFonts w:eastAsia="宋体"/>
        </w:rPr>
        <w:t>是从</w:t>
      </w:r>
      <w:r w:rsidR="00F953D4" w:rsidRPr="00B73731">
        <w:rPr>
          <w:rFonts w:eastAsia="宋体"/>
          <w:i/>
        </w:rPr>
        <w:t>a</w:t>
      </w:r>
      <w:r w:rsidR="00A14C4A" w:rsidRPr="00B73731">
        <w:rPr>
          <w:rFonts w:eastAsia="宋体"/>
        </w:rPr>
        <w:t>路口出发的</w:t>
      </w:r>
      <w:r w:rsidR="00A14C4A" w:rsidRPr="00B73731">
        <w:rPr>
          <w:rFonts w:eastAsia="宋体" w:hint="eastAsia"/>
        </w:rPr>
        <w:t>。</w:t>
      </w:r>
      <w:r w:rsidR="00A14C4A" w:rsidRPr="00B73731">
        <w:rPr>
          <w:rFonts w:eastAsia="宋体"/>
        </w:rPr>
        <w:t>首先，我们</w:t>
      </w:r>
      <w:r w:rsidR="00A14C4A" w:rsidRPr="00B73731">
        <w:rPr>
          <w:rFonts w:eastAsia="宋体" w:hint="eastAsia"/>
        </w:rPr>
        <w:t>会始终沿着</w:t>
      </w:r>
      <w:r w:rsidR="00A14C4A" w:rsidRPr="00B73731">
        <w:rPr>
          <w:rFonts w:eastAsia="宋体"/>
        </w:rPr>
        <w:t>一条通道访问</w:t>
      </w:r>
      <w:r w:rsidR="00A14C4A" w:rsidRPr="00B73731">
        <w:rPr>
          <w:rFonts w:eastAsia="宋体" w:hint="eastAsia"/>
        </w:rPr>
        <w:t>迷宫</w:t>
      </w:r>
      <w:r w:rsidR="00A14C4A" w:rsidRPr="00B73731">
        <w:rPr>
          <w:rFonts w:eastAsia="宋体"/>
        </w:rPr>
        <w:t>中</w:t>
      </w:r>
      <w:r w:rsidR="00A14C4A" w:rsidRPr="00B73731">
        <w:rPr>
          <w:rFonts w:eastAsia="宋体" w:hint="eastAsia"/>
        </w:rPr>
        <w:t>所有</w:t>
      </w:r>
      <w:r w:rsidR="00A14C4A" w:rsidRPr="00B73731">
        <w:rPr>
          <w:rFonts w:eastAsia="宋体"/>
        </w:rPr>
        <w:t>的</w:t>
      </w:r>
      <w:r w:rsidR="00A14C4A" w:rsidRPr="00B73731">
        <w:rPr>
          <w:rFonts w:eastAsia="宋体" w:hint="eastAsia"/>
        </w:rPr>
        <w:t>路口，因而</w:t>
      </w:r>
      <w:r w:rsidR="00A14C4A" w:rsidRPr="00B73731">
        <w:rPr>
          <w:rFonts w:eastAsia="宋体"/>
        </w:rPr>
        <w:t>每次</w:t>
      </w:r>
      <w:r w:rsidR="007E6DEF">
        <w:rPr>
          <w:rFonts w:eastAsia="宋体" w:hint="eastAsia"/>
        </w:rPr>
        <w:t>回溯</w:t>
      </w:r>
      <w:r w:rsidR="00A14C4A" w:rsidRPr="00B73731">
        <w:rPr>
          <w:rFonts w:eastAsia="宋体" w:hint="eastAsia"/>
        </w:rPr>
        <w:t>都会</w:t>
      </w:r>
      <w:r w:rsidR="00A14C4A" w:rsidRPr="00B73731">
        <w:rPr>
          <w:rFonts w:eastAsia="宋体"/>
        </w:rPr>
        <w:t>直接</w:t>
      </w:r>
      <w:r w:rsidR="00A14C4A" w:rsidRPr="00B73731">
        <w:rPr>
          <w:rFonts w:eastAsia="宋体" w:hint="eastAsia"/>
        </w:rPr>
        <w:t>回到</w:t>
      </w:r>
      <w:r w:rsidR="00A14C4A" w:rsidRPr="00B73731">
        <w:rPr>
          <w:rFonts w:eastAsia="宋体"/>
        </w:rPr>
        <w:t>起点</w:t>
      </w:r>
      <w:r w:rsidR="00A14C4A" w:rsidRPr="00B73731">
        <w:rPr>
          <w:rFonts w:eastAsia="宋体" w:hint="eastAsia"/>
        </w:rPr>
        <w:t>。如果</w:t>
      </w:r>
      <w:r w:rsidR="00A14C4A" w:rsidRPr="00B73731">
        <w:rPr>
          <w:rFonts w:eastAsia="宋体"/>
        </w:rPr>
        <w:t>其中有任何一条</w:t>
      </w:r>
      <w:r w:rsidR="00A14C4A" w:rsidRPr="00B73731">
        <w:rPr>
          <w:rFonts w:eastAsia="宋体" w:hint="eastAsia"/>
        </w:rPr>
        <w:t>通道</w:t>
      </w:r>
      <w:r w:rsidR="00A14C4A" w:rsidRPr="00B73731">
        <w:rPr>
          <w:rFonts w:eastAsia="宋体"/>
        </w:rPr>
        <w:t>走进了死胡同，</w:t>
      </w:r>
      <w:r w:rsidR="00C72DB5" w:rsidRPr="00B73731">
        <w:rPr>
          <w:rFonts w:eastAsia="宋体" w:hint="eastAsia"/>
        </w:rPr>
        <w:t>我们</w:t>
      </w:r>
      <w:r w:rsidR="00C72DB5" w:rsidRPr="00B73731">
        <w:rPr>
          <w:rFonts w:eastAsia="宋体"/>
        </w:rPr>
        <w:t>都</w:t>
      </w:r>
      <w:r w:rsidR="00C72DB5" w:rsidRPr="00B73731">
        <w:rPr>
          <w:rFonts w:eastAsia="宋体" w:hint="eastAsia"/>
        </w:rPr>
        <w:t>会在</w:t>
      </w:r>
      <w:r w:rsidR="00C72DB5" w:rsidRPr="00B73731">
        <w:rPr>
          <w:rFonts w:eastAsia="宋体"/>
        </w:rPr>
        <w:t>返回时留下一个</w:t>
      </w:r>
      <w:r w:rsidR="00012803" w:rsidRPr="00B73731">
        <w:rPr>
          <w:rFonts w:eastAsia="宋体" w:hint="eastAsia"/>
        </w:rPr>
        <w:t>关闭</w:t>
      </w:r>
      <w:r w:rsidR="00C72DB5" w:rsidRPr="00B73731">
        <w:rPr>
          <w:rFonts w:eastAsia="宋体"/>
        </w:rPr>
        <w:t>标志</w:t>
      </w:r>
      <w:r w:rsidR="00012803" w:rsidRPr="00B73731">
        <w:rPr>
          <w:rFonts w:eastAsia="宋体" w:hint="eastAsia"/>
        </w:rPr>
        <w:t>，</w:t>
      </w:r>
      <w:r w:rsidR="00012803" w:rsidRPr="00B73731">
        <w:rPr>
          <w:rFonts w:eastAsia="宋体"/>
        </w:rPr>
        <w:t>并且任何会</w:t>
      </w:r>
      <w:r w:rsidR="00012803" w:rsidRPr="00B73731">
        <w:rPr>
          <w:rFonts w:eastAsia="宋体" w:hint="eastAsia"/>
        </w:rPr>
        <w:t>引导</w:t>
      </w:r>
      <w:r w:rsidR="00012803" w:rsidRPr="00B73731">
        <w:rPr>
          <w:rFonts w:eastAsia="宋体"/>
        </w:rPr>
        <w:t>我们</w:t>
      </w:r>
      <w:r w:rsidR="00012803" w:rsidRPr="00B73731">
        <w:rPr>
          <w:rFonts w:eastAsia="宋体" w:hint="eastAsia"/>
        </w:rPr>
        <w:t>进入</w:t>
      </w:r>
      <w:r w:rsidR="00012803" w:rsidRPr="00B73731">
        <w:rPr>
          <w:rFonts w:eastAsia="宋体"/>
        </w:rPr>
        <w:t>已走过路口的</w:t>
      </w:r>
      <w:r w:rsidR="00012803" w:rsidRPr="00B73731">
        <w:rPr>
          <w:rFonts w:eastAsia="宋体" w:hint="eastAsia"/>
        </w:rPr>
        <w:t>通道</w:t>
      </w:r>
      <w:r w:rsidR="00012803" w:rsidRPr="00B73731">
        <w:rPr>
          <w:rFonts w:eastAsia="宋体"/>
        </w:rPr>
        <w:t>也会被标</w:t>
      </w:r>
      <w:ins w:id="545" w:author="Decheng Fan" w:date="2014-06-06T08:23:00Z">
        <w:r w:rsidR="00232656">
          <w:rPr>
            <w:rFonts w:eastAsia="宋体" w:hint="eastAsia"/>
          </w:rPr>
          <w:t>记</w:t>
        </w:r>
      </w:ins>
      <w:del w:id="546" w:author="Decheng Fan" w:date="2014-06-06T08:23:00Z">
        <w:r w:rsidR="00012803" w:rsidRPr="00B73731" w:rsidDel="00232656">
          <w:rPr>
            <w:rFonts w:eastAsia="宋体"/>
          </w:rPr>
          <w:delText>识</w:delText>
        </w:r>
      </w:del>
      <w:r w:rsidR="00012803" w:rsidRPr="00B73731">
        <w:rPr>
          <w:rFonts w:eastAsia="宋体"/>
        </w:rPr>
        <w:t>为关闭状态</w:t>
      </w:r>
      <w:r w:rsidR="00012803" w:rsidRPr="00B73731">
        <w:rPr>
          <w:rFonts w:eastAsia="宋体" w:hint="eastAsia"/>
        </w:rPr>
        <w:t>（</w:t>
      </w:r>
      <w:r w:rsidR="000A00EA" w:rsidRPr="00B73731">
        <w:rPr>
          <w:rFonts w:eastAsia="宋体" w:hint="eastAsia"/>
        </w:rPr>
        <w:t>在其</w:t>
      </w:r>
      <w:r w:rsidR="00012803" w:rsidRPr="00B73731">
        <w:rPr>
          <w:rFonts w:eastAsia="宋体"/>
        </w:rPr>
        <w:t>两</w:t>
      </w:r>
      <w:r w:rsidR="00012803" w:rsidRPr="00B73731">
        <w:rPr>
          <w:rFonts w:eastAsia="宋体" w:hint="eastAsia"/>
        </w:rPr>
        <w:t>端）</w:t>
      </w:r>
      <w:r w:rsidR="00012803" w:rsidRPr="00B73731">
        <w:rPr>
          <w:rFonts w:eastAsia="宋体"/>
        </w:rPr>
        <w:t>。</w:t>
      </w:r>
    </w:p>
    <w:p w14:paraId="60856C7E" w14:textId="2652C9DB" w:rsidR="000A00EA" w:rsidRPr="00B73731" w:rsidRDefault="00DE0E49" w:rsidP="008473DF">
      <w:pPr>
        <w:ind w:firstLine="420"/>
        <w:rPr>
          <w:rFonts w:eastAsia="宋体"/>
        </w:rPr>
      </w:pPr>
      <w:r w:rsidRPr="00B73731">
        <w:rPr>
          <w:rFonts w:eastAsia="宋体" w:hint="eastAsia"/>
        </w:rPr>
        <w:t>在</w:t>
      </w:r>
      <w:r w:rsidRPr="00B73731">
        <w:rPr>
          <w:rFonts w:eastAsia="宋体"/>
        </w:rPr>
        <w:t>这</w:t>
      </w:r>
      <w:r w:rsidRPr="00B73731">
        <w:rPr>
          <w:rFonts w:eastAsia="宋体" w:hint="eastAsia"/>
        </w:rPr>
        <w:t>里</w:t>
      </w:r>
      <w:r w:rsidR="009F7E91" w:rsidRPr="00B73731">
        <w:rPr>
          <w:rFonts w:eastAsia="宋体"/>
        </w:rPr>
        <w:t>，我们</w:t>
      </w:r>
      <w:del w:id="547" w:author="Decheng Fan" w:date="2014-06-06T08:18:00Z">
        <w:r w:rsidR="009F7E91" w:rsidRPr="00B73731" w:rsidDel="00B732A0">
          <w:rPr>
            <w:rFonts w:eastAsia="宋体"/>
          </w:rPr>
          <w:delText>会</w:delText>
        </w:r>
      </w:del>
      <w:ins w:id="548" w:author="Decheng Fan" w:date="2014-06-06T08:18:00Z">
        <w:r w:rsidR="00B732A0">
          <w:rPr>
            <w:rFonts w:eastAsia="宋体" w:hint="eastAsia"/>
          </w:rPr>
          <w:t>想要</w:t>
        </w:r>
      </w:ins>
      <w:del w:id="549" w:author="Decheng Fan" w:date="2014-06-06T08:18:00Z">
        <w:r w:rsidR="009F7E91" w:rsidRPr="00B73731" w:rsidDel="00B732A0">
          <w:rPr>
            <w:rFonts w:eastAsia="宋体" w:hint="eastAsia"/>
          </w:rPr>
          <w:delText>喜欢</w:delText>
        </w:r>
      </w:del>
      <w:ins w:id="550" w:author="Decheng Fan" w:date="2014-06-06T08:18:00Z">
        <w:r w:rsidR="00B732A0" w:rsidRPr="00B73731">
          <w:rPr>
            <w:rFonts w:eastAsia="宋体"/>
          </w:rPr>
          <w:t>探索</w:t>
        </w:r>
      </w:ins>
      <w:del w:id="551" w:author="Decheng Fan" w:date="2014-06-06T08:18:00Z">
        <w:r w:rsidRPr="00B73731" w:rsidDel="00B732A0">
          <w:rPr>
            <w:rFonts w:eastAsia="宋体"/>
          </w:rPr>
          <w:delText>分</w:delText>
        </w:r>
      </w:del>
      <w:r w:rsidRPr="00B73731">
        <w:rPr>
          <w:rFonts w:eastAsia="宋体"/>
          <w:i/>
        </w:rPr>
        <w:t>两</w:t>
      </w:r>
      <w:del w:id="552" w:author="Decheng Fan" w:date="2014-06-06T08:18:00Z">
        <w:r w:rsidR="009F7E91" w:rsidRPr="00B73731" w:rsidDel="00B245AA">
          <w:rPr>
            <w:rFonts w:eastAsia="宋体" w:hint="eastAsia"/>
            <w:i/>
          </w:rPr>
          <w:delText>个</w:delText>
        </w:r>
      </w:del>
      <w:r w:rsidR="009F7E91" w:rsidRPr="00B73731">
        <w:rPr>
          <w:rFonts w:eastAsia="宋体" w:hint="eastAsia"/>
        </w:rPr>
        <w:t>步</w:t>
      </w:r>
      <w:del w:id="553" w:author="Decheng Fan" w:date="2014-06-06T08:17:00Z">
        <w:r w:rsidR="009F7E91" w:rsidRPr="00B73731" w:rsidDel="00B732A0">
          <w:rPr>
            <w:rFonts w:eastAsia="宋体" w:hint="eastAsia"/>
          </w:rPr>
          <w:delText>骤</w:delText>
        </w:r>
      </w:del>
      <w:r w:rsidRPr="00B73731">
        <w:rPr>
          <w:rFonts w:eastAsia="宋体" w:hint="eastAsia"/>
        </w:rPr>
        <w:t>（</w:t>
      </w:r>
      <w:r w:rsidR="009F7E91" w:rsidRPr="00B73731">
        <w:rPr>
          <w:rFonts w:eastAsia="宋体" w:hint="eastAsia"/>
        </w:rPr>
        <w:t>也</w:t>
      </w:r>
      <w:r w:rsidR="009F7E91" w:rsidRPr="00B73731">
        <w:rPr>
          <w:rFonts w:eastAsia="宋体"/>
        </w:rPr>
        <w:t>可以说是</w:t>
      </w:r>
      <w:r w:rsidRPr="00B73731">
        <w:rPr>
          <w:rFonts w:eastAsia="宋体"/>
        </w:rPr>
        <w:t>通道</w:t>
      </w:r>
      <w:r w:rsidRPr="00B73731">
        <w:rPr>
          <w:rFonts w:eastAsia="宋体" w:hint="eastAsia"/>
        </w:rPr>
        <w:t>）</w:t>
      </w:r>
      <w:ins w:id="554" w:author="Decheng Fan" w:date="2014-06-06T08:18:00Z">
        <w:r w:rsidR="00B732A0">
          <w:rPr>
            <w:rFonts w:eastAsia="宋体" w:hint="eastAsia"/>
          </w:rPr>
          <w:t>之遥的</w:t>
        </w:r>
      </w:ins>
      <w:del w:id="555" w:author="Decheng Fan" w:date="2014-06-06T08:18:00Z">
        <w:r w:rsidR="009F7E91" w:rsidRPr="00B73731" w:rsidDel="00B732A0">
          <w:rPr>
            <w:rFonts w:eastAsia="宋体"/>
          </w:rPr>
          <w:delText>来探索</w:delText>
        </w:r>
      </w:del>
      <w:r w:rsidRPr="00B73731">
        <w:rPr>
          <w:rFonts w:eastAsia="宋体"/>
        </w:rPr>
        <w:t>所有路口</w:t>
      </w:r>
      <w:r w:rsidRPr="00B73731">
        <w:rPr>
          <w:rFonts w:eastAsia="宋体" w:hint="eastAsia"/>
        </w:rPr>
        <w:t>。</w:t>
      </w:r>
      <w:r w:rsidR="009F7E91" w:rsidRPr="00B73731">
        <w:rPr>
          <w:rFonts w:eastAsia="宋体" w:hint="eastAsia"/>
        </w:rPr>
        <w:t>我们</w:t>
      </w:r>
      <w:r w:rsidR="009F7E91" w:rsidRPr="00B73731">
        <w:rPr>
          <w:rFonts w:eastAsia="宋体"/>
        </w:rPr>
        <w:t>会</w:t>
      </w:r>
      <w:r w:rsidR="009F7E91" w:rsidRPr="00B73731">
        <w:rPr>
          <w:rFonts w:eastAsia="宋体" w:hint="eastAsia"/>
        </w:rPr>
        <w:t>途</w:t>
      </w:r>
      <w:ins w:id="556" w:author="Decheng Fan" w:date="2014-06-06T08:15:00Z">
        <w:r w:rsidR="001F44B9">
          <w:rPr>
            <w:rFonts w:eastAsia="宋体" w:hint="eastAsia"/>
          </w:rPr>
          <w:t>经</w:t>
        </w:r>
      </w:ins>
      <w:del w:id="557" w:author="Decheng Fan" w:date="2014-06-06T08:15:00Z">
        <w:r w:rsidR="009F7E91" w:rsidRPr="00B73731" w:rsidDel="001F44B9">
          <w:rPr>
            <w:rFonts w:eastAsia="宋体" w:hint="eastAsia"/>
          </w:rPr>
          <w:delText>径</w:delText>
        </w:r>
      </w:del>
      <w:r w:rsidR="009F7E91" w:rsidRPr="00B73731">
        <w:rPr>
          <w:rFonts w:eastAsia="宋体"/>
        </w:rPr>
        <w:t>并</w:t>
      </w:r>
      <w:r w:rsidR="006641D0" w:rsidRPr="00B73731">
        <w:rPr>
          <w:rFonts w:eastAsia="宋体"/>
        </w:rPr>
        <w:t>标记</w:t>
      </w:r>
      <w:r w:rsidR="00E56F23">
        <w:rPr>
          <w:rFonts w:eastAsia="宋体" w:hint="eastAsia"/>
        </w:rPr>
        <w:t>出</w:t>
      </w:r>
      <w:r w:rsidR="00E56F23">
        <w:rPr>
          <w:rFonts w:eastAsia="宋体"/>
        </w:rPr>
        <w:t>一条</w:t>
      </w:r>
      <w:r w:rsidR="006641D0" w:rsidRPr="00B73731">
        <w:rPr>
          <w:rFonts w:eastAsia="宋体"/>
        </w:rPr>
        <w:t>从</w:t>
      </w:r>
      <w:r w:rsidR="006641D0" w:rsidRPr="00B73731">
        <w:rPr>
          <w:rFonts w:eastAsia="宋体"/>
          <w:i/>
        </w:rPr>
        <w:t>a</w:t>
      </w:r>
      <w:r w:rsidR="006641D0" w:rsidRPr="00B73731">
        <w:rPr>
          <w:rFonts w:eastAsia="宋体" w:hint="eastAsia"/>
        </w:rPr>
        <w:t>出发</w:t>
      </w:r>
      <w:r w:rsidR="006641D0" w:rsidRPr="00B73731">
        <w:rPr>
          <w:rFonts w:eastAsia="宋体"/>
        </w:rPr>
        <w:t>的</w:t>
      </w:r>
      <w:r w:rsidR="009F7E91" w:rsidRPr="00B73731">
        <w:rPr>
          <w:rFonts w:eastAsia="宋体"/>
        </w:rPr>
        <w:t>开放通道</w:t>
      </w:r>
      <w:r w:rsidR="009F7E91" w:rsidRPr="00B73731">
        <w:rPr>
          <w:rFonts w:eastAsia="宋体" w:hint="eastAsia"/>
        </w:rPr>
        <w:t>；</w:t>
      </w:r>
      <w:r w:rsidR="009F7E91" w:rsidRPr="00B73731">
        <w:rPr>
          <w:rFonts w:eastAsia="宋体"/>
        </w:rPr>
        <w:t>这样</w:t>
      </w:r>
      <w:r w:rsidR="006641D0" w:rsidRPr="00B73731">
        <w:rPr>
          <w:rFonts w:eastAsia="宋体"/>
        </w:rPr>
        <w:t>它</w:t>
      </w:r>
      <w:r w:rsidR="006641D0" w:rsidRPr="00B73731">
        <w:rPr>
          <w:rFonts w:eastAsia="宋体" w:hint="eastAsia"/>
        </w:rPr>
        <w:t>应该</w:t>
      </w:r>
      <w:r w:rsidR="006641D0" w:rsidRPr="00B73731">
        <w:rPr>
          <w:rFonts w:eastAsia="宋体"/>
        </w:rPr>
        <w:t>会</w:t>
      </w:r>
      <w:r w:rsidR="009F7E91" w:rsidRPr="00B73731">
        <w:rPr>
          <w:rFonts w:eastAsia="宋体" w:hint="eastAsia"/>
        </w:rPr>
        <w:t>拥</w:t>
      </w:r>
      <w:r w:rsidR="006641D0" w:rsidRPr="00B73731">
        <w:rPr>
          <w:rFonts w:eastAsia="宋体"/>
        </w:rPr>
        <w:t>有两个标志。假设我们</w:t>
      </w:r>
      <w:r w:rsidR="00BB1501" w:rsidRPr="00B73731">
        <w:rPr>
          <w:rFonts w:eastAsia="宋体" w:hint="eastAsia"/>
        </w:rPr>
        <w:t>这次</w:t>
      </w:r>
      <w:r w:rsidR="006641D0" w:rsidRPr="00B73731">
        <w:rPr>
          <w:rFonts w:eastAsia="宋体"/>
        </w:rPr>
        <w:t>最后所在的路口是</w:t>
      </w:r>
      <w:r w:rsidR="006641D0" w:rsidRPr="00B73731">
        <w:rPr>
          <w:rFonts w:eastAsia="宋体"/>
        </w:rPr>
        <w:t>b</w:t>
      </w:r>
      <w:r w:rsidR="006641D0" w:rsidRPr="00B73731">
        <w:rPr>
          <w:rFonts w:eastAsia="宋体"/>
        </w:rPr>
        <w:t>点</w:t>
      </w:r>
      <w:r w:rsidR="006641D0" w:rsidRPr="00B73731">
        <w:rPr>
          <w:rFonts w:eastAsia="宋体" w:hint="eastAsia"/>
        </w:rPr>
        <w:t>。</w:t>
      </w:r>
      <w:r w:rsidR="006641D0" w:rsidRPr="00B73731">
        <w:rPr>
          <w:rFonts w:eastAsia="宋体"/>
        </w:rPr>
        <w:t>那么现在</w:t>
      </w:r>
      <w:r w:rsidR="00BB1501" w:rsidRPr="00B73731">
        <w:rPr>
          <w:rFonts w:eastAsia="宋体" w:hint="eastAsia"/>
        </w:rPr>
        <w:t>就要</w:t>
      </w:r>
      <w:r w:rsidR="006641D0" w:rsidRPr="00B73731">
        <w:rPr>
          <w:rFonts w:eastAsia="宋体"/>
        </w:rPr>
        <w:t>遍历（</w:t>
      </w:r>
      <w:r w:rsidR="006641D0" w:rsidRPr="00B73731">
        <w:rPr>
          <w:rFonts w:eastAsia="宋体" w:hint="eastAsia"/>
        </w:rPr>
        <w:t>和</w:t>
      </w:r>
      <w:r w:rsidR="006641D0" w:rsidRPr="00B73731">
        <w:rPr>
          <w:rFonts w:eastAsia="宋体"/>
        </w:rPr>
        <w:t>标记）从</w:t>
      </w:r>
      <w:r w:rsidR="006641D0" w:rsidRPr="00B73731">
        <w:rPr>
          <w:rFonts w:eastAsia="宋体" w:hint="eastAsia"/>
        </w:rPr>
        <w:t>b</w:t>
      </w:r>
      <w:r w:rsidR="006641D0" w:rsidRPr="00B73731">
        <w:rPr>
          <w:rFonts w:eastAsia="宋体"/>
        </w:rPr>
        <w:t>点</w:t>
      </w:r>
      <w:r w:rsidR="006641D0" w:rsidRPr="00B73731">
        <w:rPr>
          <w:rFonts w:eastAsia="宋体" w:hint="eastAsia"/>
        </w:rPr>
        <w:t>出来</w:t>
      </w:r>
      <w:r w:rsidR="006641D0" w:rsidRPr="00B73731">
        <w:rPr>
          <w:rFonts w:eastAsia="宋体"/>
        </w:rPr>
        <w:t>的所有开放通道</w:t>
      </w:r>
      <w:r w:rsidR="006641D0" w:rsidRPr="00B73731">
        <w:rPr>
          <w:rFonts w:eastAsia="宋体" w:hint="eastAsia"/>
        </w:rPr>
        <w:t>，</w:t>
      </w:r>
      <w:r w:rsidR="00BB1501" w:rsidRPr="00B73731">
        <w:rPr>
          <w:rFonts w:eastAsia="宋体" w:hint="eastAsia"/>
        </w:rPr>
        <w:t>以</w:t>
      </w:r>
      <w:r w:rsidR="009F52A0">
        <w:rPr>
          <w:rFonts w:eastAsia="宋体"/>
        </w:rPr>
        <w:t>确保当它们最终遇到死胡同</w:t>
      </w:r>
      <w:r w:rsidR="009F52A0">
        <w:rPr>
          <w:rFonts w:eastAsia="宋体" w:hint="eastAsia"/>
        </w:rPr>
        <w:t>或已被</w:t>
      </w:r>
      <w:r w:rsidR="009F52A0">
        <w:rPr>
          <w:rFonts w:eastAsia="宋体"/>
        </w:rPr>
        <w:t>访问过</w:t>
      </w:r>
      <w:ins w:id="558" w:author="Decheng Fan" w:date="2014-06-06T08:24:00Z">
        <w:r w:rsidR="00232656">
          <w:rPr>
            <w:rFonts w:eastAsia="宋体" w:hint="eastAsia"/>
          </w:rPr>
          <w:t>的路口</w:t>
        </w:r>
      </w:ins>
      <w:r w:rsidR="009F52A0">
        <w:rPr>
          <w:rFonts w:eastAsia="宋体"/>
        </w:rPr>
        <w:t>时</w:t>
      </w:r>
      <w:r w:rsidR="00BB1501" w:rsidRPr="00B73731">
        <w:rPr>
          <w:rFonts w:eastAsia="宋体" w:hint="eastAsia"/>
        </w:rPr>
        <w:t>能被</w:t>
      </w:r>
      <w:r w:rsidR="006641D0" w:rsidRPr="00B73731">
        <w:rPr>
          <w:rFonts w:eastAsia="宋体"/>
        </w:rPr>
        <w:t>关闭</w:t>
      </w:r>
      <w:r w:rsidR="00D016EB" w:rsidRPr="00B73731">
        <w:rPr>
          <w:rFonts w:eastAsia="宋体"/>
        </w:rPr>
        <w:t>。</w:t>
      </w:r>
      <w:r w:rsidR="00D016EB" w:rsidRPr="00B73731">
        <w:rPr>
          <w:rFonts w:eastAsia="宋体" w:hint="eastAsia"/>
        </w:rPr>
        <w:t>这一切</w:t>
      </w:r>
      <w:r w:rsidR="006641D0" w:rsidRPr="00B73731">
        <w:rPr>
          <w:rFonts w:eastAsia="宋体" w:hint="eastAsia"/>
        </w:rPr>
        <w:t>完成</w:t>
      </w:r>
      <w:r w:rsidR="006641D0" w:rsidRPr="00B73731">
        <w:rPr>
          <w:rFonts w:eastAsia="宋体"/>
        </w:rPr>
        <w:t>之后</w:t>
      </w:r>
      <w:r w:rsidR="006641D0" w:rsidRPr="00B73731">
        <w:rPr>
          <w:rFonts w:eastAsia="宋体" w:hint="eastAsia"/>
        </w:rPr>
        <w:t>便</w:t>
      </w:r>
      <w:r w:rsidR="00D016EB" w:rsidRPr="00B73731">
        <w:rPr>
          <w:rFonts w:eastAsia="宋体" w:hint="eastAsia"/>
        </w:rPr>
        <w:t>可</w:t>
      </w:r>
      <w:r w:rsidR="006641D0" w:rsidRPr="00B73731">
        <w:rPr>
          <w:rFonts w:eastAsia="宋体"/>
        </w:rPr>
        <w:t>原路返回。一旦回到了</w:t>
      </w:r>
      <w:r w:rsidR="006641D0" w:rsidRPr="00B73731">
        <w:rPr>
          <w:rFonts w:eastAsia="宋体"/>
        </w:rPr>
        <w:t>a</w:t>
      </w:r>
      <w:r w:rsidR="006641D0" w:rsidRPr="00B73731">
        <w:rPr>
          <w:rFonts w:eastAsia="宋体"/>
        </w:rPr>
        <w:t>点。</w:t>
      </w:r>
      <w:r w:rsidR="006641D0" w:rsidRPr="00B73731">
        <w:rPr>
          <w:rFonts w:eastAsia="宋体" w:hint="eastAsia"/>
        </w:rPr>
        <w:t>我们</w:t>
      </w:r>
      <w:r w:rsidR="006641D0" w:rsidRPr="00B73731">
        <w:rPr>
          <w:rFonts w:eastAsia="宋体"/>
        </w:rPr>
        <w:t>就可以继续其它开放通道</w:t>
      </w:r>
      <w:r w:rsidR="00D016EB" w:rsidRPr="00B73731">
        <w:rPr>
          <w:rFonts w:eastAsia="宋体" w:hint="eastAsia"/>
        </w:rPr>
        <w:t>的探索</w:t>
      </w:r>
      <w:r w:rsidR="006641D0" w:rsidRPr="00B73731">
        <w:rPr>
          <w:rFonts w:eastAsia="宋体"/>
        </w:rPr>
        <w:t>了</w:t>
      </w:r>
      <w:r w:rsidR="006641D0" w:rsidRPr="00B73731">
        <w:rPr>
          <w:rFonts w:eastAsia="宋体" w:hint="eastAsia"/>
        </w:rPr>
        <w:t>，</w:t>
      </w:r>
      <w:r w:rsidR="006641D0" w:rsidRPr="00B73731">
        <w:rPr>
          <w:rFonts w:eastAsia="宋体"/>
        </w:rPr>
        <w:t>直到</w:t>
      </w:r>
      <w:r w:rsidR="001303E9" w:rsidRPr="00B73731">
        <w:rPr>
          <w:rFonts w:eastAsia="宋体" w:hint="eastAsia"/>
        </w:rPr>
        <w:t>其</w:t>
      </w:r>
      <w:r w:rsidR="006641D0" w:rsidRPr="00B73731">
        <w:rPr>
          <w:rFonts w:eastAsia="宋体"/>
        </w:rPr>
        <w:t>所有通道都</w:t>
      </w:r>
      <w:r w:rsidR="006641D0" w:rsidRPr="00B73731">
        <w:rPr>
          <w:rFonts w:eastAsia="宋体" w:hint="eastAsia"/>
        </w:rPr>
        <w:t>带有</w:t>
      </w:r>
      <w:r w:rsidR="006641D0" w:rsidRPr="00B73731">
        <w:rPr>
          <w:rFonts w:eastAsia="宋体"/>
        </w:rPr>
        <w:t>了那两个标志。（</w:t>
      </w:r>
      <w:r w:rsidR="006641D0" w:rsidRPr="00B73731">
        <w:rPr>
          <w:rFonts w:eastAsia="宋体" w:hint="eastAsia"/>
        </w:rPr>
        <w:t>这两个</w:t>
      </w:r>
      <w:r w:rsidR="006641D0" w:rsidRPr="00B73731">
        <w:rPr>
          <w:rFonts w:eastAsia="宋体"/>
        </w:rPr>
        <w:t>标</w:t>
      </w:r>
      <w:ins w:id="559" w:author="Decheng Fan" w:date="2014-06-06T08:25:00Z">
        <w:r w:rsidR="0048001B">
          <w:rPr>
            <w:rFonts w:eastAsia="宋体" w:hint="eastAsia"/>
          </w:rPr>
          <w:t>志</w:t>
        </w:r>
      </w:ins>
      <w:del w:id="560" w:author="Decheng Fan" w:date="2014-06-06T08:25:00Z">
        <w:r w:rsidR="006641D0" w:rsidRPr="00B73731" w:rsidDel="0048001B">
          <w:rPr>
            <w:rFonts w:eastAsia="宋体"/>
          </w:rPr>
          <w:delText>记</w:delText>
        </w:r>
      </w:del>
      <w:r w:rsidR="006641D0" w:rsidRPr="00B73731">
        <w:rPr>
          <w:rFonts w:eastAsia="宋体"/>
        </w:rPr>
        <w:t>说明了</w:t>
      </w:r>
      <w:r w:rsidR="006641D0" w:rsidRPr="00B73731">
        <w:rPr>
          <w:rFonts w:eastAsia="宋体" w:hint="eastAsia"/>
        </w:rPr>
        <w:t>我们</w:t>
      </w:r>
      <w:r w:rsidR="006641D0" w:rsidRPr="00B73731">
        <w:rPr>
          <w:rFonts w:eastAsia="宋体"/>
        </w:rPr>
        <w:t>已经沿着通道对它完成了两步走的探索</w:t>
      </w:r>
      <w:r w:rsidR="006641D0" w:rsidRPr="00B73731">
        <w:rPr>
          <w:rFonts w:eastAsia="宋体" w:hint="eastAsia"/>
        </w:rPr>
        <w:t>。</w:t>
      </w:r>
      <w:r w:rsidR="006641D0" w:rsidRPr="00B73731">
        <w:rPr>
          <w:rFonts w:eastAsia="宋体"/>
        </w:rPr>
        <w:t>）</w:t>
      </w:r>
    </w:p>
    <w:p w14:paraId="79A0186E" w14:textId="0FDAFA7A" w:rsidR="000A00EA" w:rsidRPr="00FC2B46" w:rsidRDefault="00E56F23" w:rsidP="002908B1">
      <w:pPr>
        <w:ind w:firstLine="420"/>
        <w:rPr>
          <w:rFonts w:eastAsia="宋体"/>
        </w:rPr>
      </w:pPr>
      <w:r w:rsidRPr="00FC2B46">
        <w:rPr>
          <w:rFonts w:eastAsia="宋体" w:hint="eastAsia"/>
        </w:rPr>
        <w:t>下面我们</w:t>
      </w:r>
      <w:r w:rsidRPr="00FC2B46">
        <w:rPr>
          <w:rFonts w:eastAsia="宋体"/>
        </w:rPr>
        <w:t>将问题扩展到</w:t>
      </w:r>
      <w:r w:rsidRPr="00FC2B46">
        <w:rPr>
          <w:rFonts w:eastAsia="宋体"/>
          <w:i/>
        </w:rPr>
        <w:t>n</w:t>
      </w:r>
      <w:r w:rsidRPr="00FC2B46">
        <w:rPr>
          <w:rFonts w:eastAsia="宋体"/>
        </w:rPr>
        <w:t>步</w:t>
      </w:r>
      <w:r w:rsidRPr="00FC2B46">
        <w:rPr>
          <w:rStyle w:val="ae"/>
          <w:rFonts w:eastAsia="宋体"/>
        </w:rPr>
        <w:footnoteReference w:id="19"/>
      </w:r>
      <w:r w:rsidRPr="00FC2B46">
        <w:rPr>
          <w:rFonts w:eastAsia="宋体" w:hint="eastAsia"/>
        </w:rPr>
        <w:t>。</w:t>
      </w:r>
      <w:r w:rsidR="00D869EE" w:rsidRPr="00FC2B46">
        <w:rPr>
          <w:rFonts w:eastAsia="宋体" w:hint="eastAsia"/>
        </w:rPr>
        <w:t>于是，</w:t>
      </w:r>
      <w:r w:rsidRPr="00FC2B46">
        <w:rPr>
          <w:rFonts w:eastAsia="宋体"/>
        </w:rPr>
        <w:t>我们</w:t>
      </w:r>
      <w:commentRangeStart w:id="562"/>
      <w:ins w:id="563" w:author="Decheng Fan" w:date="2014-06-06T20:02:00Z">
        <w:r w:rsidR="00855B55">
          <w:rPr>
            <w:rFonts w:eastAsia="宋体" w:hint="eastAsia"/>
          </w:rPr>
          <w:t>已经</w:t>
        </w:r>
        <w:r w:rsidR="00855B55" w:rsidRPr="00FC2B46">
          <w:rPr>
            <w:rFonts w:eastAsia="宋体" w:hint="eastAsia"/>
          </w:rPr>
          <w:t>访问</w:t>
        </w:r>
        <w:r w:rsidR="00855B55">
          <w:rPr>
            <w:rFonts w:eastAsia="宋体" w:hint="eastAsia"/>
          </w:rPr>
          <w:t>了</w:t>
        </w:r>
      </w:ins>
      <w:ins w:id="564" w:author="Decheng Fan" w:date="2014-06-06T20:03:00Z">
        <w:r w:rsidR="00855B55" w:rsidRPr="00FC2B46">
          <w:rPr>
            <w:rFonts w:eastAsia="宋体"/>
          </w:rPr>
          <w:t>图中</w:t>
        </w:r>
      </w:ins>
      <w:del w:id="565" w:author="Decheng Fan" w:date="2014-06-06T20:02:00Z">
        <w:r w:rsidRPr="00FC2B46" w:rsidDel="00855B55">
          <w:rPr>
            <w:rFonts w:eastAsia="宋体"/>
          </w:rPr>
          <w:delText>就要</w:delText>
        </w:r>
      </w:del>
      <w:del w:id="566" w:author="Decheng Fan" w:date="2014-06-06T20:03:00Z">
        <w:r w:rsidRPr="00FC2B46" w:rsidDel="00855B55">
          <w:rPr>
            <w:rFonts w:eastAsia="宋体"/>
          </w:rPr>
          <w:delText>分</w:delText>
        </w:r>
      </w:del>
      <w:r w:rsidRPr="00FC2B46">
        <w:rPr>
          <w:rFonts w:eastAsia="宋体"/>
          <w:i/>
        </w:rPr>
        <w:t>n</w:t>
      </w:r>
      <w:r w:rsidRPr="00FC2B46">
        <w:rPr>
          <w:rFonts w:eastAsia="宋体"/>
        </w:rPr>
        <w:t>-1</w:t>
      </w:r>
      <w:del w:id="567" w:author="Decheng Fan" w:date="2014-06-06T20:03:00Z">
        <w:r w:rsidRPr="00FC2B46" w:rsidDel="00855B55">
          <w:rPr>
            <w:rFonts w:eastAsia="宋体" w:hint="eastAsia"/>
          </w:rPr>
          <w:delText>个</w:delText>
        </w:r>
      </w:del>
      <w:r w:rsidRPr="00FC2B46">
        <w:rPr>
          <w:rFonts w:eastAsia="宋体"/>
        </w:rPr>
        <w:t>步</w:t>
      </w:r>
      <w:ins w:id="568" w:author="Decheng Fan" w:date="2014-06-06T20:03:00Z">
        <w:r w:rsidR="00855B55">
          <w:rPr>
            <w:rFonts w:eastAsia="宋体" w:hint="eastAsia"/>
          </w:rPr>
          <w:t>远</w:t>
        </w:r>
      </w:ins>
      <w:commentRangeEnd w:id="562"/>
      <w:ins w:id="569" w:author="Decheng Fan" w:date="2014-06-06T20:05:00Z">
        <w:r w:rsidR="00D55C24">
          <w:rPr>
            <w:rStyle w:val="af3"/>
          </w:rPr>
          <w:commentReference w:id="562"/>
        </w:r>
      </w:ins>
      <w:del w:id="570" w:author="Decheng Fan" w:date="2014-06-06T20:02:00Z">
        <w:r w:rsidRPr="00FC2B46" w:rsidDel="00855B55">
          <w:rPr>
            <w:rFonts w:eastAsia="宋体"/>
          </w:rPr>
          <w:delText>骤</w:delText>
        </w:r>
      </w:del>
      <w:del w:id="571" w:author="Decheng Fan" w:date="2014-06-06T20:03:00Z">
        <w:r w:rsidRPr="00FC2B46" w:rsidDel="00855B55">
          <w:rPr>
            <w:rFonts w:eastAsia="宋体"/>
          </w:rPr>
          <w:delText>来</w:delText>
        </w:r>
      </w:del>
      <w:del w:id="572" w:author="Decheng Fan" w:date="2014-06-06T20:02:00Z">
        <w:r w:rsidRPr="00FC2B46" w:rsidDel="00855B55">
          <w:rPr>
            <w:rFonts w:eastAsia="宋体" w:hint="eastAsia"/>
          </w:rPr>
          <w:delText>访问</w:delText>
        </w:r>
      </w:del>
      <w:del w:id="573" w:author="Decheng Fan" w:date="2014-06-06T20:03:00Z">
        <w:r w:rsidRPr="00FC2B46" w:rsidDel="00855B55">
          <w:rPr>
            <w:rFonts w:eastAsia="宋体"/>
          </w:rPr>
          <w:delText>图中</w:delText>
        </w:r>
      </w:del>
      <w:r w:rsidR="008A51CB" w:rsidRPr="00FC2B46">
        <w:rPr>
          <w:rFonts w:eastAsia="宋体" w:hint="eastAsia"/>
        </w:rPr>
        <w:t>的</w:t>
      </w:r>
      <w:r w:rsidRPr="00FC2B46">
        <w:rPr>
          <w:rFonts w:eastAsia="宋体"/>
        </w:rPr>
        <w:t>所有路口</w:t>
      </w:r>
      <w:r w:rsidRPr="00FC2B46">
        <w:rPr>
          <w:rFonts w:eastAsia="宋体" w:hint="eastAsia"/>
        </w:rPr>
        <w:t>，</w:t>
      </w:r>
      <w:r w:rsidRPr="00FC2B46">
        <w:rPr>
          <w:rFonts w:eastAsia="宋体"/>
        </w:rPr>
        <w:t>因此从</w:t>
      </w:r>
      <w:r w:rsidRPr="00FC2B46">
        <w:rPr>
          <w:rFonts w:eastAsia="宋体"/>
          <w:i/>
        </w:rPr>
        <w:t>a</w:t>
      </w:r>
      <w:r w:rsidRPr="00FC2B46">
        <w:rPr>
          <w:rFonts w:eastAsia="宋体"/>
        </w:rPr>
        <w:t>点</w:t>
      </w:r>
      <w:r w:rsidRPr="00FC2B46">
        <w:rPr>
          <w:rFonts w:eastAsia="宋体" w:hint="eastAsia"/>
        </w:rPr>
        <w:t>出发</w:t>
      </w:r>
      <w:r w:rsidRPr="00FC2B46">
        <w:rPr>
          <w:rFonts w:eastAsia="宋体"/>
        </w:rPr>
        <w:t>的</w:t>
      </w:r>
      <w:r w:rsidRPr="00FC2B46">
        <w:rPr>
          <w:rFonts w:eastAsia="宋体" w:hint="eastAsia"/>
        </w:rPr>
        <w:t>所有</w:t>
      </w:r>
      <w:r w:rsidRPr="00FC2B46">
        <w:rPr>
          <w:rFonts w:eastAsia="宋体"/>
        </w:rPr>
        <w:t>开放通道就会相应地拥有</w:t>
      </w:r>
      <w:r w:rsidRPr="00FC2B46">
        <w:rPr>
          <w:rFonts w:eastAsia="宋体"/>
          <w:i/>
        </w:rPr>
        <w:t>n</w:t>
      </w:r>
      <w:r w:rsidRPr="00FC2B46">
        <w:rPr>
          <w:rFonts w:eastAsia="宋体"/>
        </w:rPr>
        <w:t>-1</w:t>
      </w:r>
      <w:r w:rsidRPr="00FC2B46">
        <w:rPr>
          <w:rFonts w:eastAsia="宋体" w:hint="eastAsia"/>
        </w:rPr>
        <w:t>个</w:t>
      </w:r>
      <w:r w:rsidRPr="00FC2B46">
        <w:rPr>
          <w:rFonts w:eastAsia="宋体"/>
        </w:rPr>
        <w:t>标志。</w:t>
      </w:r>
      <w:r w:rsidR="00D869EE" w:rsidRPr="00FC2B46">
        <w:rPr>
          <w:rFonts w:eastAsia="宋体" w:hint="eastAsia"/>
        </w:rPr>
        <w:t>而</w:t>
      </w:r>
      <w:ins w:id="574" w:author="Decheng Fan" w:date="2014-06-06T20:04:00Z">
        <w:r w:rsidR="00D55C24">
          <w:rPr>
            <w:rFonts w:eastAsia="宋体" w:hint="eastAsia"/>
          </w:rPr>
          <w:t>与</w:t>
        </w:r>
      </w:ins>
      <w:del w:id="575" w:author="Decheng Fan" w:date="2014-06-06T20:04:00Z">
        <w:r w:rsidR="008A51CB" w:rsidRPr="00FC2B46" w:rsidDel="00D55C24">
          <w:rPr>
            <w:rFonts w:eastAsia="宋体"/>
          </w:rPr>
          <w:delText>在</w:delText>
        </w:r>
      </w:del>
      <w:r w:rsidR="00D869EE" w:rsidRPr="00FC2B46">
        <w:rPr>
          <w:rFonts w:eastAsia="宋体"/>
          <w:i/>
        </w:rPr>
        <w:t>a</w:t>
      </w:r>
      <w:r w:rsidR="00D869EE" w:rsidRPr="00FC2B46">
        <w:rPr>
          <w:rFonts w:eastAsia="宋体" w:hint="eastAsia"/>
        </w:rPr>
        <w:t>点</w:t>
      </w:r>
      <w:ins w:id="576" w:author="Decheng Fan" w:date="2014-06-06T20:05:00Z">
        <w:r w:rsidR="00D55C24">
          <w:rPr>
            <w:rFonts w:eastAsia="宋体" w:hint="eastAsia"/>
          </w:rPr>
          <w:t>相邻</w:t>
        </w:r>
      </w:ins>
      <w:del w:id="577" w:author="Decheng Fan" w:date="2014-06-06T20:04:00Z">
        <w:r w:rsidR="00D869EE" w:rsidRPr="00FC2B46" w:rsidDel="00D55C24">
          <w:rPr>
            <w:rFonts w:eastAsia="宋体"/>
          </w:rPr>
          <w:delText>下面</w:delText>
        </w:r>
      </w:del>
      <w:r w:rsidR="00D869EE" w:rsidRPr="00FC2B46">
        <w:rPr>
          <w:rFonts w:eastAsia="宋体"/>
        </w:rPr>
        <w:t>的</w:t>
      </w:r>
      <w:r w:rsidR="00D869EE" w:rsidRPr="00FC2B46">
        <w:rPr>
          <w:rFonts w:eastAsia="宋体" w:hint="eastAsia"/>
        </w:rPr>
        <w:t>所有</w:t>
      </w:r>
      <w:r w:rsidR="00D869EE" w:rsidRPr="00FC2B46">
        <w:rPr>
          <w:rFonts w:eastAsia="宋体"/>
        </w:rPr>
        <w:t>路口（</w:t>
      </w:r>
      <w:r w:rsidR="00D869EE" w:rsidRPr="00FC2B46">
        <w:rPr>
          <w:rFonts w:eastAsia="宋体" w:hint="eastAsia"/>
        </w:rPr>
        <w:t>例如</w:t>
      </w:r>
      <w:r w:rsidR="00D869EE" w:rsidRPr="00FC2B46">
        <w:rPr>
          <w:rFonts w:eastAsia="宋体"/>
        </w:rPr>
        <w:t>我们之前访问过的</w:t>
      </w:r>
      <w:r w:rsidR="00D869EE" w:rsidRPr="00FC2B46">
        <w:rPr>
          <w:rFonts w:eastAsia="宋体"/>
        </w:rPr>
        <w:t>b</w:t>
      </w:r>
      <w:r w:rsidR="00D869EE" w:rsidRPr="00FC2B46">
        <w:rPr>
          <w:rFonts w:eastAsia="宋体" w:hint="eastAsia"/>
        </w:rPr>
        <w:t>点</w:t>
      </w:r>
      <w:r w:rsidR="00D869EE" w:rsidRPr="00FC2B46">
        <w:rPr>
          <w:rFonts w:eastAsia="宋体"/>
        </w:rPr>
        <w:t>）</w:t>
      </w:r>
      <w:r w:rsidR="00E445B5" w:rsidRPr="00FC2B46">
        <w:rPr>
          <w:rFonts w:eastAsia="宋体" w:hint="eastAsia"/>
        </w:rPr>
        <w:t>出发</w:t>
      </w:r>
      <w:r w:rsidR="00D869EE" w:rsidRPr="00FC2B46">
        <w:rPr>
          <w:rFonts w:eastAsia="宋体" w:hint="eastAsia"/>
        </w:rPr>
        <w:t>的</w:t>
      </w:r>
      <w:r w:rsidR="00D869EE" w:rsidRPr="00FC2B46">
        <w:rPr>
          <w:rFonts w:eastAsia="宋体"/>
        </w:rPr>
        <w:t>开放通道则将拥有</w:t>
      </w:r>
      <w:r w:rsidR="00D869EE" w:rsidRPr="00FC2B46">
        <w:rPr>
          <w:rFonts w:eastAsia="宋体"/>
          <w:i/>
        </w:rPr>
        <w:t>n</w:t>
      </w:r>
      <w:r w:rsidR="00D869EE" w:rsidRPr="00FC2B46">
        <w:rPr>
          <w:rFonts w:eastAsia="宋体"/>
        </w:rPr>
        <w:t>-2</w:t>
      </w:r>
      <w:r w:rsidR="00D869EE" w:rsidRPr="00FC2B46">
        <w:rPr>
          <w:rFonts w:eastAsia="宋体" w:hint="eastAsia"/>
        </w:rPr>
        <w:t>个</w:t>
      </w:r>
      <w:r w:rsidR="00D869EE" w:rsidRPr="00FC2B46">
        <w:rPr>
          <w:rFonts w:eastAsia="宋体"/>
        </w:rPr>
        <w:t>标志</w:t>
      </w:r>
      <w:r w:rsidR="00D869EE" w:rsidRPr="00FC2B46">
        <w:rPr>
          <w:rFonts w:eastAsia="宋体" w:hint="eastAsia"/>
        </w:rPr>
        <w:t>。</w:t>
      </w:r>
      <w:r w:rsidR="00E445B5" w:rsidRPr="00FC2B46">
        <w:rPr>
          <w:rFonts w:eastAsia="宋体" w:hint="eastAsia"/>
        </w:rPr>
        <w:t>后续</w:t>
      </w:r>
      <w:r w:rsidR="00E445B5" w:rsidRPr="00FC2B46">
        <w:rPr>
          <w:rFonts w:eastAsia="宋体"/>
        </w:rPr>
        <w:t>情况</w:t>
      </w:r>
      <w:r w:rsidR="00D869EE" w:rsidRPr="00FC2B46">
        <w:rPr>
          <w:rFonts w:eastAsia="宋体"/>
        </w:rPr>
        <w:t>以此类推</w:t>
      </w:r>
      <w:r w:rsidR="00E445B5" w:rsidRPr="00FC2B46">
        <w:rPr>
          <w:rFonts w:eastAsia="宋体" w:hint="eastAsia"/>
        </w:rPr>
        <w:t>。</w:t>
      </w:r>
      <w:r w:rsidR="005646AD" w:rsidRPr="00FC2B46">
        <w:rPr>
          <w:rFonts w:eastAsia="宋体" w:hint="eastAsia"/>
        </w:rPr>
        <w:t>为了</w:t>
      </w:r>
      <w:r w:rsidR="005646AD" w:rsidRPr="00FC2B46">
        <w:rPr>
          <w:rFonts w:eastAsia="宋体"/>
        </w:rPr>
        <w:t>访问从起点到</w:t>
      </w:r>
      <w:ins w:id="578" w:author="Decheng Fan" w:date="2014-06-06T20:07:00Z">
        <w:r w:rsidR="006F5293" w:rsidRPr="00FC2B46">
          <w:rPr>
            <w:rFonts w:eastAsia="宋体"/>
          </w:rPr>
          <w:t>距离</w:t>
        </w:r>
      </w:ins>
      <w:ins w:id="579" w:author="Decheng Fan" w:date="2014-06-06T20:08:00Z">
        <w:r w:rsidR="006F5293">
          <w:rPr>
            <w:rFonts w:eastAsia="宋体" w:hint="eastAsia"/>
          </w:rPr>
          <w:t>为</w:t>
        </w:r>
      </w:ins>
      <w:r w:rsidR="005646AD" w:rsidRPr="00FC2B46">
        <w:rPr>
          <w:rFonts w:eastAsia="宋体"/>
        </w:rPr>
        <w:t>n</w:t>
      </w:r>
      <w:ins w:id="580" w:author="Decheng Fan" w:date="2014-06-06T20:08:00Z">
        <w:r w:rsidR="006F5293">
          <w:rPr>
            <w:rFonts w:eastAsia="宋体" w:hint="eastAsia"/>
          </w:rPr>
          <w:t>范围</w:t>
        </w:r>
      </w:ins>
      <w:del w:id="581" w:author="Decheng Fan" w:date="2014-06-06T20:08:00Z">
        <w:r w:rsidR="005646AD" w:rsidRPr="00FC2B46" w:rsidDel="006F5293">
          <w:rPr>
            <w:rFonts w:eastAsia="宋体"/>
          </w:rPr>
          <w:delText>点这段</w:delText>
        </w:r>
      </w:del>
      <w:del w:id="582" w:author="Decheng Fan" w:date="2014-06-06T20:07:00Z">
        <w:r w:rsidR="005646AD" w:rsidRPr="00FC2B46" w:rsidDel="006F5293">
          <w:rPr>
            <w:rFonts w:eastAsia="宋体"/>
          </w:rPr>
          <w:delText>距离</w:delText>
        </w:r>
      </w:del>
      <w:r w:rsidR="005646AD" w:rsidRPr="00FC2B46">
        <w:rPr>
          <w:rFonts w:eastAsia="宋体"/>
        </w:rPr>
        <w:t>内的所有路口</w:t>
      </w:r>
      <w:r w:rsidR="005646AD" w:rsidRPr="00FC2B46">
        <w:rPr>
          <w:rFonts w:eastAsia="宋体" w:hint="eastAsia"/>
        </w:rPr>
        <w:t>，我们</w:t>
      </w:r>
      <w:r w:rsidR="005646AD" w:rsidRPr="00FC2B46">
        <w:rPr>
          <w:rFonts w:eastAsia="宋体"/>
        </w:rPr>
        <w:t>可以直接</w:t>
      </w:r>
      <w:r w:rsidR="005646AD" w:rsidRPr="00FC2B46">
        <w:rPr>
          <w:rFonts w:eastAsia="宋体" w:hint="eastAsia"/>
        </w:rPr>
        <w:t>先</w:t>
      </w:r>
      <w:r w:rsidR="005646AD" w:rsidRPr="00FC2B46">
        <w:rPr>
          <w:rFonts w:eastAsia="宋体"/>
        </w:rPr>
        <w:t>移动</w:t>
      </w:r>
      <w:r w:rsidR="005646AD" w:rsidRPr="00FC2B46">
        <w:rPr>
          <w:rFonts w:eastAsia="宋体" w:hint="eastAsia"/>
        </w:rPr>
        <w:t>到</w:t>
      </w:r>
      <w:r w:rsidR="005646AD" w:rsidRPr="00FC2B46">
        <w:rPr>
          <w:rFonts w:eastAsia="宋体" w:hint="eastAsia"/>
        </w:rPr>
        <w:t>a</w:t>
      </w:r>
      <w:r w:rsidR="005646AD" w:rsidRPr="00FC2B46">
        <w:rPr>
          <w:rFonts w:eastAsia="宋体"/>
        </w:rPr>
        <w:t>点的所有邻居节点</w:t>
      </w:r>
      <w:r w:rsidR="005646AD" w:rsidRPr="00FC2B46">
        <w:rPr>
          <w:rFonts w:eastAsia="宋体" w:hint="eastAsia"/>
        </w:rPr>
        <w:t>（例如</w:t>
      </w:r>
      <w:r w:rsidR="005646AD" w:rsidRPr="00FC2B46">
        <w:rPr>
          <w:rFonts w:eastAsia="宋体"/>
          <w:i/>
        </w:rPr>
        <w:t>b</w:t>
      </w:r>
      <w:r w:rsidR="005646AD" w:rsidRPr="00FC2B46">
        <w:rPr>
          <w:rFonts w:eastAsia="宋体"/>
        </w:rPr>
        <w:t>点</w:t>
      </w:r>
      <w:r w:rsidR="005646AD" w:rsidRPr="00FC2B46">
        <w:rPr>
          <w:rFonts w:eastAsia="宋体" w:hint="eastAsia"/>
        </w:rPr>
        <w:t>）上，</w:t>
      </w:r>
      <w:r w:rsidR="002908B1" w:rsidRPr="00FC2B46">
        <w:rPr>
          <w:rFonts w:eastAsia="宋体"/>
        </w:rPr>
        <w:t>然后</w:t>
      </w:r>
      <w:r w:rsidR="002908B1" w:rsidRPr="00FC2B46">
        <w:rPr>
          <w:rFonts w:eastAsia="宋体" w:hint="eastAsia"/>
        </w:rPr>
        <w:t>按我们</w:t>
      </w:r>
      <w:r w:rsidR="002908B1" w:rsidRPr="00FC2B46">
        <w:rPr>
          <w:rFonts w:eastAsia="宋体"/>
        </w:rPr>
        <w:t>的方法为其加上标志，并且</w:t>
      </w:r>
      <w:r w:rsidR="002908B1" w:rsidRPr="00FC2B46">
        <w:rPr>
          <w:rFonts w:eastAsia="宋体" w:hint="eastAsia"/>
        </w:rPr>
        <w:t>以</w:t>
      </w:r>
      <w:r w:rsidR="002908B1" w:rsidRPr="00FC2B46">
        <w:rPr>
          <w:rFonts w:eastAsia="宋体"/>
        </w:rPr>
        <w:t>同样的处理方式</w:t>
      </w:r>
      <w:r w:rsidR="002908B1" w:rsidRPr="00FC2B46">
        <w:rPr>
          <w:rFonts w:eastAsia="宋体" w:hint="eastAsia"/>
        </w:rPr>
        <w:t>访问接下去</w:t>
      </w:r>
      <w:r w:rsidR="002908B1" w:rsidRPr="00FC2B46">
        <w:rPr>
          <w:rFonts w:eastAsia="宋体"/>
          <w:i/>
        </w:rPr>
        <w:t>n</w:t>
      </w:r>
      <w:r w:rsidR="002908B1" w:rsidRPr="00FC2B46">
        <w:rPr>
          <w:rFonts w:eastAsia="宋体"/>
        </w:rPr>
        <w:t>-1</w:t>
      </w:r>
      <w:r w:rsidR="002908B1" w:rsidRPr="00FC2B46">
        <w:rPr>
          <w:rFonts w:eastAsia="宋体" w:hint="eastAsia"/>
        </w:rPr>
        <w:t>距离</w:t>
      </w:r>
      <w:r w:rsidR="002908B1" w:rsidRPr="00FC2B46">
        <w:rPr>
          <w:rFonts w:eastAsia="宋体"/>
        </w:rPr>
        <w:t>内的</w:t>
      </w:r>
      <w:r w:rsidR="002908B1" w:rsidRPr="00FC2B46">
        <w:rPr>
          <w:rFonts w:eastAsia="宋体" w:hint="eastAsia"/>
        </w:rPr>
        <w:t>所有</w:t>
      </w:r>
      <w:r w:rsidR="002908B1" w:rsidRPr="00FC2B46">
        <w:rPr>
          <w:rFonts w:eastAsia="宋体"/>
        </w:rPr>
        <w:t>路口（</w:t>
      </w:r>
      <w:r w:rsidR="002908B1" w:rsidRPr="00FC2B46">
        <w:rPr>
          <w:rFonts w:eastAsia="宋体" w:hint="eastAsia"/>
        </w:rPr>
        <w:t>将其</w:t>
      </w:r>
      <w:r w:rsidR="002908B1" w:rsidRPr="00FC2B46">
        <w:rPr>
          <w:rFonts w:eastAsia="宋体"/>
        </w:rPr>
        <w:t>可行性</w:t>
      </w:r>
      <w:r w:rsidR="002908B1" w:rsidRPr="00FC2B46">
        <w:rPr>
          <w:rFonts w:eastAsia="宋体" w:hint="eastAsia"/>
        </w:rPr>
        <w:t>设置为</w:t>
      </w:r>
      <w:r w:rsidR="002908B1" w:rsidRPr="00FC2B46">
        <w:rPr>
          <w:rFonts w:eastAsia="宋体"/>
        </w:rPr>
        <w:t>归纳前提）</w:t>
      </w:r>
      <w:r w:rsidR="002908B1" w:rsidRPr="00FC2B46">
        <w:rPr>
          <w:rFonts w:eastAsia="宋体" w:hint="eastAsia"/>
        </w:rPr>
        <w:t>。</w:t>
      </w:r>
    </w:p>
    <w:p w14:paraId="0DD61B11" w14:textId="4CAE58F2" w:rsidR="000A00EA" w:rsidRPr="00FC2B46" w:rsidRDefault="00A023AC" w:rsidP="008473DF">
      <w:pPr>
        <w:ind w:firstLine="420"/>
        <w:rPr>
          <w:rFonts w:eastAsia="宋体"/>
        </w:rPr>
      </w:pPr>
      <w:r w:rsidRPr="00FC2B46">
        <w:rPr>
          <w:rFonts w:eastAsia="宋体" w:hint="eastAsia"/>
        </w:rPr>
        <w:t>至此，</w:t>
      </w:r>
      <w:r w:rsidRPr="00FC2B46">
        <w:rPr>
          <w:rFonts w:eastAsia="宋体"/>
        </w:rPr>
        <w:t>我们会</w:t>
      </w:r>
      <w:r w:rsidRPr="00FC2B46">
        <w:rPr>
          <w:rFonts w:eastAsia="宋体" w:hint="eastAsia"/>
        </w:rPr>
        <w:t>再次</w:t>
      </w:r>
      <w:r w:rsidRPr="00FC2B46">
        <w:rPr>
          <w:rFonts w:eastAsia="宋体"/>
        </w:rPr>
        <w:t>意识到</w:t>
      </w:r>
      <w:r w:rsidRPr="00FC2B46">
        <w:rPr>
          <w:rFonts w:eastAsia="宋体" w:hint="eastAsia"/>
        </w:rPr>
        <w:t>单靠</w:t>
      </w:r>
      <w:r w:rsidRPr="00FC2B46">
        <w:rPr>
          <w:rFonts w:eastAsia="宋体"/>
        </w:rPr>
        <w:t>上面这样对局部信息做些记账式的处理会有点麻烦（</w:t>
      </w:r>
      <w:r w:rsidRPr="00FC2B46">
        <w:rPr>
          <w:rFonts w:eastAsia="宋体" w:hint="eastAsia"/>
        </w:rPr>
        <w:t>而且</w:t>
      </w:r>
      <w:r w:rsidRPr="00FC2B46">
        <w:rPr>
          <w:rFonts w:eastAsia="宋体"/>
        </w:rPr>
        <w:t>相关的解释也会有点混乱）</w:t>
      </w:r>
      <w:r w:rsidRPr="00FC2B46">
        <w:rPr>
          <w:rFonts w:eastAsia="宋体" w:hint="eastAsia"/>
        </w:rPr>
        <w:t>。</w:t>
      </w:r>
      <w:r w:rsidRPr="00FC2B46">
        <w:rPr>
          <w:rFonts w:eastAsia="宋体"/>
        </w:rPr>
        <w:t>然而</w:t>
      </w:r>
      <w:r w:rsidRPr="00FC2B46">
        <w:rPr>
          <w:rFonts w:eastAsia="宋体" w:hint="eastAsia"/>
        </w:rPr>
        <w:t>，</w:t>
      </w:r>
      <w:r w:rsidRPr="00FC2B46">
        <w:rPr>
          <w:rFonts w:eastAsia="宋体"/>
        </w:rPr>
        <w:t>就像</w:t>
      </w:r>
      <w:del w:id="583" w:author="Decheng Fan" w:date="2014-05-30T08:56:00Z">
        <w:r w:rsidRPr="00FC2B46" w:rsidDel="0034798B">
          <w:rPr>
            <w:rFonts w:eastAsia="宋体"/>
          </w:rPr>
          <w:delText>Tremaux</w:delText>
        </w:r>
      </w:del>
      <w:ins w:id="584" w:author="Decheng Fan" w:date="2014-05-30T08:56:00Z">
        <w:r w:rsidR="0034798B">
          <w:rPr>
            <w:rFonts w:eastAsia="宋体"/>
          </w:rPr>
          <w:t>Trémaux</w:t>
        </w:r>
      </w:ins>
      <w:r w:rsidRPr="00FC2B46">
        <w:rPr>
          <w:rFonts w:eastAsia="宋体" w:hint="eastAsia"/>
        </w:rPr>
        <w:t>算法</w:t>
      </w:r>
      <w:r w:rsidRPr="00FC2B46">
        <w:rPr>
          <w:rFonts w:eastAsia="宋体"/>
        </w:rPr>
        <w:t>与</w:t>
      </w:r>
      <w:r w:rsidRPr="00FC2B46">
        <w:rPr>
          <w:rFonts w:eastAsia="宋体" w:hint="eastAsia"/>
        </w:rPr>
        <w:t>递归版</w:t>
      </w:r>
      <w:r w:rsidRPr="00FC2B46">
        <w:rPr>
          <w:rFonts w:eastAsia="宋体" w:hint="eastAsia"/>
        </w:rPr>
        <w:t>DFS</w:t>
      </w:r>
      <w:r w:rsidRPr="00FC2B46">
        <w:rPr>
          <w:rFonts w:eastAsia="宋体" w:hint="eastAsia"/>
        </w:rPr>
        <w:t>之间存在</w:t>
      </w:r>
      <w:ins w:id="585" w:author="Decheng Fan" w:date="2014-06-06T20:10:00Z">
        <w:r w:rsidR="00C12186">
          <w:rPr>
            <w:rFonts w:eastAsia="宋体" w:hint="eastAsia"/>
          </w:rPr>
          <w:t>着</w:t>
        </w:r>
      </w:ins>
      <w:del w:id="586" w:author="Decheng Fan" w:date="2014-06-06T20:10:00Z">
        <w:r w:rsidRPr="00FC2B46" w:rsidDel="00C12186">
          <w:rPr>
            <w:rFonts w:eastAsia="宋体"/>
          </w:rPr>
          <w:delText>这</w:delText>
        </w:r>
      </w:del>
      <w:r w:rsidRPr="00FC2B46">
        <w:rPr>
          <w:rFonts w:eastAsia="宋体"/>
        </w:rPr>
        <w:t>很密切的关系一样，</w:t>
      </w:r>
      <w:r w:rsidRPr="00FC2B46">
        <w:rPr>
          <w:rFonts w:eastAsia="宋体"/>
        </w:rPr>
        <w:t>Ore</w:t>
      </w:r>
      <w:r w:rsidRPr="00FC2B46">
        <w:rPr>
          <w:rFonts w:eastAsia="宋体"/>
        </w:rPr>
        <w:t>的方法也可以被定制成一种更适合于我们</w:t>
      </w:r>
      <w:r w:rsidRPr="00FC2B46">
        <w:rPr>
          <w:rFonts w:eastAsia="宋体" w:hint="eastAsia"/>
        </w:rPr>
        <w:t>计算机</w:t>
      </w:r>
      <w:r w:rsidRPr="00FC2B46">
        <w:rPr>
          <w:rFonts w:eastAsia="宋体"/>
        </w:rPr>
        <w:t>科学思维的方法</w:t>
      </w:r>
      <w:r w:rsidRPr="00FC2B46">
        <w:rPr>
          <w:rFonts w:eastAsia="宋体" w:hint="eastAsia"/>
        </w:rPr>
        <w:t>，</w:t>
      </w:r>
      <w:r w:rsidRPr="00FC2B46">
        <w:rPr>
          <w:rFonts w:eastAsia="宋体"/>
        </w:rPr>
        <w:t>其</w:t>
      </w:r>
      <w:r w:rsidRPr="00FC2B46">
        <w:rPr>
          <w:rFonts w:eastAsia="宋体" w:hint="eastAsia"/>
        </w:rPr>
        <w:t>结果</w:t>
      </w:r>
      <w:r w:rsidR="002712AE" w:rsidRPr="00FC2B46">
        <w:rPr>
          <w:rFonts w:eastAsia="宋体" w:hint="eastAsia"/>
        </w:rPr>
        <w:t>是</w:t>
      </w:r>
      <w:r w:rsidR="002712AE" w:rsidRPr="00FC2B46">
        <w:rPr>
          <w:rFonts w:eastAsia="宋体"/>
        </w:rPr>
        <w:t>一种</w:t>
      </w:r>
      <w:r w:rsidRPr="00FC2B46">
        <w:rPr>
          <w:rFonts w:eastAsia="宋体" w:hint="eastAsia"/>
        </w:rPr>
        <w:t>被</w:t>
      </w:r>
      <w:r w:rsidRPr="00FC2B46">
        <w:rPr>
          <w:rFonts w:eastAsia="宋体"/>
        </w:rPr>
        <w:t>称之为</w:t>
      </w:r>
      <w:r w:rsidR="005D6405" w:rsidRPr="00FC2B46">
        <w:rPr>
          <w:rFonts w:eastAsia="宋体" w:hint="eastAsia"/>
          <w:i/>
        </w:rPr>
        <w:t>迭代</w:t>
      </w:r>
      <w:r w:rsidRPr="00FC2B46">
        <w:rPr>
          <w:rFonts w:eastAsia="宋体" w:hint="eastAsia"/>
          <w:i/>
        </w:rPr>
        <w:t>深度</w:t>
      </w:r>
      <w:r w:rsidR="002712AE" w:rsidRPr="00FC2B46">
        <w:rPr>
          <w:rFonts w:eastAsia="宋体"/>
          <w:i/>
        </w:rPr>
        <w:t>的</w:t>
      </w:r>
      <w:r w:rsidRPr="00FC2B46">
        <w:rPr>
          <w:rFonts w:eastAsia="宋体" w:hint="eastAsia"/>
          <w:i/>
        </w:rPr>
        <w:t>深度</w:t>
      </w:r>
      <w:r w:rsidRPr="00FC2B46">
        <w:rPr>
          <w:rFonts w:eastAsia="宋体"/>
          <w:i/>
        </w:rPr>
        <w:t>优先搜索</w:t>
      </w:r>
      <w:r w:rsidR="002712AE" w:rsidRPr="00FC2B46">
        <w:rPr>
          <w:rFonts w:eastAsia="宋体" w:hint="eastAsia"/>
        </w:rPr>
        <w:t>的</w:t>
      </w:r>
      <w:r w:rsidR="002712AE" w:rsidRPr="00FC2B46">
        <w:rPr>
          <w:rFonts w:eastAsia="宋体"/>
        </w:rPr>
        <w:t>算法，</w:t>
      </w:r>
      <w:r w:rsidR="005D6405" w:rsidRPr="00FC2B46">
        <w:rPr>
          <w:rFonts w:eastAsia="宋体"/>
        </w:rPr>
        <w:t>简称</w:t>
      </w:r>
      <w:r w:rsidR="005D6405" w:rsidRPr="005D6405">
        <w:rPr>
          <w:rFonts w:eastAsia="宋体"/>
        </w:rPr>
        <w:t>IDDFS</w:t>
      </w:r>
      <w:r w:rsidR="005D6405">
        <w:rPr>
          <w:rStyle w:val="ae"/>
          <w:rFonts w:eastAsia="宋体"/>
        </w:rPr>
        <w:footnoteReference w:id="20"/>
      </w:r>
      <w:r w:rsidR="002712AE">
        <w:rPr>
          <w:rFonts w:eastAsia="宋体" w:hint="eastAsia"/>
        </w:rPr>
        <w:t>，</w:t>
      </w:r>
      <w:r w:rsidR="00082977">
        <w:rPr>
          <w:rFonts w:eastAsia="宋体" w:hint="eastAsia"/>
        </w:rPr>
        <w:t>它</w:t>
      </w:r>
      <w:r w:rsidR="00082977">
        <w:rPr>
          <w:rFonts w:eastAsia="宋体"/>
        </w:rPr>
        <w:t>是一种</w:t>
      </w:r>
      <w:r w:rsidR="00082977">
        <w:rPr>
          <w:rFonts w:eastAsia="宋体" w:hint="eastAsia"/>
        </w:rPr>
        <w:t>运行</w:t>
      </w:r>
      <w:r w:rsidR="00082977">
        <w:rPr>
          <w:rFonts w:eastAsia="宋体"/>
        </w:rPr>
        <w:t>深度</w:t>
      </w:r>
      <w:r w:rsidR="00082977">
        <w:rPr>
          <w:rFonts w:eastAsia="宋体" w:hint="eastAsia"/>
        </w:rPr>
        <w:t>受到</w:t>
      </w:r>
      <w:r w:rsidR="00082977">
        <w:rPr>
          <w:rFonts w:eastAsia="宋体"/>
        </w:rPr>
        <w:t>限制的</w:t>
      </w:r>
      <w:r w:rsidR="00082977">
        <w:rPr>
          <w:rFonts w:eastAsia="宋体" w:hint="eastAsia"/>
        </w:rPr>
        <w:t>，</w:t>
      </w:r>
      <w:r w:rsidR="00082977">
        <w:rPr>
          <w:rFonts w:eastAsia="宋体"/>
        </w:rPr>
        <w:t>有限深度递增的</w:t>
      </w:r>
      <w:r w:rsidR="00082977">
        <w:rPr>
          <w:rFonts w:eastAsia="宋体" w:hint="eastAsia"/>
        </w:rPr>
        <w:t>DFS</w:t>
      </w:r>
      <w:r w:rsidR="00082977">
        <w:rPr>
          <w:rFonts w:eastAsia="宋体" w:hint="eastAsia"/>
        </w:rPr>
        <w:t>算法</w:t>
      </w:r>
      <w:r w:rsidR="005D6405">
        <w:rPr>
          <w:rFonts w:eastAsia="宋体" w:hint="eastAsia"/>
        </w:rPr>
        <w:t>。</w:t>
      </w:r>
    </w:p>
    <w:p w14:paraId="69D90C40" w14:textId="31865A1B" w:rsidR="00913240" w:rsidRPr="00FC2B46" w:rsidRDefault="00CF2BEF" w:rsidP="00913240">
      <w:pPr>
        <w:ind w:firstLine="420"/>
        <w:rPr>
          <w:rFonts w:ascii="Calibri" w:eastAsia="宋体" w:hAnsi="Calibri" w:cs="Calibri"/>
        </w:rPr>
      </w:pPr>
      <w:r w:rsidRPr="00FC2B46">
        <w:rPr>
          <w:rFonts w:eastAsia="宋体" w:hint="eastAsia"/>
        </w:rPr>
        <w:t>在清单</w:t>
      </w:r>
      <w:r w:rsidRPr="00FC2B46">
        <w:rPr>
          <w:rFonts w:eastAsia="宋体" w:hint="eastAsia"/>
        </w:rPr>
        <w:t>5</w:t>
      </w:r>
      <w:r w:rsidRPr="00FC2B46">
        <w:rPr>
          <w:rFonts w:eastAsia="宋体"/>
        </w:rPr>
        <w:t>-8</w:t>
      </w:r>
      <w:r w:rsidRPr="00FC2B46">
        <w:rPr>
          <w:rFonts w:eastAsia="宋体" w:hint="eastAsia"/>
        </w:rPr>
        <w:t>中，</w:t>
      </w:r>
      <w:r w:rsidRPr="00FC2B46">
        <w:rPr>
          <w:rFonts w:eastAsia="宋体"/>
        </w:rPr>
        <w:t>我们给出了一个相对简单的</w:t>
      </w:r>
      <w:r w:rsidRPr="00FC2B46">
        <w:rPr>
          <w:rFonts w:eastAsia="宋体" w:hint="eastAsia"/>
        </w:rPr>
        <w:t>IDDFS</w:t>
      </w:r>
      <w:r w:rsidRPr="00FC2B46">
        <w:rPr>
          <w:rFonts w:eastAsia="宋体" w:hint="eastAsia"/>
        </w:rPr>
        <w:t>实现。其</w:t>
      </w:r>
      <w:r w:rsidRPr="00FC2B46">
        <w:rPr>
          <w:rFonts w:eastAsia="宋体"/>
        </w:rPr>
        <w:t>中</w:t>
      </w:r>
      <w:r w:rsidRPr="00FC2B46">
        <w:rPr>
          <w:rFonts w:eastAsia="宋体" w:hint="eastAsia"/>
        </w:rPr>
        <w:t>维持</w:t>
      </w:r>
      <w:r w:rsidR="008D6A9A" w:rsidRPr="00FC2B46">
        <w:rPr>
          <w:rFonts w:eastAsia="宋体"/>
        </w:rPr>
        <w:t>了</w:t>
      </w:r>
      <w:r w:rsidR="008D6A9A" w:rsidRPr="00FC2B46">
        <w:rPr>
          <w:rFonts w:eastAsia="宋体" w:hint="eastAsia"/>
        </w:rPr>
        <w:t>一个</w:t>
      </w:r>
      <w:r w:rsidR="008D6A9A" w:rsidRPr="00FC2B46">
        <w:rPr>
          <w:rFonts w:eastAsia="宋体"/>
        </w:rPr>
        <w:t>名为</w:t>
      </w:r>
      <w:r w:rsidR="008D6A9A" w:rsidRPr="008473DF">
        <w:rPr>
          <w:rFonts w:ascii="Calibri" w:eastAsia="Calibri" w:hAnsi="Calibri" w:cs="Calibri"/>
        </w:rPr>
        <w:t>yielded</w:t>
      </w:r>
      <w:r w:rsidR="008D6A9A" w:rsidRPr="00FC2B46">
        <w:rPr>
          <w:rFonts w:ascii="Calibri" w:eastAsia="宋体" w:hAnsi="Calibri" w:cs="Calibri" w:hint="eastAsia"/>
        </w:rPr>
        <w:t>的</w:t>
      </w:r>
      <w:r w:rsidR="008D6A9A" w:rsidRPr="00FC2B46">
        <w:rPr>
          <w:rFonts w:ascii="Calibri" w:eastAsia="宋体" w:hAnsi="Calibri" w:cs="Calibri"/>
        </w:rPr>
        <w:t>全局性集合</w:t>
      </w:r>
      <w:r w:rsidR="008D6A9A" w:rsidRPr="00FC2B46">
        <w:rPr>
          <w:rFonts w:ascii="Calibri" w:eastAsia="宋体" w:hAnsi="Calibri" w:cs="Calibri" w:hint="eastAsia"/>
        </w:rPr>
        <w:t>，</w:t>
      </w:r>
      <w:r w:rsidR="00A62517" w:rsidRPr="00FC2B46">
        <w:rPr>
          <w:rFonts w:ascii="Calibri" w:eastAsia="宋体" w:hAnsi="Calibri" w:cs="Calibri" w:hint="eastAsia"/>
        </w:rPr>
        <w:t>该</w:t>
      </w:r>
      <w:r w:rsidR="00A62517" w:rsidRPr="00FC2B46">
        <w:rPr>
          <w:rFonts w:ascii="Calibri" w:eastAsia="宋体" w:hAnsi="Calibri" w:cs="Calibri"/>
        </w:rPr>
        <w:t>集合</w:t>
      </w:r>
      <w:r w:rsidR="00A62517" w:rsidRPr="00FC2B46">
        <w:rPr>
          <w:rFonts w:ascii="Calibri" w:eastAsia="宋体" w:hAnsi="Calibri" w:cs="Calibri" w:hint="eastAsia"/>
        </w:rPr>
        <w:t>由</w:t>
      </w:r>
      <w:r w:rsidR="00007314" w:rsidRPr="00FC2B46">
        <w:rPr>
          <w:rFonts w:ascii="Calibri" w:eastAsia="宋体" w:hAnsi="Calibri" w:cs="Calibri" w:hint="eastAsia"/>
        </w:rPr>
        <w:t>第一时间</w:t>
      </w:r>
      <w:r w:rsidR="008D6A9A" w:rsidRPr="00FC2B46">
        <w:rPr>
          <w:rFonts w:ascii="Calibri" w:eastAsia="宋体" w:hAnsi="Calibri" w:cs="Calibri"/>
        </w:rPr>
        <w:t>已被探索</w:t>
      </w:r>
      <w:r w:rsidR="008D6A9A" w:rsidRPr="00FC2B46">
        <w:rPr>
          <w:rFonts w:ascii="Calibri" w:eastAsia="宋体" w:hAnsi="Calibri" w:cs="Calibri" w:hint="eastAsia"/>
        </w:rPr>
        <w:t>过</w:t>
      </w:r>
      <w:r w:rsidR="00007314" w:rsidRPr="00FC2B46">
        <w:rPr>
          <w:rFonts w:ascii="Calibri" w:eastAsia="宋体" w:hAnsi="Calibri" w:cs="Calibri" w:hint="eastAsia"/>
        </w:rPr>
        <w:t>的</w:t>
      </w:r>
      <w:r w:rsidR="00007314" w:rsidRPr="00FC2B46">
        <w:rPr>
          <w:rFonts w:ascii="Calibri" w:eastAsia="宋体" w:hAnsi="Calibri" w:cs="Calibri"/>
        </w:rPr>
        <w:t>以及</w:t>
      </w:r>
      <w:r w:rsidR="00A62517" w:rsidRPr="00FC2B46">
        <w:rPr>
          <w:rFonts w:ascii="Calibri" w:eastAsia="宋体" w:hAnsi="Calibri" w:cs="Calibri"/>
        </w:rPr>
        <w:t>因此而</w:t>
      </w:r>
      <w:ins w:id="595" w:author="Decheng Fan" w:date="2014-06-06T20:19:00Z">
        <w:r w:rsidR="002E6492">
          <w:rPr>
            <w:rFonts w:ascii="Calibri" w:eastAsia="宋体" w:hAnsi="Calibri" w:cs="Calibri" w:hint="eastAsia"/>
          </w:rPr>
          <w:t>被递交（</w:t>
        </w:r>
        <w:r w:rsidR="002E6492">
          <w:rPr>
            <w:rFonts w:ascii="Calibri" w:eastAsia="宋体" w:hAnsi="Calibri" w:cs="Calibri" w:hint="eastAsia"/>
          </w:rPr>
          <w:t>yi</w:t>
        </w:r>
        <w:r w:rsidR="002E6492">
          <w:rPr>
            <w:rFonts w:ascii="Calibri" w:eastAsia="宋体" w:hAnsi="Calibri" w:cs="Calibri"/>
          </w:rPr>
          <w:t>eld</w:t>
        </w:r>
        <w:r w:rsidR="002E6492">
          <w:rPr>
            <w:rFonts w:ascii="Calibri" w:eastAsia="宋体" w:hAnsi="Calibri" w:cs="Calibri" w:hint="eastAsia"/>
          </w:rPr>
          <w:t>）</w:t>
        </w:r>
      </w:ins>
      <w:del w:id="596" w:author="Decheng Fan" w:date="2014-06-06T20:18:00Z">
        <w:r w:rsidR="003972BB" w:rsidDel="002E6492">
          <w:rPr>
            <w:rFonts w:ascii="Calibri" w:eastAsia="宋体" w:hAnsi="Calibri" w:cs="Calibri" w:hint="eastAsia"/>
          </w:rPr>
          <w:delText>生成</w:delText>
        </w:r>
      </w:del>
      <w:r w:rsidR="00007314" w:rsidRPr="00FC2B46">
        <w:rPr>
          <w:rFonts w:ascii="Calibri" w:eastAsia="宋体" w:hAnsi="Calibri" w:cs="Calibri"/>
        </w:rPr>
        <w:t>的</w:t>
      </w:r>
      <w:r w:rsidR="008D6A9A" w:rsidRPr="00FC2B46">
        <w:rPr>
          <w:rFonts w:ascii="Calibri" w:eastAsia="宋体" w:hAnsi="Calibri" w:cs="Calibri"/>
        </w:rPr>
        <w:t>节点</w:t>
      </w:r>
      <w:r w:rsidR="00A62517" w:rsidRPr="00FC2B46">
        <w:rPr>
          <w:rFonts w:ascii="Calibri" w:eastAsia="宋体" w:hAnsi="Calibri" w:cs="Calibri" w:hint="eastAsia"/>
        </w:rPr>
        <w:t>组成</w:t>
      </w:r>
      <w:r w:rsidR="00007314" w:rsidRPr="00FC2B46">
        <w:rPr>
          <w:rFonts w:ascii="Calibri" w:eastAsia="宋体" w:hAnsi="Calibri" w:cs="Calibri" w:hint="eastAsia"/>
        </w:rPr>
        <w:t>。其</w:t>
      </w:r>
      <w:r w:rsidR="00007314" w:rsidRPr="00FC2B46">
        <w:rPr>
          <w:rFonts w:ascii="Calibri" w:eastAsia="宋体" w:hAnsi="Calibri" w:cs="Calibri"/>
        </w:rPr>
        <w:t>内部函数</w:t>
      </w:r>
      <w:r w:rsidR="00007314" w:rsidRPr="00FC2B46">
        <w:rPr>
          <w:rFonts w:ascii="Calibri" w:eastAsia="宋体" w:hAnsi="Calibri" w:cs="Calibri"/>
        </w:rPr>
        <w:t>recurse</w:t>
      </w:r>
      <w:r w:rsidR="00007314" w:rsidRPr="00FC2B46">
        <w:rPr>
          <w:rFonts w:ascii="Calibri" w:eastAsia="宋体" w:hAnsi="Calibri" w:cs="Calibri"/>
        </w:rPr>
        <w:t>则基本上是一个</w:t>
      </w:r>
      <w:r w:rsidR="00007314" w:rsidRPr="00FC2B46">
        <w:rPr>
          <w:rFonts w:ascii="Calibri" w:eastAsia="宋体" w:hAnsi="Calibri" w:cs="Calibri" w:hint="eastAsia"/>
        </w:rPr>
        <w:t>深度限制</w:t>
      </w:r>
      <w:r w:rsidR="00007314" w:rsidRPr="00FC2B46">
        <w:rPr>
          <w:rFonts w:ascii="Calibri" w:eastAsia="宋体" w:hAnsi="Calibri" w:cs="Calibri"/>
        </w:rPr>
        <w:t>为</w:t>
      </w:r>
      <w:r w:rsidR="00007314" w:rsidRPr="00FC2B46">
        <w:rPr>
          <w:rFonts w:ascii="Calibri" w:eastAsia="宋体" w:hAnsi="Calibri" w:cs="Calibri"/>
        </w:rPr>
        <w:t>d</w:t>
      </w:r>
      <w:r w:rsidR="00007314" w:rsidRPr="00FC2B46">
        <w:rPr>
          <w:rFonts w:ascii="Calibri" w:eastAsia="宋体" w:hAnsi="Calibri" w:cs="Calibri"/>
        </w:rPr>
        <w:t>的递归版</w:t>
      </w:r>
      <w:r w:rsidR="00007314" w:rsidRPr="00FC2B46">
        <w:rPr>
          <w:rFonts w:ascii="Calibri" w:eastAsia="宋体" w:hAnsi="Calibri" w:cs="Calibri" w:hint="eastAsia"/>
        </w:rPr>
        <w:t>DFS</w:t>
      </w:r>
      <w:r w:rsidR="00007314" w:rsidRPr="00FC2B46">
        <w:rPr>
          <w:rFonts w:ascii="Calibri" w:eastAsia="宋体" w:hAnsi="Calibri" w:cs="Calibri" w:hint="eastAsia"/>
        </w:rPr>
        <w:t>算法。如果</w:t>
      </w:r>
      <w:r w:rsidR="00007314" w:rsidRPr="00FC2B46">
        <w:rPr>
          <w:rFonts w:ascii="Calibri" w:eastAsia="宋体" w:hAnsi="Calibri" w:cs="Calibri"/>
        </w:rPr>
        <w:t>该限制值为</w:t>
      </w:r>
      <w:r w:rsidR="00007314" w:rsidRPr="00FC2B46">
        <w:rPr>
          <w:rFonts w:ascii="Calibri" w:eastAsia="宋体" w:hAnsi="Calibri" w:cs="Calibri" w:hint="eastAsia"/>
        </w:rPr>
        <w:t>0</w:t>
      </w:r>
      <w:r w:rsidR="00007314" w:rsidRPr="00FC2B46">
        <w:rPr>
          <w:rFonts w:ascii="Calibri" w:eastAsia="宋体" w:hAnsi="Calibri" w:cs="Calibri" w:hint="eastAsia"/>
        </w:rPr>
        <w:t>，</w:t>
      </w:r>
      <w:r w:rsidR="00A86419" w:rsidRPr="00FC2B46">
        <w:rPr>
          <w:rFonts w:ascii="Calibri" w:eastAsia="宋体" w:hAnsi="Calibri" w:cs="Calibri"/>
        </w:rPr>
        <w:t>就不会</w:t>
      </w:r>
      <w:r w:rsidR="00A86419" w:rsidRPr="00FC2B46">
        <w:rPr>
          <w:rFonts w:ascii="Calibri" w:eastAsia="宋体" w:hAnsi="Calibri" w:cs="Calibri" w:hint="eastAsia"/>
        </w:rPr>
        <w:t>有</w:t>
      </w:r>
      <w:r w:rsidR="00A86419" w:rsidRPr="00FC2B46">
        <w:rPr>
          <w:rFonts w:ascii="Calibri" w:eastAsia="宋体" w:hAnsi="Calibri" w:cs="Calibri"/>
        </w:rPr>
        <w:t>更多的</w:t>
      </w:r>
      <w:r w:rsidR="00913240" w:rsidRPr="00FC2B46">
        <w:rPr>
          <w:rFonts w:ascii="Calibri" w:eastAsia="宋体" w:hAnsi="Calibri" w:cs="Calibri"/>
        </w:rPr>
        <w:t>边</w:t>
      </w:r>
      <w:r w:rsidR="00A86419" w:rsidRPr="00FC2B46">
        <w:rPr>
          <w:rFonts w:ascii="Calibri" w:eastAsia="宋体" w:hAnsi="Calibri" w:cs="Calibri" w:hint="eastAsia"/>
        </w:rPr>
        <w:t>被</w:t>
      </w:r>
      <w:r w:rsidR="00913240" w:rsidRPr="00FC2B46">
        <w:rPr>
          <w:rFonts w:ascii="Calibri" w:eastAsia="宋体" w:hAnsi="Calibri" w:cs="Calibri"/>
        </w:rPr>
        <w:t>递归</w:t>
      </w:r>
      <w:r w:rsidR="00913240" w:rsidRPr="00FC2B46">
        <w:rPr>
          <w:rFonts w:ascii="Calibri" w:eastAsia="宋体" w:hAnsi="Calibri" w:cs="Calibri" w:hint="eastAsia"/>
        </w:rPr>
        <w:t>探索</w:t>
      </w:r>
      <w:r w:rsidR="00A86419" w:rsidRPr="00FC2B46">
        <w:rPr>
          <w:rFonts w:ascii="Calibri" w:eastAsia="宋体" w:hAnsi="Calibri" w:cs="Calibri" w:hint="eastAsia"/>
        </w:rPr>
        <w:t>了</w:t>
      </w:r>
      <w:r w:rsidR="00913240" w:rsidRPr="00FC2B46">
        <w:rPr>
          <w:rFonts w:ascii="Calibri" w:eastAsia="宋体" w:hAnsi="Calibri" w:cs="Calibri" w:hint="eastAsia"/>
        </w:rPr>
        <w:t>。</w:t>
      </w:r>
      <w:r w:rsidR="00A86419" w:rsidRPr="00FC2B46">
        <w:rPr>
          <w:rFonts w:ascii="Calibri" w:eastAsia="宋体" w:hAnsi="Calibri" w:cs="Calibri" w:hint="eastAsia"/>
        </w:rPr>
        <w:t>反之</w:t>
      </w:r>
      <w:r w:rsidR="00A86419" w:rsidRPr="00FC2B46">
        <w:rPr>
          <w:rFonts w:ascii="Calibri" w:eastAsia="宋体" w:hAnsi="Calibri" w:cs="Calibri"/>
        </w:rPr>
        <w:t>，</w:t>
      </w:r>
      <w:r w:rsidR="00A86419" w:rsidRPr="00FC2B46">
        <w:rPr>
          <w:rFonts w:ascii="Calibri" w:eastAsia="宋体" w:hAnsi="Calibri" w:cs="Calibri" w:hint="eastAsia"/>
        </w:rPr>
        <w:t>该</w:t>
      </w:r>
      <w:r w:rsidR="00A86419" w:rsidRPr="00FC2B46">
        <w:rPr>
          <w:rFonts w:ascii="Calibri" w:eastAsia="宋体" w:hAnsi="Calibri" w:cs="Calibri"/>
        </w:rPr>
        <w:t>递归调用</w:t>
      </w:r>
      <w:r w:rsidR="00A86419" w:rsidRPr="00FC2B46">
        <w:rPr>
          <w:rFonts w:ascii="Calibri" w:eastAsia="宋体" w:hAnsi="Calibri" w:cs="Calibri"/>
        </w:rPr>
        <w:t>d-1</w:t>
      </w:r>
      <w:r w:rsidR="009C1BF7" w:rsidRPr="00FC2B46">
        <w:rPr>
          <w:rFonts w:ascii="Calibri" w:eastAsia="宋体" w:hAnsi="Calibri" w:cs="Calibri" w:hint="eastAsia"/>
        </w:rPr>
        <w:t>的</w:t>
      </w:r>
      <w:r w:rsidR="00A86419" w:rsidRPr="00FC2B46">
        <w:rPr>
          <w:rFonts w:ascii="Calibri" w:eastAsia="宋体" w:hAnsi="Calibri" w:cs="Calibri" w:hint="eastAsia"/>
        </w:rPr>
        <w:t>深度</w:t>
      </w:r>
      <w:r w:rsidR="00A86419" w:rsidRPr="00FC2B46">
        <w:rPr>
          <w:rFonts w:ascii="Calibri" w:eastAsia="宋体" w:hAnsi="Calibri" w:cs="Calibri"/>
        </w:rPr>
        <w:t>限制</w:t>
      </w:r>
      <w:r w:rsidR="009C1BF7" w:rsidRPr="00FC2B46">
        <w:rPr>
          <w:rFonts w:ascii="Calibri" w:eastAsia="宋体" w:hAnsi="Calibri" w:cs="Calibri" w:hint="eastAsia"/>
        </w:rPr>
        <w:t>被</w:t>
      </w:r>
      <w:r w:rsidR="009C1BF7" w:rsidRPr="00FC2B46">
        <w:rPr>
          <w:rFonts w:ascii="Calibri" w:eastAsia="宋体" w:hAnsi="Calibri" w:cs="Calibri"/>
        </w:rPr>
        <w:t>执行</w:t>
      </w:r>
      <w:r w:rsidR="00A86419" w:rsidRPr="00FC2B46">
        <w:rPr>
          <w:rFonts w:ascii="Calibri" w:eastAsia="宋体" w:hAnsi="Calibri" w:cs="Calibri" w:hint="eastAsia"/>
        </w:rPr>
        <w:t>。</w:t>
      </w:r>
      <w:r w:rsidR="00A86419" w:rsidRPr="00FC2B46">
        <w:rPr>
          <w:rFonts w:ascii="Calibri" w:eastAsia="宋体" w:hAnsi="Calibri" w:cs="Calibri"/>
        </w:rPr>
        <w:t>在</w:t>
      </w:r>
      <w:r w:rsidR="00A86419" w:rsidRPr="00FC2B46">
        <w:rPr>
          <w:rFonts w:ascii="Calibri" w:eastAsia="宋体" w:hAnsi="Calibri" w:cs="Calibri" w:hint="eastAsia"/>
        </w:rPr>
        <w:t>iddfs</w:t>
      </w:r>
      <w:r w:rsidR="00A86419" w:rsidRPr="00FC2B46">
        <w:rPr>
          <w:rFonts w:ascii="Calibri" w:eastAsia="宋体" w:hAnsi="Calibri" w:cs="Calibri" w:hint="eastAsia"/>
        </w:rPr>
        <w:t>函数</w:t>
      </w:r>
      <w:r w:rsidR="00A62517" w:rsidRPr="00FC2B46">
        <w:rPr>
          <w:rFonts w:ascii="Calibri" w:eastAsia="宋体" w:hAnsi="Calibri" w:cs="Calibri" w:hint="eastAsia"/>
        </w:rPr>
        <w:t>中，</w:t>
      </w:r>
      <w:r w:rsidR="00A86419" w:rsidRPr="00FC2B46">
        <w:rPr>
          <w:rFonts w:ascii="Calibri" w:eastAsia="宋体" w:hAnsi="Calibri" w:cs="Calibri" w:hint="eastAsia"/>
        </w:rPr>
        <w:t>主循环</w:t>
      </w:r>
      <w:r w:rsidR="00A62517" w:rsidRPr="00FC2B46">
        <w:rPr>
          <w:rFonts w:ascii="Calibri" w:eastAsia="宋体" w:hAnsi="Calibri" w:cs="Calibri" w:hint="eastAsia"/>
        </w:rPr>
        <w:t>会经历</w:t>
      </w:r>
      <w:r w:rsidR="00A62517" w:rsidRPr="00FC2B46">
        <w:rPr>
          <w:rFonts w:ascii="Calibri" w:eastAsia="宋体" w:hAnsi="Calibri" w:cs="Calibri"/>
        </w:rPr>
        <w:t>从</w:t>
      </w:r>
      <w:r w:rsidR="00A62517" w:rsidRPr="00FC2B46">
        <w:rPr>
          <w:rFonts w:ascii="Calibri" w:eastAsia="宋体" w:hAnsi="Calibri" w:cs="Calibri" w:hint="eastAsia"/>
        </w:rPr>
        <w:t>0</w:t>
      </w:r>
      <w:r w:rsidR="00A62517" w:rsidRPr="00FC2B46">
        <w:rPr>
          <w:rFonts w:ascii="Calibri" w:eastAsia="宋体" w:hAnsi="Calibri" w:cs="Calibri" w:hint="eastAsia"/>
        </w:rPr>
        <w:t>（</w:t>
      </w:r>
      <w:r w:rsidR="009C1BF7" w:rsidRPr="00FC2B46">
        <w:rPr>
          <w:rFonts w:ascii="Calibri" w:eastAsia="宋体" w:hAnsi="Calibri" w:cs="Calibri" w:hint="eastAsia"/>
        </w:rPr>
        <w:t>这里</w:t>
      </w:r>
      <w:r w:rsidR="003972BB">
        <w:rPr>
          <w:rFonts w:ascii="Calibri" w:eastAsia="宋体" w:hAnsi="Calibri" w:cs="Calibri"/>
        </w:rPr>
        <w:t>只</w:t>
      </w:r>
      <w:r w:rsidR="003972BB">
        <w:rPr>
          <w:rFonts w:ascii="Calibri" w:eastAsia="宋体" w:hAnsi="Calibri" w:cs="Calibri" w:hint="eastAsia"/>
        </w:rPr>
        <w:t>有</w:t>
      </w:r>
      <w:r w:rsidR="003972BB">
        <w:rPr>
          <w:rFonts w:ascii="Calibri" w:eastAsia="宋体" w:hAnsi="Calibri" w:cs="Calibri"/>
        </w:rPr>
        <w:t>访问和</w:t>
      </w:r>
      <w:ins w:id="597" w:author="Decheng Fan" w:date="2014-06-06T20:20:00Z">
        <w:r w:rsidR="007A279C">
          <w:rPr>
            <w:rFonts w:ascii="Calibri" w:eastAsia="宋体" w:hAnsi="Calibri" w:cs="Calibri" w:hint="eastAsia"/>
          </w:rPr>
          <w:t>递交</w:t>
        </w:r>
      </w:ins>
      <w:del w:id="598" w:author="Decheng Fan" w:date="2014-06-06T20:20:00Z">
        <w:r w:rsidR="003972BB" w:rsidDel="007A279C">
          <w:rPr>
            <w:rFonts w:ascii="Calibri" w:eastAsia="宋体" w:hAnsi="Calibri" w:cs="Calibri" w:hint="eastAsia"/>
          </w:rPr>
          <w:delText>生成</w:delText>
        </w:r>
      </w:del>
      <w:r w:rsidR="003972BB">
        <w:rPr>
          <w:rFonts w:ascii="Calibri" w:eastAsia="宋体" w:hAnsi="Calibri" w:cs="Calibri"/>
        </w:rPr>
        <w:t>操作</w:t>
      </w:r>
      <w:r w:rsidR="009C1BF7" w:rsidRPr="00FC2B46">
        <w:rPr>
          <w:rFonts w:ascii="Calibri" w:eastAsia="宋体" w:hAnsi="Calibri" w:cs="Calibri" w:hint="eastAsia"/>
        </w:rPr>
        <w:t>开始的出发</w:t>
      </w:r>
      <w:r w:rsidR="009C1BF7" w:rsidRPr="00FC2B46">
        <w:rPr>
          <w:rFonts w:ascii="Calibri" w:eastAsia="宋体" w:hAnsi="Calibri" w:cs="Calibri"/>
        </w:rPr>
        <w:t>点</w:t>
      </w:r>
      <w:r w:rsidR="00A62517" w:rsidRPr="00FC2B46">
        <w:rPr>
          <w:rFonts w:ascii="Calibri" w:eastAsia="宋体" w:hAnsi="Calibri" w:cs="Calibri" w:hint="eastAsia"/>
        </w:rPr>
        <w:t>）</w:t>
      </w:r>
      <w:r w:rsidR="00A62517" w:rsidRPr="00FC2B46">
        <w:rPr>
          <w:rFonts w:ascii="Calibri" w:eastAsia="宋体" w:hAnsi="Calibri" w:cs="Calibri" w:hint="eastAsia"/>
        </w:rPr>
        <w:lastRenderedPageBreak/>
        <w:t>到</w:t>
      </w:r>
      <w:r w:rsidR="00A62517" w:rsidRPr="008473DF">
        <w:rPr>
          <w:rFonts w:ascii="Calibri" w:eastAsia="Calibri" w:hAnsi="Calibri" w:cs="Calibri"/>
        </w:rPr>
        <w:t>len(G)-1</w:t>
      </w:r>
      <w:r w:rsidR="00A62517" w:rsidRPr="00FC2B46">
        <w:rPr>
          <w:rFonts w:ascii="Calibri" w:eastAsia="宋体" w:hAnsi="Calibri" w:cs="Calibri" w:hint="eastAsia"/>
        </w:rPr>
        <w:t>（可能</w:t>
      </w:r>
      <w:r w:rsidR="00A62517" w:rsidRPr="00FC2B46">
        <w:rPr>
          <w:rFonts w:ascii="Calibri" w:eastAsia="宋体" w:hAnsi="Calibri" w:cs="Calibri"/>
        </w:rPr>
        <w:t>的最大深度</w:t>
      </w:r>
      <w:r w:rsidR="00A62517" w:rsidRPr="00FC2B46">
        <w:rPr>
          <w:rFonts w:ascii="Calibri" w:eastAsia="宋体" w:hAnsi="Calibri" w:cs="Calibri" w:hint="eastAsia"/>
        </w:rPr>
        <w:t>）的</w:t>
      </w:r>
      <w:r w:rsidR="00A62517" w:rsidRPr="00FC2B46">
        <w:rPr>
          <w:rFonts w:ascii="Calibri" w:eastAsia="宋体" w:hAnsi="Calibri" w:cs="Calibri"/>
        </w:rPr>
        <w:t>每个深度</w:t>
      </w:r>
      <w:r w:rsidR="00A62517" w:rsidRPr="00FC2B46">
        <w:rPr>
          <w:rFonts w:ascii="Calibri" w:eastAsia="宋体" w:hAnsi="Calibri" w:cs="Calibri" w:hint="eastAsia"/>
        </w:rPr>
        <w:t>限制。</w:t>
      </w:r>
      <w:r w:rsidR="00A62517" w:rsidRPr="00FC2B46">
        <w:rPr>
          <w:rFonts w:ascii="Calibri" w:eastAsia="宋体" w:hAnsi="Calibri" w:cs="Calibri"/>
        </w:rPr>
        <w:t>如果</w:t>
      </w:r>
      <w:r w:rsidR="00A62517" w:rsidRPr="00FC2B46">
        <w:rPr>
          <w:rFonts w:ascii="Calibri" w:eastAsia="宋体" w:hAnsi="Calibri" w:cs="Calibri" w:hint="eastAsia"/>
        </w:rPr>
        <w:t>在</w:t>
      </w:r>
      <w:r w:rsidR="00A62517" w:rsidRPr="00FC2B46">
        <w:rPr>
          <w:rFonts w:ascii="Calibri" w:eastAsia="宋体" w:hAnsi="Calibri" w:cs="Calibri"/>
        </w:rPr>
        <w:t>其到达</w:t>
      </w:r>
      <w:r w:rsidR="009C1BF7" w:rsidRPr="00FC2B46">
        <w:rPr>
          <w:rFonts w:ascii="Calibri" w:eastAsia="宋体" w:hAnsi="Calibri" w:cs="Calibri" w:hint="eastAsia"/>
        </w:rPr>
        <w:t>这一</w:t>
      </w:r>
      <w:r w:rsidR="009C1BF7" w:rsidRPr="00FC2B46">
        <w:rPr>
          <w:rFonts w:ascii="Calibri" w:eastAsia="宋体" w:hAnsi="Calibri" w:cs="Calibri"/>
        </w:rPr>
        <w:t>限制</w:t>
      </w:r>
      <w:r w:rsidR="00A62517" w:rsidRPr="00FC2B46">
        <w:rPr>
          <w:rFonts w:ascii="Calibri" w:eastAsia="宋体" w:hAnsi="Calibri" w:cs="Calibri"/>
        </w:rPr>
        <w:t>深度之前，所有节点</w:t>
      </w:r>
      <w:r w:rsidR="009C1BF7" w:rsidRPr="00FC2B46">
        <w:rPr>
          <w:rFonts w:ascii="Calibri" w:eastAsia="宋体" w:hAnsi="Calibri" w:cs="Calibri" w:hint="eastAsia"/>
        </w:rPr>
        <w:t>就</w:t>
      </w:r>
      <w:r w:rsidR="00A62517" w:rsidRPr="00FC2B46">
        <w:rPr>
          <w:rFonts w:ascii="Calibri" w:eastAsia="宋体" w:hAnsi="Calibri" w:cs="Calibri"/>
        </w:rPr>
        <w:t>已经被探索完毕</w:t>
      </w:r>
      <w:r w:rsidR="00A62517" w:rsidRPr="00FC2B46">
        <w:rPr>
          <w:rFonts w:ascii="Calibri" w:eastAsia="宋体" w:hAnsi="Calibri" w:cs="Calibri" w:hint="eastAsia"/>
        </w:rPr>
        <w:t>了</w:t>
      </w:r>
      <w:r w:rsidR="00A62517" w:rsidRPr="00FC2B46">
        <w:rPr>
          <w:rFonts w:ascii="Calibri" w:eastAsia="宋体" w:hAnsi="Calibri" w:cs="Calibri"/>
        </w:rPr>
        <w:t>的话</w:t>
      </w:r>
      <w:r w:rsidR="00A62517" w:rsidRPr="00FC2B46">
        <w:rPr>
          <w:rFonts w:ascii="Calibri" w:eastAsia="宋体" w:hAnsi="Calibri" w:cs="Calibri" w:hint="eastAsia"/>
        </w:rPr>
        <w:t>，</w:t>
      </w:r>
      <w:r w:rsidR="00A62517" w:rsidRPr="00FC2B46">
        <w:rPr>
          <w:rFonts w:ascii="Calibri" w:eastAsia="宋体" w:hAnsi="Calibri" w:cs="Calibri"/>
        </w:rPr>
        <w:t>该循环就会提前</w:t>
      </w:r>
      <w:r w:rsidR="00A62517" w:rsidRPr="00FC2B46">
        <w:rPr>
          <w:rFonts w:ascii="Calibri" w:eastAsia="宋体" w:hAnsi="Calibri" w:cs="Calibri" w:hint="eastAsia"/>
        </w:rPr>
        <w:t>被</w:t>
      </w:r>
      <w:r w:rsidR="00A62517" w:rsidRPr="00FC2B46">
        <w:rPr>
          <w:rFonts w:ascii="Calibri" w:eastAsia="宋体" w:hAnsi="Calibri" w:cs="Calibri"/>
        </w:rPr>
        <w:t>跳出。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0C543B" w:rsidRPr="00FC2B46" w14:paraId="19DE1C7F" w14:textId="77777777" w:rsidTr="00FC2B46">
        <w:tc>
          <w:tcPr>
            <w:tcW w:w="8414" w:type="dxa"/>
            <w:shd w:val="clear" w:color="auto" w:fill="auto"/>
          </w:tcPr>
          <w:p w14:paraId="46B7F27A" w14:textId="77777777" w:rsidR="00231378" w:rsidRPr="00FC2B46" w:rsidRDefault="009C1BF7" w:rsidP="00FC2B46">
            <w:pPr>
              <w:ind w:left="0" w:firstLineChars="0" w:firstLine="0"/>
              <w:rPr>
                <w:rFonts w:eastAsia="宋体"/>
                <w:sz w:val="18"/>
              </w:rPr>
            </w:pPr>
            <w:r w:rsidRPr="00FC2B46">
              <w:rPr>
                <w:rFonts w:eastAsia="宋体" w:hint="eastAsia"/>
                <w:b/>
                <w:sz w:val="18"/>
              </w:rPr>
              <w:t>请注意</w:t>
            </w:r>
            <w:r w:rsidRPr="00FC2B46">
              <w:rPr>
                <w:rFonts w:eastAsia="宋体"/>
                <w:b/>
                <w:sz w:val="18"/>
              </w:rPr>
              <w:t>：</w:t>
            </w:r>
            <w:r w:rsidRPr="00FC2B46">
              <w:rPr>
                <w:rFonts w:eastAsia="宋体" w:hint="eastAsia"/>
                <w:sz w:val="18"/>
              </w:rPr>
              <w:t>如果</w:t>
            </w:r>
            <w:r w:rsidRPr="00FC2B46">
              <w:rPr>
                <w:rFonts w:eastAsia="宋体"/>
                <w:sz w:val="18"/>
              </w:rPr>
              <w:t>我们在探索</w:t>
            </w:r>
            <w:r w:rsidRPr="00FC2B46">
              <w:rPr>
                <w:rFonts w:eastAsia="宋体" w:hint="eastAsia"/>
                <w:sz w:val="18"/>
              </w:rPr>
              <w:t>无边界</w:t>
            </w:r>
            <w:r w:rsidRPr="00FC2B46">
              <w:rPr>
                <w:rFonts w:eastAsia="宋体"/>
                <w:sz w:val="18"/>
              </w:rPr>
              <w:t>图结构（</w:t>
            </w:r>
            <w:r w:rsidRPr="00FC2B46">
              <w:rPr>
                <w:rFonts w:eastAsia="宋体" w:hint="eastAsia"/>
                <w:sz w:val="18"/>
              </w:rPr>
              <w:t>例如</w:t>
            </w:r>
            <w:r w:rsidRPr="00FC2B46">
              <w:rPr>
                <w:rFonts w:eastAsia="宋体"/>
                <w:sz w:val="18"/>
              </w:rPr>
              <w:t>某种无</w:t>
            </w:r>
            <w:r w:rsidRPr="00FC2B46">
              <w:rPr>
                <w:rFonts w:eastAsia="宋体" w:hint="eastAsia"/>
                <w:sz w:val="18"/>
              </w:rPr>
              <w:t>限</w:t>
            </w:r>
            <w:r w:rsidRPr="00FC2B46">
              <w:rPr>
                <w:rFonts w:eastAsia="宋体"/>
                <w:sz w:val="18"/>
              </w:rPr>
              <w:t>状态</w:t>
            </w:r>
            <w:r w:rsidRPr="00FC2B46">
              <w:rPr>
                <w:rFonts w:eastAsia="宋体" w:hint="eastAsia"/>
                <w:sz w:val="18"/>
              </w:rPr>
              <w:t>空间</w:t>
            </w:r>
            <w:r w:rsidRPr="00FC2B46">
              <w:rPr>
                <w:rFonts w:eastAsia="宋体"/>
                <w:sz w:val="18"/>
              </w:rPr>
              <w:t>）</w:t>
            </w:r>
            <w:r w:rsidR="00231378" w:rsidRPr="00FC2B46">
              <w:rPr>
                <w:rFonts w:eastAsia="宋体" w:hint="eastAsia"/>
                <w:sz w:val="18"/>
              </w:rPr>
              <w:t>的</w:t>
            </w:r>
            <w:r w:rsidR="00231378" w:rsidRPr="00FC2B46">
              <w:rPr>
                <w:rFonts w:eastAsia="宋体"/>
                <w:sz w:val="18"/>
              </w:rPr>
              <w:t>过程中，要寻找某一特定节点</w:t>
            </w:r>
            <w:r w:rsidR="00231378" w:rsidRPr="00FC2B46">
              <w:rPr>
                <w:rFonts w:eastAsia="宋体" w:hint="eastAsia"/>
                <w:sz w:val="18"/>
              </w:rPr>
              <w:t>（或</w:t>
            </w:r>
            <w:r w:rsidR="00231378" w:rsidRPr="00FC2B46">
              <w:rPr>
                <w:rFonts w:eastAsia="宋体"/>
                <w:sz w:val="18"/>
              </w:rPr>
              <w:t>某一类节点</w:t>
            </w:r>
            <w:r w:rsidR="00231378" w:rsidRPr="00FC2B46">
              <w:rPr>
                <w:rFonts w:eastAsia="宋体" w:hint="eastAsia"/>
                <w:sz w:val="18"/>
              </w:rPr>
              <w:t>），</w:t>
            </w:r>
            <w:r w:rsidR="00231378" w:rsidRPr="00FC2B46">
              <w:rPr>
                <w:rFonts w:eastAsia="宋体"/>
                <w:sz w:val="18"/>
              </w:rPr>
              <w:t>就只需要持续尝试更大的深度限制</w:t>
            </w:r>
            <w:r w:rsidR="00231378" w:rsidRPr="00FC2B46">
              <w:rPr>
                <w:rFonts w:eastAsia="宋体" w:hint="eastAsia"/>
                <w:sz w:val="18"/>
              </w:rPr>
              <w:t>，直至</w:t>
            </w:r>
            <w:r w:rsidR="00231378" w:rsidRPr="00FC2B46">
              <w:rPr>
                <w:rFonts w:eastAsia="宋体"/>
                <w:sz w:val="18"/>
              </w:rPr>
              <w:t>找到自己想要的结果即可</w:t>
            </w:r>
            <w:r w:rsidR="00231378" w:rsidRPr="00FC2B46">
              <w:rPr>
                <w:rFonts w:eastAsia="宋体" w:hint="eastAsia"/>
                <w:sz w:val="18"/>
              </w:rPr>
              <w:t>。</w:t>
            </w:r>
          </w:p>
        </w:tc>
      </w:tr>
    </w:tbl>
    <w:p w14:paraId="78F7F65F" w14:textId="77777777" w:rsidR="008473DF" w:rsidRPr="00FC2B46" w:rsidRDefault="00231378" w:rsidP="00563809">
      <w:pPr>
        <w:ind w:firstLine="422"/>
        <w:rPr>
          <w:rFonts w:ascii="宋体" w:eastAsia="宋体" w:hAnsi="宋体"/>
        </w:rPr>
      </w:pPr>
      <w:r w:rsidRPr="00FC2B46">
        <w:rPr>
          <w:rFonts w:ascii="宋体" w:eastAsia="宋体" w:hAnsi="宋体" w:hint="eastAsia"/>
          <w:b/>
        </w:rPr>
        <w:t>清单</w:t>
      </w:r>
      <w:r w:rsidR="008473DF" w:rsidRPr="00FC2B46">
        <w:rPr>
          <w:rFonts w:ascii="宋体" w:eastAsia="宋体" w:hAnsi="宋体"/>
          <w:b/>
        </w:rPr>
        <w:t>5-8.</w:t>
      </w:r>
      <w:r w:rsidRPr="00FC2B46">
        <w:rPr>
          <w:rFonts w:ascii="宋体" w:eastAsia="宋体" w:hAnsi="宋体"/>
        </w:rPr>
        <w:t xml:space="preserve"> </w:t>
      </w:r>
      <w:r w:rsidRPr="00FC2B46">
        <w:rPr>
          <w:rFonts w:ascii="宋体" w:eastAsia="宋体" w:hAnsi="宋体" w:hint="eastAsia"/>
        </w:rPr>
        <w:t>迭代</w:t>
      </w:r>
      <w:r w:rsidRPr="00FC2B46">
        <w:rPr>
          <w:rFonts w:ascii="宋体" w:eastAsia="宋体" w:hAnsi="宋体"/>
        </w:rPr>
        <w:t>深度</w:t>
      </w:r>
      <w:r w:rsidRPr="00FC2B46">
        <w:rPr>
          <w:rFonts w:ascii="宋体" w:eastAsia="宋体" w:hAnsi="宋体" w:hint="eastAsia"/>
        </w:rPr>
        <w:t>的</w:t>
      </w:r>
      <w:r w:rsidRPr="00FC2B46">
        <w:rPr>
          <w:rFonts w:ascii="宋体" w:eastAsia="宋体" w:hAnsi="宋体"/>
        </w:rPr>
        <w:t>深度优先搜索</w:t>
      </w:r>
    </w:p>
    <w:p w14:paraId="5BB38A3A" w14:textId="77777777" w:rsidR="00130419" w:rsidRDefault="008473DF" w:rsidP="007853EC">
      <w:pPr>
        <w:pStyle w:val="aa"/>
      </w:pPr>
      <w:r w:rsidRPr="008473DF">
        <w:t>def iddfs(G, s):</w:t>
      </w:r>
    </w:p>
    <w:p w14:paraId="11CACCAF" w14:textId="77777777" w:rsidR="00130419" w:rsidRDefault="008473DF" w:rsidP="007853EC">
      <w:pPr>
        <w:pStyle w:val="aa"/>
      </w:pPr>
      <w:r w:rsidRPr="008473DF">
        <w:t xml:space="preserve">     yielded = set()                            # Visited for the first time</w:t>
      </w:r>
    </w:p>
    <w:p w14:paraId="2C1B017C" w14:textId="77777777" w:rsidR="00505570" w:rsidRDefault="008473DF" w:rsidP="007853EC">
      <w:pPr>
        <w:pStyle w:val="aa"/>
      </w:pPr>
      <w:r w:rsidRPr="008473DF">
        <w:t xml:space="preserve">     def recurse(G, s, d, S=None):            # Depth-limited DFS</w:t>
      </w:r>
    </w:p>
    <w:p w14:paraId="2314B675" w14:textId="77777777" w:rsidR="00505570" w:rsidRDefault="008473DF" w:rsidP="002136EA">
      <w:pPr>
        <w:pStyle w:val="aa"/>
        <w:ind w:firstLineChars="50" w:firstLine="90"/>
      </w:pPr>
      <w:r w:rsidRPr="008473DF">
        <w:t xml:space="preserve">         if s not in yielded:</w:t>
      </w:r>
    </w:p>
    <w:p w14:paraId="6CA87A1F" w14:textId="77777777" w:rsidR="00505570" w:rsidRDefault="008473DF" w:rsidP="002136EA">
      <w:pPr>
        <w:pStyle w:val="aa"/>
        <w:ind w:firstLineChars="100" w:firstLine="180"/>
      </w:pPr>
      <w:r w:rsidRPr="008473DF">
        <w:t xml:space="preserve">             yield s</w:t>
      </w:r>
    </w:p>
    <w:p w14:paraId="1661EC61" w14:textId="77777777" w:rsidR="008473DF" w:rsidRPr="008473DF" w:rsidRDefault="008473DF" w:rsidP="002136EA">
      <w:pPr>
        <w:pStyle w:val="aa"/>
        <w:ind w:firstLineChars="100" w:firstLine="180"/>
      </w:pPr>
      <w:r w:rsidRPr="008473DF">
        <w:t xml:space="preserve">             yielded.add(s) </w:t>
      </w:r>
    </w:p>
    <w:p w14:paraId="45B5F51E" w14:textId="77777777" w:rsidR="00505570" w:rsidRDefault="008473DF" w:rsidP="007853EC">
      <w:pPr>
        <w:pStyle w:val="aa"/>
      </w:pPr>
      <w:r w:rsidRPr="008473DF">
        <w:t xml:space="preserve">        </w:t>
      </w:r>
      <w:r w:rsidR="00505570">
        <w:t xml:space="preserve">  </w:t>
      </w:r>
      <w:r w:rsidRPr="008473DF">
        <w:t>if d == 0: return                       # Max depth zero: Backtrack</w:t>
      </w:r>
    </w:p>
    <w:p w14:paraId="70895C5B" w14:textId="77777777" w:rsidR="00505570" w:rsidRDefault="008473DF" w:rsidP="002136EA">
      <w:pPr>
        <w:pStyle w:val="aa"/>
        <w:ind w:firstLineChars="50" w:firstLine="90"/>
      </w:pPr>
      <w:r w:rsidRPr="008473DF">
        <w:t xml:space="preserve">         if S is None: S = set()</w:t>
      </w:r>
    </w:p>
    <w:p w14:paraId="60A914CE" w14:textId="77777777" w:rsidR="00505570" w:rsidRDefault="008473DF" w:rsidP="002136EA">
      <w:pPr>
        <w:pStyle w:val="aa"/>
        <w:ind w:firstLineChars="50" w:firstLine="90"/>
      </w:pPr>
      <w:r w:rsidRPr="008473DF">
        <w:t xml:space="preserve">         S.add(s)</w:t>
      </w:r>
    </w:p>
    <w:p w14:paraId="51900584" w14:textId="77777777" w:rsidR="00505570" w:rsidRDefault="008473DF" w:rsidP="002136EA">
      <w:pPr>
        <w:pStyle w:val="aa"/>
        <w:ind w:firstLineChars="50" w:firstLine="90"/>
      </w:pPr>
      <w:r w:rsidRPr="008473DF">
        <w:t xml:space="preserve">         for u in G[s]:</w:t>
      </w:r>
    </w:p>
    <w:p w14:paraId="1D307B43" w14:textId="77777777" w:rsidR="008473DF" w:rsidRPr="008473DF" w:rsidRDefault="008473DF" w:rsidP="002136EA">
      <w:pPr>
        <w:pStyle w:val="aa"/>
        <w:ind w:firstLineChars="100" w:firstLine="180"/>
      </w:pPr>
      <w:r w:rsidRPr="008473DF">
        <w:t xml:space="preserve">             if u in S: continue </w:t>
      </w:r>
    </w:p>
    <w:p w14:paraId="67F578CD" w14:textId="77777777" w:rsidR="00505570" w:rsidRDefault="008473DF" w:rsidP="007853EC">
      <w:pPr>
        <w:pStyle w:val="aa"/>
      </w:pPr>
      <w:r w:rsidRPr="008473DF">
        <w:t xml:space="preserve">          for v in recurse(G, u, d-1, S):     # Recurse with depth-1</w:t>
      </w:r>
    </w:p>
    <w:p w14:paraId="4F284AE8" w14:textId="77777777" w:rsidR="00505570" w:rsidRDefault="008473DF" w:rsidP="007853EC">
      <w:pPr>
        <w:pStyle w:val="aa"/>
      </w:pPr>
      <w:r w:rsidRPr="008473DF">
        <w:t xml:space="preserve">               yield v</w:t>
      </w:r>
    </w:p>
    <w:p w14:paraId="57CE787A" w14:textId="77777777" w:rsidR="008473DF" w:rsidRPr="008473DF" w:rsidRDefault="008473DF" w:rsidP="007853EC">
      <w:pPr>
        <w:pStyle w:val="aa"/>
      </w:pPr>
      <w:r w:rsidRPr="008473DF">
        <w:t xml:space="preserve">     n = len(G) </w:t>
      </w:r>
    </w:p>
    <w:p w14:paraId="26F0C420" w14:textId="77777777" w:rsidR="00505570" w:rsidRDefault="008473DF" w:rsidP="007853EC">
      <w:pPr>
        <w:pStyle w:val="aa"/>
      </w:pPr>
      <w:r w:rsidRPr="008473DF">
        <w:t xml:space="preserve">    </w:t>
      </w:r>
      <w:r w:rsidR="00505570">
        <w:t xml:space="preserve"> </w:t>
      </w:r>
      <w:r w:rsidRPr="008473DF">
        <w:t>for d in range(n):                          # Try all depths 0..V-1</w:t>
      </w:r>
    </w:p>
    <w:p w14:paraId="7DA0D75D" w14:textId="77777777" w:rsidR="00505570" w:rsidRDefault="008473DF" w:rsidP="002136EA">
      <w:pPr>
        <w:pStyle w:val="aa"/>
        <w:ind w:firstLineChars="50" w:firstLine="90"/>
      </w:pPr>
      <w:r w:rsidRPr="008473DF">
        <w:t xml:space="preserve">         if len(yielded) == n: break             # All nodes seen?</w:t>
      </w:r>
    </w:p>
    <w:p w14:paraId="1E72FF87" w14:textId="77777777" w:rsidR="008473DF" w:rsidRPr="008473DF" w:rsidRDefault="008473DF" w:rsidP="002136EA">
      <w:pPr>
        <w:pStyle w:val="aa"/>
        <w:ind w:firstLineChars="50" w:firstLine="90"/>
      </w:pPr>
      <w:r w:rsidRPr="008473DF">
        <w:t xml:space="preserve">         for u in recurse(G, s, d): </w:t>
      </w:r>
    </w:p>
    <w:p w14:paraId="3CC19185" w14:textId="77777777" w:rsidR="008473DF" w:rsidRPr="008473DF" w:rsidRDefault="008473DF" w:rsidP="007853EC">
      <w:pPr>
        <w:pStyle w:val="aa"/>
      </w:pPr>
      <w:r w:rsidRPr="008473DF">
        <w:t xml:space="preserve"> </w:t>
      </w:r>
      <w:r w:rsidR="00505570">
        <w:t xml:space="preserve">   </w:t>
      </w:r>
      <w:r w:rsidRPr="008473DF">
        <w:t xml:space="preserve">           yield u </w:t>
      </w:r>
    </w:p>
    <w:p w14:paraId="68F86CFC" w14:textId="77777777" w:rsidR="004D151D" w:rsidRPr="00E36752" w:rsidRDefault="004D151D" w:rsidP="004D151D">
      <w:pPr>
        <w:ind w:firstLine="420"/>
        <w:rPr>
          <w:rFonts w:eastAsia="宋体"/>
        </w:rPr>
      </w:pPr>
      <w:r w:rsidRPr="00E36752">
        <w:rPr>
          <w:rFonts w:eastAsia="宋体" w:hint="eastAsia"/>
        </w:rPr>
        <w:t>当然</w:t>
      </w:r>
      <w:r w:rsidRPr="00E36752">
        <w:rPr>
          <w:rFonts w:eastAsia="宋体"/>
        </w:rPr>
        <w:t>，</w:t>
      </w:r>
      <w:r w:rsidRPr="00E36752">
        <w:rPr>
          <w:rFonts w:eastAsia="宋体" w:hint="eastAsia"/>
        </w:rPr>
        <w:t>我们</w:t>
      </w:r>
      <w:r w:rsidRPr="00E36752">
        <w:rPr>
          <w:rFonts w:eastAsia="宋体"/>
        </w:rPr>
        <w:t>对于</w:t>
      </w:r>
      <w:r w:rsidR="00563CD9" w:rsidRPr="00E36752">
        <w:rPr>
          <w:rFonts w:eastAsia="宋体" w:hint="eastAsia"/>
        </w:rPr>
        <w:t>IDDFS</w:t>
      </w:r>
      <w:r w:rsidR="00563CD9" w:rsidRPr="00E36752">
        <w:rPr>
          <w:rFonts w:eastAsia="宋体"/>
        </w:rPr>
        <w:t>的运行时间是不太能确定的</w:t>
      </w:r>
      <w:r w:rsidR="00563CD9" w:rsidRPr="00E36752">
        <w:rPr>
          <w:rFonts w:eastAsia="宋体" w:hint="eastAsia"/>
        </w:rPr>
        <w:t>。</w:t>
      </w:r>
      <w:r w:rsidR="00563CD9" w:rsidRPr="00E36752">
        <w:rPr>
          <w:rFonts w:eastAsia="宋体"/>
        </w:rPr>
        <w:t>与</w:t>
      </w:r>
      <w:r w:rsidR="00563CD9" w:rsidRPr="00E36752">
        <w:rPr>
          <w:rFonts w:eastAsia="宋体" w:hint="eastAsia"/>
        </w:rPr>
        <w:t>DFS</w:t>
      </w:r>
      <w:r w:rsidR="00563CD9" w:rsidRPr="00E36752">
        <w:rPr>
          <w:rFonts w:eastAsia="宋体" w:hint="eastAsia"/>
        </w:rPr>
        <w:t>不同</w:t>
      </w:r>
      <w:r w:rsidR="00563CD9" w:rsidRPr="00E36752">
        <w:rPr>
          <w:rFonts w:eastAsia="宋体"/>
        </w:rPr>
        <w:t>，该算法通常会多次遍历许多边和节点</w:t>
      </w:r>
      <w:r w:rsidR="00563CD9" w:rsidRPr="00E36752">
        <w:rPr>
          <w:rFonts w:eastAsia="宋体" w:hint="eastAsia"/>
        </w:rPr>
        <w:t>，</w:t>
      </w:r>
      <w:r w:rsidR="00563CD9" w:rsidRPr="00E36752">
        <w:rPr>
          <w:rFonts w:eastAsia="宋体"/>
        </w:rPr>
        <w:t>所以</w:t>
      </w:r>
      <w:r w:rsidRPr="00E36752">
        <w:rPr>
          <w:rFonts w:eastAsia="宋体" w:hint="eastAsia"/>
        </w:rPr>
        <w:t>我们</w:t>
      </w:r>
      <w:r w:rsidR="00563CD9" w:rsidRPr="00E36752">
        <w:rPr>
          <w:rFonts w:eastAsia="宋体" w:hint="eastAsia"/>
        </w:rPr>
        <w:t>恐怕</w:t>
      </w:r>
      <w:r w:rsidRPr="00E36752">
        <w:rPr>
          <w:rFonts w:eastAsia="宋体"/>
        </w:rPr>
        <w:t>远远不能</w:t>
      </w:r>
      <w:r w:rsidRPr="00E36752">
        <w:rPr>
          <w:rFonts w:eastAsia="宋体" w:hint="eastAsia"/>
        </w:rPr>
        <w:t>确保</w:t>
      </w:r>
      <w:r w:rsidR="00563CD9" w:rsidRPr="00E36752">
        <w:rPr>
          <w:rFonts w:eastAsia="宋体"/>
        </w:rPr>
        <w:t>它是一个线性时间的算法。</w:t>
      </w:r>
      <w:r w:rsidR="00563CD9" w:rsidRPr="00E36752">
        <w:rPr>
          <w:rFonts w:eastAsia="宋体" w:hint="eastAsia"/>
        </w:rPr>
        <w:t>如果</w:t>
      </w:r>
      <w:r w:rsidRPr="00E36752">
        <w:rPr>
          <w:rFonts w:eastAsia="宋体" w:hint="eastAsia"/>
        </w:rPr>
        <w:t>相关</w:t>
      </w:r>
      <w:r w:rsidR="00563CD9" w:rsidRPr="00E36752">
        <w:rPr>
          <w:rFonts w:eastAsia="宋体"/>
        </w:rPr>
        <w:t>图结构</w:t>
      </w:r>
      <w:r w:rsidR="00563CD9" w:rsidRPr="00E36752">
        <w:rPr>
          <w:rFonts w:eastAsia="宋体" w:hint="eastAsia"/>
        </w:rPr>
        <w:t>本身</w:t>
      </w:r>
      <w:r w:rsidR="00563CD9" w:rsidRPr="00E36752">
        <w:rPr>
          <w:rFonts w:eastAsia="宋体"/>
        </w:rPr>
        <w:t>就是一条路径，</w:t>
      </w:r>
      <w:r w:rsidRPr="00E36752">
        <w:rPr>
          <w:rFonts w:eastAsia="宋体" w:hint="eastAsia"/>
        </w:rPr>
        <w:t>而</w:t>
      </w:r>
      <w:r w:rsidR="00563CD9" w:rsidRPr="00E36752">
        <w:rPr>
          <w:rFonts w:eastAsia="宋体"/>
        </w:rPr>
        <w:t>我们</w:t>
      </w:r>
      <w:r w:rsidRPr="00E36752">
        <w:rPr>
          <w:rFonts w:eastAsia="宋体" w:hint="eastAsia"/>
        </w:rPr>
        <w:t>又</w:t>
      </w:r>
      <w:r w:rsidR="00563CD9" w:rsidRPr="00E36752">
        <w:rPr>
          <w:rFonts w:eastAsia="宋体"/>
        </w:rPr>
        <w:t>是从该路径的</w:t>
      </w:r>
      <w:r w:rsidRPr="00E36752">
        <w:rPr>
          <w:rFonts w:eastAsia="宋体" w:hint="eastAsia"/>
        </w:rPr>
        <w:t>其中</w:t>
      </w:r>
      <w:r w:rsidR="00563CD9" w:rsidRPr="00E36752">
        <w:rPr>
          <w:rFonts w:eastAsia="宋体"/>
        </w:rPr>
        <w:t>一个端点开始</w:t>
      </w:r>
      <w:r w:rsidRPr="00E36752">
        <w:rPr>
          <w:rFonts w:eastAsia="宋体" w:hint="eastAsia"/>
        </w:rPr>
        <w:t>执行</w:t>
      </w:r>
      <w:r w:rsidR="00563CD9" w:rsidRPr="00E36752">
        <w:rPr>
          <w:rFonts w:eastAsia="宋体" w:hint="eastAsia"/>
        </w:rPr>
        <w:t>IDDFS</w:t>
      </w:r>
      <w:r w:rsidR="00563CD9" w:rsidRPr="00E36752">
        <w:rPr>
          <w:rFonts w:eastAsia="宋体" w:hint="eastAsia"/>
        </w:rPr>
        <w:t>的</w:t>
      </w:r>
      <w:r w:rsidR="00563CD9" w:rsidRPr="00E36752">
        <w:rPr>
          <w:rFonts w:eastAsia="宋体"/>
        </w:rPr>
        <w:t>话，它的运行时间当然是</w:t>
      </w:r>
      <w:r w:rsidR="00563CD9" w:rsidRPr="00E36752">
        <w:rPr>
          <w:rFonts w:eastAsia="宋体"/>
          <w:i/>
        </w:rPr>
        <w:t>平方级</w:t>
      </w:r>
      <w:r w:rsidR="00563CD9" w:rsidRPr="00E36752">
        <w:rPr>
          <w:rFonts w:eastAsia="宋体"/>
        </w:rPr>
        <w:t>的。但</w:t>
      </w:r>
      <w:r w:rsidR="00563CD9" w:rsidRPr="00E36752">
        <w:rPr>
          <w:rFonts w:eastAsia="宋体" w:hint="eastAsia"/>
        </w:rPr>
        <w:t>这个</w:t>
      </w:r>
      <w:r w:rsidR="00563CD9" w:rsidRPr="00E36752">
        <w:rPr>
          <w:rFonts w:eastAsia="宋体"/>
        </w:rPr>
        <w:t>例子本身就是不正常的；只要我们的遍历树稍微有一点分叉</w:t>
      </w:r>
      <w:r w:rsidRPr="00E36752">
        <w:rPr>
          <w:rFonts w:eastAsia="宋体" w:hint="eastAsia"/>
        </w:rPr>
        <w:t>，</w:t>
      </w:r>
      <w:r w:rsidRPr="00E36752">
        <w:rPr>
          <w:rFonts w:eastAsia="宋体"/>
        </w:rPr>
        <w:t>其大部分节点就都会出现在</w:t>
      </w:r>
      <w:r w:rsidRPr="00E36752">
        <w:rPr>
          <w:rFonts w:eastAsia="宋体" w:hint="eastAsia"/>
        </w:rPr>
        <w:t>该树的</w:t>
      </w:r>
      <w:r w:rsidRPr="00E36752">
        <w:rPr>
          <w:rFonts w:eastAsia="宋体"/>
        </w:rPr>
        <w:t>底层</w:t>
      </w:r>
      <w:r w:rsidRPr="00E36752">
        <w:rPr>
          <w:rFonts w:eastAsia="宋体" w:hint="eastAsia"/>
        </w:rPr>
        <w:t>（就像</w:t>
      </w:r>
      <w:r w:rsidRPr="00E36752">
        <w:rPr>
          <w:rFonts w:eastAsia="宋体"/>
        </w:rPr>
        <w:t>第</w:t>
      </w:r>
      <w:r w:rsidRPr="00E36752">
        <w:rPr>
          <w:rFonts w:eastAsia="宋体" w:hint="eastAsia"/>
        </w:rPr>
        <w:t>3</w:t>
      </w:r>
      <w:r w:rsidRPr="00E36752">
        <w:rPr>
          <w:rFonts w:eastAsia="宋体"/>
        </w:rPr>
        <w:t>章中的淘汰赛制那样</w:t>
      </w:r>
      <w:r w:rsidRPr="00E36752">
        <w:rPr>
          <w:rFonts w:eastAsia="宋体" w:hint="eastAsia"/>
        </w:rPr>
        <w:t>），</w:t>
      </w:r>
      <w:r w:rsidRPr="00E36752">
        <w:rPr>
          <w:rFonts w:eastAsia="宋体"/>
        </w:rPr>
        <w:t>所以对于许多图结构来说，它的运行时间</w:t>
      </w:r>
      <w:r w:rsidRPr="00E36752">
        <w:rPr>
          <w:rFonts w:eastAsia="宋体" w:hint="eastAsia"/>
        </w:rPr>
        <w:t>应该是</w:t>
      </w:r>
      <w:r w:rsidRPr="00E36752">
        <w:rPr>
          <w:rFonts w:eastAsia="宋体"/>
        </w:rPr>
        <w:t>线性级或接近于线性级的。</w:t>
      </w:r>
    </w:p>
    <w:p w14:paraId="1D79FF4D" w14:textId="7C77BFF0" w:rsidR="00995CB6" w:rsidRPr="006D7CBE" w:rsidRDefault="00112942" w:rsidP="008473DF">
      <w:pPr>
        <w:ind w:firstLine="420"/>
        <w:rPr>
          <w:rFonts w:eastAsia="宋体"/>
        </w:rPr>
      </w:pPr>
      <w:r w:rsidRPr="006D7CBE">
        <w:rPr>
          <w:rFonts w:eastAsia="宋体" w:hint="eastAsia"/>
        </w:rPr>
        <w:t>如果</w:t>
      </w:r>
      <w:r w:rsidR="00C94EC6" w:rsidRPr="006D7CBE">
        <w:rPr>
          <w:rFonts w:eastAsia="宋体"/>
        </w:rPr>
        <w:t>试着</w:t>
      </w:r>
      <w:r w:rsidR="00C94EC6" w:rsidRPr="006D7CBE">
        <w:rPr>
          <w:rFonts w:eastAsia="宋体" w:hint="eastAsia"/>
        </w:rPr>
        <w:t>在</w:t>
      </w:r>
      <w:r w:rsidRPr="006D7CBE">
        <w:rPr>
          <w:rFonts w:eastAsia="宋体"/>
        </w:rPr>
        <w:t>一个</w:t>
      </w:r>
      <w:r w:rsidRPr="006D7CBE">
        <w:rPr>
          <w:rFonts w:eastAsia="宋体" w:hint="eastAsia"/>
        </w:rPr>
        <w:t>简单</w:t>
      </w:r>
      <w:r w:rsidRPr="006D7CBE">
        <w:rPr>
          <w:rFonts w:eastAsia="宋体"/>
        </w:rPr>
        <w:t>的图结构上执行</w:t>
      </w:r>
      <w:r w:rsidR="00C94EC6" w:rsidRPr="006D7CBE">
        <w:rPr>
          <w:rFonts w:eastAsia="宋体" w:hint="eastAsia"/>
        </w:rPr>
        <w:t>该</w:t>
      </w:r>
      <w:r w:rsidR="00C94EC6" w:rsidRPr="006D7CBE">
        <w:rPr>
          <w:rFonts w:eastAsia="宋体"/>
        </w:rPr>
        <w:t>iddfs</w:t>
      </w:r>
      <w:r w:rsidR="00C94EC6" w:rsidRPr="006D7CBE">
        <w:rPr>
          <w:rFonts w:eastAsia="宋体"/>
        </w:rPr>
        <w:t>函数</w:t>
      </w:r>
      <w:r w:rsidR="00C94EC6" w:rsidRPr="006D7CBE">
        <w:rPr>
          <w:rFonts w:eastAsia="宋体" w:hint="eastAsia"/>
        </w:rPr>
        <w:t>的</w:t>
      </w:r>
      <w:r w:rsidRPr="006D7CBE">
        <w:rPr>
          <w:rFonts w:eastAsia="宋体"/>
        </w:rPr>
        <w:t>话，</w:t>
      </w:r>
      <w:r w:rsidR="0059619B" w:rsidRPr="006D7CBE">
        <w:rPr>
          <w:rFonts w:eastAsia="宋体" w:hint="eastAsia"/>
        </w:rPr>
        <w:t>我们</w:t>
      </w:r>
      <w:r w:rsidRPr="006D7CBE">
        <w:rPr>
          <w:rFonts w:eastAsia="宋体"/>
        </w:rPr>
        <w:t>会发现其</w:t>
      </w:r>
      <w:r w:rsidRPr="006D7CBE">
        <w:rPr>
          <w:rFonts w:eastAsia="宋体" w:hint="eastAsia"/>
        </w:rPr>
        <w:t>节点</w:t>
      </w:r>
      <w:r w:rsidR="00C94EC6" w:rsidRPr="006D7CBE">
        <w:rPr>
          <w:rFonts w:eastAsia="宋体" w:hint="eastAsia"/>
        </w:rPr>
        <w:t>的</w:t>
      </w:r>
      <w:r w:rsidR="00C94EC6" w:rsidRPr="006D7CBE">
        <w:rPr>
          <w:rFonts w:eastAsia="宋体"/>
        </w:rPr>
        <w:t>生成</w:t>
      </w:r>
      <w:r w:rsidRPr="006D7CBE">
        <w:rPr>
          <w:rFonts w:eastAsia="宋体" w:hint="eastAsia"/>
        </w:rPr>
        <w:t>顺序是</w:t>
      </w:r>
      <w:r w:rsidR="00C94EC6" w:rsidRPr="006D7CBE">
        <w:rPr>
          <w:rFonts w:eastAsia="宋体" w:hint="eastAsia"/>
        </w:rPr>
        <w:t>从</w:t>
      </w:r>
      <w:r w:rsidRPr="006D7CBE">
        <w:rPr>
          <w:rFonts w:eastAsia="宋体" w:hint="eastAsia"/>
        </w:rPr>
        <w:t>起点</w:t>
      </w:r>
      <w:r w:rsidR="001876F3" w:rsidRPr="006D7CBE">
        <w:rPr>
          <w:rFonts w:eastAsia="宋体" w:hint="eastAsia"/>
        </w:rPr>
        <w:t>的</w:t>
      </w:r>
      <w:r w:rsidRPr="006D7CBE">
        <w:rPr>
          <w:rFonts w:eastAsia="宋体"/>
        </w:rPr>
        <w:t>最近</w:t>
      </w:r>
      <w:r w:rsidR="00C94EC6" w:rsidRPr="006D7CBE">
        <w:rPr>
          <w:rFonts w:eastAsia="宋体" w:hint="eastAsia"/>
        </w:rPr>
        <w:t>处开始，</w:t>
      </w:r>
      <w:r w:rsidRPr="006D7CBE">
        <w:rPr>
          <w:rFonts w:eastAsia="宋体"/>
        </w:rPr>
        <w:t>一直延伸到</w:t>
      </w:r>
      <w:r w:rsidRPr="006D7CBE">
        <w:rPr>
          <w:rFonts w:eastAsia="宋体" w:hint="eastAsia"/>
        </w:rPr>
        <w:t>最远处</w:t>
      </w:r>
      <w:r w:rsidRPr="006D7CBE">
        <w:rPr>
          <w:rFonts w:eastAsia="宋体"/>
        </w:rPr>
        <w:t>的。</w:t>
      </w:r>
      <w:r w:rsidR="00F62595" w:rsidRPr="006D7CBE">
        <w:rPr>
          <w:rFonts w:eastAsia="宋体" w:hint="eastAsia"/>
        </w:rPr>
        <w:t>先</w:t>
      </w:r>
      <w:r w:rsidR="00F62595" w:rsidRPr="006D7CBE">
        <w:rPr>
          <w:rFonts w:eastAsia="宋体"/>
        </w:rPr>
        <w:t>返回所有距离为</w:t>
      </w:r>
      <w:r w:rsidR="00F62595" w:rsidRPr="006D7CBE">
        <w:rPr>
          <w:rFonts w:eastAsia="宋体"/>
          <w:i/>
        </w:rPr>
        <w:t>k</w:t>
      </w:r>
      <w:r w:rsidR="00F62595" w:rsidRPr="006D7CBE">
        <w:rPr>
          <w:rFonts w:eastAsia="宋体"/>
        </w:rPr>
        <w:t>的</w:t>
      </w:r>
      <w:r w:rsidR="00F62595" w:rsidRPr="006D7CBE">
        <w:rPr>
          <w:rFonts w:eastAsia="宋体" w:hint="eastAsia"/>
        </w:rPr>
        <w:t>，</w:t>
      </w:r>
      <w:r w:rsidR="00F62595" w:rsidRPr="006D7CBE">
        <w:rPr>
          <w:rFonts w:eastAsia="宋体"/>
        </w:rPr>
        <w:t>然后再是</w:t>
      </w:r>
      <w:r w:rsidR="00F62595" w:rsidRPr="006D7CBE">
        <w:rPr>
          <w:rFonts w:eastAsia="宋体" w:hint="eastAsia"/>
        </w:rPr>
        <w:t>距离</w:t>
      </w:r>
      <w:r w:rsidR="00F62595" w:rsidRPr="006D7CBE">
        <w:rPr>
          <w:rFonts w:eastAsia="宋体"/>
        </w:rPr>
        <w:t>为</w:t>
      </w:r>
      <w:r w:rsidR="00F62595" w:rsidRPr="006D7CBE">
        <w:rPr>
          <w:rFonts w:eastAsia="宋体"/>
          <w:i/>
        </w:rPr>
        <w:t>k</w:t>
      </w:r>
      <w:r w:rsidR="00F62595" w:rsidRPr="006D7CBE">
        <w:rPr>
          <w:rFonts w:eastAsia="宋体"/>
        </w:rPr>
        <w:t>+1</w:t>
      </w:r>
      <w:r w:rsidR="00F62595" w:rsidRPr="006D7CBE">
        <w:rPr>
          <w:rFonts w:eastAsia="宋体" w:hint="eastAsia"/>
        </w:rPr>
        <w:t>，依次类推</w:t>
      </w:r>
      <w:r w:rsidR="00F62595" w:rsidRPr="006D7CBE">
        <w:rPr>
          <w:rFonts w:eastAsia="宋体"/>
        </w:rPr>
        <w:t>下去。</w:t>
      </w:r>
      <w:r w:rsidR="00F62595" w:rsidRPr="006D7CBE">
        <w:rPr>
          <w:rFonts w:eastAsia="宋体" w:hint="eastAsia"/>
        </w:rPr>
        <w:t>如果</w:t>
      </w:r>
      <w:r w:rsidR="00C94EC6" w:rsidRPr="006D7CBE">
        <w:rPr>
          <w:rFonts w:eastAsia="宋体" w:hint="eastAsia"/>
        </w:rPr>
        <w:t>它</w:t>
      </w:r>
      <w:r w:rsidR="00F62595" w:rsidRPr="006D7CBE">
        <w:rPr>
          <w:rFonts w:eastAsia="宋体"/>
        </w:rPr>
        <w:t>要找的是</w:t>
      </w:r>
      <w:r w:rsidR="00C94EC6" w:rsidRPr="006D7CBE">
        <w:rPr>
          <w:rFonts w:eastAsia="宋体" w:hint="eastAsia"/>
        </w:rPr>
        <w:t>某</w:t>
      </w:r>
      <w:r w:rsidR="00C94EC6" w:rsidRPr="006D7CBE">
        <w:rPr>
          <w:rFonts w:eastAsia="宋体"/>
        </w:rPr>
        <w:t>实际距离内的节点</w:t>
      </w:r>
      <w:r w:rsidR="00C94EC6" w:rsidRPr="006D7CBE">
        <w:rPr>
          <w:rFonts w:eastAsia="宋体" w:hint="eastAsia"/>
        </w:rPr>
        <w:t>，我们</w:t>
      </w:r>
      <w:r w:rsidR="00C94EC6" w:rsidRPr="006D7CBE">
        <w:rPr>
          <w:rFonts w:eastAsia="宋体"/>
        </w:rPr>
        <w:t>可以很轻松地在</w:t>
      </w:r>
      <w:r w:rsidR="00C94EC6" w:rsidRPr="006D7CBE">
        <w:rPr>
          <w:rFonts w:eastAsia="宋体"/>
        </w:rPr>
        <w:t>iddfs</w:t>
      </w:r>
      <w:r w:rsidR="00C94EC6" w:rsidRPr="006D7CBE">
        <w:rPr>
          <w:rFonts w:eastAsia="宋体"/>
        </w:rPr>
        <w:t>函数中</w:t>
      </w:r>
      <w:r w:rsidR="00C94EC6" w:rsidRPr="006D7CBE">
        <w:rPr>
          <w:rFonts w:eastAsia="宋体" w:hint="eastAsia"/>
        </w:rPr>
        <w:t>执行</w:t>
      </w:r>
      <w:r w:rsidR="00C94EC6" w:rsidRPr="006D7CBE">
        <w:rPr>
          <w:rFonts w:eastAsia="宋体"/>
        </w:rPr>
        <w:t>一些额外的记录操作</w:t>
      </w:r>
      <w:r w:rsidR="00C94EC6" w:rsidRPr="006D7CBE">
        <w:rPr>
          <w:rFonts w:eastAsia="宋体" w:hint="eastAsia"/>
        </w:rPr>
        <w:t>，</w:t>
      </w:r>
      <w:r w:rsidR="00C94EC6" w:rsidRPr="006D7CBE">
        <w:rPr>
          <w:rFonts w:eastAsia="宋体"/>
        </w:rPr>
        <w:t>以</w:t>
      </w:r>
      <w:ins w:id="599" w:author="Decheng Fan" w:date="2014-06-07T19:47:00Z">
        <w:r w:rsidR="00FB6CDC">
          <w:rPr>
            <w:rFonts w:eastAsia="宋体" w:hint="eastAsia"/>
          </w:rPr>
          <w:t>便</w:t>
        </w:r>
      </w:ins>
      <w:ins w:id="600" w:author="Decheng Fan" w:date="2014-06-07T19:48:00Z">
        <w:r w:rsidR="00FB6CDC">
          <w:rPr>
            <w:rFonts w:eastAsia="宋体" w:hint="eastAsia"/>
          </w:rPr>
          <w:t>把节点和它的距离一块儿</w:t>
        </w:r>
      </w:ins>
      <w:ins w:id="601" w:author="Decheng Fan" w:date="2014-06-07T19:47:00Z">
        <w:r w:rsidR="00FB6CDC">
          <w:rPr>
            <w:rFonts w:eastAsia="宋体" w:hint="eastAsia"/>
          </w:rPr>
          <w:t>递交</w:t>
        </w:r>
      </w:ins>
      <w:del w:id="602" w:author="Decheng Fan" w:date="2014-06-07T19:47:00Z">
        <w:r w:rsidR="003972BB" w:rsidRPr="006D7CBE" w:rsidDel="00FB6CDC">
          <w:rPr>
            <w:rFonts w:eastAsia="宋体" w:hint="eastAsia"/>
          </w:rPr>
          <w:delText>生成</w:delText>
        </w:r>
      </w:del>
      <w:del w:id="603" w:author="Decheng Fan" w:date="2014-06-07T19:48:00Z">
        <w:r w:rsidR="00C94EC6" w:rsidRPr="006D7CBE" w:rsidDel="00FB6CDC">
          <w:rPr>
            <w:rFonts w:eastAsia="宋体"/>
          </w:rPr>
          <w:delText>这段距离内的</w:delText>
        </w:r>
      </w:del>
      <w:del w:id="604" w:author="Decheng Fan" w:date="2014-06-07T19:47:00Z">
        <w:r w:rsidR="00C94EC6" w:rsidRPr="006D7CBE" w:rsidDel="00FB6CDC">
          <w:rPr>
            <w:rFonts w:eastAsia="宋体"/>
          </w:rPr>
          <w:delText>节点</w:delText>
        </w:r>
        <w:r w:rsidR="003972BB" w:rsidRPr="006D7CBE" w:rsidDel="00FB6CDC">
          <w:rPr>
            <w:rFonts w:eastAsia="宋体" w:hint="eastAsia"/>
          </w:rPr>
          <w:delText>集</w:delText>
        </w:r>
      </w:del>
      <w:r w:rsidR="00C94EC6" w:rsidRPr="006D7CBE">
        <w:rPr>
          <w:rFonts w:eastAsia="宋体" w:hint="eastAsia"/>
        </w:rPr>
        <w:t>。</w:t>
      </w:r>
      <w:r w:rsidR="003972BB" w:rsidRPr="006D7CBE">
        <w:rPr>
          <w:rFonts w:eastAsia="宋体" w:hint="eastAsia"/>
        </w:rPr>
        <w:t>除此之外</w:t>
      </w:r>
      <w:r w:rsidR="003972BB" w:rsidRPr="006D7CBE">
        <w:rPr>
          <w:rFonts w:eastAsia="宋体"/>
        </w:rPr>
        <w:t>，</w:t>
      </w:r>
      <w:r w:rsidR="003972BB" w:rsidRPr="006D7CBE">
        <w:rPr>
          <w:rFonts w:eastAsia="宋体" w:hint="eastAsia"/>
        </w:rPr>
        <w:t>另一种</w:t>
      </w:r>
      <w:r w:rsidR="003972BB" w:rsidRPr="006D7CBE">
        <w:rPr>
          <w:rFonts w:eastAsia="宋体"/>
        </w:rPr>
        <w:t>方式</w:t>
      </w:r>
      <w:r w:rsidR="003972BB" w:rsidRPr="006D7CBE">
        <w:rPr>
          <w:rFonts w:eastAsia="宋体" w:hint="eastAsia"/>
        </w:rPr>
        <w:t>就是在</w:t>
      </w:r>
      <w:r w:rsidR="003972BB" w:rsidRPr="006D7CBE">
        <w:rPr>
          <w:rFonts w:eastAsia="宋体"/>
        </w:rPr>
        <w:t>函数中</w:t>
      </w:r>
      <w:r w:rsidR="003972BB" w:rsidRPr="006D7CBE">
        <w:rPr>
          <w:rFonts w:eastAsia="宋体" w:hint="eastAsia"/>
        </w:rPr>
        <w:t>维护</w:t>
      </w:r>
      <w:r w:rsidR="003972BB" w:rsidRPr="006D7CBE">
        <w:rPr>
          <w:rFonts w:eastAsia="宋体"/>
        </w:rPr>
        <w:t>一个距离表（</w:t>
      </w:r>
      <w:r w:rsidR="003972BB" w:rsidRPr="006D7CBE">
        <w:rPr>
          <w:rFonts w:eastAsia="宋体" w:hint="eastAsia"/>
        </w:rPr>
        <w:t>这</w:t>
      </w:r>
      <w:r w:rsidR="003972BB" w:rsidRPr="006D7CBE">
        <w:rPr>
          <w:rFonts w:eastAsia="宋体"/>
        </w:rPr>
        <w:t>非常类似于在</w:t>
      </w:r>
      <w:r w:rsidR="003972BB" w:rsidRPr="006D7CBE">
        <w:rPr>
          <w:rFonts w:eastAsia="宋体" w:hint="eastAsia"/>
        </w:rPr>
        <w:t>DFS</w:t>
      </w:r>
      <w:r w:rsidR="003972BB" w:rsidRPr="006D7CBE">
        <w:rPr>
          <w:rFonts w:eastAsia="宋体" w:hint="eastAsia"/>
        </w:rPr>
        <w:t>算法</w:t>
      </w:r>
      <w:r w:rsidR="003972BB" w:rsidRPr="006D7CBE">
        <w:rPr>
          <w:rFonts w:eastAsia="宋体"/>
        </w:rPr>
        <w:t>中</w:t>
      </w:r>
      <w:r w:rsidR="003972BB" w:rsidRPr="006D7CBE">
        <w:rPr>
          <w:rFonts w:eastAsia="宋体" w:hint="eastAsia"/>
        </w:rPr>
        <w:t>，我们</w:t>
      </w:r>
      <w:r w:rsidR="003972BB" w:rsidRPr="006D7CBE">
        <w:rPr>
          <w:rFonts w:eastAsia="宋体"/>
        </w:rPr>
        <w:t>在节点被探索以及完成处理</w:t>
      </w:r>
      <w:r w:rsidR="003972BB" w:rsidRPr="006D7CBE">
        <w:rPr>
          <w:rFonts w:eastAsia="宋体" w:hint="eastAsia"/>
        </w:rPr>
        <w:t>时</w:t>
      </w:r>
      <w:r w:rsidR="003972BB" w:rsidRPr="006D7CBE">
        <w:rPr>
          <w:rFonts w:eastAsia="宋体"/>
        </w:rPr>
        <w:t>所做的操作）</w:t>
      </w:r>
      <w:r w:rsidR="003972BB" w:rsidRPr="006D7CBE">
        <w:rPr>
          <w:rFonts w:eastAsia="宋体" w:hint="eastAsia"/>
        </w:rPr>
        <w:t>。</w:t>
      </w:r>
      <w:r w:rsidR="001876F3" w:rsidRPr="006D7CBE">
        <w:rPr>
          <w:rFonts w:eastAsia="宋体" w:hint="eastAsia"/>
        </w:rPr>
        <w:t>事实</w:t>
      </w:r>
      <w:r w:rsidR="003D25B4" w:rsidRPr="006D7CBE">
        <w:rPr>
          <w:rFonts w:eastAsia="宋体" w:hint="eastAsia"/>
        </w:rPr>
        <w:t>上</w:t>
      </w:r>
      <w:r w:rsidR="003D25B4" w:rsidRPr="006D7CBE">
        <w:rPr>
          <w:rFonts w:eastAsia="宋体"/>
        </w:rPr>
        <w:t>，我们</w:t>
      </w:r>
      <w:r w:rsidR="003D25B4" w:rsidRPr="006D7CBE">
        <w:rPr>
          <w:rFonts w:eastAsia="宋体" w:hint="eastAsia"/>
        </w:rPr>
        <w:t>也</w:t>
      </w:r>
      <w:r w:rsidR="003D25B4" w:rsidRPr="006D7CBE">
        <w:rPr>
          <w:rFonts w:eastAsia="宋体"/>
        </w:rPr>
        <w:t>确实可以</w:t>
      </w:r>
      <w:r w:rsidR="003D25B4" w:rsidRPr="006D7CBE">
        <w:rPr>
          <w:rFonts w:eastAsia="宋体" w:hint="eastAsia"/>
        </w:rPr>
        <w:t>在</w:t>
      </w:r>
      <w:r w:rsidR="003D25B4" w:rsidRPr="006D7CBE">
        <w:rPr>
          <w:rFonts w:eastAsia="宋体"/>
        </w:rPr>
        <w:t>遍历树中</w:t>
      </w:r>
      <w:r w:rsidR="001876F3" w:rsidRPr="006D7CBE">
        <w:rPr>
          <w:rFonts w:eastAsia="宋体" w:hint="eastAsia"/>
        </w:rPr>
        <w:t>用</w:t>
      </w:r>
      <w:r w:rsidR="003D25B4" w:rsidRPr="006D7CBE">
        <w:rPr>
          <w:rFonts w:eastAsia="宋体"/>
        </w:rPr>
        <w:t>一个字典</w:t>
      </w:r>
      <w:r w:rsidR="001876F3" w:rsidRPr="006D7CBE">
        <w:rPr>
          <w:rFonts w:eastAsia="宋体" w:hint="eastAsia"/>
        </w:rPr>
        <w:t>记录</w:t>
      </w:r>
      <w:r w:rsidR="001876F3" w:rsidRPr="006D7CBE">
        <w:rPr>
          <w:rFonts w:eastAsia="宋体"/>
        </w:rPr>
        <w:t>距离，</w:t>
      </w:r>
      <w:r w:rsidR="001876F3" w:rsidRPr="006D7CBE">
        <w:rPr>
          <w:rFonts w:eastAsia="宋体" w:hint="eastAsia"/>
        </w:rPr>
        <w:t>而</w:t>
      </w:r>
      <w:r w:rsidR="001876F3" w:rsidRPr="006D7CBE">
        <w:rPr>
          <w:rFonts w:eastAsia="宋体"/>
        </w:rPr>
        <w:t>另一个</w:t>
      </w:r>
      <w:r w:rsidR="001876F3" w:rsidRPr="006D7CBE">
        <w:rPr>
          <w:rFonts w:eastAsia="宋体" w:hint="eastAsia"/>
        </w:rPr>
        <w:t>字典</w:t>
      </w:r>
      <w:r w:rsidR="001876F3" w:rsidRPr="006D7CBE">
        <w:rPr>
          <w:rFonts w:eastAsia="宋体"/>
        </w:rPr>
        <w:t>记录各</w:t>
      </w:r>
      <w:r w:rsidR="001876F3" w:rsidRPr="006D7CBE">
        <w:rPr>
          <w:rFonts w:eastAsia="宋体" w:hint="eastAsia"/>
        </w:rPr>
        <w:t>节点</w:t>
      </w:r>
      <w:r w:rsidR="001876F3" w:rsidRPr="006D7CBE">
        <w:rPr>
          <w:rFonts w:eastAsia="宋体"/>
        </w:rPr>
        <w:t>的</w:t>
      </w:r>
      <w:r w:rsidR="003D25B4" w:rsidRPr="006D7CBE">
        <w:rPr>
          <w:rFonts w:eastAsia="宋体"/>
        </w:rPr>
        <w:t>父节点。这样</w:t>
      </w:r>
      <w:r w:rsidR="003D25B4" w:rsidRPr="006D7CBE">
        <w:rPr>
          <w:rFonts w:eastAsia="宋体" w:hint="eastAsia"/>
        </w:rPr>
        <w:t>我们才能</w:t>
      </w:r>
      <w:r w:rsidR="003D25B4" w:rsidRPr="006D7CBE">
        <w:rPr>
          <w:rFonts w:eastAsia="宋体"/>
        </w:rPr>
        <w:t>从这些距离中检索出最短</w:t>
      </w:r>
      <w:r w:rsidR="003D25B4" w:rsidRPr="006D7CBE">
        <w:rPr>
          <w:rFonts w:eastAsia="宋体" w:hint="eastAsia"/>
        </w:rPr>
        <w:t>路径。</w:t>
      </w:r>
      <w:r w:rsidR="0059619B" w:rsidRPr="006D7CBE">
        <w:rPr>
          <w:rFonts w:eastAsia="宋体" w:hint="eastAsia"/>
        </w:rPr>
        <w:t>但</w:t>
      </w:r>
      <w:r w:rsidR="0059619B" w:rsidRPr="006D7CBE">
        <w:rPr>
          <w:rFonts w:eastAsia="宋体"/>
        </w:rPr>
        <w:t>如果</w:t>
      </w:r>
      <w:r w:rsidR="003D25B4" w:rsidRPr="006D7CBE">
        <w:rPr>
          <w:rFonts w:eastAsia="宋体" w:hint="eastAsia"/>
        </w:rPr>
        <w:t>我们</w:t>
      </w:r>
      <w:r w:rsidR="001876F3" w:rsidRPr="006D7CBE">
        <w:rPr>
          <w:rFonts w:eastAsia="宋体" w:hint="eastAsia"/>
        </w:rPr>
        <w:t>目前只</w:t>
      </w:r>
      <w:r w:rsidR="0059619B" w:rsidRPr="006D7CBE">
        <w:rPr>
          <w:rFonts w:eastAsia="宋体" w:hint="eastAsia"/>
        </w:rPr>
        <w:t>专注于</w:t>
      </w:r>
      <w:r w:rsidR="003D25B4" w:rsidRPr="006D7CBE">
        <w:rPr>
          <w:rFonts w:eastAsia="宋体"/>
        </w:rPr>
        <w:t>路径问题</w:t>
      </w:r>
      <w:r w:rsidR="0059619B" w:rsidRPr="006D7CBE">
        <w:rPr>
          <w:rFonts w:eastAsia="宋体" w:hint="eastAsia"/>
        </w:rPr>
        <w:t>的</w:t>
      </w:r>
      <w:r w:rsidR="003D25B4" w:rsidRPr="006D7CBE">
        <w:rPr>
          <w:rFonts w:eastAsia="宋体"/>
        </w:rPr>
        <w:t>话，其实</w:t>
      </w:r>
      <w:r w:rsidR="003D25B4" w:rsidRPr="006D7CBE">
        <w:rPr>
          <w:rFonts w:eastAsia="宋体" w:hint="eastAsia"/>
        </w:rPr>
        <w:t>倒</w:t>
      </w:r>
      <w:r w:rsidR="001876F3" w:rsidRPr="006D7CBE">
        <w:rPr>
          <w:rFonts w:eastAsia="宋体" w:hint="eastAsia"/>
        </w:rPr>
        <w:t>也</w:t>
      </w:r>
      <w:r w:rsidR="003D25B4" w:rsidRPr="006D7CBE">
        <w:rPr>
          <w:rFonts w:eastAsia="宋体" w:hint="eastAsia"/>
        </w:rPr>
        <w:t>不必</w:t>
      </w:r>
      <w:r w:rsidR="001876F3" w:rsidRPr="006D7CBE">
        <w:rPr>
          <w:rFonts w:eastAsia="宋体" w:hint="eastAsia"/>
        </w:rPr>
        <w:t>为了</w:t>
      </w:r>
      <w:r w:rsidR="00140C8A" w:rsidRPr="006D7CBE">
        <w:rPr>
          <w:rFonts w:eastAsia="宋体" w:hint="eastAsia"/>
        </w:rPr>
        <w:t>纳入</w:t>
      </w:r>
      <w:r w:rsidR="003D25B4" w:rsidRPr="006D7CBE">
        <w:rPr>
          <w:rFonts w:eastAsia="宋体"/>
        </w:rPr>
        <w:t>这些额</w:t>
      </w:r>
      <w:r w:rsidR="003D25B4" w:rsidRPr="006D7CBE">
        <w:rPr>
          <w:rFonts w:eastAsia="宋体"/>
        </w:rPr>
        <w:lastRenderedPageBreak/>
        <w:t>外信息</w:t>
      </w:r>
      <w:r w:rsidR="00140C8A" w:rsidRPr="006D7CBE">
        <w:rPr>
          <w:rFonts w:eastAsia="宋体" w:hint="eastAsia"/>
        </w:rPr>
        <w:t>而</w:t>
      </w:r>
      <w:r w:rsidR="003D25B4" w:rsidRPr="006D7CBE">
        <w:rPr>
          <w:rFonts w:eastAsia="宋体"/>
        </w:rPr>
        <w:t>去修改</w:t>
      </w:r>
      <w:r w:rsidR="003D25B4" w:rsidRPr="006D7CBE">
        <w:rPr>
          <w:rFonts w:eastAsia="宋体"/>
        </w:rPr>
        <w:t>iddfs</w:t>
      </w:r>
      <w:r w:rsidR="003D25B4" w:rsidRPr="006D7CBE">
        <w:rPr>
          <w:rFonts w:eastAsia="宋体"/>
        </w:rPr>
        <w:t>函数，</w:t>
      </w:r>
      <w:r w:rsidR="003D25B4" w:rsidRPr="006D7CBE">
        <w:rPr>
          <w:rFonts w:eastAsia="宋体" w:hint="eastAsia"/>
        </w:rPr>
        <w:t>我们</w:t>
      </w:r>
      <w:r w:rsidR="003D25B4" w:rsidRPr="006D7CBE">
        <w:rPr>
          <w:rFonts w:eastAsia="宋体"/>
        </w:rPr>
        <w:t>可以直接</w:t>
      </w:r>
      <w:r w:rsidR="0059619B" w:rsidRPr="006D7CBE">
        <w:rPr>
          <w:rFonts w:eastAsia="宋体"/>
        </w:rPr>
        <w:t>构建</w:t>
      </w:r>
      <w:r w:rsidR="001876F3" w:rsidRPr="006D7CBE">
        <w:rPr>
          <w:rFonts w:eastAsia="宋体" w:hint="eastAsia"/>
        </w:rPr>
        <w:t>出</w:t>
      </w:r>
      <w:r w:rsidR="003D25B4" w:rsidRPr="006D7CBE">
        <w:rPr>
          <w:rFonts w:eastAsia="宋体" w:hint="eastAsia"/>
          <w:i/>
        </w:rPr>
        <w:t>另</w:t>
      </w:r>
      <w:r w:rsidR="003D25B4" w:rsidRPr="006D7CBE">
        <w:rPr>
          <w:rFonts w:eastAsia="宋体"/>
          <w:i/>
        </w:rPr>
        <w:t>一种</w:t>
      </w:r>
      <w:r w:rsidR="00140C8A" w:rsidRPr="006D7CBE">
        <w:rPr>
          <w:rFonts w:eastAsia="宋体" w:hint="eastAsia"/>
        </w:rPr>
        <w:t>遍历</w:t>
      </w:r>
      <w:r w:rsidR="003D25B4" w:rsidRPr="006D7CBE">
        <w:rPr>
          <w:rFonts w:eastAsia="宋体" w:hint="eastAsia"/>
        </w:rPr>
        <w:t>算法</w:t>
      </w:r>
      <w:r w:rsidR="0059619B" w:rsidRPr="006D7CBE">
        <w:rPr>
          <w:rFonts w:eastAsia="宋体" w:hint="eastAsia"/>
        </w:rPr>
        <w:t>：</w:t>
      </w:r>
      <w:r w:rsidR="003D25B4" w:rsidRPr="006D7CBE">
        <w:rPr>
          <w:rFonts w:eastAsia="宋体"/>
          <w:i/>
        </w:rPr>
        <w:t>广度优先搜索算法</w:t>
      </w:r>
      <w:r w:rsidR="0059619B" w:rsidRPr="00B1425F">
        <w:rPr>
          <w:rFonts w:eastAsia="宋体" w:hint="eastAsia"/>
          <w:rPrChange w:id="605" w:author="Decheng Fan" w:date="2014-06-07T19:51:00Z">
            <w:rPr>
              <w:rFonts w:eastAsia="宋体" w:hint="eastAsia"/>
              <w:i/>
            </w:rPr>
          </w:rPrChange>
        </w:rPr>
        <w:t>（</w:t>
      </w:r>
      <w:r w:rsidR="0059619B" w:rsidRPr="0059619B">
        <w:rPr>
          <w:i/>
        </w:rPr>
        <w:t>breadth-first search</w:t>
      </w:r>
      <w:r w:rsidR="003D25B4" w:rsidRPr="006D7CBE">
        <w:rPr>
          <w:rFonts w:eastAsia="宋体"/>
          <w:i/>
        </w:rPr>
        <w:t>，简称</w:t>
      </w:r>
      <w:r w:rsidR="003D25B4" w:rsidRPr="006D7CBE">
        <w:rPr>
          <w:rFonts w:eastAsia="宋体" w:hint="eastAsia"/>
          <w:i/>
        </w:rPr>
        <w:t>BFS</w:t>
      </w:r>
      <w:r w:rsidR="0059619B" w:rsidRPr="00B1425F">
        <w:rPr>
          <w:rFonts w:eastAsia="宋体" w:hint="eastAsia"/>
          <w:rPrChange w:id="606" w:author="Decheng Fan" w:date="2014-06-07T19:51:00Z">
            <w:rPr>
              <w:rFonts w:eastAsia="宋体" w:hint="eastAsia"/>
              <w:i/>
            </w:rPr>
          </w:rPrChange>
        </w:rPr>
        <w:t>）</w:t>
      </w:r>
      <w:r w:rsidR="003D25B4" w:rsidRPr="006D7CBE">
        <w:rPr>
          <w:rFonts w:eastAsia="宋体" w:hint="eastAsia"/>
        </w:rPr>
        <w:t>。</w:t>
      </w:r>
    </w:p>
    <w:p w14:paraId="6C43FB32" w14:textId="77777777" w:rsidR="006A61E7" w:rsidRPr="006D7CBE" w:rsidRDefault="006A61E7" w:rsidP="006A61E7">
      <w:pPr>
        <w:ind w:firstLine="420"/>
        <w:rPr>
          <w:rFonts w:eastAsia="宋体"/>
        </w:rPr>
      </w:pPr>
      <w:r>
        <w:t>BFS</w:t>
      </w:r>
      <w:r w:rsidR="00C61860" w:rsidRPr="006D7CBE">
        <w:rPr>
          <w:rFonts w:eastAsia="宋体" w:hint="eastAsia"/>
        </w:rPr>
        <w:t>算法</w:t>
      </w:r>
      <w:r w:rsidR="00C61860" w:rsidRPr="006D7CBE">
        <w:rPr>
          <w:rFonts w:eastAsia="宋体"/>
        </w:rPr>
        <w:t>的遍历</w:t>
      </w:r>
      <w:r w:rsidR="00C61860" w:rsidRPr="006D7CBE">
        <w:rPr>
          <w:rFonts w:eastAsia="宋体" w:hint="eastAsia"/>
        </w:rPr>
        <w:t>其实</w:t>
      </w:r>
      <w:r w:rsidR="00C61860" w:rsidRPr="006D7CBE">
        <w:rPr>
          <w:rFonts w:eastAsia="宋体"/>
        </w:rPr>
        <w:t>要比</w:t>
      </w:r>
      <w:r w:rsidR="00C61860" w:rsidRPr="006D7CBE">
        <w:rPr>
          <w:rFonts w:eastAsia="宋体" w:hint="eastAsia"/>
        </w:rPr>
        <w:t>IDDFS</w:t>
      </w:r>
      <w:del w:id="607" w:author="Decheng Fan" w:date="2014-06-09T07:33:00Z">
        <w:r w:rsidR="00C61860" w:rsidRPr="006D7CBE" w:rsidDel="00C64C2D">
          <w:rPr>
            <w:rFonts w:eastAsia="宋体" w:hint="eastAsia"/>
          </w:rPr>
          <w:delText>要</w:delText>
        </w:r>
      </w:del>
      <w:r w:rsidR="00C61860" w:rsidRPr="006D7CBE">
        <w:rPr>
          <w:rFonts w:eastAsia="宋体" w:hint="eastAsia"/>
        </w:rPr>
        <w:t>容易</w:t>
      </w:r>
      <w:r w:rsidR="00101C17" w:rsidRPr="006D7CBE">
        <w:rPr>
          <w:rFonts w:eastAsia="宋体" w:hint="eastAsia"/>
        </w:rPr>
        <w:t>得</w:t>
      </w:r>
      <w:r w:rsidR="00C61860" w:rsidRPr="006D7CBE">
        <w:rPr>
          <w:rFonts w:eastAsia="宋体"/>
        </w:rPr>
        <w:t>多，我们只需要在一般性遍历框架</w:t>
      </w:r>
      <w:r w:rsidR="00C61860" w:rsidRPr="006D7CBE">
        <w:rPr>
          <w:rFonts w:eastAsia="宋体" w:hint="eastAsia"/>
        </w:rPr>
        <w:t>（见</w:t>
      </w:r>
      <w:r w:rsidR="00C61860" w:rsidRPr="006D7CBE">
        <w:rPr>
          <w:rFonts w:eastAsia="宋体"/>
        </w:rPr>
        <w:t>清单</w:t>
      </w:r>
      <w:commentRangeStart w:id="608"/>
      <w:r w:rsidR="00C61860" w:rsidRPr="006D7CBE">
        <w:rPr>
          <w:rFonts w:eastAsia="宋体" w:hint="eastAsia"/>
        </w:rPr>
        <w:t>5</w:t>
      </w:r>
      <w:r w:rsidR="00C61860" w:rsidRPr="006D7CBE">
        <w:rPr>
          <w:rFonts w:eastAsia="宋体"/>
        </w:rPr>
        <w:t>-6</w:t>
      </w:r>
      <w:commentRangeEnd w:id="608"/>
      <w:r w:rsidR="001738B9">
        <w:rPr>
          <w:rStyle w:val="af3"/>
        </w:rPr>
        <w:commentReference w:id="608"/>
      </w:r>
      <w:r w:rsidR="00C61860" w:rsidRPr="006D7CBE">
        <w:rPr>
          <w:rFonts w:eastAsia="宋体" w:hint="eastAsia"/>
        </w:rPr>
        <w:t>）</w:t>
      </w:r>
      <w:r w:rsidR="00C61860" w:rsidRPr="006D7CBE">
        <w:rPr>
          <w:rFonts w:eastAsia="宋体"/>
        </w:rPr>
        <w:t>中</w:t>
      </w:r>
      <w:r w:rsidR="00C61860" w:rsidRPr="006D7CBE">
        <w:rPr>
          <w:rFonts w:eastAsia="宋体" w:hint="eastAsia"/>
        </w:rPr>
        <w:t>采用</w:t>
      </w:r>
      <w:r w:rsidR="00C61860" w:rsidRPr="006D7CBE">
        <w:rPr>
          <w:rFonts w:eastAsia="宋体"/>
          <w:i/>
        </w:rPr>
        <w:t>先进先出</w:t>
      </w:r>
      <w:r w:rsidR="00101C17" w:rsidRPr="00BC555D">
        <w:rPr>
          <w:rFonts w:eastAsia="宋体" w:hint="eastAsia"/>
          <w:rPrChange w:id="609" w:author="Decheng Fan" w:date="2014-06-09T07:32:00Z">
            <w:rPr>
              <w:rFonts w:eastAsia="宋体" w:hint="eastAsia"/>
              <w:i/>
            </w:rPr>
          </w:rPrChange>
        </w:rPr>
        <w:t>（</w:t>
      </w:r>
      <w:r w:rsidR="00101C17" w:rsidRPr="008473DF">
        <w:rPr>
          <w:i/>
        </w:rPr>
        <w:t>first-in first-out</w:t>
      </w:r>
      <w:r w:rsidR="00101C17" w:rsidRPr="00BC555D">
        <w:rPr>
          <w:rFonts w:eastAsia="宋体" w:hint="eastAsia"/>
          <w:rPrChange w:id="610" w:author="Decheng Fan" w:date="2014-06-09T07:32:00Z">
            <w:rPr>
              <w:rFonts w:eastAsia="宋体" w:hint="eastAsia"/>
              <w:i/>
            </w:rPr>
          </w:rPrChange>
        </w:rPr>
        <w:t>）</w:t>
      </w:r>
      <w:r w:rsidR="00C61860" w:rsidRPr="006D7CBE">
        <w:rPr>
          <w:rFonts w:eastAsia="宋体"/>
        </w:rPr>
        <w:t>的队列类型</w:t>
      </w:r>
      <w:r w:rsidR="00C61860" w:rsidRPr="006D7CBE">
        <w:rPr>
          <w:rFonts w:eastAsia="宋体" w:hint="eastAsia"/>
        </w:rPr>
        <w:t>即可。事实上</w:t>
      </w:r>
      <w:r w:rsidR="00C61860" w:rsidRPr="006D7CBE">
        <w:rPr>
          <w:rFonts w:eastAsia="宋体"/>
        </w:rPr>
        <w:t>，它与</w:t>
      </w:r>
      <w:r w:rsidR="00C61860" w:rsidRPr="006D7CBE">
        <w:rPr>
          <w:rFonts w:eastAsia="宋体" w:hint="eastAsia"/>
        </w:rPr>
        <w:t>DFS</w:t>
      </w:r>
      <w:r w:rsidR="00C61860" w:rsidRPr="006D7CBE">
        <w:rPr>
          <w:rFonts w:eastAsia="宋体" w:hint="eastAsia"/>
        </w:rPr>
        <w:t>算法</w:t>
      </w:r>
      <w:r w:rsidR="00C61860" w:rsidRPr="006D7CBE">
        <w:rPr>
          <w:rFonts w:eastAsia="宋体"/>
        </w:rPr>
        <w:t>唯一显著的区别就是将</w:t>
      </w:r>
      <w:r w:rsidR="00C61860" w:rsidRPr="006D7CBE">
        <w:rPr>
          <w:rFonts w:eastAsia="宋体" w:hint="eastAsia"/>
        </w:rPr>
        <w:t>LIFO</w:t>
      </w:r>
      <w:r w:rsidR="00C61860" w:rsidRPr="006D7CBE">
        <w:rPr>
          <w:rFonts w:eastAsia="宋体" w:hint="eastAsia"/>
        </w:rPr>
        <w:t>替换</w:t>
      </w:r>
      <w:r w:rsidR="00C61860" w:rsidRPr="006D7CBE">
        <w:rPr>
          <w:rFonts w:eastAsia="宋体"/>
        </w:rPr>
        <w:t>成了</w:t>
      </w:r>
      <w:r w:rsidR="00C61860" w:rsidRPr="006D7CBE">
        <w:rPr>
          <w:rFonts w:eastAsia="宋体" w:hint="eastAsia"/>
        </w:rPr>
        <w:t>FIFO</w:t>
      </w:r>
      <w:r w:rsidR="00C61860" w:rsidRPr="006D7CBE">
        <w:rPr>
          <w:rFonts w:eastAsia="宋体" w:hint="eastAsia"/>
        </w:rPr>
        <w:t>。结果</w:t>
      </w:r>
      <w:r w:rsidR="00C61860" w:rsidRPr="006D7CBE">
        <w:rPr>
          <w:rFonts w:eastAsia="宋体"/>
        </w:rPr>
        <w:t>就是</w:t>
      </w:r>
      <w:r w:rsidR="00C61860" w:rsidRPr="006D7CBE">
        <w:rPr>
          <w:rFonts w:eastAsia="宋体" w:hint="eastAsia"/>
        </w:rPr>
        <w:t>先被</w:t>
      </w:r>
      <w:r w:rsidR="00C61860" w:rsidRPr="006D7CBE">
        <w:rPr>
          <w:rFonts w:eastAsia="宋体"/>
        </w:rPr>
        <w:t>访问到的节点会率先完成探索</w:t>
      </w:r>
      <w:r w:rsidR="00C61860" w:rsidRPr="006D7CBE">
        <w:rPr>
          <w:rFonts w:eastAsia="宋体" w:hint="eastAsia"/>
        </w:rPr>
        <w:t>，</w:t>
      </w:r>
      <w:r w:rsidR="00C61860" w:rsidRPr="006D7CBE">
        <w:rPr>
          <w:rFonts w:eastAsia="宋体"/>
        </w:rPr>
        <w:t>这使得我们能</w:t>
      </w:r>
      <w:r w:rsidR="00C61860" w:rsidRPr="006D7CBE">
        <w:rPr>
          <w:rFonts w:eastAsia="宋体" w:hint="eastAsia"/>
        </w:rPr>
        <w:t>像</w:t>
      </w:r>
      <w:r w:rsidR="00C61860" w:rsidRPr="006D7CBE">
        <w:rPr>
          <w:rFonts w:eastAsia="宋体"/>
        </w:rPr>
        <w:t>在</w:t>
      </w:r>
      <w:r w:rsidR="00C61860" w:rsidRPr="006D7CBE">
        <w:rPr>
          <w:rFonts w:eastAsia="宋体" w:hint="eastAsia"/>
        </w:rPr>
        <w:t>IDDFS</w:t>
      </w:r>
      <w:r w:rsidR="00C61860" w:rsidRPr="006D7CBE">
        <w:rPr>
          <w:rFonts w:eastAsia="宋体" w:hint="eastAsia"/>
        </w:rPr>
        <w:t>算法中</w:t>
      </w:r>
      <w:r w:rsidR="00C61860" w:rsidRPr="006D7CBE">
        <w:rPr>
          <w:rFonts w:eastAsia="宋体"/>
        </w:rPr>
        <w:t>那样对图结构进行逐层探索</w:t>
      </w:r>
      <w:r w:rsidR="00C61860" w:rsidRPr="006D7CBE">
        <w:rPr>
          <w:rFonts w:eastAsia="宋体" w:hint="eastAsia"/>
        </w:rPr>
        <w:t>，不过，</w:t>
      </w:r>
      <w:r w:rsidR="00C61860" w:rsidRPr="006D7CBE">
        <w:rPr>
          <w:rFonts w:eastAsia="宋体"/>
        </w:rPr>
        <w:t>好处是</w:t>
      </w:r>
      <w:r w:rsidR="00C61860" w:rsidRPr="006D7CBE">
        <w:rPr>
          <w:rFonts w:eastAsia="宋体" w:hint="eastAsia"/>
        </w:rPr>
        <w:t>这次</w:t>
      </w:r>
      <w:r w:rsidR="00C61860" w:rsidRPr="006D7CBE">
        <w:rPr>
          <w:rFonts w:eastAsia="宋体"/>
        </w:rPr>
        <w:t>我们</w:t>
      </w:r>
      <w:r w:rsidR="00C61860" w:rsidRPr="006D7CBE">
        <w:rPr>
          <w:rFonts w:eastAsia="宋体" w:hint="eastAsia"/>
        </w:rPr>
        <w:t>不再需要</w:t>
      </w:r>
      <w:r w:rsidR="00C61860" w:rsidRPr="006D7CBE">
        <w:rPr>
          <w:rFonts w:eastAsia="宋体"/>
        </w:rPr>
        <w:t>对任何边和节点进行多次访问了</w:t>
      </w:r>
      <w:r w:rsidR="00C61860" w:rsidRPr="006D7CBE">
        <w:rPr>
          <w:rFonts w:eastAsia="宋体" w:hint="eastAsia"/>
        </w:rPr>
        <w:t>，</w:t>
      </w:r>
      <w:r w:rsidR="00C61860" w:rsidRPr="006D7CBE">
        <w:rPr>
          <w:rFonts w:eastAsia="宋体"/>
        </w:rPr>
        <w:t>进而也就能恢复对于</w:t>
      </w:r>
      <w:r w:rsidR="00C61860" w:rsidRPr="006D7CBE">
        <w:rPr>
          <w:rFonts w:eastAsia="宋体" w:hint="eastAsia"/>
        </w:rPr>
        <w:t>该算法</w:t>
      </w:r>
      <w:r w:rsidR="00C61860" w:rsidRPr="006D7CBE">
        <w:rPr>
          <w:rFonts w:eastAsia="宋体"/>
        </w:rPr>
        <w:t>线性级</w:t>
      </w:r>
      <w:r w:rsidR="00C61860" w:rsidRPr="006D7CBE">
        <w:rPr>
          <w:rFonts w:eastAsia="宋体" w:hint="eastAsia"/>
        </w:rPr>
        <w:t>性能</w:t>
      </w:r>
      <w:r w:rsidR="00C61860" w:rsidRPr="006D7CBE">
        <w:rPr>
          <w:rFonts w:eastAsia="宋体"/>
        </w:rPr>
        <w:t>的保证</w:t>
      </w:r>
      <w:r w:rsidR="00C61860" w:rsidRPr="006D7CBE">
        <w:rPr>
          <w:rFonts w:eastAsia="宋体" w:hint="eastAsia"/>
        </w:rPr>
        <w:t>了</w:t>
      </w:r>
      <w:r w:rsidR="00C61860" w:rsidRPr="006D7CBE">
        <w:rPr>
          <w:rFonts w:eastAsia="宋体"/>
        </w:rPr>
        <w:t>。</w:t>
      </w:r>
      <w:r w:rsidR="00101C17" w:rsidRPr="006D7CBE">
        <w:rPr>
          <w:rStyle w:val="ae"/>
          <w:rFonts w:eastAsia="宋体"/>
        </w:rPr>
        <w:footnoteReference w:id="21"/>
      </w:r>
    </w:p>
    <w:p w14:paraId="07089F49" w14:textId="77777777" w:rsidR="008473DF" w:rsidRPr="006D7CBE" w:rsidRDefault="006A61E7" w:rsidP="00563809">
      <w:pPr>
        <w:ind w:firstLine="422"/>
        <w:rPr>
          <w:rFonts w:ascii="宋体" w:eastAsia="宋体" w:hAnsi="宋体"/>
        </w:rPr>
      </w:pPr>
      <w:r w:rsidRPr="006D7CBE">
        <w:rPr>
          <w:rFonts w:ascii="宋体" w:eastAsia="宋体" w:hAnsi="宋体" w:hint="eastAsia"/>
          <w:b/>
        </w:rPr>
        <w:t>清单</w:t>
      </w:r>
      <w:r w:rsidR="008473DF" w:rsidRPr="006D7CBE">
        <w:rPr>
          <w:rFonts w:ascii="宋体" w:eastAsia="宋体" w:hAnsi="宋体"/>
          <w:b/>
        </w:rPr>
        <w:t>5-9.</w:t>
      </w:r>
      <w:r w:rsidRPr="006D7CBE">
        <w:rPr>
          <w:rFonts w:ascii="宋体" w:eastAsia="宋体" w:hAnsi="宋体"/>
        </w:rPr>
        <w:t xml:space="preserve"> </w:t>
      </w:r>
      <w:r w:rsidRPr="006D7CBE">
        <w:rPr>
          <w:rFonts w:ascii="宋体" w:eastAsia="宋体" w:hAnsi="宋体" w:hint="eastAsia"/>
        </w:rPr>
        <w:t>广度优先搜索</w:t>
      </w:r>
      <w:r w:rsidR="008473DF" w:rsidRPr="006D7CBE">
        <w:rPr>
          <w:rFonts w:ascii="宋体" w:eastAsia="宋体" w:hAnsi="宋体"/>
        </w:rPr>
        <w:t xml:space="preserve"> </w:t>
      </w:r>
    </w:p>
    <w:p w14:paraId="70D35935" w14:textId="77777777" w:rsidR="008473DF" w:rsidRPr="008473DF" w:rsidRDefault="008473DF" w:rsidP="007853EC">
      <w:pPr>
        <w:pStyle w:val="aa"/>
      </w:pPr>
      <w:r w:rsidRPr="008473DF">
        <w:t xml:space="preserve">def bfs(G, s): </w:t>
      </w:r>
    </w:p>
    <w:p w14:paraId="77122E1A" w14:textId="77777777" w:rsidR="00505570" w:rsidRDefault="008473DF" w:rsidP="007853EC">
      <w:pPr>
        <w:pStyle w:val="aa"/>
      </w:pPr>
      <w:r w:rsidRPr="008473DF">
        <w:t xml:space="preserve">    </w:t>
      </w:r>
      <w:r w:rsidR="00505570">
        <w:t xml:space="preserve"> </w:t>
      </w:r>
      <w:r w:rsidRPr="008473DF">
        <w:t>P, Q = {s: None}, deque([s])                # Parents and FIFO queue</w:t>
      </w:r>
    </w:p>
    <w:p w14:paraId="0F7F925C" w14:textId="77777777" w:rsidR="00505570" w:rsidRDefault="008473DF" w:rsidP="007853EC">
      <w:pPr>
        <w:pStyle w:val="aa"/>
      </w:pPr>
      <w:r w:rsidRPr="008473DF">
        <w:t xml:space="preserve">     while Q:</w:t>
      </w:r>
    </w:p>
    <w:p w14:paraId="2C1E9117" w14:textId="77777777" w:rsidR="00505570" w:rsidRDefault="008473DF" w:rsidP="007853EC">
      <w:pPr>
        <w:pStyle w:val="aa"/>
      </w:pPr>
      <w:r w:rsidRPr="008473DF">
        <w:t xml:space="preserve">         </w:t>
      </w:r>
      <w:r w:rsidR="00505570">
        <w:t xml:space="preserve"> </w:t>
      </w:r>
      <w:r w:rsidRPr="008473DF">
        <w:t>u = Q.popleft()                         # Constant-time for deque</w:t>
      </w:r>
    </w:p>
    <w:p w14:paraId="2BB0E5A4" w14:textId="77777777" w:rsidR="00505570" w:rsidRDefault="008473DF" w:rsidP="007853EC">
      <w:pPr>
        <w:pStyle w:val="aa"/>
      </w:pPr>
      <w:r w:rsidRPr="008473DF">
        <w:t xml:space="preserve">         </w:t>
      </w:r>
      <w:r w:rsidR="00505570">
        <w:t xml:space="preserve"> </w:t>
      </w:r>
      <w:r w:rsidRPr="008473DF">
        <w:t>for v in G[u]:</w:t>
      </w:r>
    </w:p>
    <w:p w14:paraId="3C668697" w14:textId="77777777" w:rsidR="00505570" w:rsidRDefault="008473DF" w:rsidP="002136EA">
      <w:pPr>
        <w:pStyle w:val="aa"/>
        <w:ind w:firstLineChars="100" w:firstLine="180"/>
      </w:pPr>
      <w:r w:rsidRPr="008473DF">
        <w:t xml:space="preserve">             if v in P: continue                 # Already has parent</w:t>
      </w:r>
    </w:p>
    <w:p w14:paraId="444629AB" w14:textId="77777777" w:rsidR="008473DF" w:rsidRPr="008473DF" w:rsidRDefault="008473DF" w:rsidP="002136EA">
      <w:pPr>
        <w:pStyle w:val="aa"/>
        <w:ind w:firstLineChars="100" w:firstLine="180"/>
      </w:pPr>
      <w:r w:rsidRPr="008473DF">
        <w:t xml:space="preserve">             P[v] = u                            # Reached from u: u is parent </w:t>
      </w:r>
    </w:p>
    <w:p w14:paraId="52B964A7" w14:textId="77777777" w:rsidR="00505570" w:rsidRDefault="008473DF" w:rsidP="007853EC">
      <w:pPr>
        <w:pStyle w:val="aa"/>
      </w:pPr>
      <w:r w:rsidRPr="008473DF">
        <w:t xml:space="preserve">            </w:t>
      </w:r>
      <w:r w:rsidR="00505570">
        <w:t xml:space="preserve">   </w:t>
      </w:r>
      <w:r w:rsidRPr="008473DF">
        <w:t>Q.append(v)</w:t>
      </w:r>
    </w:p>
    <w:p w14:paraId="2D574B36" w14:textId="77777777" w:rsidR="008473DF" w:rsidRPr="008473DF" w:rsidRDefault="008473DF" w:rsidP="007853EC">
      <w:pPr>
        <w:pStyle w:val="aa"/>
      </w:pPr>
      <w:r w:rsidRPr="008473DF">
        <w:t xml:space="preserve">     return P </w:t>
      </w:r>
    </w:p>
    <w:p w14:paraId="08ED29B7" w14:textId="504930AD" w:rsidR="006A61E7" w:rsidRPr="006D7CBE" w:rsidRDefault="00AE7DAA" w:rsidP="00AE7DAA">
      <w:pPr>
        <w:ind w:firstLine="420"/>
        <w:rPr>
          <w:rFonts w:eastAsia="宋体"/>
        </w:rPr>
      </w:pPr>
      <w:r w:rsidRPr="006D7CBE">
        <w:rPr>
          <w:rFonts w:eastAsia="宋体" w:hint="eastAsia"/>
        </w:rPr>
        <w:t>正如</w:t>
      </w:r>
      <w:r w:rsidRPr="006D7CBE">
        <w:rPr>
          <w:rFonts w:eastAsia="宋体"/>
        </w:rPr>
        <w:t>您在清单</w:t>
      </w:r>
      <w:r w:rsidRPr="006D7CBE">
        <w:rPr>
          <w:rFonts w:eastAsia="宋体" w:hint="eastAsia"/>
        </w:rPr>
        <w:t>5</w:t>
      </w:r>
      <w:r w:rsidRPr="006D7CBE">
        <w:rPr>
          <w:rFonts w:eastAsia="宋体"/>
        </w:rPr>
        <w:t>-9</w:t>
      </w:r>
      <w:r w:rsidRPr="006D7CBE">
        <w:rPr>
          <w:rFonts w:eastAsia="宋体" w:hint="eastAsia"/>
        </w:rPr>
        <w:t>中所</w:t>
      </w:r>
      <w:r w:rsidRPr="006D7CBE">
        <w:rPr>
          <w:rFonts w:eastAsia="宋体"/>
        </w:rPr>
        <w:t>看到的那样，</w:t>
      </w:r>
      <w:r w:rsidRPr="006D7CBE">
        <w:rPr>
          <w:rFonts w:eastAsia="宋体"/>
        </w:rPr>
        <w:t>bfs</w:t>
      </w:r>
      <w:r w:rsidRPr="006D7CBE">
        <w:rPr>
          <w:rFonts w:eastAsia="宋体"/>
        </w:rPr>
        <w:t>函数与清单</w:t>
      </w:r>
      <w:r w:rsidRPr="006D7CBE">
        <w:rPr>
          <w:rFonts w:eastAsia="宋体" w:hint="eastAsia"/>
        </w:rPr>
        <w:t>5</w:t>
      </w:r>
      <w:r w:rsidRPr="006D7CBE">
        <w:rPr>
          <w:rFonts w:eastAsia="宋体"/>
        </w:rPr>
        <w:t>-5</w:t>
      </w:r>
      <w:r w:rsidRPr="006D7CBE">
        <w:rPr>
          <w:rFonts w:eastAsia="宋体" w:hint="eastAsia"/>
        </w:rPr>
        <w:t>中</w:t>
      </w:r>
      <w:r w:rsidRPr="006D7CBE">
        <w:rPr>
          <w:rFonts w:eastAsia="宋体"/>
        </w:rPr>
        <w:t>的</w:t>
      </w:r>
      <w:r w:rsidRPr="006D7CBE">
        <w:rPr>
          <w:rFonts w:eastAsia="宋体"/>
        </w:rPr>
        <w:t>iter_dfs</w:t>
      </w:r>
      <w:r w:rsidRPr="006D7CBE">
        <w:rPr>
          <w:rFonts w:eastAsia="宋体" w:hint="eastAsia"/>
        </w:rPr>
        <w:t>函数非常</w:t>
      </w:r>
      <w:r w:rsidRPr="006D7CBE">
        <w:rPr>
          <w:rFonts w:eastAsia="宋体"/>
        </w:rPr>
        <w:t>类似</w:t>
      </w:r>
      <w:r w:rsidRPr="006D7CBE">
        <w:rPr>
          <w:rFonts w:eastAsia="宋体" w:hint="eastAsia"/>
        </w:rPr>
        <w:t>。</w:t>
      </w:r>
      <w:r w:rsidRPr="006D7CBE">
        <w:rPr>
          <w:rFonts w:eastAsia="宋体"/>
        </w:rPr>
        <w:t>我们</w:t>
      </w:r>
      <w:r w:rsidRPr="006D7CBE">
        <w:rPr>
          <w:rFonts w:eastAsia="宋体" w:hint="eastAsia"/>
        </w:rPr>
        <w:t>只是</w:t>
      </w:r>
      <w:r w:rsidRPr="006D7CBE">
        <w:rPr>
          <w:rFonts w:eastAsia="宋体"/>
        </w:rPr>
        <w:t>将其中的</w:t>
      </w:r>
      <w:r w:rsidRPr="006D7CBE">
        <w:rPr>
          <w:rFonts w:eastAsia="宋体"/>
        </w:rPr>
        <w:t>list</w:t>
      </w:r>
      <w:r w:rsidRPr="006D7CBE">
        <w:rPr>
          <w:rFonts w:eastAsia="宋体"/>
        </w:rPr>
        <w:t>换成了</w:t>
      </w:r>
      <w:r w:rsidRPr="006D7CBE">
        <w:rPr>
          <w:rFonts w:eastAsia="宋体"/>
        </w:rPr>
        <w:t>deque</w:t>
      </w:r>
      <w:r w:rsidR="0068541B" w:rsidRPr="006D7CBE">
        <w:rPr>
          <w:rFonts w:eastAsia="宋体"/>
        </w:rPr>
        <w:t>，</w:t>
      </w:r>
      <w:r w:rsidR="0068541B" w:rsidRPr="006D7CBE">
        <w:rPr>
          <w:rFonts w:eastAsia="宋体" w:hint="eastAsia"/>
        </w:rPr>
        <w:t>而且</w:t>
      </w:r>
      <w:r w:rsidR="0068541B" w:rsidRPr="006D7CBE">
        <w:rPr>
          <w:rFonts w:eastAsia="宋体"/>
        </w:rPr>
        <w:t>，这次我们</w:t>
      </w:r>
      <w:r w:rsidR="0068541B" w:rsidRPr="006D7CBE">
        <w:rPr>
          <w:rFonts w:eastAsia="宋体" w:hint="eastAsia"/>
        </w:rPr>
        <w:t>只需</w:t>
      </w:r>
      <w:r w:rsidR="0068541B" w:rsidRPr="006D7CBE">
        <w:rPr>
          <w:rFonts w:eastAsia="宋体"/>
        </w:rPr>
        <w:t>在遍历过程中</w:t>
      </w:r>
      <w:r w:rsidR="0068541B" w:rsidRPr="006D7CBE">
        <w:rPr>
          <w:rFonts w:eastAsia="宋体" w:hint="eastAsia"/>
        </w:rPr>
        <w:t>持续跟踪途</w:t>
      </w:r>
      <w:del w:id="612" w:author="Decheng Fan" w:date="2014-06-09T07:41:00Z">
        <w:r w:rsidR="0068541B" w:rsidRPr="006D7CBE" w:rsidDel="00416B74">
          <w:rPr>
            <w:rFonts w:eastAsia="宋体" w:hint="eastAsia"/>
          </w:rPr>
          <w:delText>径</w:delText>
        </w:r>
      </w:del>
      <w:ins w:id="613" w:author="Decheng Fan" w:date="2014-06-09T07:41:00Z">
        <w:r w:rsidR="00416B74">
          <w:rPr>
            <w:rFonts w:eastAsia="宋体" w:hint="eastAsia"/>
          </w:rPr>
          <w:t>经</w:t>
        </w:r>
      </w:ins>
      <w:r w:rsidRPr="006D7CBE">
        <w:rPr>
          <w:rFonts w:eastAsia="宋体"/>
        </w:rPr>
        <w:t>节点的父节点</w:t>
      </w:r>
      <w:r w:rsidRPr="006D7CBE">
        <w:rPr>
          <w:rFonts w:eastAsia="宋体" w:hint="eastAsia"/>
        </w:rPr>
        <w:t>（</w:t>
      </w:r>
      <w:r w:rsidRPr="006D7CBE">
        <w:rPr>
          <w:rFonts w:eastAsia="宋体"/>
        </w:rPr>
        <w:t>它们</w:t>
      </w:r>
      <w:r w:rsidRPr="006D7CBE">
        <w:rPr>
          <w:rFonts w:eastAsia="宋体" w:hint="eastAsia"/>
        </w:rPr>
        <w:t>都</w:t>
      </w:r>
      <w:r w:rsidRPr="006D7CBE">
        <w:rPr>
          <w:rFonts w:eastAsia="宋体"/>
        </w:rPr>
        <w:t>在</w:t>
      </w:r>
      <w:del w:id="614" w:author="Decheng Fan" w:date="2014-06-09T07:41:00Z">
        <w:r w:rsidR="0068541B" w:rsidRPr="006D7CBE" w:rsidDel="001D2615">
          <w:rPr>
            <w:rFonts w:eastAsia="宋体" w:hint="eastAsia"/>
          </w:rPr>
          <w:delText>队列</w:delText>
        </w:r>
      </w:del>
      <w:ins w:id="615" w:author="Decheng Fan" w:date="2014-06-09T07:41:00Z">
        <w:r w:rsidR="001D2615">
          <w:rPr>
            <w:rFonts w:eastAsia="宋体" w:hint="eastAsia"/>
          </w:rPr>
          <w:t>字典</w:t>
        </w:r>
      </w:ins>
      <w:r w:rsidRPr="006D7CBE">
        <w:rPr>
          <w:rFonts w:eastAsia="宋体" w:hint="eastAsia"/>
        </w:rPr>
        <w:t>P</w:t>
      </w:r>
      <w:r w:rsidRPr="006D7CBE">
        <w:rPr>
          <w:rFonts w:eastAsia="宋体"/>
        </w:rPr>
        <w:t>中</w:t>
      </w:r>
      <w:r w:rsidRPr="006D7CBE">
        <w:rPr>
          <w:rFonts w:eastAsia="宋体" w:hint="eastAsia"/>
        </w:rPr>
        <w:t>）</w:t>
      </w:r>
      <w:r w:rsidR="009817E6" w:rsidRPr="006D7CBE">
        <w:rPr>
          <w:rFonts w:eastAsia="宋体" w:hint="eastAsia"/>
        </w:rPr>
        <w:t>即可</w:t>
      </w:r>
      <w:r w:rsidR="0068541B" w:rsidRPr="006D7CBE">
        <w:rPr>
          <w:rFonts w:eastAsia="宋体" w:hint="eastAsia"/>
        </w:rPr>
        <w:t>，</w:t>
      </w:r>
      <w:r w:rsidR="0068541B" w:rsidRPr="006D7CBE">
        <w:rPr>
          <w:rFonts w:eastAsia="宋体"/>
        </w:rPr>
        <w:t>不</w:t>
      </w:r>
      <w:r w:rsidR="0068541B" w:rsidRPr="006D7CBE">
        <w:rPr>
          <w:rFonts w:eastAsia="宋体" w:hint="eastAsia"/>
        </w:rPr>
        <w:t>需要</w:t>
      </w:r>
      <w:r w:rsidR="00420FFB" w:rsidRPr="006D7CBE">
        <w:rPr>
          <w:rFonts w:eastAsia="宋体" w:hint="eastAsia"/>
        </w:rPr>
        <w:t>再</w:t>
      </w:r>
      <w:r w:rsidR="009817E6" w:rsidRPr="006D7CBE">
        <w:rPr>
          <w:rFonts w:eastAsia="宋体" w:hint="eastAsia"/>
        </w:rPr>
        <w:t>去</w:t>
      </w:r>
      <w:r w:rsidR="0068541B" w:rsidRPr="006D7CBE">
        <w:rPr>
          <w:rFonts w:eastAsia="宋体" w:hint="eastAsia"/>
        </w:rPr>
        <w:t>记录那些已</w:t>
      </w:r>
      <w:r w:rsidR="0068541B" w:rsidRPr="006D7CBE">
        <w:rPr>
          <w:rFonts w:eastAsia="宋体"/>
        </w:rPr>
        <w:t>访问节点了（</w:t>
      </w:r>
      <w:r w:rsidR="0068541B" w:rsidRPr="006D7CBE">
        <w:rPr>
          <w:rFonts w:eastAsia="宋体" w:hint="eastAsia"/>
        </w:rPr>
        <w:t>之前</w:t>
      </w:r>
      <w:r w:rsidR="0068541B" w:rsidRPr="006D7CBE">
        <w:rPr>
          <w:rFonts w:eastAsia="宋体"/>
        </w:rPr>
        <w:t>的</w:t>
      </w:r>
      <w:ins w:id="616" w:author="Decheng Fan" w:date="2014-06-09T07:41:00Z">
        <w:r w:rsidR="001D2615">
          <w:rPr>
            <w:rFonts w:eastAsia="宋体" w:hint="eastAsia"/>
          </w:rPr>
          <w:t>集合</w:t>
        </w:r>
      </w:ins>
      <w:r w:rsidR="0068541B" w:rsidRPr="006D7CBE">
        <w:rPr>
          <w:rFonts w:eastAsia="宋体"/>
        </w:rPr>
        <w:t>S</w:t>
      </w:r>
      <w:del w:id="617" w:author="Decheng Fan" w:date="2014-06-09T07:41:00Z">
        <w:r w:rsidR="0068541B" w:rsidRPr="006D7CBE" w:rsidDel="001D2615">
          <w:rPr>
            <w:rFonts w:eastAsia="宋体"/>
          </w:rPr>
          <w:delText>列表</w:delText>
        </w:r>
      </w:del>
      <w:r w:rsidR="0068541B" w:rsidRPr="006D7CBE">
        <w:rPr>
          <w:rFonts w:eastAsia="宋体"/>
        </w:rPr>
        <w:t>）</w:t>
      </w:r>
      <w:r w:rsidRPr="006D7CBE">
        <w:rPr>
          <w:rFonts w:eastAsia="宋体"/>
        </w:rPr>
        <w:t>。</w:t>
      </w:r>
      <w:r w:rsidR="0068541B" w:rsidRPr="006D7CBE">
        <w:rPr>
          <w:rFonts w:eastAsia="宋体" w:hint="eastAsia"/>
        </w:rPr>
        <w:t>现在，</w:t>
      </w:r>
      <w:r w:rsidR="0068541B" w:rsidRPr="006D7CBE">
        <w:rPr>
          <w:rFonts w:eastAsia="宋体"/>
        </w:rPr>
        <w:t>如果</w:t>
      </w:r>
      <w:r w:rsidR="0068541B" w:rsidRPr="006D7CBE">
        <w:rPr>
          <w:rFonts w:eastAsia="宋体" w:hint="eastAsia"/>
        </w:rPr>
        <w:t>您</w:t>
      </w:r>
      <w:r w:rsidR="0068541B" w:rsidRPr="006D7CBE">
        <w:rPr>
          <w:rFonts w:eastAsia="宋体"/>
        </w:rPr>
        <w:t>想要获取从</w:t>
      </w:r>
      <w:r w:rsidR="0068541B" w:rsidRPr="006D7CBE">
        <w:rPr>
          <w:rFonts w:eastAsia="宋体"/>
        </w:rPr>
        <w:t>a</w:t>
      </w:r>
      <w:r w:rsidR="0068541B" w:rsidRPr="006D7CBE">
        <w:rPr>
          <w:rFonts w:eastAsia="宋体"/>
        </w:rPr>
        <w:t>到</w:t>
      </w:r>
      <w:r w:rsidR="0068541B" w:rsidRPr="006D7CBE">
        <w:rPr>
          <w:rFonts w:eastAsia="宋体"/>
        </w:rPr>
        <w:t>u</w:t>
      </w:r>
      <w:r w:rsidR="0068541B" w:rsidRPr="006D7CBE">
        <w:rPr>
          <w:rFonts w:eastAsia="宋体"/>
        </w:rPr>
        <w:t>的路径的话，只要直接在队列</w:t>
      </w:r>
      <w:r w:rsidR="0068541B" w:rsidRPr="006D7CBE">
        <w:rPr>
          <w:rFonts w:eastAsia="宋体"/>
        </w:rPr>
        <w:t>P</w:t>
      </w:r>
      <w:r w:rsidR="0068541B" w:rsidRPr="006D7CBE">
        <w:rPr>
          <w:rFonts w:eastAsia="宋体"/>
        </w:rPr>
        <w:t>中</w:t>
      </w:r>
      <w:r w:rsidR="0068541B" w:rsidRPr="006D7CBE">
        <w:rPr>
          <w:rFonts w:eastAsia="宋体" w:hint="eastAsia"/>
        </w:rPr>
        <w:t>“往回</w:t>
      </w:r>
      <w:r w:rsidR="0068541B" w:rsidRPr="006D7CBE">
        <w:rPr>
          <w:rFonts w:eastAsia="宋体"/>
        </w:rPr>
        <w:t>倒</w:t>
      </w:r>
      <w:r w:rsidR="0068541B" w:rsidRPr="006D7CBE">
        <w:rPr>
          <w:rFonts w:eastAsia="宋体" w:hint="eastAsia"/>
        </w:rPr>
        <w:t>”</w:t>
      </w:r>
      <w:r w:rsidR="0068541B" w:rsidRPr="0068541B">
        <w:rPr>
          <w:rFonts w:eastAsia="宋体"/>
        </w:rPr>
        <w:t>就行了</w:t>
      </w:r>
      <w:r w:rsidR="0068541B">
        <w:rPr>
          <w:rFonts w:eastAsia="宋体" w:hint="eastAsia"/>
        </w:rPr>
        <w:t>。</w:t>
      </w:r>
    </w:p>
    <w:p w14:paraId="0D6615D2" w14:textId="77777777" w:rsidR="008473DF" w:rsidRPr="008473DF" w:rsidRDefault="008473DF" w:rsidP="007853EC">
      <w:pPr>
        <w:pStyle w:val="aa"/>
      </w:pPr>
      <w:r w:rsidRPr="008473DF">
        <w:t xml:space="preserve">&gt;&gt;&gt; path = [u] </w:t>
      </w:r>
    </w:p>
    <w:p w14:paraId="205FBF94" w14:textId="77777777" w:rsidR="008473DF" w:rsidRPr="008473DF" w:rsidRDefault="008473DF" w:rsidP="007853EC">
      <w:pPr>
        <w:pStyle w:val="aa"/>
      </w:pPr>
      <w:r w:rsidRPr="008473DF">
        <w:t xml:space="preserve">&gt;&gt;&gt; while P[u] is not None: </w:t>
      </w:r>
    </w:p>
    <w:p w14:paraId="144563A4" w14:textId="77777777" w:rsidR="00505570" w:rsidRDefault="008473DF" w:rsidP="007853EC">
      <w:pPr>
        <w:pStyle w:val="aa"/>
      </w:pPr>
      <w:r w:rsidRPr="008473DF">
        <w:t>...</w:t>
      </w:r>
      <w:r w:rsidR="00505570">
        <w:t xml:space="preserve"> </w:t>
      </w:r>
      <w:r w:rsidRPr="008473DF">
        <w:t xml:space="preserve">     path.append(P[u])</w:t>
      </w:r>
    </w:p>
    <w:p w14:paraId="450C3A02" w14:textId="77777777" w:rsidR="00505570" w:rsidRDefault="008473DF" w:rsidP="007853EC">
      <w:pPr>
        <w:pStyle w:val="aa"/>
      </w:pPr>
      <w:r w:rsidRPr="008473DF">
        <w:t>...</w:t>
      </w:r>
      <w:r w:rsidR="00505570">
        <w:t xml:space="preserve"> </w:t>
      </w:r>
      <w:r w:rsidRPr="008473DF">
        <w:t xml:space="preserve">     u = P[u] </w:t>
      </w:r>
    </w:p>
    <w:p w14:paraId="011A37BF" w14:textId="77777777" w:rsidR="008473DF" w:rsidRPr="008473DF" w:rsidRDefault="008473DF" w:rsidP="007853EC">
      <w:pPr>
        <w:pStyle w:val="aa"/>
      </w:pPr>
      <w:r w:rsidRPr="008473DF">
        <w:t xml:space="preserve">... </w:t>
      </w:r>
    </w:p>
    <w:p w14:paraId="65D945C5" w14:textId="77777777" w:rsidR="008473DF" w:rsidRPr="008473DF" w:rsidRDefault="008473DF" w:rsidP="007853EC">
      <w:pPr>
        <w:pStyle w:val="aa"/>
      </w:pPr>
      <w:r w:rsidRPr="008473DF">
        <w:t xml:space="preserve">&gt;&gt;&gt; path.reverse() </w:t>
      </w:r>
    </w:p>
    <w:p w14:paraId="5B5676ED" w14:textId="77777777" w:rsidR="008473DF" w:rsidRPr="008473DF" w:rsidRDefault="008473DF" w:rsidP="007853EC">
      <w:pPr>
        <w:pStyle w:val="aa"/>
      </w:pPr>
      <w:r w:rsidRPr="008473DF">
        <w:t xml:space="preserve"> </w:t>
      </w:r>
    </w:p>
    <w:p w14:paraId="1F1D37AB" w14:textId="394EAEBF" w:rsidR="006A61E7" w:rsidRPr="006D7CBE" w:rsidRDefault="002333CC" w:rsidP="008473DF">
      <w:pPr>
        <w:ind w:firstLine="420"/>
        <w:rPr>
          <w:rFonts w:eastAsia="宋体"/>
        </w:rPr>
      </w:pPr>
      <w:ins w:id="618" w:author="Decheng Fan" w:date="2014-06-09T07:44:00Z">
        <w:r>
          <w:rPr>
            <w:rFonts w:eastAsia="宋体" w:hint="eastAsia"/>
          </w:rPr>
          <w:t>当然，</w:t>
        </w:r>
      </w:ins>
      <w:del w:id="619" w:author="Decheng Fan" w:date="2014-06-09T07:44:00Z">
        <w:r w:rsidR="00BA4760" w:rsidRPr="006D7CBE" w:rsidDel="002333CC">
          <w:rPr>
            <w:rFonts w:eastAsia="宋体" w:hint="eastAsia"/>
          </w:rPr>
          <w:delText>当然对于</w:delText>
        </w:r>
        <w:r w:rsidR="00BA4760" w:rsidRPr="006D7CBE" w:rsidDel="002333CC">
          <w:rPr>
            <w:rFonts w:eastAsia="宋体"/>
          </w:rPr>
          <w:delText>这类</w:delText>
        </w:r>
        <w:r w:rsidR="00BA4760" w:rsidRPr="006D7CBE" w:rsidDel="002333CC">
          <w:rPr>
            <w:rFonts w:eastAsia="宋体" w:hint="eastAsia"/>
          </w:rPr>
          <w:delText>问题</w:delText>
        </w:r>
        <w:r w:rsidR="00BA4760" w:rsidRPr="006D7CBE" w:rsidDel="002333CC">
          <w:rPr>
            <w:rFonts w:eastAsia="宋体"/>
          </w:rPr>
          <w:delText>，</w:delText>
        </w:r>
      </w:del>
      <w:r w:rsidR="00BA4760" w:rsidRPr="006D7CBE">
        <w:rPr>
          <w:rFonts w:eastAsia="宋体"/>
        </w:rPr>
        <w:t>我们可以</w:t>
      </w:r>
      <w:r w:rsidR="00BA4760" w:rsidRPr="006D7CBE">
        <w:rPr>
          <w:rFonts w:eastAsia="宋体" w:hint="eastAsia"/>
        </w:rPr>
        <w:t>自由选择</w:t>
      </w:r>
      <w:commentRangeStart w:id="620"/>
      <w:ins w:id="621" w:author="Decheng Fan" w:date="2014-06-09T07:42:00Z">
        <w:r>
          <w:rPr>
            <w:rFonts w:eastAsia="宋体" w:hint="eastAsia"/>
          </w:rPr>
          <w:t>在</w:t>
        </w:r>
      </w:ins>
      <w:del w:id="622" w:author="Decheng Fan" w:date="2014-06-09T07:42:00Z">
        <w:r w:rsidR="00BA4760" w:rsidRPr="006D7CBE" w:rsidDel="002333CC">
          <w:rPr>
            <w:rFonts w:eastAsia="宋体"/>
          </w:rPr>
          <w:delText>是使用</w:delText>
        </w:r>
      </w:del>
      <w:r w:rsidR="00BA4760" w:rsidRPr="006D7CBE">
        <w:rPr>
          <w:rFonts w:eastAsia="宋体" w:hint="eastAsia"/>
        </w:rPr>
        <w:t>DFS</w:t>
      </w:r>
      <w:r w:rsidR="00BA4760" w:rsidRPr="006D7CBE">
        <w:rPr>
          <w:rFonts w:eastAsia="宋体" w:hint="eastAsia"/>
        </w:rPr>
        <w:t>中</w:t>
      </w:r>
      <w:ins w:id="623" w:author="Decheng Fan" w:date="2014-06-09T07:43:00Z">
        <w:r>
          <w:rPr>
            <w:rFonts w:eastAsia="宋体" w:hint="eastAsia"/>
          </w:rPr>
          <w:t>使用这</w:t>
        </w:r>
      </w:ins>
      <w:del w:id="624" w:author="Decheng Fan" w:date="2014-06-09T07:43:00Z">
        <w:r w:rsidR="00BA4760" w:rsidRPr="006D7CBE" w:rsidDel="002333CC">
          <w:rPr>
            <w:rFonts w:eastAsia="宋体" w:hint="eastAsia"/>
          </w:rPr>
          <w:delText>的</w:delText>
        </w:r>
        <w:r w:rsidR="00BA4760" w:rsidRPr="006D7CBE" w:rsidDel="002333CC">
          <w:rPr>
            <w:rFonts w:eastAsia="宋体"/>
          </w:rPr>
          <w:delText>那</w:delText>
        </w:r>
      </w:del>
      <w:r w:rsidR="00BA4760" w:rsidRPr="006D7CBE">
        <w:rPr>
          <w:rFonts w:eastAsia="宋体"/>
        </w:rPr>
        <w:t>种父节点字典</w:t>
      </w:r>
      <w:commentRangeEnd w:id="620"/>
      <w:r>
        <w:rPr>
          <w:rStyle w:val="af3"/>
        </w:rPr>
        <w:commentReference w:id="620"/>
      </w:r>
      <w:r w:rsidR="00BA4760" w:rsidRPr="006D7CBE">
        <w:rPr>
          <w:rFonts w:eastAsia="宋体" w:hint="eastAsia"/>
        </w:rPr>
        <w:t>，</w:t>
      </w:r>
      <w:del w:id="625" w:author="Decheng Fan" w:date="2014-06-09T07:44:00Z">
        <w:r w:rsidR="00BA4760" w:rsidRPr="006D7CBE" w:rsidDel="002333CC">
          <w:rPr>
            <w:rFonts w:eastAsia="宋体" w:hint="eastAsia"/>
          </w:rPr>
          <w:delText>还是</w:delText>
        </w:r>
      </w:del>
      <w:ins w:id="626" w:author="Decheng Fan" w:date="2014-06-09T07:44:00Z">
        <w:r>
          <w:rPr>
            <w:rFonts w:eastAsia="宋体" w:hint="eastAsia"/>
          </w:rPr>
          <w:t>也可以在</w:t>
        </w:r>
      </w:ins>
      <w:r w:rsidR="00BA4760" w:rsidRPr="006D7CBE">
        <w:rPr>
          <w:rFonts w:eastAsia="宋体" w:hint="eastAsia"/>
        </w:rPr>
        <w:t>BFS</w:t>
      </w:r>
      <w:r w:rsidR="00BA4760" w:rsidRPr="006D7CBE">
        <w:rPr>
          <w:rFonts w:eastAsia="宋体" w:hint="eastAsia"/>
        </w:rPr>
        <w:t>中</w:t>
      </w:r>
      <w:ins w:id="627" w:author="Decheng Fan" w:date="2014-06-09T07:45:00Z">
        <w:r>
          <w:rPr>
            <w:rFonts w:eastAsia="宋体" w:hint="eastAsia"/>
          </w:rPr>
          <w:t>选择</w:t>
        </w:r>
      </w:ins>
      <w:ins w:id="628" w:author="Decheng Fan" w:date="2014-06-09T07:44:00Z">
        <w:r>
          <w:rPr>
            <w:rFonts w:eastAsia="宋体" w:hint="eastAsia"/>
          </w:rPr>
          <w:t>用</w:t>
        </w:r>
        <w:commentRangeStart w:id="629"/>
        <w:r>
          <w:rPr>
            <w:rFonts w:eastAsia="宋体" w:hint="eastAsia"/>
          </w:rPr>
          <w:t>yi</w:t>
        </w:r>
        <w:r>
          <w:rPr>
            <w:rFonts w:eastAsia="宋体"/>
          </w:rPr>
          <w:t>eld</w:t>
        </w:r>
      </w:ins>
      <w:commentRangeEnd w:id="629"/>
      <w:ins w:id="630" w:author="Decheng Fan" w:date="2014-06-09T07:45:00Z">
        <w:r w:rsidR="004E7A97">
          <w:rPr>
            <w:rStyle w:val="af3"/>
          </w:rPr>
          <w:commentReference w:id="629"/>
        </w:r>
      </w:ins>
      <w:ins w:id="631" w:author="Decheng Fan" w:date="2014-06-09T07:44:00Z">
        <w:r>
          <w:rPr>
            <w:rFonts w:eastAsia="宋体" w:hint="eastAsia"/>
          </w:rPr>
          <w:t>来</w:t>
        </w:r>
      </w:ins>
      <w:del w:id="632" w:author="Decheng Fan" w:date="2014-06-09T07:44:00Z">
        <w:r w:rsidR="00BA4760" w:rsidRPr="006D7CBE" w:rsidDel="002333CC">
          <w:rPr>
            <w:rFonts w:eastAsia="宋体" w:hint="eastAsia"/>
          </w:rPr>
          <w:delText>这种</w:delText>
        </w:r>
        <w:r w:rsidR="00BA4760" w:rsidRPr="006D7CBE" w:rsidDel="002333CC">
          <w:rPr>
            <w:rFonts w:eastAsia="宋体"/>
          </w:rPr>
          <w:delText>通过</w:delText>
        </w:r>
      </w:del>
      <w:r w:rsidR="00BA4760" w:rsidRPr="006D7CBE">
        <w:rPr>
          <w:rFonts w:eastAsia="宋体" w:hint="eastAsia"/>
        </w:rPr>
        <w:t>迭代</w:t>
      </w:r>
      <w:r w:rsidR="00BA4760" w:rsidRPr="006D7CBE">
        <w:rPr>
          <w:rFonts w:eastAsia="宋体"/>
        </w:rPr>
        <w:t>遍历</w:t>
      </w:r>
      <w:del w:id="633" w:author="Decheng Fan" w:date="2014-06-09T07:44:00Z">
        <w:r w:rsidR="00BA4760" w:rsidRPr="006D7CBE" w:rsidDel="002333CC">
          <w:rPr>
            <w:rFonts w:eastAsia="宋体"/>
          </w:rPr>
          <w:delText>而</w:delText>
        </w:r>
        <w:r w:rsidR="00BA4760" w:rsidRPr="006D7CBE" w:rsidDel="002333CC">
          <w:rPr>
            <w:rFonts w:eastAsia="宋体" w:hint="eastAsia"/>
          </w:rPr>
          <w:delText>产生</w:delText>
        </w:r>
      </w:del>
      <w:r w:rsidR="00BA4760" w:rsidRPr="006D7CBE">
        <w:rPr>
          <w:rFonts w:eastAsia="宋体"/>
        </w:rPr>
        <w:t>的节点</w:t>
      </w:r>
      <w:r w:rsidR="00BA4760" w:rsidRPr="006D7CBE">
        <w:rPr>
          <w:rFonts w:eastAsia="宋体" w:hint="eastAsia"/>
        </w:rPr>
        <w:t>集。</w:t>
      </w:r>
      <w:r w:rsidR="00BA4760" w:rsidRPr="006D7CBE">
        <w:rPr>
          <w:rFonts w:eastAsia="宋体"/>
        </w:rPr>
        <w:t>在</w:t>
      </w:r>
      <w:r w:rsidR="00BA4760" w:rsidRPr="006D7CBE">
        <w:rPr>
          <w:rFonts w:eastAsia="宋体" w:hint="eastAsia"/>
        </w:rPr>
        <w:t>习题</w:t>
      </w:r>
      <w:r w:rsidR="00BA4760" w:rsidRPr="006D7CBE">
        <w:rPr>
          <w:rFonts w:eastAsia="宋体" w:hint="eastAsia"/>
        </w:rPr>
        <w:t>5</w:t>
      </w:r>
      <w:r w:rsidR="00BA4760" w:rsidRPr="006D7CBE">
        <w:rPr>
          <w:rFonts w:eastAsia="宋体"/>
        </w:rPr>
        <w:t>-13</w:t>
      </w:r>
      <w:r w:rsidR="00BA4760" w:rsidRPr="006D7CBE">
        <w:rPr>
          <w:rFonts w:eastAsia="宋体" w:hint="eastAsia"/>
        </w:rPr>
        <w:t>中</w:t>
      </w:r>
      <w:r w:rsidR="00BA4760" w:rsidRPr="006D7CBE">
        <w:rPr>
          <w:rFonts w:eastAsia="宋体"/>
        </w:rPr>
        <w:t>，我们将会让</w:t>
      </w:r>
      <w:r w:rsidR="00BA4760" w:rsidRPr="006D7CBE">
        <w:rPr>
          <w:rFonts w:eastAsia="宋体" w:hint="eastAsia"/>
        </w:rPr>
        <w:t>您通过</w:t>
      </w:r>
      <w:r w:rsidR="00BA4760" w:rsidRPr="006D7CBE">
        <w:rPr>
          <w:rFonts w:eastAsia="宋体"/>
        </w:rPr>
        <w:t>修改这段代码</w:t>
      </w:r>
      <w:r w:rsidR="00BA4760" w:rsidRPr="006D7CBE">
        <w:rPr>
          <w:rFonts w:eastAsia="宋体" w:hint="eastAsia"/>
        </w:rPr>
        <w:t>来</w:t>
      </w:r>
      <w:r w:rsidR="00BA4760" w:rsidRPr="006D7CBE">
        <w:rPr>
          <w:rFonts w:eastAsia="宋体"/>
        </w:rPr>
        <w:t>找出相关的距离（</w:t>
      </w:r>
      <w:r w:rsidR="00BA4760" w:rsidRPr="006D7CBE">
        <w:rPr>
          <w:rFonts w:eastAsia="宋体" w:hint="eastAsia"/>
        </w:rPr>
        <w:t>而</w:t>
      </w:r>
      <w:r w:rsidR="00BA4760" w:rsidRPr="006D7CBE">
        <w:rPr>
          <w:rFonts w:eastAsia="宋体"/>
        </w:rPr>
        <w:t>不是路径）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BA4760" w:rsidRPr="00BF31FC" w14:paraId="336B388B" w14:textId="77777777" w:rsidTr="006D7CBE">
        <w:tc>
          <w:tcPr>
            <w:tcW w:w="8414" w:type="dxa"/>
            <w:shd w:val="clear" w:color="auto" w:fill="auto"/>
          </w:tcPr>
          <w:p w14:paraId="3EED5F3B" w14:textId="77777777" w:rsidR="000A6D4F" w:rsidRPr="006D7CBE" w:rsidRDefault="00C2313E" w:rsidP="006D7CBE">
            <w:pPr>
              <w:ind w:left="0" w:firstLineChars="0" w:firstLine="0"/>
              <w:rPr>
                <w:rFonts w:eastAsia="宋体"/>
                <w:sz w:val="18"/>
                <w:szCs w:val="18"/>
              </w:rPr>
            </w:pPr>
            <w:r w:rsidRPr="006D7CBE">
              <w:rPr>
                <w:rFonts w:eastAsia="宋体" w:hint="eastAsia"/>
                <w:b/>
                <w:sz w:val="18"/>
                <w:szCs w:val="18"/>
              </w:rPr>
              <w:t>提示</w:t>
            </w:r>
            <w:r w:rsidRPr="006D7CBE">
              <w:rPr>
                <w:rFonts w:eastAsia="宋体"/>
                <w:b/>
                <w:sz w:val="18"/>
                <w:szCs w:val="18"/>
              </w:rPr>
              <w:t>：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浏览网页</w:t>
            </w:r>
            <w:r w:rsidR="000A6D4F" w:rsidRPr="006D7CBE">
              <w:rPr>
                <w:rFonts w:eastAsia="宋体"/>
                <w:sz w:val="18"/>
                <w:szCs w:val="18"/>
              </w:rPr>
              <w:t>是一种将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DFS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和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BFS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可视化</w:t>
            </w:r>
            <w:r w:rsidR="000A6D4F" w:rsidRPr="006D7CBE">
              <w:rPr>
                <w:rFonts w:eastAsia="宋体"/>
                <w:sz w:val="18"/>
                <w:szCs w:val="18"/>
              </w:rPr>
              <w:t>的方式。当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我们</w:t>
            </w:r>
            <w:r w:rsidR="000A6D4F" w:rsidRPr="006D7CBE">
              <w:rPr>
                <w:rFonts w:eastAsia="宋体"/>
                <w:sz w:val="18"/>
                <w:szCs w:val="18"/>
              </w:rPr>
              <w:t>接连点过一些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链接</w:t>
            </w:r>
            <w:r w:rsidR="000A6D4F" w:rsidRPr="006D7CBE">
              <w:rPr>
                <w:rFonts w:eastAsia="宋体"/>
                <w:sz w:val="18"/>
                <w:szCs w:val="18"/>
              </w:rPr>
              <w:t>后，通过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“后退（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Back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）”按钮</w:t>
            </w:r>
            <w:r w:rsidR="000A6D4F" w:rsidRPr="006D7CBE">
              <w:rPr>
                <w:rFonts w:eastAsia="宋体"/>
                <w:sz w:val="18"/>
                <w:szCs w:val="18"/>
              </w:rPr>
              <w:t>回到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某个自己曾</w:t>
            </w:r>
            <w:r w:rsidR="000A6D4F" w:rsidRPr="006D7CBE">
              <w:rPr>
                <w:rFonts w:eastAsia="宋体"/>
                <w:sz w:val="18"/>
                <w:szCs w:val="18"/>
              </w:rPr>
              <w:t>到过的页面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时</w:t>
            </w:r>
            <w:r w:rsidR="000A6D4F" w:rsidRPr="006D7CBE">
              <w:rPr>
                <w:rFonts w:eastAsia="宋体"/>
                <w:sz w:val="18"/>
                <w:szCs w:val="18"/>
              </w:rPr>
              <w:t>，我们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使用</w:t>
            </w:r>
            <w:r w:rsidR="000A6D4F" w:rsidRPr="006D7CBE">
              <w:rPr>
                <w:rFonts w:eastAsia="宋体"/>
                <w:sz w:val="18"/>
                <w:szCs w:val="18"/>
              </w:rPr>
              <w:t>的就是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DFS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。在这里，</w:t>
            </w:r>
            <w:r w:rsidR="007E6DEF">
              <w:rPr>
                <w:rFonts w:eastAsia="宋体"/>
                <w:sz w:val="18"/>
                <w:szCs w:val="18"/>
              </w:rPr>
              <w:t>回溯</w:t>
            </w:r>
            <w:r w:rsidR="000A6D4F" w:rsidRPr="006D7CBE">
              <w:rPr>
                <w:rFonts w:eastAsia="宋体"/>
                <w:sz w:val="18"/>
                <w:szCs w:val="18"/>
              </w:rPr>
              <w:t>操作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就与“撤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lastRenderedPageBreak/>
              <w:t>销”按钮的</w:t>
            </w:r>
            <w:r w:rsidR="000A6D4F" w:rsidRPr="006D7CBE">
              <w:rPr>
                <w:rFonts w:eastAsia="宋体"/>
                <w:sz w:val="18"/>
                <w:szCs w:val="18"/>
              </w:rPr>
              <w:t>作用有些类似了。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而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BFS</w:t>
            </w:r>
            <w:r w:rsidR="003A1E66" w:rsidRPr="006D7CBE">
              <w:rPr>
                <w:rFonts w:eastAsia="宋体" w:hint="eastAsia"/>
                <w:sz w:val="18"/>
                <w:szCs w:val="18"/>
              </w:rPr>
              <w:t>则</w:t>
            </w:r>
            <w:r w:rsidR="003A1E66" w:rsidRPr="006D7CBE">
              <w:rPr>
                <w:rFonts w:eastAsia="宋体"/>
                <w:sz w:val="18"/>
                <w:szCs w:val="18"/>
              </w:rPr>
              <w:t>更</w:t>
            </w:r>
            <w:r w:rsidR="000A6D4F" w:rsidRPr="006D7CBE">
              <w:rPr>
                <w:rFonts w:eastAsia="宋体"/>
                <w:sz w:val="18"/>
                <w:szCs w:val="18"/>
              </w:rPr>
              <w:t>像是</w:t>
            </w:r>
            <w:r w:rsidR="00BF31FC" w:rsidRPr="006D7CBE">
              <w:rPr>
                <w:rFonts w:eastAsia="宋体" w:hint="eastAsia"/>
                <w:sz w:val="18"/>
                <w:szCs w:val="18"/>
              </w:rPr>
              <w:t>我们</w:t>
            </w:r>
            <w:r w:rsidR="000A6D4F" w:rsidRPr="006D7CBE">
              <w:rPr>
                <w:rFonts w:eastAsia="宋体"/>
                <w:sz w:val="18"/>
                <w:szCs w:val="18"/>
              </w:rPr>
              <w:t>用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新窗口</w:t>
            </w:r>
            <w:r w:rsidR="000A6D4F" w:rsidRPr="006D7CBE">
              <w:rPr>
                <w:rFonts w:eastAsia="宋体"/>
                <w:sz w:val="18"/>
                <w:szCs w:val="18"/>
              </w:rPr>
              <w:t>（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或</w:t>
            </w:r>
            <w:r w:rsidR="000A6D4F" w:rsidRPr="006D7CBE">
              <w:rPr>
                <w:rFonts w:eastAsia="宋体"/>
                <w:sz w:val="18"/>
                <w:szCs w:val="18"/>
              </w:rPr>
              <w:t>标签页）</w:t>
            </w:r>
            <w:r w:rsidR="00BF31FC" w:rsidRPr="006D7CBE">
              <w:rPr>
                <w:rFonts w:eastAsia="宋体" w:hint="eastAsia"/>
                <w:sz w:val="18"/>
                <w:szCs w:val="18"/>
              </w:rPr>
              <w:t>在后台</w:t>
            </w:r>
            <w:r w:rsidR="000A6D4F" w:rsidRPr="006D7CBE">
              <w:rPr>
                <w:rFonts w:eastAsia="宋体" w:hint="eastAsia"/>
                <w:sz w:val="18"/>
                <w:szCs w:val="18"/>
              </w:rPr>
              <w:t>打开每一个</w:t>
            </w:r>
            <w:r w:rsidR="000A6D4F" w:rsidRPr="006D7CBE">
              <w:rPr>
                <w:rFonts w:eastAsia="宋体"/>
                <w:sz w:val="18"/>
                <w:szCs w:val="18"/>
              </w:rPr>
              <w:t>链接</w:t>
            </w:r>
            <w:r w:rsidR="00BF31FC" w:rsidRPr="006D7CBE">
              <w:rPr>
                <w:rFonts w:eastAsia="宋体" w:hint="eastAsia"/>
                <w:sz w:val="18"/>
                <w:szCs w:val="18"/>
              </w:rPr>
              <w:t>，然后</w:t>
            </w:r>
            <w:r w:rsidR="00BF31FC" w:rsidRPr="006D7CBE">
              <w:rPr>
                <w:rFonts w:eastAsia="宋体"/>
                <w:sz w:val="18"/>
                <w:szCs w:val="18"/>
              </w:rPr>
              <w:t>在</w:t>
            </w:r>
            <w:r w:rsidR="00BF31FC" w:rsidRPr="006D7CBE">
              <w:rPr>
                <w:rFonts w:eastAsia="宋体" w:hint="eastAsia"/>
                <w:sz w:val="18"/>
                <w:szCs w:val="18"/>
              </w:rPr>
              <w:t>看完各</w:t>
            </w:r>
            <w:r w:rsidR="00BF31FC" w:rsidRPr="006D7CBE">
              <w:rPr>
                <w:rFonts w:eastAsia="宋体"/>
                <w:sz w:val="18"/>
                <w:szCs w:val="18"/>
              </w:rPr>
              <w:t>页面后</w:t>
            </w:r>
            <w:r w:rsidR="00BF31FC" w:rsidRPr="006D7CBE">
              <w:rPr>
                <w:rFonts w:eastAsia="宋体" w:hint="eastAsia"/>
                <w:sz w:val="18"/>
                <w:szCs w:val="18"/>
              </w:rPr>
              <w:t>依次</w:t>
            </w:r>
            <w:r w:rsidR="00BF31FC" w:rsidRPr="006D7CBE">
              <w:rPr>
                <w:rFonts w:eastAsia="宋体"/>
                <w:sz w:val="18"/>
                <w:szCs w:val="18"/>
              </w:rPr>
              <w:t>关闭其窗口。</w:t>
            </w:r>
          </w:p>
        </w:tc>
      </w:tr>
    </w:tbl>
    <w:p w14:paraId="33650BBB" w14:textId="2D6CF1DA" w:rsidR="006A61E7" w:rsidRPr="006D7CBE" w:rsidRDefault="003A1E66" w:rsidP="00BA2777">
      <w:pPr>
        <w:ind w:firstLine="420"/>
        <w:rPr>
          <w:rFonts w:eastAsia="宋体"/>
        </w:rPr>
      </w:pPr>
      <w:del w:id="634" w:author="Decheng Fan" w:date="2014-06-09T08:04:00Z">
        <w:r w:rsidRPr="006D7CBE" w:rsidDel="00194349">
          <w:rPr>
            <w:rFonts w:eastAsia="宋体" w:hint="eastAsia"/>
          </w:rPr>
          <w:lastRenderedPageBreak/>
          <w:delText>当然</w:delText>
        </w:r>
      </w:del>
      <w:r w:rsidR="00A83635" w:rsidRPr="006D7CBE">
        <w:rPr>
          <w:rFonts w:eastAsia="宋体"/>
        </w:rPr>
        <w:t>只有在一种</w:t>
      </w:r>
      <w:r w:rsidR="00A83635" w:rsidRPr="006D7CBE">
        <w:rPr>
          <w:rFonts w:eastAsia="宋体" w:hint="eastAsia"/>
        </w:rPr>
        <w:t>情景中</w:t>
      </w:r>
      <w:r w:rsidRPr="006D7CBE">
        <w:rPr>
          <w:rFonts w:eastAsia="宋体"/>
        </w:rPr>
        <w:t>，</w:t>
      </w:r>
      <w:r w:rsidRPr="006D7CBE">
        <w:rPr>
          <w:rFonts w:eastAsia="宋体" w:hint="eastAsia"/>
        </w:rPr>
        <w:t>IDDFS</w:t>
      </w:r>
      <w:r w:rsidRPr="006D7CBE">
        <w:rPr>
          <w:rFonts w:eastAsia="宋体" w:hint="eastAsia"/>
        </w:rPr>
        <w:t>的</w:t>
      </w:r>
      <w:r w:rsidRPr="006D7CBE">
        <w:rPr>
          <w:rFonts w:eastAsia="宋体"/>
        </w:rPr>
        <w:t>情况是好于</w:t>
      </w:r>
      <w:r w:rsidRPr="006D7CBE">
        <w:rPr>
          <w:rFonts w:eastAsia="宋体" w:hint="eastAsia"/>
        </w:rPr>
        <w:t>BFS</w:t>
      </w:r>
      <w:r w:rsidRPr="006D7CBE">
        <w:rPr>
          <w:rFonts w:eastAsia="宋体" w:hint="eastAsia"/>
        </w:rPr>
        <w:t>的</w:t>
      </w:r>
      <w:r w:rsidR="00A83635" w:rsidRPr="006D7CBE">
        <w:rPr>
          <w:rFonts w:eastAsia="宋体" w:hint="eastAsia"/>
        </w:rPr>
        <w:t>：</w:t>
      </w:r>
      <w:r w:rsidRPr="006D7CBE">
        <w:rPr>
          <w:rFonts w:eastAsia="宋体" w:hint="eastAsia"/>
        </w:rPr>
        <w:t>即</w:t>
      </w:r>
      <w:r w:rsidR="00A83635" w:rsidRPr="006D7CBE">
        <w:rPr>
          <w:rFonts w:eastAsia="宋体"/>
        </w:rPr>
        <w:t>当搜索目标是一</w:t>
      </w:r>
      <w:r w:rsidR="00A83635" w:rsidRPr="006D7CBE">
        <w:rPr>
          <w:rFonts w:eastAsia="宋体" w:hint="eastAsia"/>
        </w:rPr>
        <w:t>个</w:t>
      </w:r>
      <w:r w:rsidRPr="006D7CBE">
        <w:rPr>
          <w:rFonts w:eastAsia="宋体"/>
        </w:rPr>
        <w:t>巨大的树结构（</w:t>
      </w:r>
      <w:r w:rsidRPr="006D7CBE">
        <w:rPr>
          <w:rFonts w:eastAsia="宋体" w:hint="eastAsia"/>
        </w:rPr>
        <w:t>或</w:t>
      </w:r>
      <w:r w:rsidRPr="006D7CBE">
        <w:rPr>
          <w:rFonts w:eastAsia="宋体"/>
        </w:rPr>
        <w:t>某种</w:t>
      </w:r>
      <w:r w:rsidRPr="006D7CBE">
        <w:rPr>
          <w:rFonts w:eastAsia="宋体" w:hint="eastAsia"/>
        </w:rPr>
        <w:t>“形态结构”类似于</w:t>
      </w:r>
      <w:r w:rsidRPr="006D7CBE">
        <w:rPr>
          <w:rFonts w:eastAsia="宋体"/>
        </w:rPr>
        <w:t>树的</w:t>
      </w:r>
      <w:r w:rsidRPr="006D7CBE">
        <w:rPr>
          <w:rFonts w:eastAsia="宋体" w:hint="eastAsia"/>
        </w:rPr>
        <w:t>状态</w:t>
      </w:r>
      <w:r w:rsidRPr="006D7CBE">
        <w:rPr>
          <w:rFonts w:eastAsia="宋体"/>
        </w:rPr>
        <w:t>空间）</w:t>
      </w:r>
      <w:r w:rsidRPr="006D7CBE">
        <w:rPr>
          <w:rFonts w:eastAsia="宋体" w:hint="eastAsia"/>
        </w:rPr>
        <w:t>时</w:t>
      </w:r>
      <w:r w:rsidR="00A83635" w:rsidRPr="006D7CBE">
        <w:rPr>
          <w:rFonts w:eastAsia="宋体" w:hint="eastAsia"/>
        </w:rPr>
        <w:t>。</w:t>
      </w:r>
      <w:r w:rsidR="00BA2777" w:rsidRPr="006D7CBE">
        <w:rPr>
          <w:rFonts w:eastAsia="宋体"/>
        </w:rPr>
        <w:t>由于</w:t>
      </w:r>
      <w:r w:rsidR="00A83635" w:rsidRPr="006D7CBE">
        <w:rPr>
          <w:rFonts w:eastAsia="宋体" w:hint="eastAsia"/>
        </w:rPr>
        <w:t>该</w:t>
      </w:r>
      <w:r w:rsidR="00BA2777" w:rsidRPr="006D7CBE">
        <w:rPr>
          <w:rFonts w:eastAsia="宋体"/>
        </w:rPr>
        <w:t>结构</w:t>
      </w:r>
      <w:r w:rsidRPr="006D7CBE">
        <w:rPr>
          <w:rFonts w:eastAsia="宋体"/>
        </w:rPr>
        <w:t>不存在环路</w:t>
      </w:r>
      <w:r w:rsidR="00A83635" w:rsidRPr="006D7CBE">
        <w:rPr>
          <w:rFonts w:eastAsia="宋体" w:hint="eastAsia"/>
        </w:rPr>
        <w:t>问题</w:t>
      </w:r>
      <w:r w:rsidRPr="006D7CBE">
        <w:rPr>
          <w:rFonts w:eastAsia="宋体" w:hint="eastAsia"/>
        </w:rPr>
        <w:t>，</w:t>
      </w:r>
      <w:r w:rsidR="00BA2777" w:rsidRPr="006D7CBE">
        <w:rPr>
          <w:rFonts w:eastAsia="宋体" w:hint="eastAsia"/>
        </w:rPr>
        <w:t>我们</w:t>
      </w:r>
      <w:r w:rsidR="00BA2777" w:rsidRPr="006D7CBE">
        <w:rPr>
          <w:rFonts w:eastAsia="宋体"/>
        </w:rPr>
        <w:t>不用记录自己访问过的节点</w:t>
      </w:r>
      <w:r w:rsidR="00BA2777" w:rsidRPr="006D7CBE">
        <w:rPr>
          <w:rFonts w:eastAsia="宋体" w:hint="eastAsia"/>
        </w:rPr>
        <w:t>，</w:t>
      </w:r>
      <w:r w:rsidR="00BA2777" w:rsidRPr="006D7CBE">
        <w:rPr>
          <w:rFonts w:eastAsia="宋体"/>
        </w:rPr>
        <w:t>这</w:t>
      </w:r>
      <w:r w:rsidR="00A83635" w:rsidRPr="006D7CBE">
        <w:rPr>
          <w:rFonts w:eastAsia="宋体" w:hint="eastAsia"/>
        </w:rPr>
        <w:t>也就</w:t>
      </w:r>
      <w:r w:rsidR="00BA2777" w:rsidRPr="006D7CBE">
        <w:rPr>
          <w:rFonts w:eastAsia="宋体" w:hint="eastAsia"/>
        </w:rPr>
        <w:t>意味着</w:t>
      </w:r>
      <w:r w:rsidR="00BA2777" w:rsidRPr="006D7CBE">
        <w:rPr>
          <w:rFonts w:eastAsia="宋体" w:hint="eastAsia"/>
        </w:rPr>
        <w:t>IDDFS</w:t>
      </w:r>
      <w:r w:rsidR="00BA2777" w:rsidRPr="006D7CBE">
        <w:rPr>
          <w:rFonts w:eastAsia="宋体" w:hint="eastAsia"/>
        </w:rPr>
        <w:t>算法</w:t>
      </w:r>
      <w:r w:rsidR="00BA2777" w:rsidRPr="006D7CBE">
        <w:rPr>
          <w:rFonts w:eastAsia="宋体"/>
        </w:rPr>
        <w:t>只需要存储</w:t>
      </w:r>
      <w:ins w:id="635" w:author="Decheng Fan" w:date="2014-06-09T08:08:00Z">
        <w:r w:rsidR="008043BF">
          <w:rPr>
            <w:rFonts w:eastAsia="宋体" w:hint="eastAsia"/>
          </w:rPr>
          <w:t>从起点出发的</w:t>
        </w:r>
      </w:ins>
      <w:ins w:id="636" w:author="Decheng Fan" w:date="2014-06-09T08:09:00Z">
        <w:r w:rsidR="008043BF">
          <w:rPr>
            <w:rFonts w:eastAsia="宋体" w:hint="eastAsia"/>
          </w:rPr>
          <w:t>单条</w:t>
        </w:r>
      </w:ins>
      <w:del w:id="637" w:author="Decheng Fan" w:date="2014-06-09T08:09:00Z">
        <w:r w:rsidR="00BA2777" w:rsidRPr="006D7CBE" w:rsidDel="008043BF">
          <w:rPr>
            <w:rFonts w:eastAsia="宋体"/>
          </w:rPr>
          <w:delText>相关</w:delText>
        </w:r>
      </w:del>
      <w:r w:rsidR="00BA2777" w:rsidRPr="006D7CBE">
        <w:rPr>
          <w:rFonts w:eastAsia="宋体"/>
        </w:rPr>
        <w:t>路径</w:t>
      </w:r>
      <w:r w:rsidR="00BA2777" w:rsidRPr="006D7CBE">
        <w:rPr>
          <w:rFonts w:eastAsia="宋体" w:hint="eastAsia"/>
        </w:rPr>
        <w:t>即可</w:t>
      </w:r>
      <w:ins w:id="638" w:author="Decheng Fan" w:date="2014-06-09T08:09:00Z">
        <w:r w:rsidR="008F78AC">
          <w:rPr>
            <w:rStyle w:val="ae"/>
            <w:rFonts w:eastAsia="宋体"/>
          </w:rPr>
          <w:footnoteReference w:id="22"/>
        </w:r>
      </w:ins>
      <w:r w:rsidR="00BA2777" w:rsidRPr="006D7CBE">
        <w:rPr>
          <w:rFonts w:eastAsia="宋体"/>
        </w:rPr>
        <w:t>。而</w:t>
      </w:r>
      <w:r w:rsidR="00BA2777" w:rsidRPr="006D7CBE">
        <w:rPr>
          <w:rFonts w:eastAsia="宋体" w:hint="eastAsia"/>
        </w:rPr>
        <w:t>在</w:t>
      </w:r>
      <w:r w:rsidR="00BA2777" w:rsidRPr="006D7CBE">
        <w:rPr>
          <w:rFonts w:eastAsia="宋体"/>
        </w:rPr>
        <w:t>另一方面，</w:t>
      </w:r>
      <w:r w:rsidR="00BA2777" w:rsidRPr="006D7CBE">
        <w:rPr>
          <w:rFonts w:eastAsia="宋体" w:hint="eastAsia"/>
        </w:rPr>
        <w:t>BFS</w:t>
      </w:r>
      <w:r w:rsidR="00BA2777" w:rsidRPr="006D7CBE">
        <w:rPr>
          <w:rFonts w:eastAsia="宋体" w:hint="eastAsia"/>
        </w:rPr>
        <w:t>则必须要在</w:t>
      </w:r>
      <w:r w:rsidR="00BA2777" w:rsidRPr="006D7CBE">
        <w:rPr>
          <w:rFonts w:eastAsia="宋体"/>
        </w:rPr>
        <w:t>内存（</w:t>
      </w:r>
      <w:r w:rsidR="00BA2777" w:rsidRPr="006D7CBE">
        <w:rPr>
          <w:rFonts w:eastAsia="宋体" w:hint="eastAsia"/>
        </w:rPr>
        <w:t>即</w:t>
      </w:r>
      <w:r w:rsidR="00BA2777" w:rsidRPr="006D7CBE">
        <w:rPr>
          <w:rFonts w:eastAsia="宋体"/>
        </w:rPr>
        <w:t>队列）</w:t>
      </w:r>
      <w:r w:rsidR="00BA2777" w:rsidRPr="006D7CBE">
        <w:rPr>
          <w:rFonts w:eastAsia="宋体" w:hint="eastAsia"/>
        </w:rPr>
        <w:t>中</w:t>
      </w:r>
      <w:r w:rsidR="00BA2777" w:rsidRPr="006D7CBE">
        <w:rPr>
          <w:rFonts w:eastAsia="宋体"/>
        </w:rPr>
        <w:t>持有</w:t>
      </w:r>
      <w:r w:rsidR="00BA2777" w:rsidRPr="006D7CBE">
        <w:rPr>
          <w:rFonts w:eastAsia="宋体" w:hint="eastAsia"/>
        </w:rPr>
        <w:t>全体</w:t>
      </w:r>
      <w:r w:rsidR="00BA2777" w:rsidRPr="006D7CBE">
        <w:rPr>
          <w:rFonts w:eastAsia="宋体"/>
        </w:rPr>
        <w:t>的前</w:t>
      </w:r>
      <w:r w:rsidR="00BA2777" w:rsidRPr="006D7CBE">
        <w:rPr>
          <w:rFonts w:eastAsia="宋体" w:hint="eastAsia"/>
        </w:rPr>
        <w:t>沿节点</w:t>
      </w:r>
      <w:r w:rsidR="00BA2777" w:rsidRPr="006D7CBE">
        <w:rPr>
          <w:rFonts w:eastAsia="宋体"/>
        </w:rPr>
        <w:t>，并且只要</w:t>
      </w:r>
      <w:r w:rsidR="00BA2777" w:rsidRPr="006D7CBE">
        <w:rPr>
          <w:rFonts w:eastAsia="宋体" w:hint="eastAsia"/>
        </w:rPr>
        <w:t>该树上带有</w:t>
      </w:r>
      <w:r w:rsidR="00BA2777" w:rsidRPr="006D7CBE">
        <w:rPr>
          <w:rFonts w:eastAsia="宋体"/>
        </w:rPr>
        <w:t>一些分叉，</w:t>
      </w:r>
      <w:ins w:id="649" w:author="Decheng Fan" w:date="2014-06-09T08:14:00Z">
        <w:r w:rsidR="00D563B2">
          <w:rPr>
            <w:rFonts w:eastAsia="宋体" w:hint="eastAsia"/>
          </w:rPr>
          <w:t>随着</w:t>
        </w:r>
        <w:r w:rsidR="00B26149">
          <w:rPr>
            <w:rFonts w:eastAsia="宋体"/>
          </w:rPr>
          <w:t>与根节点之间</w:t>
        </w:r>
        <w:r w:rsidR="00D563B2" w:rsidRPr="006D7CBE">
          <w:rPr>
            <w:rFonts w:eastAsia="宋体"/>
          </w:rPr>
          <w:t>距离</w:t>
        </w:r>
        <w:r w:rsidR="00D563B2">
          <w:rPr>
            <w:rFonts w:eastAsia="宋体" w:hint="eastAsia"/>
          </w:rPr>
          <w:t>的</w:t>
        </w:r>
        <w:r w:rsidR="00330EFF">
          <w:rPr>
            <w:rFonts w:eastAsia="宋体" w:hint="eastAsia"/>
          </w:rPr>
          <w:t>增</w:t>
        </w:r>
      </w:ins>
      <w:ins w:id="650" w:author="Decheng Fan" w:date="2014-06-09T08:15:00Z">
        <w:r w:rsidR="00330EFF">
          <w:rPr>
            <w:rFonts w:eastAsia="宋体" w:hint="eastAsia"/>
          </w:rPr>
          <w:t>大</w:t>
        </w:r>
      </w:ins>
      <w:ins w:id="651" w:author="Decheng Fan" w:date="2014-06-09T08:14:00Z">
        <w:r w:rsidR="00D563B2">
          <w:rPr>
            <w:rFonts w:eastAsia="宋体" w:hint="eastAsia"/>
          </w:rPr>
          <w:t>，</w:t>
        </w:r>
      </w:ins>
      <w:del w:id="652" w:author="Decheng Fan" w:date="2014-06-09T08:14:00Z">
        <w:r w:rsidR="00BA2777" w:rsidRPr="006D7CBE" w:rsidDel="00D563B2">
          <w:rPr>
            <w:rFonts w:eastAsia="宋体"/>
          </w:rPr>
          <w:delText>该</w:delText>
        </w:r>
      </w:del>
      <w:r w:rsidR="00BA2777" w:rsidRPr="006D7CBE">
        <w:rPr>
          <w:rFonts w:eastAsia="宋体"/>
        </w:rPr>
        <w:t>前沿节点</w:t>
      </w:r>
      <w:del w:id="653" w:author="Decheng Fan" w:date="2014-06-09T08:14:00Z">
        <w:r w:rsidR="00BA2777" w:rsidRPr="006D7CBE" w:rsidDel="00D563B2">
          <w:rPr>
            <w:rFonts w:eastAsia="宋体"/>
          </w:rPr>
          <w:delText>与根节点之间的距离</w:delText>
        </w:r>
      </w:del>
      <w:r w:rsidR="00BA2777" w:rsidRPr="006D7CBE">
        <w:rPr>
          <w:rFonts w:eastAsia="宋体"/>
        </w:rPr>
        <w:t>就会</w:t>
      </w:r>
      <w:ins w:id="654" w:author="Decheng Fan" w:date="2014-06-09T08:14:00Z">
        <w:r w:rsidR="00D563B2">
          <w:rPr>
            <w:rFonts w:eastAsia="宋体" w:hint="eastAsia"/>
          </w:rPr>
          <w:t>指数式</w:t>
        </w:r>
      </w:ins>
      <w:ins w:id="655" w:author="Decheng Fan" w:date="2014-06-09T08:15:00Z">
        <w:r w:rsidR="00D563B2">
          <w:rPr>
            <w:rFonts w:eastAsia="宋体" w:hint="eastAsia"/>
          </w:rPr>
          <w:t>地</w:t>
        </w:r>
      </w:ins>
      <w:del w:id="656" w:author="Decheng Fan" w:date="2014-06-09T08:14:00Z">
        <w:r w:rsidR="00BA2777" w:rsidRPr="006D7CBE" w:rsidDel="00D563B2">
          <w:rPr>
            <w:rFonts w:eastAsia="宋体"/>
          </w:rPr>
          <w:delText>成</w:delText>
        </w:r>
        <w:r w:rsidR="00BA2777" w:rsidRPr="006D7CBE" w:rsidDel="00D563B2">
          <w:rPr>
            <w:rFonts w:eastAsia="宋体" w:hint="eastAsia"/>
          </w:rPr>
          <w:delText>倍</w:delText>
        </w:r>
      </w:del>
      <w:r w:rsidR="00BA2777" w:rsidRPr="006D7CBE">
        <w:rPr>
          <w:rFonts w:eastAsia="宋体"/>
        </w:rPr>
        <w:t>增</w:t>
      </w:r>
      <w:ins w:id="657" w:author="Decheng Fan" w:date="2014-06-09T08:15:00Z">
        <w:r w:rsidR="00330EFF">
          <w:rPr>
            <w:rFonts w:eastAsia="宋体" w:hint="eastAsia"/>
          </w:rPr>
          <w:t>长</w:t>
        </w:r>
      </w:ins>
      <w:del w:id="658" w:author="Decheng Fan" w:date="2014-06-09T08:15:00Z">
        <w:r w:rsidR="00BA2777" w:rsidRPr="006D7CBE" w:rsidDel="00330EFF">
          <w:rPr>
            <w:rFonts w:eastAsia="宋体"/>
          </w:rPr>
          <w:delText>加</w:delText>
        </w:r>
      </w:del>
      <w:r w:rsidR="00BA2777" w:rsidRPr="006D7CBE">
        <w:rPr>
          <w:rFonts w:eastAsia="宋体"/>
        </w:rPr>
        <w:t>。换句话</w:t>
      </w:r>
      <w:r w:rsidR="00BA2777" w:rsidRPr="006D7CBE">
        <w:rPr>
          <w:rFonts w:eastAsia="宋体" w:hint="eastAsia"/>
        </w:rPr>
        <w:t>说</w:t>
      </w:r>
      <w:r w:rsidR="00BA2777" w:rsidRPr="006D7CBE">
        <w:rPr>
          <w:rFonts w:eastAsia="宋体"/>
        </w:rPr>
        <w:t>，在</w:t>
      </w:r>
      <w:r w:rsidR="00BA2777" w:rsidRPr="006D7CBE">
        <w:rPr>
          <w:rFonts w:eastAsia="宋体" w:hint="eastAsia"/>
        </w:rPr>
        <w:t>上述</w:t>
      </w:r>
      <w:r w:rsidR="00BA2777" w:rsidRPr="006D7CBE">
        <w:rPr>
          <w:rFonts w:eastAsia="宋体"/>
        </w:rPr>
        <w:t>这些情况</w:t>
      </w:r>
      <w:r w:rsidR="00BA2777" w:rsidRPr="006D7CBE">
        <w:rPr>
          <w:rFonts w:eastAsia="宋体" w:hint="eastAsia"/>
        </w:rPr>
        <w:t>下，</w:t>
      </w:r>
      <w:r w:rsidR="00BA2777" w:rsidRPr="006D7CBE">
        <w:rPr>
          <w:rFonts w:eastAsia="宋体" w:hint="eastAsia"/>
        </w:rPr>
        <w:t>IDDFS</w:t>
      </w:r>
      <w:r w:rsidR="00BA2777" w:rsidRPr="006D7CBE">
        <w:rPr>
          <w:rFonts w:eastAsia="宋体" w:hint="eastAsia"/>
        </w:rPr>
        <w:t>的</w:t>
      </w:r>
      <w:r w:rsidR="00BA2777" w:rsidRPr="006D7CBE">
        <w:rPr>
          <w:rFonts w:eastAsia="宋体"/>
        </w:rPr>
        <w:t>内存</w:t>
      </w:r>
      <w:r w:rsidR="00BA2777" w:rsidRPr="006D7CBE">
        <w:rPr>
          <w:rFonts w:eastAsia="宋体" w:hint="eastAsia"/>
        </w:rPr>
        <w:t>用量</w:t>
      </w:r>
      <w:r w:rsidR="00BA2777" w:rsidRPr="006D7CBE">
        <w:rPr>
          <w:rFonts w:eastAsia="宋体"/>
        </w:rPr>
        <w:t>更为节省，</w:t>
      </w:r>
      <w:ins w:id="659" w:author="Decheng Fan" w:date="2014-06-09T08:16:00Z">
        <w:r w:rsidR="00330EFF">
          <w:rPr>
            <w:rFonts w:eastAsia="宋体" w:hint="eastAsia"/>
          </w:rPr>
          <w:t>同时又</w:t>
        </w:r>
      </w:ins>
      <w:r w:rsidR="00BA2777" w:rsidRPr="006D7CBE">
        <w:rPr>
          <w:rFonts w:eastAsia="宋体"/>
        </w:rPr>
        <w:t>很少</w:t>
      </w:r>
      <w:del w:id="660" w:author="Decheng Fan" w:date="2014-06-09T08:16:00Z">
        <w:r w:rsidR="00BA2777" w:rsidRPr="006D7CBE" w:rsidDel="00330EFF">
          <w:rPr>
            <w:rFonts w:eastAsia="宋体"/>
          </w:rPr>
          <w:delText>会</w:delText>
        </w:r>
      </w:del>
      <w:r w:rsidR="00BA2777" w:rsidRPr="006D7CBE">
        <w:rPr>
          <w:rFonts w:eastAsia="宋体"/>
        </w:rPr>
        <w:t>出现或者根本就不</w:t>
      </w:r>
      <w:del w:id="661" w:author="Decheng Fan" w:date="2014-06-09T08:16:00Z">
        <w:r w:rsidR="00BA2777" w:rsidRPr="006D7CBE" w:rsidDel="00330EFF">
          <w:rPr>
            <w:rFonts w:eastAsia="宋体"/>
          </w:rPr>
          <w:delText>会</w:delText>
        </w:r>
      </w:del>
      <w:r w:rsidR="00BA2777" w:rsidRPr="006D7CBE">
        <w:rPr>
          <w:rFonts w:eastAsia="宋体"/>
        </w:rPr>
        <w:t>出现渐进性的性能下降</w:t>
      </w:r>
      <w:r w:rsidR="00A83635" w:rsidRPr="006D7CBE">
        <w:rPr>
          <w:rFonts w:eastAsia="宋体" w:hint="eastAsia"/>
        </w:rPr>
        <w:t>。</w:t>
      </w:r>
    </w:p>
    <w:tbl>
      <w:tblPr>
        <w:tblW w:w="8712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712"/>
      </w:tblGrid>
      <w:tr w:rsidR="008473DF" w:rsidRPr="00D15564" w14:paraId="31CBCC87" w14:textId="77777777" w:rsidTr="00D15564">
        <w:tc>
          <w:tcPr>
            <w:tcW w:w="8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14:paraId="467FD99A" w14:textId="77777777" w:rsidR="008473DF" w:rsidRPr="00D15564" w:rsidRDefault="00A83635" w:rsidP="00A83635">
            <w:pPr>
              <w:spacing w:before="0" w:after="0" w:line="240" w:lineRule="auto"/>
              <w:ind w:left="0" w:firstLineChars="0" w:firstLine="0"/>
              <w:rPr>
                <w:b/>
                <w:bCs/>
                <w:color w:val="FFFFFF"/>
                <w:sz w:val="18"/>
              </w:rPr>
            </w:pPr>
            <w:r w:rsidRPr="006D7CBE">
              <w:rPr>
                <w:rFonts w:eastAsia="宋体" w:hint="eastAsia"/>
                <w:b/>
                <w:bCs/>
                <w:color w:val="FFFFFF"/>
              </w:rPr>
              <w:t>“黑盒子”专栏之</w:t>
            </w:r>
            <w:r w:rsidRPr="006D7CBE">
              <w:rPr>
                <w:rFonts w:eastAsia="宋体"/>
                <w:b/>
                <w:bCs/>
                <w:color w:val="FFFFFF"/>
              </w:rPr>
              <w:t>；</w:t>
            </w:r>
            <w:r w:rsidRPr="006D7CBE">
              <w:rPr>
                <w:rFonts w:eastAsia="宋体"/>
                <w:b/>
                <w:bCs/>
                <w:color w:val="FFFFFF"/>
              </w:rPr>
              <w:t>deque</w:t>
            </w:r>
          </w:p>
        </w:tc>
      </w:tr>
      <w:tr w:rsidR="008473DF" w:rsidRPr="00E41751" w14:paraId="23C0CBF6" w14:textId="77777777" w:rsidTr="00D15564">
        <w:tc>
          <w:tcPr>
            <w:tcW w:w="8712" w:type="dxa"/>
            <w:shd w:val="clear" w:color="auto" w:fill="CCCCCC"/>
            <w:hideMark/>
          </w:tcPr>
          <w:p w14:paraId="727219E0" w14:textId="22CB509E" w:rsidR="00BF31FC" w:rsidRPr="00F576B4" w:rsidRDefault="00A13978" w:rsidP="00DA0481">
            <w:pPr>
              <w:ind w:firstLine="361"/>
              <w:rPr>
                <w:rFonts w:eastAsia="宋体"/>
                <w:b/>
                <w:sz w:val="18"/>
                <w:szCs w:val="18"/>
              </w:rPr>
            </w:pPr>
            <w:r w:rsidRPr="00F576B4">
              <w:rPr>
                <w:rFonts w:eastAsia="宋体" w:hint="eastAsia"/>
                <w:b/>
                <w:sz w:val="18"/>
                <w:szCs w:val="18"/>
              </w:rPr>
              <w:t>我们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之前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曾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几次简单</w:t>
            </w:r>
            <w:r w:rsidRPr="00F576B4">
              <w:rPr>
                <w:rFonts w:eastAsia="宋体"/>
                <w:b/>
                <w:sz w:val="18"/>
                <w:szCs w:val="18"/>
              </w:rPr>
              <w:t>提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到过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，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Python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的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list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类型能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胜任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stack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角色（一种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LIFO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queue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，但并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不胜任（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FIFO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queue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的角色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。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尽管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它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append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操作时间是常量级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的（至少对于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许多这种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append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操作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时间求平均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值</w:t>
            </w:r>
            <w:r w:rsidR="00EB114B" w:rsidRPr="00F576B4">
              <w:rPr>
                <w:rFonts w:eastAsia="宋体"/>
                <w:b/>
                <w:sz w:val="18"/>
                <w:szCs w:val="18"/>
              </w:rPr>
              <w:t>是如此</w:t>
            </w:r>
            <w:r w:rsidR="00EB114B" w:rsidRPr="00F576B4">
              <w:rPr>
                <w:rFonts w:eastAsia="宋体" w:hint="eastAsia"/>
                <w:b/>
                <w:sz w:val="18"/>
                <w:szCs w:val="18"/>
              </w:rPr>
              <w:t>）</w:t>
            </w:r>
            <w:r w:rsidR="00625E74" w:rsidRPr="00F576B4">
              <w:rPr>
                <w:rFonts w:eastAsia="宋体" w:hint="eastAsia"/>
                <w:b/>
                <w:sz w:val="18"/>
                <w:szCs w:val="18"/>
              </w:rPr>
              <w:t>，但</w:t>
            </w:r>
            <w:r w:rsidRPr="00F576B4">
              <w:rPr>
                <w:rFonts w:eastAsia="宋体"/>
                <w:b/>
                <w:sz w:val="18"/>
                <w:szCs w:val="18"/>
              </w:rPr>
              <w:t>其从前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端</w:t>
            </w:r>
            <w:r w:rsidR="00625E74" w:rsidRPr="00F576B4">
              <w:rPr>
                <w:rFonts w:eastAsia="宋体" w:hint="eastAsia"/>
                <w:b/>
                <w:sz w:val="18"/>
                <w:szCs w:val="18"/>
              </w:rPr>
              <w:t>pop</w:t>
            </w:r>
            <w:r w:rsidR="00625E74" w:rsidRPr="00F576B4">
              <w:rPr>
                <w:rFonts w:eastAsia="宋体"/>
                <w:b/>
                <w:sz w:val="18"/>
                <w:szCs w:val="18"/>
              </w:rPr>
              <w:t>（</w:t>
            </w:r>
            <w:r w:rsidR="00625E74" w:rsidRPr="00F576B4">
              <w:rPr>
                <w:rFonts w:eastAsia="宋体" w:hint="eastAsia"/>
                <w:b/>
                <w:sz w:val="18"/>
                <w:szCs w:val="18"/>
              </w:rPr>
              <w:t>或</w:t>
            </w:r>
            <w:r w:rsidR="00625E74" w:rsidRPr="00F576B4">
              <w:rPr>
                <w:rFonts w:eastAsia="宋体"/>
                <w:b/>
                <w:sz w:val="18"/>
                <w:szCs w:val="18"/>
              </w:rPr>
              <w:t>insert</w:t>
            </w:r>
            <w:r w:rsidR="00625E74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625E74"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625E74" w:rsidRPr="00F576B4">
              <w:rPr>
                <w:rFonts w:eastAsia="宋体"/>
                <w:b/>
                <w:sz w:val="18"/>
                <w:szCs w:val="18"/>
              </w:rPr>
              <w:t>操作</w:t>
            </w:r>
            <w:r w:rsidR="00625E74" w:rsidRPr="00F576B4">
              <w:rPr>
                <w:rFonts w:eastAsia="宋体" w:hint="eastAsia"/>
                <w:b/>
                <w:sz w:val="18"/>
                <w:szCs w:val="18"/>
              </w:rPr>
              <w:t>时间则是</w:t>
            </w:r>
            <w:r w:rsidR="00625E74" w:rsidRPr="00F576B4">
              <w:rPr>
                <w:rFonts w:eastAsia="宋体"/>
                <w:b/>
                <w:sz w:val="18"/>
                <w:szCs w:val="18"/>
              </w:rPr>
              <w:t>线性级的</w:t>
            </w:r>
            <w:r w:rsidR="00625E74" w:rsidRPr="00F576B4">
              <w:rPr>
                <w:rFonts w:eastAsia="宋体" w:hint="eastAsia"/>
                <w:b/>
                <w:sz w:val="18"/>
                <w:szCs w:val="18"/>
              </w:rPr>
              <w:t>。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而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>在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BFS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这类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>算法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中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>，我们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要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>使用的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是一种</w:t>
            </w:r>
            <w:r w:rsidR="00D22978" w:rsidRPr="00F576B4">
              <w:rPr>
                <w:rFonts w:eastAsia="宋体" w:hint="eastAsia"/>
                <w:b/>
                <w:i/>
                <w:sz w:val="18"/>
                <w:szCs w:val="18"/>
              </w:rPr>
              <w:t>两端</w:t>
            </w:r>
            <w:r w:rsidR="00D22978" w:rsidRPr="00F576B4">
              <w:rPr>
                <w:rFonts w:eastAsia="宋体"/>
                <w:b/>
                <w:i/>
                <w:sz w:val="18"/>
                <w:szCs w:val="18"/>
              </w:rPr>
              <w:t>式队列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>（</w:t>
            </w:r>
            <w:r w:rsidR="00D22978" w:rsidRPr="00F576B4">
              <w:rPr>
                <w:rFonts w:eastAsia="宋体"/>
                <w:b/>
                <w:i/>
                <w:sz w:val="18"/>
                <w:szCs w:val="18"/>
              </w:rPr>
              <w:t>double-ended queue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 xml:space="preserve">, 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或</w:t>
            </w:r>
            <w:r w:rsidR="00D22978" w:rsidRPr="00F576B4">
              <w:rPr>
                <w:rFonts w:eastAsia="宋体"/>
                <w:b/>
                <w:i/>
                <w:sz w:val="18"/>
                <w:szCs w:val="18"/>
              </w:rPr>
              <w:t>deque</w:t>
            </w:r>
            <w:r w:rsidR="00D22978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。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所以</w:t>
            </w:r>
            <w:r w:rsidRPr="00F576B4">
              <w:rPr>
                <w:rFonts w:eastAsia="宋体"/>
                <w:b/>
                <w:sz w:val="18"/>
                <w:szCs w:val="18"/>
              </w:rPr>
              <w:t>，</w:t>
            </w:r>
            <w:r w:rsidR="00D22978" w:rsidRPr="00F576B4">
              <w:rPr>
                <w:rFonts w:eastAsia="宋体" w:hint="eastAsia"/>
                <w:b/>
                <w:sz w:val="18"/>
                <w:szCs w:val="18"/>
              </w:rPr>
              <w:t>这种队列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通常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都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是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用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链表（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其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前后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端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追加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及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pop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都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属于常数级操作）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或者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所谓的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环状</w:t>
            </w:r>
            <w:del w:id="662" w:author="Decheng Fan" w:date="2014-06-09T08:21:00Z">
              <w:r w:rsidR="00781196" w:rsidRPr="00F576B4" w:rsidDel="003879E2">
                <w:rPr>
                  <w:rFonts w:eastAsia="宋体"/>
                  <w:b/>
                  <w:sz w:val="18"/>
                  <w:szCs w:val="18"/>
                </w:rPr>
                <w:delText>缓</w:delText>
              </w:r>
              <w:r w:rsidR="00781196" w:rsidRPr="00F576B4" w:rsidDel="003879E2">
                <w:rPr>
                  <w:rFonts w:eastAsia="宋体" w:hint="eastAsia"/>
                  <w:b/>
                  <w:sz w:val="18"/>
                  <w:szCs w:val="18"/>
                </w:rPr>
                <w:delText>存</w:delText>
              </w:r>
            </w:del>
            <w:ins w:id="663" w:author="Decheng Fan" w:date="2014-06-09T08:21:00Z">
              <w:r w:rsidR="003879E2">
                <w:rPr>
                  <w:rFonts w:eastAsia="宋体"/>
                  <w:b/>
                  <w:sz w:val="18"/>
                  <w:szCs w:val="18"/>
                </w:rPr>
                <w:t>缓冲</w:t>
              </w:r>
            </w:ins>
            <w:r w:rsidR="00AB7FF9" w:rsidRPr="00F576B4">
              <w:rPr>
                <w:rFonts w:eastAsia="宋体"/>
                <w:b/>
                <w:sz w:val="18"/>
                <w:szCs w:val="18"/>
              </w:rPr>
              <w:t>区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来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实现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的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——后者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（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即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circular buffers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）是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一种始终对其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第一个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（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首端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和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最后一个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（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尾端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元素</w:t>
            </w:r>
            <w:ins w:id="664" w:author="Decheng Fan" w:date="2014-06-09T08:22:00Z">
              <w:r w:rsidR="003152E1">
                <w:rPr>
                  <w:rFonts w:eastAsia="宋体" w:hint="eastAsia"/>
                  <w:b/>
                  <w:sz w:val="18"/>
                  <w:szCs w:val="18"/>
                </w:rPr>
                <w:t>的位置（下标</w:t>
              </w:r>
            </w:ins>
            <w:ins w:id="665" w:author="Decheng Fan" w:date="2014-06-09T08:23:00Z">
              <w:r w:rsidR="003152E1">
                <w:rPr>
                  <w:rFonts w:eastAsia="宋体" w:hint="eastAsia"/>
                  <w:b/>
                  <w:sz w:val="18"/>
                  <w:szCs w:val="18"/>
                </w:rPr>
                <w:t>）</w:t>
              </w:r>
            </w:ins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保持</w:t>
            </w:r>
            <w:r w:rsidR="00AB7FF9" w:rsidRPr="00F576B4">
              <w:rPr>
                <w:rFonts w:eastAsia="宋体"/>
                <w:b/>
                <w:sz w:val="18"/>
                <w:szCs w:val="18"/>
              </w:rPr>
              <w:t>跟踪的数组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，如果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该数组首尾两端有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任何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一个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元素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越过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了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其尾端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，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我们都会将其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“导向”另一端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，并用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取模（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%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）运算符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计算出其实际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索引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位置（</w:t>
            </w:r>
            <w:r w:rsidR="00781196" w:rsidRPr="00F576B4">
              <w:rPr>
                <w:rFonts w:eastAsia="宋体" w:hint="eastAsia"/>
                <w:b/>
                <w:sz w:val="18"/>
                <w:szCs w:val="18"/>
              </w:rPr>
              <w:t>故而</w:t>
            </w:r>
            <w:r w:rsidR="00781196" w:rsidRPr="00F576B4">
              <w:rPr>
                <w:rFonts w:eastAsia="宋体"/>
                <w:b/>
                <w:sz w:val="18"/>
                <w:szCs w:val="18"/>
              </w:rPr>
              <w:t>我们说它是环状的）</w:t>
            </w:r>
            <w:r w:rsidR="00AB7FF9" w:rsidRPr="00F576B4">
              <w:rPr>
                <w:rFonts w:eastAsia="宋体" w:hint="eastAsia"/>
                <w:b/>
                <w:sz w:val="18"/>
                <w:szCs w:val="18"/>
              </w:rPr>
              <w:t>。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如果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该数组已经完全被填满了，那我们就需要为其重新分配一个更大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的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容量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，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就像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我们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在动态列表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中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所做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的那样（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详见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第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2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章中相关的</w:t>
            </w:r>
            <w:r w:rsidR="003A17F6" w:rsidRPr="00F576B4">
              <w:rPr>
                <w:rFonts w:eastAsia="宋体" w:hint="eastAsia"/>
                <w:b/>
                <w:sz w:val="18"/>
                <w:szCs w:val="18"/>
              </w:rPr>
              <w:t>“黑盒子”专栏</w:t>
            </w:r>
            <w:r w:rsidR="003A17F6" w:rsidRPr="00F576B4">
              <w:rPr>
                <w:rFonts w:eastAsia="宋体"/>
                <w:b/>
                <w:sz w:val="18"/>
                <w:szCs w:val="18"/>
              </w:rPr>
              <w:t>）</w:t>
            </w:r>
            <w:r w:rsidR="00970CB7" w:rsidRPr="00F576B4">
              <w:rPr>
                <w:rFonts w:eastAsia="宋体"/>
                <w:b/>
                <w:sz w:val="18"/>
                <w:szCs w:val="18"/>
              </w:rPr>
              <w:t>。</w:t>
            </w:r>
          </w:p>
          <w:p w14:paraId="1E57A77B" w14:textId="543538EE" w:rsidR="00967AE5" w:rsidRPr="00F576B4" w:rsidRDefault="00967AE5">
            <w:pPr>
              <w:ind w:firstLine="361"/>
              <w:rPr>
                <w:rFonts w:ascii="Calibri" w:eastAsia="宋体" w:hAnsi="Calibri" w:cs="Calibri"/>
              </w:rPr>
            </w:pPr>
            <w:r w:rsidRPr="00F576B4">
              <w:rPr>
                <w:rFonts w:eastAsia="宋体" w:hint="eastAsia"/>
                <w:b/>
                <w:sz w:val="18"/>
                <w:szCs w:val="18"/>
              </w:rPr>
              <w:t>幸运的是</w:t>
            </w:r>
            <w:r w:rsidRPr="00F576B4">
              <w:rPr>
                <w:rFonts w:eastAsia="宋体"/>
                <w:b/>
                <w:sz w:val="18"/>
                <w:szCs w:val="18"/>
              </w:rPr>
              <w:t>，</w:t>
            </w:r>
            <w:r w:rsidRPr="00F576B4">
              <w:rPr>
                <w:rFonts w:eastAsia="宋体" w:hint="eastAsia"/>
                <w:b/>
                <w:sz w:val="18"/>
                <w:szCs w:val="18"/>
              </w:rPr>
              <w:t>Python</w:t>
            </w:r>
            <w:r w:rsidRPr="00F576B4">
              <w:rPr>
                <w:rFonts w:eastAsia="宋体"/>
                <w:b/>
                <w:sz w:val="18"/>
                <w:szCs w:val="18"/>
              </w:rPr>
              <w:t>本身在其标准库的</w:t>
            </w:r>
            <w:r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collections</w:t>
            </w:r>
            <w:r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模块</w:t>
            </w:r>
            <w:r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中就提供了</w:t>
            </w:r>
            <w:r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deque</w:t>
            </w:r>
            <w:r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类</w:t>
            </w:r>
            <w:r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。</w:t>
            </w:r>
            <w:r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该类除了</w:t>
            </w:r>
            <w:r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在</w:t>
            </w:r>
            <w:r w:rsidR="00102F84" w:rsidRPr="00F576B4">
              <w:rPr>
                <w:rFonts w:ascii="Calibri" w:eastAsia="宋体" w:hAnsi="Calibri" w:cs="Calibri"/>
                <w:b/>
                <w:i/>
                <w:sz w:val="18"/>
                <w:szCs w:val="18"/>
              </w:rPr>
              <w:t>右端</w:t>
            </w:r>
            <w:r w:rsidR="00102F84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所执行的</w:t>
            </w:r>
            <w:r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append</w:t>
            </w:r>
            <w:r w:rsidR="00102F84" w:rsidRPr="00F576B4">
              <w:rPr>
                <w:rFonts w:eastAsia="宋体" w:hint="eastAsia"/>
                <w:b/>
                <w:sz w:val="18"/>
                <w:szCs w:val="18"/>
              </w:rPr>
              <w:t>、</w:t>
            </w:r>
            <w:r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extend</w:t>
            </w:r>
            <w:r w:rsidR="00102F84" w:rsidRPr="00F576B4">
              <w:rPr>
                <w:rFonts w:eastAsia="宋体" w:hint="eastAsia"/>
                <w:b/>
                <w:sz w:val="18"/>
                <w:szCs w:val="18"/>
              </w:rPr>
              <w:t>、</w:t>
            </w:r>
            <w:r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pop</w:t>
            </w:r>
            <w:r w:rsidR="00261A5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这些</w:t>
            </w:r>
            <w:r w:rsidR="00261A5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方法</w:t>
            </w:r>
            <w:r w:rsidR="00261A5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外</w:t>
            </w:r>
            <w:r w:rsidR="00261A5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，</w:t>
            </w:r>
            <w:r w:rsidR="00261A5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它</w:t>
            </w:r>
            <w:r w:rsidR="00261A5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在</w:t>
            </w:r>
            <w:r w:rsidR="00261A56" w:rsidRPr="00F576B4">
              <w:rPr>
                <w:rFonts w:ascii="Calibri" w:eastAsia="宋体" w:hAnsi="Calibri" w:cs="Calibri"/>
                <w:b/>
                <w:i/>
                <w:sz w:val="18"/>
                <w:szCs w:val="18"/>
              </w:rPr>
              <w:t>左端</w:t>
            </w:r>
            <w:r w:rsidR="00261A5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也</w:t>
            </w:r>
            <w:r w:rsidR="002531D7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相应</w:t>
            </w:r>
            <w:r w:rsidR="00261A5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提供了</w:t>
            </w:r>
            <w:r w:rsidR="002531D7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一组</w:t>
            </w:r>
            <w:r w:rsidR="002531D7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名为</w:t>
            </w:r>
            <w:r w:rsidR="00261A56"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appendleft</w:t>
            </w:r>
            <w:r w:rsidR="00261A56" w:rsidRPr="00F576B4">
              <w:rPr>
                <w:rFonts w:eastAsia="宋体" w:hint="eastAsia"/>
                <w:b/>
                <w:sz w:val="18"/>
                <w:szCs w:val="18"/>
              </w:rPr>
              <w:t>、</w:t>
            </w:r>
            <w:r w:rsidR="00261A56"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extendleft</w:t>
            </w:r>
            <w:r w:rsidR="00261A56" w:rsidRPr="00F576B4">
              <w:rPr>
                <w:rFonts w:eastAsia="宋体" w:hint="eastAsia"/>
                <w:b/>
                <w:sz w:val="18"/>
                <w:szCs w:val="18"/>
              </w:rPr>
              <w:t>、</w:t>
            </w:r>
            <w:r w:rsidR="00261A56" w:rsidRPr="00DA0481">
              <w:rPr>
                <w:rFonts w:ascii="Calibri" w:eastAsia="Calibri" w:hAnsi="Calibri" w:cs="Calibri"/>
                <w:b/>
                <w:sz w:val="18"/>
                <w:szCs w:val="18"/>
              </w:rPr>
              <w:t>popleft</w:t>
            </w:r>
            <w:r w:rsidR="002531D7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的</w:t>
            </w:r>
            <w:r w:rsidR="00261A5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方法</w:t>
            </w:r>
            <w:r w:rsidR="002531D7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。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在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内部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，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deque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类的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实现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是一个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块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空间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的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双向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链表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，其中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每个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独立元素都是一个数组。尽管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它与</w:t>
            </w:r>
            <w:r w:rsidR="007E015A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纯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独立元素组成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的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链表</w:t>
            </w:r>
            <w:ins w:id="666" w:author="Decheng Fan" w:date="2014-06-09T08:26:00Z">
              <w:r w:rsidR="005830E6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的效率</w:t>
              </w:r>
            </w:ins>
            <w:r w:rsidR="007E015A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近乎</w:t>
            </w:r>
            <w:ins w:id="667" w:author="Decheng Fan" w:date="2014-06-09T08:26:00Z">
              <w:r w:rsidR="005830E6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相</w:t>
              </w:r>
            </w:ins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等</w:t>
            </w:r>
            <w:del w:id="668" w:author="Decheng Fan" w:date="2014-06-09T08:26:00Z">
              <w:r w:rsidR="00722D96" w:rsidRPr="00F576B4" w:rsidDel="005830E6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效</w:delText>
              </w:r>
            </w:del>
            <w:r w:rsidR="007E015A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，但</w:t>
            </w:r>
            <w:r w:rsidR="007E015A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这样做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能降低开销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并且在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实践中更为</w:t>
            </w:r>
            <w:del w:id="669" w:author="Decheng Fan" w:date="2014-06-09T08:27:00Z">
              <w:r w:rsidR="00722D96" w:rsidRPr="00F576B4" w:rsidDel="009A544A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有</w:delText>
              </w:r>
            </w:del>
            <w:ins w:id="670" w:author="Decheng Fan" w:date="2014-06-09T08:27:00Z">
              <w:r w:rsidR="009A544A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高</w:t>
              </w:r>
            </w:ins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效。</w:t>
            </w:r>
            <w:r w:rsidR="00722D96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例如</w:t>
            </w:r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，如果它是一个普通的</w:t>
            </w:r>
            <w:ins w:id="671" w:author="Decheng Fan" w:date="2014-06-09T08:27:00Z">
              <w:r w:rsidR="007D21B3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链表</w:t>
              </w:r>
            </w:ins>
            <w:del w:id="672" w:author="Decheng Fan" w:date="2014-06-09T08:27:00Z">
              <w:r w:rsidR="00722D96" w:rsidRPr="00F576B4" w:rsidDel="007D21B3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列表</w:delText>
              </w:r>
            </w:del>
            <w:r w:rsidR="00722D96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，</w:t>
            </w:r>
            <w:del w:id="673" w:author="Decheng Fan" w:date="2014-06-09T08:30:00Z">
              <w:r w:rsidR="00722D96" w:rsidRPr="00F576B4" w:rsidDel="007D21B3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我们通过</w:delText>
              </w:r>
            </w:del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表达式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d[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k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]</w:t>
            </w:r>
            <w:ins w:id="674" w:author="Decheng Fan" w:date="2014-06-09T08:30:00Z">
              <w:r w:rsidR="007D21B3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将要求我们遍历</w:t>
              </w:r>
            </w:ins>
            <w:del w:id="675" w:author="Decheng Fan" w:date="2014-06-09T08:29:00Z">
              <w:r w:rsidR="00E41751" w:rsidRPr="00F576B4" w:rsidDel="007D21B3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delText>就能</w:delText>
              </w:r>
            </w:del>
            <w:del w:id="676" w:author="Decheng Fan" w:date="2014-06-09T08:30:00Z">
              <w:r w:rsidR="00E41751" w:rsidRPr="00F576B4" w:rsidDel="007D21B3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delText>访问</w:delText>
              </w:r>
              <w:r w:rsidR="007E015A" w:rsidRPr="00F576B4" w:rsidDel="007D21B3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delText>到</w:delText>
              </w:r>
              <w:r w:rsidR="00E41751" w:rsidRPr="00F576B4" w:rsidDel="007D21B3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d</w:delText>
              </w:r>
            </w:del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队列</w:t>
            </w:r>
            <w:ins w:id="677" w:author="Decheng Fan" w:date="2014-06-09T08:30:00Z">
              <w:r w:rsidR="007D21B3" w:rsidRPr="00F576B4">
                <w:rPr>
                  <w:rFonts w:ascii="Calibri" w:eastAsia="宋体" w:hAnsi="Calibri" w:cs="Calibri"/>
                  <w:b/>
                  <w:sz w:val="18"/>
                  <w:szCs w:val="18"/>
                </w:rPr>
                <w:t>d</w:t>
              </w:r>
            </w:ins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中的</w:t>
            </w:r>
            <w:ins w:id="678" w:author="Decheng Fan" w:date="2014-06-09T08:32:00Z">
              <w:r w:rsidR="00296C4F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前</w:t>
              </w:r>
            </w:ins>
            <w:del w:id="679" w:author="Decheng Fan" w:date="2014-06-09T08:30:00Z">
              <w:r w:rsidR="00E41751" w:rsidRPr="00F576B4" w:rsidDel="007D21B3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第</w:delText>
              </w:r>
            </w:del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k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个元素。</w:t>
            </w:r>
            <w:ins w:id="680" w:author="Decheng Fan" w:date="2014-06-09T08:31:00Z">
              <w:r w:rsidR="00296C4F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t>然而</w:t>
              </w:r>
            </w:ins>
            <w:del w:id="681" w:author="Decheng Fan" w:date="2014-06-09T08:31:00Z">
              <w:r w:rsidR="00E41751" w:rsidRPr="00F576B4" w:rsidDel="00296C4F">
                <w:rPr>
                  <w:rFonts w:ascii="Calibri" w:eastAsia="宋体" w:hAnsi="Calibri" w:cs="Calibri" w:hint="eastAsia"/>
                  <w:b/>
                  <w:sz w:val="18"/>
                  <w:szCs w:val="18"/>
                </w:rPr>
                <w:delText>同理</w:delText>
              </w:r>
            </w:del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，如果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deque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对象中的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每个块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空间中都有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b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个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元素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，那么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我们就只需要遍历</w:t>
            </w:r>
            <w:del w:id="682" w:author="Decheng Fan" w:date="2014-06-09T08:30:00Z">
              <w:r w:rsidR="00E41751" w:rsidRPr="00F576B4" w:rsidDel="00147FC0">
                <w:rPr>
                  <w:rFonts w:ascii="Calibri" w:eastAsia="宋体" w:hAnsi="Calibri" w:cs="Calibri"/>
                  <w:b/>
                  <w:sz w:val="18"/>
                  <w:szCs w:val="18"/>
                </w:rPr>
                <w:delText>第</w:delText>
              </w:r>
            </w:del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k//b</w:t>
            </w:r>
            <w:r w:rsidR="00E41751" w:rsidRPr="00F576B4">
              <w:rPr>
                <w:rFonts w:ascii="Calibri" w:eastAsia="宋体" w:hAnsi="Calibri" w:cs="Calibri" w:hint="eastAsia"/>
                <w:b/>
                <w:sz w:val="18"/>
                <w:szCs w:val="18"/>
              </w:rPr>
              <w:t>块</w:t>
            </w:r>
            <w:r w:rsidR="00E41751" w:rsidRPr="00F576B4">
              <w:rPr>
                <w:rFonts w:ascii="Calibri" w:eastAsia="宋体" w:hAnsi="Calibri" w:cs="Calibri"/>
                <w:b/>
                <w:sz w:val="18"/>
                <w:szCs w:val="18"/>
              </w:rPr>
              <w:t>空间就够了。</w:t>
            </w:r>
          </w:p>
        </w:tc>
      </w:tr>
    </w:tbl>
    <w:p w14:paraId="365D71A3" w14:textId="77777777" w:rsidR="008473DF" w:rsidRPr="008473DF" w:rsidRDefault="006A61E7" w:rsidP="007853EC">
      <w:pPr>
        <w:pStyle w:val="3"/>
        <w:rPr>
          <w:lang w:eastAsia="zh-CN"/>
        </w:rPr>
      </w:pPr>
      <w:r>
        <w:rPr>
          <w:rFonts w:hint="eastAsia"/>
          <w:lang w:eastAsia="zh-CN"/>
        </w:rPr>
        <w:t>强</w:t>
      </w:r>
      <w:r>
        <w:rPr>
          <w:lang w:eastAsia="zh-CN"/>
        </w:rPr>
        <w:t>连通分量</w:t>
      </w:r>
      <w:r w:rsidR="008473DF" w:rsidRPr="008473DF">
        <w:rPr>
          <w:lang w:eastAsia="zh-CN"/>
        </w:rPr>
        <w:t xml:space="preserve"> </w:t>
      </w:r>
    </w:p>
    <w:p w14:paraId="39DD48D1" w14:textId="21386045" w:rsidR="007974F3" w:rsidRPr="00F576B4" w:rsidRDefault="007D36F6" w:rsidP="00D27DB5">
      <w:pPr>
        <w:ind w:firstLine="420"/>
        <w:rPr>
          <w:rFonts w:eastAsia="宋体"/>
        </w:rPr>
      </w:pPr>
      <w:r>
        <w:rPr>
          <w:rFonts w:eastAsia="宋体" w:hint="eastAsia"/>
        </w:rPr>
        <w:t>在</w:t>
      </w:r>
      <w:r w:rsidR="00FB0F08" w:rsidRPr="00F576B4">
        <w:rPr>
          <w:rFonts w:eastAsia="宋体" w:hint="eastAsia"/>
        </w:rPr>
        <w:t>DFS</w:t>
      </w:r>
      <w:r w:rsidR="00FB0F08" w:rsidRPr="00F576B4">
        <w:rPr>
          <w:rFonts w:eastAsia="宋体" w:hint="eastAsia"/>
        </w:rPr>
        <w:t>、</w:t>
      </w:r>
      <w:r w:rsidR="00FB0F08" w:rsidRPr="00F576B4">
        <w:rPr>
          <w:rFonts w:eastAsia="宋体" w:hint="eastAsia"/>
        </w:rPr>
        <w:t>IDDFS</w:t>
      </w:r>
      <w:r w:rsidR="00FB0F08" w:rsidRPr="00F576B4">
        <w:rPr>
          <w:rFonts w:eastAsia="宋体" w:hint="eastAsia"/>
        </w:rPr>
        <w:t>、</w:t>
      </w:r>
      <w:r w:rsidR="00FB0F08" w:rsidRPr="00F576B4">
        <w:rPr>
          <w:rFonts w:eastAsia="宋体" w:hint="eastAsia"/>
        </w:rPr>
        <w:t>BFS</w:t>
      </w:r>
      <w:r w:rsidR="00FB0F08" w:rsidRPr="00F576B4">
        <w:rPr>
          <w:rFonts w:eastAsia="宋体" w:hint="eastAsia"/>
        </w:rPr>
        <w:t>这些</w:t>
      </w:r>
      <w:r w:rsidR="00FB0F08" w:rsidRPr="00F576B4">
        <w:rPr>
          <w:rFonts w:eastAsia="宋体"/>
        </w:rPr>
        <w:t>遍历算法</w:t>
      </w:r>
      <w:r>
        <w:rPr>
          <w:rFonts w:eastAsia="宋体" w:hint="eastAsia"/>
        </w:rPr>
        <w:t>在</w:t>
      </w:r>
      <w:r>
        <w:rPr>
          <w:rFonts w:eastAsia="宋体"/>
        </w:rPr>
        <w:t>其各自</w:t>
      </w:r>
      <w:r>
        <w:rPr>
          <w:rFonts w:eastAsia="宋体" w:hint="eastAsia"/>
        </w:rPr>
        <w:t>领域</w:t>
      </w:r>
      <w:r w:rsidR="00FB0F08" w:rsidRPr="00F576B4">
        <w:rPr>
          <w:rFonts w:eastAsia="宋体"/>
        </w:rPr>
        <w:t>发挥</w:t>
      </w:r>
      <w:r>
        <w:rPr>
          <w:rFonts w:eastAsia="宋体" w:hint="eastAsia"/>
        </w:rPr>
        <w:t>其</w:t>
      </w:r>
      <w:r w:rsidR="00FB0F08" w:rsidRPr="00F576B4">
        <w:rPr>
          <w:rFonts w:eastAsia="宋体"/>
        </w:rPr>
        <w:t>作用</w:t>
      </w:r>
      <w:r>
        <w:rPr>
          <w:rFonts w:eastAsia="宋体" w:hint="eastAsia"/>
        </w:rPr>
        <w:t>的</w:t>
      </w:r>
      <w:r>
        <w:rPr>
          <w:rFonts w:eastAsia="宋体"/>
        </w:rPr>
        <w:t>同</w:t>
      </w:r>
      <w:r w:rsidR="00FB0F08" w:rsidRPr="00F576B4">
        <w:rPr>
          <w:rFonts w:eastAsia="宋体" w:hint="eastAsia"/>
        </w:rPr>
        <w:t>时</w:t>
      </w:r>
      <w:r w:rsidR="007974F3" w:rsidRPr="00F576B4">
        <w:rPr>
          <w:rFonts w:eastAsia="宋体" w:hint="eastAsia"/>
        </w:rPr>
        <w:t>，我们</w:t>
      </w:r>
      <w:r>
        <w:rPr>
          <w:rFonts w:eastAsia="宋体" w:hint="eastAsia"/>
        </w:rPr>
        <w:t>之前</w:t>
      </w:r>
      <w:r w:rsidR="00D27DB5" w:rsidRPr="00F576B4">
        <w:rPr>
          <w:rFonts w:eastAsia="宋体" w:hint="eastAsia"/>
        </w:rPr>
        <w:t>也</w:t>
      </w:r>
      <w:ins w:id="683" w:author="Decheng Fan" w:date="2014-06-09T18:49:00Z">
        <w:r w:rsidR="003847D9" w:rsidRPr="00F576B4">
          <w:rPr>
            <w:rFonts w:eastAsia="宋体" w:hint="eastAsia"/>
          </w:rPr>
          <w:t>提到过</w:t>
        </w:r>
      </w:ins>
      <w:ins w:id="684" w:author="Decheng Fan" w:date="2014-06-09T18:50:00Z">
        <w:r w:rsidR="00B9290F">
          <w:rPr>
            <w:rFonts w:eastAsia="宋体" w:hint="eastAsia"/>
          </w:rPr>
          <w:t>，</w:t>
        </w:r>
      </w:ins>
      <w:r w:rsidR="007974F3" w:rsidRPr="00F576B4">
        <w:rPr>
          <w:rFonts w:eastAsia="宋体"/>
        </w:rPr>
        <w:t>在</w:t>
      </w:r>
      <w:r w:rsidR="007974F3" w:rsidRPr="00F576B4">
        <w:rPr>
          <w:rFonts w:eastAsia="宋体" w:hint="eastAsia"/>
        </w:rPr>
        <w:t>一些</w:t>
      </w:r>
      <w:r w:rsidR="00D27DB5" w:rsidRPr="00F576B4">
        <w:rPr>
          <w:rFonts w:eastAsia="宋体" w:hint="eastAsia"/>
          <w:i/>
        </w:rPr>
        <w:t>别的</w:t>
      </w:r>
      <w:r w:rsidR="007974F3" w:rsidRPr="00F576B4">
        <w:rPr>
          <w:rFonts w:eastAsia="宋体"/>
        </w:rPr>
        <w:t>算法</w:t>
      </w:r>
      <w:r w:rsidR="007974F3" w:rsidRPr="00F576B4">
        <w:rPr>
          <w:rFonts w:eastAsia="宋体" w:hint="eastAsia"/>
        </w:rPr>
        <w:t>中</w:t>
      </w:r>
      <w:ins w:id="685" w:author="Decheng Fan" w:date="2014-06-09T18:50:00Z">
        <w:r w:rsidR="00B9290F">
          <w:rPr>
            <w:rFonts w:eastAsia="宋体" w:hint="eastAsia"/>
          </w:rPr>
          <w:t>，</w:t>
        </w:r>
      </w:ins>
      <w:del w:id="686" w:author="Decheng Fan" w:date="2014-06-09T18:49:00Z">
        <w:r w:rsidR="00D27DB5" w:rsidRPr="00F576B4" w:rsidDel="003847D9">
          <w:rPr>
            <w:rFonts w:eastAsia="宋体" w:hint="eastAsia"/>
          </w:rPr>
          <w:delText>提到过</w:delText>
        </w:r>
      </w:del>
      <w:ins w:id="687" w:author="Decheng Fan" w:date="2014-06-09T18:48:00Z">
        <w:r w:rsidR="00C33D08">
          <w:rPr>
            <w:rFonts w:eastAsia="宋体" w:hint="eastAsia"/>
          </w:rPr>
          <w:t>遍历</w:t>
        </w:r>
      </w:ins>
      <w:del w:id="688" w:author="Decheng Fan" w:date="2014-06-09T18:50:00Z">
        <w:r w:rsidR="00D27DB5" w:rsidRPr="00F576B4" w:rsidDel="003A396D">
          <w:rPr>
            <w:rFonts w:eastAsia="宋体" w:hint="eastAsia"/>
          </w:rPr>
          <w:delText>底层</w:delText>
        </w:r>
        <w:r w:rsidR="007974F3" w:rsidRPr="00F576B4" w:rsidDel="003A396D">
          <w:rPr>
            <w:rFonts w:eastAsia="宋体"/>
          </w:rPr>
          <w:delText>结构</w:delText>
        </w:r>
      </w:del>
      <w:del w:id="689" w:author="Decheng Fan" w:date="2014-06-09T18:49:00Z">
        <w:r w:rsidDel="003847D9">
          <w:rPr>
            <w:rFonts w:eastAsia="宋体" w:hint="eastAsia"/>
          </w:rPr>
          <w:delText>在</w:delText>
        </w:r>
      </w:del>
      <w:del w:id="690" w:author="Decheng Fan" w:date="2014-06-09T18:48:00Z">
        <w:r w:rsidDel="00C33D08">
          <w:rPr>
            <w:rFonts w:eastAsia="宋体" w:hint="eastAsia"/>
          </w:rPr>
          <w:delText>遍历</w:delText>
        </w:r>
        <w:r w:rsidDel="00C33D08">
          <w:rPr>
            <w:rFonts w:eastAsia="宋体"/>
          </w:rPr>
          <w:delText>过程</w:delText>
        </w:r>
      </w:del>
      <w:del w:id="691" w:author="Decheng Fan" w:date="2014-06-09T18:49:00Z">
        <w:r w:rsidDel="003847D9">
          <w:rPr>
            <w:rFonts w:eastAsia="宋体"/>
          </w:rPr>
          <w:delText>中</w:delText>
        </w:r>
      </w:del>
      <w:del w:id="692" w:author="Decheng Fan" w:date="2014-06-09T18:50:00Z">
        <w:r w:rsidDel="003A396D">
          <w:rPr>
            <w:rFonts w:eastAsia="宋体"/>
          </w:rPr>
          <w:delText>所</w:delText>
        </w:r>
      </w:del>
      <w:r w:rsidR="00901F56" w:rsidRPr="00F576B4">
        <w:rPr>
          <w:rFonts w:eastAsia="宋体"/>
        </w:rPr>
        <w:t>扮演</w:t>
      </w:r>
      <w:ins w:id="693" w:author="Decheng Fan" w:date="2014-06-09T18:50:00Z">
        <w:r w:rsidR="003A396D">
          <w:rPr>
            <w:rFonts w:eastAsia="宋体" w:hint="eastAsia"/>
          </w:rPr>
          <w:t>了其</w:t>
        </w:r>
      </w:ins>
      <w:del w:id="694" w:author="Decheng Fan" w:date="2014-06-09T18:50:00Z">
        <w:r w:rsidR="00901F56" w:rsidRPr="00F576B4" w:rsidDel="003A396D">
          <w:rPr>
            <w:rFonts w:eastAsia="宋体"/>
          </w:rPr>
          <w:delText>的</w:delText>
        </w:r>
      </w:del>
      <w:ins w:id="695" w:author="Decheng Fan" w:date="2014-06-09T18:50:00Z">
        <w:r w:rsidR="003A396D" w:rsidRPr="00F576B4">
          <w:rPr>
            <w:rFonts w:eastAsia="宋体" w:hint="eastAsia"/>
          </w:rPr>
          <w:t>底层</w:t>
        </w:r>
        <w:r w:rsidR="003A396D" w:rsidRPr="00F576B4">
          <w:rPr>
            <w:rFonts w:eastAsia="宋体"/>
          </w:rPr>
          <w:t>结构</w:t>
        </w:r>
        <w:r w:rsidR="003A396D">
          <w:rPr>
            <w:rFonts w:eastAsia="宋体" w:hint="eastAsia"/>
          </w:rPr>
          <w:t>的</w:t>
        </w:r>
      </w:ins>
      <w:r w:rsidR="00901F56" w:rsidRPr="00F576B4">
        <w:rPr>
          <w:rFonts w:eastAsia="宋体" w:hint="eastAsia"/>
        </w:rPr>
        <w:t>角色</w:t>
      </w:r>
      <w:r w:rsidR="007974F3" w:rsidRPr="00F576B4">
        <w:rPr>
          <w:rFonts w:eastAsia="宋体"/>
        </w:rPr>
        <w:t>。在未来的几</w:t>
      </w:r>
      <w:r w:rsidR="007974F3" w:rsidRPr="00F576B4">
        <w:rPr>
          <w:rFonts w:eastAsia="宋体" w:hint="eastAsia"/>
        </w:rPr>
        <w:t>章</w:t>
      </w:r>
      <w:r w:rsidR="00901F56" w:rsidRPr="00F576B4">
        <w:rPr>
          <w:rFonts w:eastAsia="宋体" w:hint="eastAsia"/>
        </w:rPr>
        <w:t>中</w:t>
      </w:r>
      <w:r w:rsidR="00901F56" w:rsidRPr="00F576B4">
        <w:rPr>
          <w:rFonts w:eastAsia="宋体"/>
        </w:rPr>
        <w:t>，</w:t>
      </w:r>
      <w:r>
        <w:rPr>
          <w:rFonts w:eastAsia="宋体" w:hint="eastAsia"/>
        </w:rPr>
        <w:t>我们</w:t>
      </w:r>
      <w:r w:rsidR="00901F56" w:rsidRPr="00F576B4">
        <w:rPr>
          <w:rFonts w:eastAsia="宋体"/>
        </w:rPr>
        <w:t>还会继续</w:t>
      </w:r>
      <w:r>
        <w:rPr>
          <w:rFonts w:eastAsia="宋体" w:hint="eastAsia"/>
        </w:rPr>
        <w:t>关注</w:t>
      </w:r>
      <w:r w:rsidR="00901F56" w:rsidRPr="00F576B4">
        <w:rPr>
          <w:rFonts w:eastAsia="宋体"/>
        </w:rPr>
        <w:t>这些角色</w:t>
      </w:r>
      <w:r w:rsidR="009162CE" w:rsidRPr="00F576B4">
        <w:rPr>
          <w:rFonts w:eastAsia="宋体" w:hint="eastAsia"/>
        </w:rPr>
        <w:t>，</w:t>
      </w:r>
      <w:r w:rsidR="002C2A5D">
        <w:rPr>
          <w:rFonts w:eastAsia="宋体" w:hint="eastAsia"/>
        </w:rPr>
        <w:t>但</w:t>
      </w:r>
      <w:r w:rsidR="002C2A5D">
        <w:rPr>
          <w:rFonts w:eastAsia="宋体"/>
        </w:rPr>
        <w:t>在</w:t>
      </w:r>
      <w:r w:rsidR="002C2A5D">
        <w:rPr>
          <w:rFonts w:eastAsia="宋体" w:hint="eastAsia"/>
        </w:rPr>
        <w:t>本章</w:t>
      </w:r>
      <w:r w:rsidR="002C2A5D">
        <w:rPr>
          <w:rFonts w:eastAsia="宋体"/>
        </w:rPr>
        <w:t>结尾</w:t>
      </w:r>
      <w:r w:rsidR="002C2A5D">
        <w:rPr>
          <w:rFonts w:eastAsia="宋体" w:hint="eastAsia"/>
        </w:rPr>
        <w:t>，</w:t>
      </w:r>
      <w:r>
        <w:rPr>
          <w:rFonts w:eastAsia="宋体"/>
        </w:rPr>
        <w:t>我们要</w:t>
      </w:r>
      <w:r>
        <w:rPr>
          <w:rFonts w:eastAsia="宋体" w:hint="eastAsia"/>
        </w:rPr>
        <w:t>向您介绍</w:t>
      </w:r>
      <w:r w:rsidR="00D27DB5" w:rsidRPr="00F576B4">
        <w:rPr>
          <w:rFonts w:eastAsia="宋体"/>
        </w:rPr>
        <w:t>一个经典</w:t>
      </w:r>
      <w:r w:rsidR="00A23B89">
        <w:rPr>
          <w:rFonts w:eastAsia="宋体" w:hint="eastAsia"/>
        </w:rPr>
        <w:t>问题</w:t>
      </w:r>
      <w:r w:rsidR="009162CE" w:rsidRPr="00F576B4">
        <w:rPr>
          <w:rFonts w:eastAsia="宋体"/>
        </w:rPr>
        <w:t>——</w:t>
      </w:r>
      <w:r w:rsidR="002C2A5D">
        <w:rPr>
          <w:rFonts w:eastAsia="宋体"/>
        </w:rPr>
        <w:t>一个</w:t>
      </w:r>
      <w:r w:rsidR="009162CE" w:rsidRPr="00F576B4">
        <w:rPr>
          <w:rFonts w:eastAsia="宋体"/>
        </w:rPr>
        <w:t>有相当难度</w:t>
      </w:r>
      <w:r w:rsidR="00D27DB5" w:rsidRPr="00F576B4">
        <w:rPr>
          <w:rFonts w:eastAsia="宋体" w:hint="eastAsia"/>
        </w:rPr>
        <w:t>的</w:t>
      </w:r>
      <w:r w:rsidR="00D27DB5" w:rsidRPr="00F576B4">
        <w:rPr>
          <w:rFonts w:eastAsia="宋体"/>
        </w:rPr>
        <w:t>问题</w:t>
      </w:r>
      <w:r w:rsidR="009162CE" w:rsidRPr="00F576B4">
        <w:rPr>
          <w:rFonts w:eastAsia="宋体"/>
        </w:rPr>
        <w:t>，但只要</w:t>
      </w:r>
      <w:r w:rsidR="009162CE" w:rsidRPr="00F576B4">
        <w:rPr>
          <w:rFonts w:eastAsia="宋体" w:hint="eastAsia"/>
        </w:rPr>
        <w:t>您</w:t>
      </w:r>
      <w:r w:rsidR="009162CE" w:rsidRPr="00F576B4">
        <w:rPr>
          <w:rFonts w:eastAsia="宋体"/>
        </w:rPr>
        <w:t>对</w:t>
      </w:r>
      <w:ins w:id="696" w:author="Decheng Fan" w:date="2014-06-09T18:51:00Z">
        <w:r w:rsidR="00831ED0" w:rsidRPr="00F576B4">
          <w:rPr>
            <w:rFonts w:eastAsia="宋体"/>
          </w:rPr>
          <w:t>基本</w:t>
        </w:r>
        <w:r w:rsidR="00831ED0">
          <w:rPr>
            <w:rFonts w:eastAsia="宋体" w:hint="eastAsia"/>
          </w:rPr>
          <w:t>的</w:t>
        </w:r>
      </w:ins>
      <w:r w:rsidR="009162CE" w:rsidRPr="00F576B4">
        <w:rPr>
          <w:rFonts w:eastAsia="宋体"/>
        </w:rPr>
        <w:t>遍历有一些</w:t>
      </w:r>
      <w:del w:id="697" w:author="Decheng Fan" w:date="2014-06-09T18:51:00Z">
        <w:r w:rsidR="009162CE" w:rsidRPr="00F576B4" w:rsidDel="00831ED0">
          <w:rPr>
            <w:rFonts w:eastAsia="宋体"/>
          </w:rPr>
          <w:delText>基本</w:delText>
        </w:r>
      </w:del>
      <w:r w:rsidR="009162CE" w:rsidRPr="00F576B4">
        <w:rPr>
          <w:rFonts w:eastAsia="宋体" w:hint="eastAsia"/>
        </w:rPr>
        <w:t>理解</w:t>
      </w:r>
      <w:r w:rsidR="009162CE" w:rsidRPr="00F576B4">
        <w:rPr>
          <w:rFonts w:eastAsia="宋体"/>
        </w:rPr>
        <w:t>，</w:t>
      </w:r>
      <w:r w:rsidR="00D27DB5" w:rsidRPr="00F576B4">
        <w:rPr>
          <w:rFonts w:eastAsia="宋体" w:hint="eastAsia"/>
        </w:rPr>
        <w:t>应该就能</w:t>
      </w:r>
      <w:r w:rsidR="009162CE" w:rsidRPr="00F576B4">
        <w:rPr>
          <w:rFonts w:eastAsia="宋体"/>
        </w:rPr>
        <w:t>很优雅</w:t>
      </w:r>
      <w:r w:rsidR="009162CE" w:rsidRPr="00F576B4">
        <w:rPr>
          <w:rFonts w:eastAsia="宋体" w:hint="eastAsia"/>
        </w:rPr>
        <w:t>地解决</w:t>
      </w:r>
      <w:r w:rsidR="00D27DB5" w:rsidRPr="00F576B4">
        <w:rPr>
          <w:rFonts w:eastAsia="宋体" w:hint="eastAsia"/>
        </w:rPr>
        <w:t>掉</w:t>
      </w:r>
      <w:r w:rsidR="002C2A5D">
        <w:rPr>
          <w:rFonts w:eastAsia="宋体"/>
        </w:rPr>
        <w:t>这</w:t>
      </w:r>
      <w:r w:rsidR="002C2A5D">
        <w:rPr>
          <w:rFonts w:eastAsia="宋体" w:hint="eastAsia"/>
        </w:rPr>
        <w:t>个</w:t>
      </w:r>
      <w:r w:rsidR="002C2A5D">
        <w:rPr>
          <w:rFonts w:eastAsia="宋体"/>
        </w:rPr>
        <w:t>问题</w:t>
      </w:r>
      <w:r w:rsidR="009162CE" w:rsidRPr="00F576B4">
        <w:rPr>
          <w:rFonts w:eastAsia="宋体"/>
        </w:rPr>
        <w:t>。</w:t>
      </w:r>
    </w:p>
    <w:p w14:paraId="793F4227" w14:textId="1E2791C7" w:rsidR="006C122F" w:rsidRPr="006C122F" w:rsidRDefault="002C2A5D" w:rsidP="006C122F">
      <w:pPr>
        <w:ind w:firstLine="420"/>
        <w:rPr>
          <w:rFonts w:eastAsia="宋体"/>
        </w:rPr>
      </w:pPr>
      <w:r w:rsidRPr="00620241">
        <w:rPr>
          <w:rFonts w:eastAsia="宋体" w:hint="eastAsia"/>
        </w:rPr>
        <w:lastRenderedPageBreak/>
        <w:t>该问题</w:t>
      </w:r>
      <w:r w:rsidRPr="00620241">
        <w:rPr>
          <w:rFonts w:eastAsia="宋体"/>
        </w:rPr>
        <w:t>就是</w:t>
      </w:r>
      <w:r w:rsidR="003714B7">
        <w:rPr>
          <w:rFonts w:eastAsia="宋体" w:hint="eastAsia"/>
        </w:rPr>
        <w:t>要</w:t>
      </w:r>
      <w:r w:rsidR="003714B7">
        <w:rPr>
          <w:rFonts w:eastAsia="宋体"/>
        </w:rPr>
        <w:t>找出</w:t>
      </w:r>
      <w:r w:rsidRPr="00620241">
        <w:rPr>
          <w:rFonts w:eastAsia="宋体"/>
          <w:i/>
        </w:rPr>
        <w:t>强连通分量</w:t>
      </w:r>
      <w:r w:rsidR="00886F5A" w:rsidRPr="00620241">
        <w:rPr>
          <w:rFonts w:eastAsia="宋体" w:hint="eastAsia"/>
        </w:rPr>
        <w:t>（</w:t>
      </w:r>
      <w:r w:rsidR="00886F5A" w:rsidRPr="008473DF">
        <w:rPr>
          <w:i/>
        </w:rPr>
        <w:t>strongly connected component</w:t>
      </w:r>
      <w:r w:rsidR="007F3B88">
        <w:rPr>
          <w:i/>
        </w:rPr>
        <w:t>s</w:t>
      </w:r>
      <w:r w:rsidR="00886F5A" w:rsidRPr="00620241">
        <w:rPr>
          <w:rFonts w:eastAsia="宋体" w:hint="eastAsia"/>
        </w:rPr>
        <w:t>，</w:t>
      </w:r>
      <w:r w:rsidR="00886F5A" w:rsidRPr="008473DF">
        <w:t>SCC</w:t>
      </w:r>
      <w:r w:rsidR="007F3B88">
        <w:t>s</w:t>
      </w:r>
      <w:r w:rsidR="00886F5A" w:rsidRPr="00620241">
        <w:rPr>
          <w:rFonts w:eastAsia="宋体" w:hint="eastAsia"/>
        </w:rPr>
        <w:t>），</w:t>
      </w:r>
      <w:r w:rsidR="00886F5A" w:rsidRPr="00620241">
        <w:rPr>
          <w:rFonts w:eastAsia="宋体"/>
        </w:rPr>
        <w:t>有时</w:t>
      </w:r>
      <w:r w:rsidR="00A23B89">
        <w:rPr>
          <w:rFonts w:eastAsia="宋体" w:hint="eastAsia"/>
        </w:rPr>
        <w:t>也</w:t>
      </w:r>
      <w:r w:rsidR="003714B7">
        <w:rPr>
          <w:rFonts w:eastAsia="宋体" w:hint="eastAsia"/>
        </w:rPr>
        <w:t>直接</w:t>
      </w:r>
      <w:r w:rsidR="00A23B89">
        <w:rPr>
          <w:rFonts w:eastAsia="宋体"/>
        </w:rPr>
        <w:t>简称为</w:t>
      </w:r>
      <w:r w:rsidR="00886F5A" w:rsidRPr="00620241">
        <w:rPr>
          <w:rFonts w:eastAsia="宋体"/>
          <w:i/>
        </w:rPr>
        <w:t>强分量</w:t>
      </w:r>
      <w:r w:rsidR="00886F5A" w:rsidRPr="009A71D5">
        <w:rPr>
          <w:rFonts w:eastAsia="宋体" w:hint="eastAsia"/>
          <w:rPrChange w:id="698" w:author="Decheng Fan" w:date="2014-06-09T18:53:00Z">
            <w:rPr>
              <w:rFonts w:eastAsia="宋体" w:hint="eastAsia"/>
              <w:i/>
            </w:rPr>
          </w:rPrChange>
        </w:rPr>
        <w:t>（</w:t>
      </w:r>
      <w:r w:rsidR="007F3B88" w:rsidRPr="007F3B88">
        <w:rPr>
          <w:i/>
        </w:rPr>
        <w:t>strong components</w:t>
      </w:r>
      <w:r w:rsidR="007F3B88" w:rsidRPr="009A71D5">
        <w:rPr>
          <w:rFonts w:eastAsia="宋体" w:hint="eastAsia"/>
          <w:rPrChange w:id="699" w:author="Decheng Fan" w:date="2014-06-09T18:53:00Z">
            <w:rPr>
              <w:rFonts w:eastAsia="宋体" w:hint="eastAsia"/>
              <w:i/>
            </w:rPr>
          </w:rPrChange>
        </w:rPr>
        <w:t>）</w:t>
      </w:r>
      <w:r w:rsidR="007F3B88" w:rsidRPr="00620241">
        <w:rPr>
          <w:rFonts w:eastAsia="宋体" w:hint="eastAsia"/>
        </w:rPr>
        <w:t>。</w:t>
      </w:r>
      <w:r w:rsidR="007F3B88" w:rsidRPr="008473DF">
        <w:t>SCCs</w:t>
      </w:r>
      <w:r w:rsidR="007F3B88" w:rsidRPr="00620241">
        <w:rPr>
          <w:rFonts w:eastAsia="宋体" w:hint="eastAsia"/>
        </w:rPr>
        <w:t>是</w:t>
      </w:r>
      <w:r w:rsidR="007F3B88" w:rsidRPr="00620241">
        <w:rPr>
          <w:rFonts w:eastAsia="宋体"/>
        </w:rPr>
        <w:t>一种有向化</w:t>
      </w:r>
      <w:r w:rsidR="007F3B88" w:rsidRPr="00620241">
        <w:rPr>
          <w:rFonts w:eastAsia="宋体" w:hint="eastAsia"/>
        </w:rPr>
        <w:t>的</w:t>
      </w:r>
      <w:r w:rsidR="007F3B88" w:rsidRPr="007F3B88">
        <w:rPr>
          <w:rFonts w:eastAsia="宋体"/>
        </w:rPr>
        <w:t>连通分量</w:t>
      </w:r>
      <w:r w:rsidR="007F3B88">
        <w:rPr>
          <w:rFonts w:eastAsia="宋体" w:hint="eastAsia"/>
        </w:rPr>
        <w:t>，我们</w:t>
      </w:r>
      <w:r w:rsidR="007F3B88">
        <w:rPr>
          <w:rFonts w:eastAsia="宋体"/>
        </w:rPr>
        <w:t>在本章开头</w:t>
      </w:r>
      <w:r w:rsidR="007F3B88">
        <w:rPr>
          <w:rFonts w:eastAsia="宋体" w:hint="eastAsia"/>
        </w:rPr>
        <w:t>部分</w:t>
      </w:r>
      <w:r w:rsidR="007F3B88">
        <w:rPr>
          <w:rFonts w:eastAsia="宋体"/>
        </w:rPr>
        <w:t>已经介绍过后者的</w:t>
      </w:r>
      <w:r w:rsidR="007F3B88">
        <w:rPr>
          <w:rFonts w:eastAsia="宋体" w:hint="eastAsia"/>
        </w:rPr>
        <w:t>寻找</w:t>
      </w:r>
      <w:r w:rsidR="007F3B88">
        <w:rPr>
          <w:rFonts w:eastAsia="宋体"/>
        </w:rPr>
        <w:t>方法。在</w:t>
      </w:r>
      <w:r w:rsidR="007F3B88">
        <w:rPr>
          <w:rFonts w:eastAsia="宋体" w:hint="eastAsia"/>
        </w:rPr>
        <w:t>忽略</w:t>
      </w:r>
      <w:r w:rsidR="00946465">
        <w:rPr>
          <w:rFonts w:eastAsia="宋体" w:hint="eastAsia"/>
        </w:rPr>
        <w:t>目标图</w:t>
      </w:r>
      <w:r w:rsidR="003714B7">
        <w:rPr>
          <w:rFonts w:eastAsia="宋体" w:hint="eastAsia"/>
        </w:rPr>
        <w:t>的</w:t>
      </w:r>
      <w:r w:rsidR="007F3B88">
        <w:rPr>
          <w:rFonts w:eastAsia="宋体"/>
        </w:rPr>
        <w:t>边方向</w:t>
      </w:r>
      <w:r w:rsidR="00946465">
        <w:rPr>
          <w:rFonts w:eastAsia="宋体" w:hint="eastAsia"/>
        </w:rPr>
        <w:t>（或其</w:t>
      </w:r>
      <w:r w:rsidR="00946465">
        <w:rPr>
          <w:rFonts w:eastAsia="宋体"/>
        </w:rPr>
        <w:t>本身就是一个无向图</w:t>
      </w:r>
      <w:r w:rsidR="00946465">
        <w:rPr>
          <w:rFonts w:eastAsia="宋体" w:hint="eastAsia"/>
        </w:rPr>
        <w:t>）</w:t>
      </w:r>
      <w:r w:rsidR="007F3B88">
        <w:rPr>
          <w:rFonts w:eastAsia="宋体"/>
        </w:rPr>
        <w:t>的情况下，一个图</w:t>
      </w:r>
      <w:r w:rsidR="003714B7">
        <w:rPr>
          <w:rFonts w:eastAsia="宋体" w:hint="eastAsia"/>
        </w:rPr>
        <w:t>结构</w:t>
      </w:r>
      <w:r w:rsidR="007F3B88">
        <w:rPr>
          <w:rFonts w:eastAsia="宋体"/>
        </w:rPr>
        <w:t>的连通分量应该就是</w:t>
      </w:r>
      <w:r w:rsidR="00946465">
        <w:rPr>
          <w:rFonts w:eastAsia="宋体" w:hint="eastAsia"/>
        </w:rPr>
        <w:t>能</w:t>
      </w:r>
      <w:r w:rsidR="00946465">
        <w:rPr>
          <w:rFonts w:eastAsia="宋体"/>
        </w:rPr>
        <w:t>让</w:t>
      </w:r>
      <w:commentRangeStart w:id="700"/>
      <w:ins w:id="701" w:author="Decheng Fan" w:date="2014-06-09T18:55:00Z">
        <w:r w:rsidR="00C44D78">
          <w:rPr>
            <w:rFonts w:eastAsia="宋体" w:hint="eastAsia"/>
          </w:rPr>
          <w:t>它</w:t>
        </w:r>
      </w:ins>
      <w:commentRangeEnd w:id="700"/>
      <w:ins w:id="702" w:author="Decheng Fan" w:date="2014-06-09T18:56:00Z">
        <w:r w:rsidR="00516598">
          <w:rPr>
            <w:rStyle w:val="af3"/>
          </w:rPr>
          <w:commentReference w:id="700"/>
        </w:r>
        <w:r w:rsidR="00C44D78">
          <w:rPr>
            <w:rFonts w:eastAsia="宋体" w:hint="eastAsia"/>
          </w:rPr>
          <w:t>里面的</w:t>
        </w:r>
      </w:ins>
      <w:del w:id="703" w:author="Decheng Fan" w:date="2014-06-09T18:55:00Z">
        <w:r w:rsidR="00946465" w:rsidDel="00C44D78">
          <w:rPr>
            <w:rFonts w:eastAsia="宋体" w:hint="eastAsia"/>
          </w:rPr>
          <w:delText>图</w:delText>
        </w:r>
      </w:del>
      <w:del w:id="704" w:author="Decheng Fan" w:date="2014-06-09T18:56:00Z">
        <w:r w:rsidR="007F3B88" w:rsidDel="00C44D78">
          <w:rPr>
            <w:rFonts w:eastAsia="宋体"/>
          </w:rPr>
          <w:delText>中</w:delText>
        </w:r>
      </w:del>
      <w:r w:rsidR="007F3B88">
        <w:rPr>
          <w:rFonts w:eastAsia="宋体"/>
        </w:rPr>
        <w:t>所有节点能彼此到达的最大子图</w:t>
      </w:r>
      <w:r w:rsidR="00946465">
        <w:rPr>
          <w:rFonts w:eastAsia="宋体" w:hint="eastAsia"/>
        </w:rPr>
        <w:t>。而要想</w:t>
      </w:r>
      <w:r w:rsidR="00946465">
        <w:rPr>
          <w:rFonts w:eastAsia="宋体"/>
        </w:rPr>
        <w:t>找出</w:t>
      </w:r>
      <w:r w:rsidR="006C122F" w:rsidRPr="00662C81">
        <w:rPr>
          <w:rFonts w:eastAsia="宋体" w:hint="eastAsia"/>
          <w:i/>
        </w:rPr>
        <w:t>强</w:t>
      </w:r>
      <w:r w:rsidR="006C122F">
        <w:rPr>
          <w:rFonts w:eastAsia="宋体"/>
        </w:rPr>
        <w:t>连通分量</w:t>
      </w:r>
      <w:r w:rsidR="003714B7">
        <w:rPr>
          <w:rFonts w:eastAsia="宋体" w:hint="eastAsia"/>
        </w:rPr>
        <w:t>的</w:t>
      </w:r>
      <w:r w:rsidR="003714B7">
        <w:rPr>
          <w:rFonts w:eastAsia="宋体"/>
        </w:rPr>
        <w:t>话</w:t>
      </w:r>
      <w:r w:rsidR="006C122F">
        <w:rPr>
          <w:rFonts w:eastAsia="宋体"/>
        </w:rPr>
        <w:t>，我们</w:t>
      </w:r>
      <w:r w:rsidR="003714B7">
        <w:rPr>
          <w:rFonts w:eastAsia="宋体" w:hint="eastAsia"/>
        </w:rPr>
        <w:t>就</w:t>
      </w:r>
      <w:r w:rsidR="006C122F">
        <w:rPr>
          <w:rFonts w:eastAsia="宋体"/>
        </w:rPr>
        <w:t>需要</w:t>
      </w:r>
      <w:ins w:id="705" w:author="Decheng Fan" w:date="2014-06-09T18:57:00Z">
        <w:r w:rsidR="00ED70F2">
          <w:rPr>
            <w:rFonts w:eastAsia="宋体" w:hint="eastAsia"/>
          </w:rPr>
          <w:t>对</w:t>
        </w:r>
      </w:ins>
      <w:r w:rsidR="006C122F">
        <w:rPr>
          <w:rFonts w:eastAsia="宋体"/>
        </w:rPr>
        <w:t>这些边的</w:t>
      </w:r>
      <w:r w:rsidR="006C122F">
        <w:rPr>
          <w:rFonts w:eastAsia="宋体" w:hint="eastAsia"/>
        </w:rPr>
        <w:t>方向</w:t>
      </w:r>
      <w:r w:rsidR="003714B7">
        <w:rPr>
          <w:rFonts w:eastAsia="宋体" w:hint="eastAsia"/>
        </w:rPr>
        <w:t>进行</w:t>
      </w:r>
      <w:r w:rsidR="003714B7">
        <w:rPr>
          <w:rFonts w:eastAsia="宋体"/>
        </w:rPr>
        <w:t>跟踪</w:t>
      </w:r>
      <w:r w:rsidR="006C122F">
        <w:rPr>
          <w:rFonts w:eastAsia="宋体"/>
        </w:rPr>
        <w:t>了，所以</w:t>
      </w:r>
      <w:r w:rsidR="006C122F">
        <w:rPr>
          <w:rFonts w:eastAsia="宋体" w:hint="eastAsia"/>
        </w:rPr>
        <w:t>SCC</w:t>
      </w:r>
      <w:r w:rsidR="006C122F">
        <w:rPr>
          <w:rFonts w:eastAsia="宋体"/>
        </w:rPr>
        <w:t>s</w:t>
      </w:r>
      <w:r w:rsidR="006C122F">
        <w:rPr>
          <w:rFonts w:eastAsia="宋体" w:hint="eastAsia"/>
        </w:rPr>
        <w:t>应该</w:t>
      </w:r>
      <w:r w:rsidR="006C122F">
        <w:rPr>
          <w:rFonts w:eastAsia="宋体"/>
        </w:rPr>
        <w:t>是一个能让</w:t>
      </w:r>
      <w:r w:rsidR="006C122F">
        <w:rPr>
          <w:rFonts w:eastAsia="宋体" w:hint="eastAsia"/>
        </w:rPr>
        <w:t>有向路径上</w:t>
      </w:r>
      <w:r w:rsidR="006C122F">
        <w:rPr>
          <w:rFonts w:eastAsia="宋体"/>
        </w:rPr>
        <w:t>所有节点能彼此到达的最大子图。</w:t>
      </w:r>
    </w:p>
    <w:p w14:paraId="0AD9D645" w14:textId="77777777" w:rsidR="008473DF" w:rsidRPr="00DA0481" w:rsidRDefault="00573BEB" w:rsidP="008473DF">
      <w:pPr>
        <w:ind w:firstLine="360"/>
        <w:rPr>
          <w:rFonts w:eastAsia="宋体"/>
          <w:color w:val="C00000"/>
          <w:sz w:val="18"/>
        </w:rPr>
      </w:pPr>
      <w:r w:rsidRPr="00DA0481">
        <w:rPr>
          <w:rFonts w:eastAsia="宋体" w:hint="eastAsia"/>
          <w:color w:val="C00000"/>
          <w:sz w:val="18"/>
        </w:rPr>
        <w:t>（图）</w:t>
      </w:r>
    </w:p>
    <w:p w14:paraId="61FDD188" w14:textId="77777777" w:rsidR="008473DF" w:rsidRPr="00620241" w:rsidRDefault="009D1803" w:rsidP="00563809">
      <w:pPr>
        <w:ind w:firstLine="422"/>
        <w:rPr>
          <w:rFonts w:ascii="宋体" w:eastAsia="宋体" w:hAnsi="宋体"/>
        </w:rPr>
      </w:pPr>
      <w:r w:rsidRPr="00620241">
        <w:rPr>
          <w:rFonts w:ascii="宋体" w:eastAsia="宋体" w:hAnsi="宋体" w:hint="eastAsia"/>
          <w:b/>
        </w:rPr>
        <w:t>图</w:t>
      </w:r>
      <w:r w:rsidR="008473DF" w:rsidRPr="00620241">
        <w:rPr>
          <w:rFonts w:ascii="宋体" w:eastAsia="宋体" w:hAnsi="宋体"/>
          <w:b/>
        </w:rPr>
        <w:t>5-7.</w:t>
      </w:r>
      <w:r w:rsidRPr="00620241">
        <w:rPr>
          <w:rFonts w:ascii="宋体" w:eastAsia="宋体" w:hAnsi="宋体"/>
        </w:rPr>
        <w:t xml:space="preserve"> </w:t>
      </w:r>
      <w:r w:rsidRPr="00620241">
        <w:rPr>
          <w:rFonts w:ascii="宋体" w:eastAsia="宋体" w:hAnsi="宋体" w:hint="eastAsia"/>
        </w:rPr>
        <w:t>一张</w:t>
      </w:r>
      <w:r w:rsidRPr="00620241">
        <w:rPr>
          <w:rFonts w:ascii="宋体" w:eastAsia="宋体" w:hAnsi="宋体"/>
        </w:rPr>
        <w:t>有向图中的三个</w:t>
      </w:r>
      <w:r w:rsidRPr="00620241">
        <w:rPr>
          <w:rFonts w:ascii="宋体" w:eastAsia="宋体" w:hAnsi="宋体" w:hint="eastAsia"/>
        </w:rPr>
        <w:t>SCC</w:t>
      </w:r>
      <w:del w:id="706" w:author="Decheng Fan" w:date="2014-06-09T18:59:00Z">
        <w:r w:rsidRPr="00620241" w:rsidDel="00B13FD5">
          <w:rPr>
            <w:rFonts w:ascii="宋体" w:eastAsia="宋体" w:hAnsi="宋体"/>
          </w:rPr>
          <w:delText>s</w:delText>
        </w:r>
      </w:del>
      <w:r w:rsidRPr="00620241">
        <w:rPr>
          <w:rFonts w:ascii="宋体" w:eastAsia="宋体" w:hAnsi="宋体"/>
        </w:rPr>
        <w:t>（</w:t>
      </w:r>
      <w:r w:rsidRPr="00620241">
        <w:rPr>
          <w:rFonts w:ascii="宋体" w:eastAsia="宋体" w:hAnsi="宋体" w:hint="eastAsia"/>
        </w:rPr>
        <w:t>高亮部分</w:t>
      </w:r>
      <w:r w:rsidRPr="00620241">
        <w:rPr>
          <w:rFonts w:ascii="宋体" w:eastAsia="宋体" w:hAnsi="宋体"/>
        </w:rPr>
        <w:t>）</w:t>
      </w:r>
      <w:r w:rsidRPr="00620241">
        <w:rPr>
          <w:rFonts w:ascii="宋体" w:eastAsia="宋体" w:hAnsi="宋体" w:hint="eastAsia"/>
        </w:rPr>
        <w:t>：A、B、C。</w:t>
      </w:r>
      <w:r w:rsidR="008473DF" w:rsidRPr="00620241">
        <w:rPr>
          <w:rFonts w:ascii="宋体" w:eastAsia="宋体" w:hAnsi="宋体"/>
        </w:rPr>
        <w:t xml:space="preserve"> </w:t>
      </w:r>
    </w:p>
    <w:p w14:paraId="615C3EA6" w14:textId="77777777" w:rsidR="009D1803" w:rsidRPr="00620241" w:rsidRDefault="00EA1466" w:rsidP="00EA1466">
      <w:pPr>
        <w:ind w:firstLine="420"/>
        <w:rPr>
          <w:rFonts w:eastAsia="宋体"/>
        </w:rPr>
      </w:pPr>
      <w:r w:rsidRPr="00620241">
        <w:rPr>
          <w:rFonts w:eastAsia="宋体" w:hint="eastAsia"/>
        </w:rPr>
        <w:t>下面</w:t>
      </w:r>
      <w:r w:rsidRPr="00620241">
        <w:rPr>
          <w:rFonts w:eastAsia="宋体"/>
        </w:rPr>
        <w:t>，我们来仔细思考一下图</w:t>
      </w:r>
      <w:r w:rsidRPr="00620241">
        <w:rPr>
          <w:rFonts w:eastAsia="宋体" w:hint="eastAsia"/>
        </w:rPr>
        <w:t>5</w:t>
      </w:r>
      <w:r w:rsidRPr="00620241">
        <w:rPr>
          <w:rFonts w:eastAsia="宋体"/>
        </w:rPr>
        <w:t>-7</w:t>
      </w:r>
      <w:r w:rsidRPr="00620241">
        <w:rPr>
          <w:rFonts w:eastAsia="宋体" w:hint="eastAsia"/>
        </w:rPr>
        <w:t>中</w:t>
      </w:r>
      <w:r w:rsidRPr="00620241">
        <w:rPr>
          <w:rFonts w:eastAsia="宋体"/>
        </w:rPr>
        <w:t>的这个图结构</w:t>
      </w:r>
      <w:r w:rsidRPr="00620241">
        <w:rPr>
          <w:rFonts w:eastAsia="宋体" w:hint="eastAsia"/>
        </w:rPr>
        <w:t>。</w:t>
      </w:r>
      <w:r w:rsidRPr="00620241">
        <w:rPr>
          <w:rFonts w:eastAsia="宋体"/>
        </w:rPr>
        <w:t>它</w:t>
      </w:r>
      <w:r w:rsidRPr="00620241">
        <w:rPr>
          <w:rFonts w:eastAsia="宋体" w:hint="eastAsia"/>
        </w:rPr>
        <w:t>与本章</w:t>
      </w:r>
      <w:r w:rsidRPr="00620241">
        <w:rPr>
          <w:rFonts w:eastAsia="宋体"/>
        </w:rPr>
        <w:t>开头的那张图（</w:t>
      </w:r>
      <w:r w:rsidRPr="00620241">
        <w:rPr>
          <w:rFonts w:eastAsia="宋体" w:hint="eastAsia"/>
        </w:rPr>
        <w:t>图</w:t>
      </w:r>
      <w:r w:rsidRPr="00620241">
        <w:rPr>
          <w:rFonts w:eastAsia="宋体" w:hint="eastAsia"/>
        </w:rPr>
        <w:t>5-1</w:t>
      </w:r>
      <w:r w:rsidRPr="00620241">
        <w:rPr>
          <w:rFonts w:eastAsia="宋体"/>
        </w:rPr>
        <w:t>）</w:t>
      </w:r>
      <w:r w:rsidRPr="00620241">
        <w:rPr>
          <w:rFonts w:eastAsia="宋体" w:hint="eastAsia"/>
        </w:rPr>
        <w:t>非常</w:t>
      </w:r>
      <w:r w:rsidRPr="00620241">
        <w:rPr>
          <w:rFonts w:eastAsia="宋体"/>
        </w:rPr>
        <w:t>类似</w:t>
      </w:r>
      <w:r w:rsidRPr="00620241">
        <w:rPr>
          <w:rFonts w:eastAsia="宋体" w:hint="eastAsia"/>
        </w:rPr>
        <w:t>：</w:t>
      </w:r>
      <w:r w:rsidR="000D18AB">
        <w:rPr>
          <w:rFonts w:eastAsia="宋体" w:hint="eastAsia"/>
        </w:rPr>
        <w:t>即</w:t>
      </w:r>
      <w:r w:rsidRPr="00620241">
        <w:rPr>
          <w:rFonts w:eastAsia="宋体"/>
        </w:rPr>
        <w:t>尽管</w:t>
      </w:r>
      <w:r w:rsidR="000D18AB">
        <w:rPr>
          <w:rFonts w:eastAsia="宋体" w:hint="eastAsia"/>
        </w:rPr>
        <w:t>图中</w:t>
      </w:r>
      <w:r w:rsidRPr="00620241">
        <w:rPr>
          <w:rFonts w:eastAsia="宋体"/>
        </w:rPr>
        <w:t>存在着一些额外的边，但</w:t>
      </w:r>
      <w:r w:rsidRPr="00620241">
        <w:rPr>
          <w:rFonts w:eastAsia="宋体" w:hint="eastAsia"/>
        </w:rPr>
        <w:t>构成这个新</w:t>
      </w:r>
      <w:r w:rsidR="000D18AB">
        <w:rPr>
          <w:rFonts w:eastAsia="宋体" w:hint="eastAsia"/>
        </w:rPr>
        <w:t>结构</w:t>
      </w:r>
      <w:r w:rsidRPr="00620241">
        <w:rPr>
          <w:rFonts w:eastAsia="宋体"/>
        </w:rPr>
        <w:t>的</w:t>
      </w:r>
      <w:r w:rsidRPr="00620241">
        <w:rPr>
          <w:rFonts w:eastAsia="宋体" w:hint="eastAsia"/>
        </w:rPr>
        <w:t>SCC</w:t>
      </w:r>
      <w:del w:id="707" w:author="Decheng Fan" w:date="2014-06-09T19:02:00Z">
        <w:r w:rsidRPr="00620241" w:rsidDel="004E595C">
          <w:rPr>
            <w:rFonts w:eastAsia="宋体"/>
          </w:rPr>
          <w:delText>s</w:delText>
        </w:r>
      </w:del>
      <w:r w:rsidRPr="00620241">
        <w:rPr>
          <w:rFonts w:eastAsia="宋体"/>
        </w:rPr>
        <w:t>节点与原无向图</w:t>
      </w:r>
      <w:r w:rsidRPr="00620241">
        <w:rPr>
          <w:rFonts w:eastAsia="宋体" w:hint="eastAsia"/>
        </w:rPr>
        <w:t>中</w:t>
      </w:r>
      <w:r w:rsidRPr="00620241">
        <w:rPr>
          <w:rFonts w:eastAsia="宋体"/>
        </w:rPr>
        <w:t>的连通分量是相同的。</w:t>
      </w:r>
      <w:r w:rsidRPr="00620241">
        <w:rPr>
          <w:rFonts w:eastAsia="宋体" w:hint="eastAsia"/>
        </w:rPr>
        <w:t>而且正如</w:t>
      </w:r>
      <w:r w:rsidR="000D18AB">
        <w:rPr>
          <w:rFonts w:eastAsia="宋体" w:hint="eastAsia"/>
        </w:rPr>
        <w:t>上图</w:t>
      </w:r>
      <w:r w:rsidR="000D18AB">
        <w:rPr>
          <w:rFonts w:eastAsia="宋体"/>
        </w:rPr>
        <w:t>所示</w:t>
      </w:r>
      <w:r w:rsidRPr="00620241">
        <w:rPr>
          <w:rFonts w:eastAsia="宋体"/>
        </w:rPr>
        <w:t>，在这些强分量</w:t>
      </w:r>
      <w:r w:rsidRPr="00620241">
        <w:rPr>
          <w:rFonts w:eastAsia="宋体" w:hint="eastAsia"/>
        </w:rPr>
        <w:t>（高亮部分）</w:t>
      </w:r>
      <w:r w:rsidRPr="00620241">
        <w:rPr>
          <w:rFonts w:eastAsia="宋体"/>
        </w:rPr>
        <w:t>中</w:t>
      </w:r>
      <w:r w:rsidRPr="00620241">
        <w:rPr>
          <w:rFonts w:eastAsia="宋体" w:hint="eastAsia"/>
        </w:rPr>
        <w:t>，</w:t>
      </w:r>
      <w:r w:rsidR="000D18AB">
        <w:rPr>
          <w:rFonts w:eastAsia="宋体" w:hint="eastAsia"/>
        </w:rPr>
        <w:t>所有</w:t>
      </w:r>
      <w:r w:rsidRPr="00620241">
        <w:rPr>
          <w:rFonts w:eastAsia="宋体"/>
        </w:rPr>
        <w:t>节点间都是</w:t>
      </w:r>
      <w:r w:rsidRPr="00620241">
        <w:rPr>
          <w:rFonts w:eastAsia="宋体" w:hint="eastAsia"/>
        </w:rPr>
        <w:t>可以</w:t>
      </w:r>
      <w:r w:rsidRPr="00620241">
        <w:rPr>
          <w:rFonts w:eastAsia="宋体"/>
        </w:rPr>
        <w:t>彼此到达的，但</w:t>
      </w:r>
      <w:r w:rsidR="00F817A9" w:rsidRPr="00620241">
        <w:rPr>
          <w:rFonts w:eastAsia="宋体" w:hint="eastAsia"/>
        </w:rPr>
        <w:t>如果我们</w:t>
      </w:r>
      <w:r w:rsidR="00F817A9" w:rsidRPr="00620241">
        <w:rPr>
          <w:rFonts w:eastAsia="宋体"/>
        </w:rPr>
        <w:t>试着再往其中加入任何一个节点，这</w:t>
      </w:r>
      <w:r w:rsidR="00F817A9" w:rsidRPr="00620241">
        <w:rPr>
          <w:rFonts w:eastAsia="宋体" w:hint="eastAsia"/>
        </w:rPr>
        <w:t>一</w:t>
      </w:r>
      <w:r w:rsidR="00F817A9" w:rsidRPr="00620241">
        <w:rPr>
          <w:rFonts w:eastAsia="宋体"/>
        </w:rPr>
        <w:t>属性就不成立了。</w:t>
      </w:r>
    </w:p>
    <w:p w14:paraId="2ADC43E4" w14:textId="77777777" w:rsidR="004030BA" w:rsidRPr="00BE5E58" w:rsidRDefault="00140A9D" w:rsidP="0014324A">
      <w:pPr>
        <w:ind w:firstLine="420"/>
        <w:rPr>
          <w:rFonts w:eastAsia="宋体"/>
        </w:rPr>
      </w:pPr>
      <w:r w:rsidRPr="00BE5E58">
        <w:rPr>
          <w:rFonts w:eastAsia="宋体" w:hint="eastAsia"/>
        </w:rPr>
        <w:t>现在</w:t>
      </w:r>
      <w:r w:rsidRPr="00BE5E58">
        <w:rPr>
          <w:rFonts w:eastAsia="宋体"/>
        </w:rPr>
        <w:t>，</w:t>
      </w:r>
      <w:r w:rsidRPr="00BE5E58">
        <w:rPr>
          <w:rFonts w:eastAsia="宋体" w:hint="eastAsia"/>
        </w:rPr>
        <w:t>假设我们</w:t>
      </w:r>
      <w:r w:rsidR="003530BB" w:rsidRPr="00BE5E58">
        <w:rPr>
          <w:rFonts w:eastAsia="宋体"/>
        </w:rPr>
        <w:t>要在</w:t>
      </w:r>
      <w:r w:rsidR="000D18AB">
        <w:rPr>
          <w:rFonts w:eastAsia="宋体" w:hint="eastAsia"/>
        </w:rPr>
        <w:t>该</w:t>
      </w:r>
      <w:r w:rsidRPr="00BE5E58">
        <w:rPr>
          <w:rFonts w:eastAsia="宋体"/>
        </w:rPr>
        <w:t>图结构</w:t>
      </w:r>
      <w:r w:rsidRPr="00BE5E58">
        <w:rPr>
          <w:rFonts w:eastAsia="宋体" w:hint="eastAsia"/>
        </w:rPr>
        <w:t>上</w:t>
      </w:r>
      <w:r w:rsidRPr="00BE5E58">
        <w:rPr>
          <w:rFonts w:eastAsia="宋体"/>
        </w:rPr>
        <w:t>执行</w:t>
      </w:r>
      <w:r w:rsidRPr="00BE5E58">
        <w:rPr>
          <w:rFonts w:eastAsia="宋体" w:hint="eastAsia"/>
        </w:rPr>
        <w:t>DFS</w:t>
      </w:r>
      <w:r w:rsidRPr="00BE5E58">
        <w:rPr>
          <w:rFonts w:eastAsia="宋体" w:hint="eastAsia"/>
        </w:rPr>
        <w:t>算法（为了</w:t>
      </w:r>
      <w:r w:rsidRPr="00BE5E58">
        <w:rPr>
          <w:rFonts w:eastAsia="宋体"/>
        </w:rPr>
        <w:t>确保能</w:t>
      </w:r>
      <w:r w:rsidRPr="00BE5E58">
        <w:rPr>
          <w:rFonts w:eastAsia="宋体" w:hint="eastAsia"/>
        </w:rPr>
        <w:t>涵盖</w:t>
      </w:r>
      <w:r w:rsidRPr="00BE5E58">
        <w:rPr>
          <w:rFonts w:eastAsia="宋体"/>
        </w:rPr>
        <w:t>到整个图结构</w:t>
      </w:r>
      <w:r w:rsidRPr="00BE5E58">
        <w:rPr>
          <w:rFonts w:eastAsia="宋体" w:hint="eastAsia"/>
        </w:rPr>
        <w:t>，该算法可能会</w:t>
      </w:r>
      <w:r w:rsidR="0014324A">
        <w:rPr>
          <w:rFonts w:eastAsia="宋体" w:hint="eastAsia"/>
        </w:rPr>
        <w:t>选择</w:t>
      </w:r>
      <w:r w:rsidRPr="00BE5E58">
        <w:rPr>
          <w:rFonts w:eastAsia="宋体"/>
        </w:rPr>
        <w:t>几个</w:t>
      </w:r>
      <w:r w:rsidRPr="00BE5E58">
        <w:rPr>
          <w:rFonts w:eastAsia="宋体" w:hint="eastAsia"/>
        </w:rPr>
        <w:t>不同</w:t>
      </w:r>
      <w:r w:rsidRPr="00BE5E58">
        <w:rPr>
          <w:rFonts w:eastAsia="宋体"/>
        </w:rPr>
        <w:t>的</w:t>
      </w:r>
      <w:r w:rsidR="0014324A">
        <w:rPr>
          <w:rFonts w:eastAsia="宋体" w:hint="eastAsia"/>
        </w:rPr>
        <w:t>遍历</w:t>
      </w:r>
      <w:r w:rsidRPr="00BE5E58">
        <w:rPr>
          <w:rFonts w:eastAsia="宋体" w:hint="eastAsia"/>
        </w:rPr>
        <w:t>起点），</w:t>
      </w:r>
      <w:r w:rsidR="003530BB" w:rsidRPr="00BE5E58">
        <w:rPr>
          <w:rFonts w:eastAsia="宋体" w:hint="eastAsia"/>
        </w:rPr>
        <w:t>您</w:t>
      </w:r>
      <w:r w:rsidR="003530BB" w:rsidRPr="00BE5E58">
        <w:rPr>
          <w:rFonts w:eastAsia="宋体"/>
        </w:rPr>
        <w:t>会如何</w:t>
      </w:r>
      <w:r w:rsidR="003530BB" w:rsidRPr="00BE5E58">
        <w:rPr>
          <w:rFonts w:eastAsia="宋体" w:hint="eastAsia"/>
        </w:rPr>
        <w:t>评估遍历完</w:t>
      </w:r>
      <w:r w:rsidRPr="00BE5E58">
        <w:rPr>
          <w:rFonts w:eastAsia="宋体"/>
        </w:rPr>
        <w:t>强分量</w:t>
      </w:r>
      <w:r w:rsidRPr="00BE5E58">
        <w:rPr>
          <w:rFonts w:eastAsia="宋体" w:hint="eastAsia"/>
        </w:rPr>
        <w:t>A</w:t>
      </w:r>
      <w:r w:rsidRPr="00BE5E58">
        <w:rPr>
          <w:rFonts w:eastAsia="宋体" w:hint="eastAsia"/>
        </w:rPr>
        <w:t>和</w:t>
      </w:r>
      <w:r w:rsidRPr="00BE5E58">
        <w:rPr>
          <w:rFonts w:eastAsia="宋体" w:hint="eastAsia"/>
        </w:rPr>
        <w:t>B</w:t>
      </w:r>
      <w:r w:rsidRPr="00BE5E58">
        <w:rPr>
          <w:rFonts w:eastAsia="宋体" w:hint="eastAsia"/>
        </w:rPr>
        <w:t>中</w:t>
      </w:r>
      <w:r w:rsidR="003530BB" w:rsidRPr="00BE5E58">
        <w:rPr>
          <w:rFonts w:eastAsia="宋体" w:hint="eastAsia"/>
        </w:rPr>
        <w:t>所有</w:t>
      </w:r>
      <w:r w:rsidR="003530BB" w:rsidRPr="00BE5E58">
        <w:rPr>
          <w:rFonts w:eastAsia="宋体"/>
        </w:rPr>
        <w:t>节点</w:t>
      </w:r>
      <w:r w:rsidR="003530BB" w:rsidRPr="00BE5E58">
        <w:rPr>
          <w:rFonts w:eastAsia="宋体" w:hint="eastAsia"/>
        </w:rPr>
        <w:t>所需</w:t>
      </w:r>
      <w:r w:rsidR="003530BB" w:rsidRPr="00BE5E58">
        <w:rPr>
          <w:rFonts w:eastAsia="宋体"/>
        </w:rPr>
        <w:t>的时间呢？</w:t>
      </w:r>
      <w:r w:rsidR="00851E7C" w:rsidRPr="00BE5E58">
        <w:rPr>
          <w:rFonts w:eastAsia="宋体" w:hint="eastAsia"/>
        </w:rPr>
        <w:t>如您所见</w:t>
      </w:r>
      <w:r w:rsidR="00851E7C" w:rsidRPr="00BE5E58">
        <w:rPr>
          <w:rFonts w:eastAsia="宋体"/>
        </w:rPr>
        <w:t>，</w:t>
      </w:r>
      <w:r w:rsidR="00851E7C" w:rsidRPr="00BE5E58">
        <w:rPr>
          <w:rFonts w:eastAsia="宋体" w:hint="eastAsia"/>
        </w:rPr>
        <w:t>图中从</w:t>
      </w:r>
      <w:r w:rsidR="00851E7C" w:rsidRPr="00BE5E58">
        <w:rPr>
          <w:rFonts w:eastAsia="宋体" w:hint="eastAsia"/>
        </w:rPr>
        <w:t>A</w:t>
      </w:r>
      <w:r w:rsidR="00851E7C" w:rsidRPr="00BE5E58">
        <w:rPr>
          <w:rFonts w:eastAsia="宋体" w:hint="eastAsia"/>
        </w:rPr>
        <w:t>到</w:t>
      </w:r>
      <w:r w:rsidR="00851E7C" w:rsidRPr="00BE5E58">
        <w:rPr>
          <w:rFonts w:eastAsia="宋体"/>
        </w:rPr>
        <w:t>B</w:t>
      </w:r>
      <w:r w:rsidR="0014324A">
        <w:rPr>
          <w:rFonts w:eastAsia="宋体" w:hint="eastAsia"/>
        </w:rPr>
        <w:t>有</w:t>
      </w:r>
      <w:r w:rsidR="0014324A">
        <w:rPr>
          <w:rFonts w:eastAsia="宋体"/>
        </w:rPr>
        <w:t>一条边</w:t>
      </w:r>
      <w:r w:rsidR="0014324A">
        <w:rPr>
          <w:rFonts w:eastAsia="宋体" w:hint="eastAsia"/>
        </w:rPr>
        <w:t>可走</w:t>
      </w:r>
      <w:r w:rsidR="00851E7C" w:rsidRPr="00BE5E58">
        <w:rPr>
          <w:rFonts w:eastAsia="宋体"/>
        </w:rPr>
        <w:t>，但从</w:t>
      </w:r>
      <w:r w:rsidR="00851E7C" w:rsidRPr="00BE5E58">
        <w:rPr>
          <w:rFonts w:eastAsia="宋体"/>
        </w:rPr>
        <w:t>B</w:t>
      </w:r>
      <w:r w:rsidR="00851E7C" w:rsidRPr="00BE5E58">
        <w:rPr>
          <w:rFonts w:eastAsia="宋体"/>
        </w:rPr>
        <w:t>到</w:t>
      </w:r>
      <w:r w:rsidR="00851E7C" w:rsidRPr="00BE5E58">
        <w:rPr>
          <w:rFonts w:eastAsia="宋体"/>
        </w:rPr>
        <w:t>A</w:t>
      </w:r>
      <w:r w:rsidR="00851E7C" w:rsidRPr="00BE5E58">
        <w:rPr>
          <w:rFonts w:eastAsia="宋体" w:hint="eastAsia"/>
        </w:rPr>
        <w:t>却</w:t>
      </w:r>
      <w:r w:rsidR="00851E7C" w:rsidRPr="00BE5E58">
        <w:rPr>
          <w:rFonts w:eastAsia="宋体"/>
        </w:rPr>
        <w:t>没有路径可走</w:t>
      </w:r>
      <w:r w:rsidR="00851E7C" w:rsidRPr="00BE5E58">
        <w:rPr>
          <w:rFonts w:eastAsia="宋体" w:hint="eastAsia"/>
        </w:rPr>
        <w:t>。</w:t>
      </w:r>
      <w:r w:rsidR="00851E7C" w:rsidRPr="00BE5E58">
        <w:rPr>
          <w:rFonts w:eastAsia="宋体"/>
        </w:rPr>
        <w:t>这</w:t>
      </w:r>
      <w:r w:rsidR="0014324A">
        <w:rPr>
          <w:rFonts w:eastAsia="宋体" w:hint="eastAsia"/>
        </w:rPr>
        <w:t>当然</w:t>
      </w:r>
      <w:r w:rsidR="00851E7C" w:rsidRPr="00BE5E58">
        <w:rPr>
          <w:rFonts w:eastAsia="宋体" w:hint="eastAsia"/>
        </w:rPr>
        <w:t>会</w:t>
      </w:r>
      <w:r w:rsidR="0014324A">
        <w:rPr>
          <w:rFonts w:eastAsia="宋体" w:hint="eastAsia"/>
        </w:rPr>
        <w:t>影响</w:t>
      </w:r>
      <w:r w:rsidR="00851E7C" w:rsidRPr="00BE5E58">
        <w:rPr>
          <w:rFonts w:eastAsia="宋体"/>
        </w:rPr>
        <w:t>遍历的完成时间</w:t>
      </w:r>
      <w:r w:rsidR="0014324A">
        <w:rPr>
          <w:rFonts w:eastAsia="宋体"/>
        </w:rPr>
        <w:t>。</w:t>
      </w:r>
      <w:r w:rsidR="0014324A">
        <w:rPr>
          <w:rFonts w:eastAsia="宋体" w:hint="eastAsia"/>
        </w:rPr>
        <w:t>至少</w:t>
      </w:r>
      <w:r w:rsidR="0014324A">
        <w:rPr>
          <w:rFonts w:eastAsia="宋体"/>
        </w:rPr>
        <w:t>我们可以肯定</w:t>
      </w:r>
      <w:r w:rsidR="00851E7C" w:rsidRPr="00BE5E58">
        <w:rPr>
          <w:rFonts w:eastAsia="宋体" w:hint="eastAsia"/>
        </w:rPr>
        <w:t>，</w:t>
      </w:r>
      <w:r w:rsidR="00851E7C" w:rsidRPr="00BE5E58">
        <w:rPr>
          <w:rFonts w:eastAsia="宋体" w:hint="eastAsia"/>
        </w:rPr>
        <w:t>A</w:t>
      </w:r>
      <w:r w:rsidR="00851E7C" w:rsidRPr="00BE5E58">
        <w:rPr>
          <w:rFonts w:eastAsia="宋体" w:hint="eastAsia"/>
        </w:rPr>
        <w:t>将</w:t>
      </w:r>
      <w:r w:rsidR="00851E7C" w:rsidRPr="00BE5E58">
        <w:rPr>
          <w:rFonts w:eastAsia="宋体"/>
        </w:rPr>
        <w:t>会晚于</w:t>
      </w:r>
      <w:r w:rsidR="00851E7C" w:rsidRPr="00BE5E58">
        <w:rPr>
          <w:rFonts w:eastAsia="宋体"/>
        </w:rPr>
        <w:t>B</w:t>
      </w:r>
      <w:r w:rsidR="007651FF" w:rsidRPr="00BE5E58">
        <w:rPr>
          <w:rFonts w:eastAsia="宋体" w:hint="eastAsia"/>
        </w:rPr>
        <w:t>完成</w:t>
      </w:r>
      <w:r w:rsidR="007651FF" w:rsidRPr="00BE5E58">
        <w:rPr>
          <w:rFonts w:eastAsia="宋体"/>
        </w:rPr>
        <w:t>遍历</w:t>
      </w:r>
      <w:r w:rsidR="00851E7C" w:rsidRPr="00BE5E58">
        <w:rPr>
          <w:rFonts w:eastAsia="宋体" w:hint="eastAsia"/>
        </w:rPr>
        <w:t>，</w:t>
      </w:r>
      <w:r w:rsidR="00851E7C" w:rsidRPr="00BE5E58">
        <w:rPr>
          <w:rFonts w:eastAsia="宋体"/>
        </w:rPr>
        <w:t>也就是说，</w:t>
      </w:r>
      <w:r w:rsidR="00851E7C" w:rsidRPr="00BE5E58">
        <w:rPr>
          <w:rFonts w:eastAsia="宋体"/>
        </w:rPr>
        <w:t>A</w:t>
      </w:r>
      <w:r w:rsidR="00851E7C" w:rsidRPr="00BE5E58">
        <w:rPr>
          <w:rFonts w:eastAsia="宋体"/>
        </w:rPr>
        <w:t>的最后完成时间一定比</w:t>
      </w:r>
      <w:r w:rsidR="00851E7C" w:rsidRPr="00BE5E58">
        <w:rPr>
          <w:rFonts w:eastAsia="宋体"/>
        </w:rPr>
        <w:t>B</w:t>
      </w:r>
      <w:r w:rsidR="00851E7C" w:rsidRPr="00BE5E58">
        <w:rPr>
          <w:rFonts w:eastAsia="宋体"/>
        </w:rPr>
        <w:t>的最后完成时间要晚一些</w:t>
      </w:r>
      <w:r w:rsidR="004030BA" w:rsidRPr="00BE5E58">
        <w:rPr>
          <w:rFonts w:eastAsia="宋体" w:hint="eastAsia"/>
        </w:rPr>
        <w:t>。</w:t>
      </w:r>
      <w:r w:rsidR="0014324A">
        <w:rPr>
          <w:rFonts w:eastAsia="宋体" w:hint="eastAsia"/>
        </w:rPr>
        <w:t>如果</w:t>
      </w:r>
      <w:r w:rsidR="0014324A">
        <w:rPr>
          <w:rFonts w:eastAsia="宋体"/>
        </w:rPr>
        <w:t>我们</w:t>
      </w:r>
      <w:r w:rsidR="004030BA" w:rsidRPr="00BE5E58">
        <w:rPr>
          <w:rFonts w:eastAsia="宋体"/>
        </w:rPr>
        <w:t>仔细观察一下图</w:t>
      </w:r>
      <w:r w:rsidR="004030BA" w:rsidRPr="00BE5E58">
        <w:rPr>
          <w:rFonts w:eastAsia="宋体" w:hint="eastAsia"/>
        </w:rPr>
        <w:t>5</w:t>
      </w:r>
      <w:r w:rsidR="004030BA" w:rsidRPr="00BE5E58">
        <w:rPr>
          <w:rFonts w:eastAsia="宋体"/>
        </w:rPr>
        <w:t>-7</w:t>
      </w:r>
      <w:r w:rsidR="004030BA" w:rsidRPr="00BE5E58">
        <w:rPr>
          <w:rFonts w:eastAsia="宋体" w:hint="eastAsia"/>
        </w:rPr>
        <w:t>中</w:t>
      </w:r>
      <w:r w:rsidR="004030BA" w:rsidRPr="00BE5E58">
        <w:rPr>
          <w:rFonts w:eastAsia="宋体"/>
        </w:rPr>
        <w:t>的情况，</w:t>
      </w:r>
      <w:r w:rsidR="004030BA" w:rsidRPr="00BE5E58">
        <w:rPr>
          <w:rFonts w:eastAsia="宋体" w:hint="eastAsia"/>
        </w:rPr>
        <w:t>其中</w:t>
      </w:r>
      <w:r w:rsidR="004030BA" w:rsidRPr="00BE5E58">
        <w:rPr>
          <w:rFonts w:eastAsia="宋体"/>
        </w:rPr>
        <w:t>的</w:t>
      </w:r>
      <w:r w:rsidR="004030BA" w:rsidRPr="00BE5E58">
        <w:rPr>
          <w:rFonts w:eastAsia="宋体" w:hint="eastAsia"/>
        </w:rPr>
        <w:t>缘由</w:t>
      </w:r>
      <w:r w:rsidR="004030BA" w:rsidRPr="00BE5E58">
        <w:rPr>
          <w:rFonts w:eastAsia="宋体"/>
        </w:rPr>
        <w:t>是显而易见的</w:t>
      </w:r>
      <w:r w:rsidR="004030BA" w:rsidRPr="00BE5E58">
        <w:rPr>
          <w:rFonts w:eastAsia="宋体" w:hint="eastAsia"/>
        </w:rPr>
        <w:t>。</w:t>
      </w:r>
      <w:r w:rsidR="004030BA" w:rsidRPr="00BE5E58">
        <w:rPr>
          <w:rFonts w:eastAsia="宋体"/>
        </w:rPr>
        <w:t>如果</w:t>
      </w:r>
      <w:r w:rsidR="0014324A">
        <w:rPr>
          <w:rFonts w:eastAsia="宋体" w:hint="eastAsia"/>
        </w:rPr>
        <w:t>遍历</w:t>
      </w:r>
      <w:r w:rsidR="004030BA" w:rsidRPr="00BE5E58">
        <w:rPr>
          <w:rFonts w:eastAsia="宋体" w:hint="eastAsia"/>
        </w:rPr>
        <w:t>从</w:t>
      </w:r>
      <w:r w:rsidR="0014324A">
        <w:rPr>
          <w:rFonts w:eastAsia="宋体" w:hint="eastAsia"/>
        </w:rPr>
        <w:t>是</w:t>
      </w:r>
      <w:r w:rsidR="004030BA" w:rsidRPr="00BE5E58">
        <w:rPr>
          <w:rFonts w:eastAsia="宋体"/>
        </w:rPr>
        <w:t>B</w:t>
      </w:r>
      <w:r w:rsidR="0014324A">
        <w:rPr>
          <w:rFonts w:eastAsia="宋体" w:hint="eastAsia"/>
        </w:rPr>
        <w:t>中</w:t>
      </w:r>
      <w:r w:rsidR="004030BA" w:rsidRPr="00BE5E58">
        <w:rPr>
          <w:rFonts w:eastAsia="宋体" w:hint="eastAsia"/>
        </w:rPr>
        <w:t>开始</w:t>
      </w:r>
      <w:r w:rsidR="0014324A">
        <w:rPr>
          <w:rFonts w:eastAsia="宋体" w:hint="eastAsia"/>
        </w:rPr>
        <w:t>的</w:t>
      </w:r>
      <w:r w:rsidR="004030BA" w:rsidRPr="00BE5E58">
        <w:rPr>
          <w:rFonts w:eastAsia="宋体"/>
        </w:rPr>
        <w:t>，</w:t>
      </w:r>
      <w:r w:rsidR="0014324A">
        <w:rPr>
          <w:rFonts w:eastAsia="宋体" w:hint="eastAsia"/>
        </w:rPr>
        <w:t>那么</w:t>
      </w:r>
      <w:r w:rsidR="0014324A">
        <w:rPr>
          <w:rFonts w:eastAsia="宋体"/>
        </w:rPr>
        <w:t>我们</w:t>
      </w:r>
      <w:r w:rsidR="004030BA" w:rsidRPr="00BE5E58">
        <w:rPr>
          <w:rFonts w:eastAsia="宋体" w:hint="eastAsia"/>
        </w:rPr>
        <w:t>是</w:t>
      </w:r>
      <w:r w:rsidR="004030BA" w:rsidRPr="00BE5E58">
        <w:rPr>
          <w:rFonts w:eastAsia="宋体"/>
        </w:rPr>
        <w:t>不可能到达</w:t>
      </w:r>
      <w:r w:rsidR="004030BA" w:rsidRPr="00BE5E58">
        <w:rPr>
          <w:rFonts w:eastAsia="宋体"/>
        </w:rPr>
        <w:t>A</w:t>
      </w:r>
      <w:r w:rsidR="004030BA" w:rsidRPr="00BE5E58">
        <w:rPr>
          <w:rFonts w:eastAsia="宋体" w:hint="eastAsia"/>
        </w:rPr>
        <w:t>的</w:t>
      </w:r>
      <w:r w:rsidR="004030BA" w:rsidRPr="00BE5E58">
        <w:rPr>
          <w:rFonts w:eastAsia="宋体"/>
        </w:rPr>
        <w:t>，所以</w:t>
      </w:r>
      <w:r w:rsidR="004030BA" w:rsidRPr="00BE5E58">
        <w:rPr>
          <w:rFonts w:eastAsia="宋体"/>
        </w:rPr>
        <w:t>B</w:t>
      </w:r>
      <w:r w:rsidR="004030BA" w:rsidRPr="00BE5E58">
        <w:rPr>
          <w:rFonts w:eastAsia="宋体" w:hint="eastAsia"/>
        </w:rPr>
        <w:t>的</w:t>
      </w:r>
      <w:r w:rsidR="004030BA" w:rsidRPr="00BE5E58">
        <w:rPr>
          <w:rFonts w:eastAsia="宋体"/>
        </w:rPr>
        <w:t>遍历</w:t>
      </w:r>
      <w:r w:rsidR="004030BA" w:rsidRPr="00BE5E58">
        <w:rPr>
          <w:rFonts w:eastAsia="宋体" w:hint="eastAsia"/>
        </w:rPr>
        <w:t>可能甚至在</w:t>
      </w:r>
      <w:r w:rsidR="007651FF" w:rsidRPr="00BE5E58">
        <w:rPr>
          <w:rFonts w:eastAsia="宋体" w:hint="eastAsia"/>
        </w:rPr>
        <w:t>A</w:t>
      </w:r>
      <w:r w:rsidR="007651FF" w:rsidRPr="00BE5E58">
        <w:rPr>
          <w:rFonts w:eastAsia="宋体"/>
        </w:rPr>
        <w:t>的遍历</w:t>
      </w:r>
      <w:r w:rsidR="007651FF" w:rsidRPr="00BE5E58">
        <w:rPr>
          <w:rFonts w:eastAsia="宋体" w:hint="eastAsia"/>
          <w:i/>
        </w:rPr>
        <w:t>开始</w:t>
      </w:r>
      <w:r w:rsidR="004030BA" w:rsidRPr="00BE5E58">
        <w:rPr>
          <w:rFonts w:eastAsia="宋体" w:hint="eastAsia"/>
        </w:rPr>
        <w:t>（更不用说</w:t>
      </w:r>
      <w:r w:rsidR="004030BA" w:rsidRPr="00BE5E58">
        <w:rPr>
          <w:rFonts w:eastAsia="宋体"/>
          <w:i/>
        </w:rPr>
        <w:t>完成</w:t>
      </w:r>
      <w:r w:rsidR="004030BA" w:rsidRPr="00BE5E58">
        <w:rPr>
          <w:rFonts w:eastAsia="宋体"/>
        </w:rPr>
        <w:t>了</w:t>
      </w:r>
      <w:r w:rsidR="004030BA" w:rsidRPr="00BE5E58">
        <w:rPr>
          <w:rFonts w:eastAsia="宋体" w:hint="eastAsia"/>
        </w:rPr>
        <w:t>）</w:t>
      </w:r>
      <w:r w:rsidR="004030BA" w:rsidRPr="00BE5E58">
        <w:rPr>
          <w:rFonts w:eastAsia="宋体"/>
        </w:rPr>
        <w:t>之前</w:t>
      </w:r>
      <w:r w:rsidR="004030BA" w:rsidRPr="00BE5E58">
        <w:rPr>
          <w:rFonts w:eastAsia="宋体" w:hint="eastAsia"/>
        </w:rPr>
        <w:t>就已经</w:t>
      </w:r>
      <w:r w:rsidR="004030BA" w:rsidRPr="00BE5E58">
        <w:rPr>
          <w:rFonts w:eastAsia="宋体"/>
        </w:rPr>
        <w:t>完成</w:t>
      </w:r>
      <w:r w:rsidR="004030BA" w:rsidRPr="00BE5E58">
        <w:rPr>
          <w:rFonts w:eastAsia="宋体" w:hint="eastAsia"/>
        </w:rPr>
        <w:t>了</w:t>
      </w:r>
      <w:r w:rsidR="004030BA" w:rsidRPr="00BE5E58">
        <w:rPr>
          <w:rFonts w:eastAsia="宋体"/>
        </w:rPr>
        <w:t>。但</w:t>
      </w:r>
      <w:r w:rsidR="004030BA" w:rsidRPr="00BE5E58">
        <w:rPr>
          <w:rFonts w:eastAsia="宋体" w:hint="eastAsia"/>
        </w:rPr>
        <w:t>如果</w:t>
      </w:r>
      <w:r w:rsidR="0014324A">
        <w:rPr>
          <w:rFonts w:eastAsia="宋体" w:hint="eastAsia"/>
        </w:rPr>
        <w:t>遍历</w:t>
      </w:r>
      <w:r w:rsidR="004030BA" w:rsidRPr="00BE5E58">
        <w:rPr>
          <w:rFonts w:eastAsia="宋体"/>
        </w:rPr>
        <w:t>从</w:t>
      </w:r>
      <w:r w:rsidR="004030BA" w:rsidRPr="00BE5E58">
        <w:rPr>
          <w:rFonts w:eastAsia="宋体"/>
        </w:rPr>
        <w:t>A</w:t>
      </w:r>
      <w:r w:rsidR="004030BA" w:rsidRPr="00BE5E58">
        <w:rPr>
          <w:rFonts w:eastAsia="宋体"/>
        </w:rPr>
        <w:t>开始的话，</w:t>
      </w:r>
      <w:r w:rsidR="003530BB" w:rsidRPr="00BE5E58">
        <w:rPr>
          <w:rFonts w:eastAsia="宋体" w:hint="eastAsia"/>
        </w:rPr>
        <w:t>我们</w:t>
      </w:r>
      <w:r w:rsidR="003530BB" w:rsidRPr="00BE5E58">
        <w:rPr>
          <w:rFonts w:eastAsia="宋体"/>
        </w:rPr>
        <w:t>很清楚自己不会被局限在</w:t>
      </w:r>
      <w:r w:rsidR="003530BB" w:rsidRPr="00BE5E58">
        <w:rPr>
          <w:rFonts w:eastAsia="宋体"/>
        </w:rPr>
        <w:t>A</w:t>
      </w:r>
      <w:r w:rsidR="003530BB" w:rsidRPr="00BE5E58">
        <w:rPr>
          <w:rFonts w:eastAsia="宋体"/>
        </w:rPr>
        <w:t>内部（</w:t>
      </w:r>
      <w:r w:rsidR="003530BB" w:rsidRPr="00BE5E58">
        <w:rPr>
          <w:rFonts w:eastAsia="宋体" w:hint="eastAsia"/>
        </w:rPr>
        <w:t>其中</w:t>
      </w:r>
      <w:r w:rsidR="007651FF" w:rsidRPr="00BE5E58">
        <w:rPr>
          <w:rFonts w:eastAsia="宋体" w:hint="eastAsia"/>
        </w:rPr>
        <w:t>的</w:t>
      </w:r>
      <w:r w:rsidR="003530BB" w:rsidRPr="00BE5E58">
        <w:rPr>
          <w:rFonts w:eastAsia="宋体"/>
        </w:rPr>
        <w:t>任何节点都</w:t>
      </w:r>
      <w:r w:rsidR="003530BB" w:rsidRPr="00BE5E58">
        <w:rPr>
          <w:rFonts w:eastAsia="宋体" w:hint="eastAsia"/>
        </w:rPr>
        <w:t>能</w:t>
      </w:r>
      <w:r w:rsidR="003530BB" w:rsidRPr="00BE5E58">
        <w:rPr>
          <w:rFonts w:eastAsia="宋体"/>
        </w:rPr>
        <w:t>彼此到达）</w:t>
      </w:r>
      <w:r w:rsidR="003530BB" w:rsidRPr="00BE5E58">
        <w:rPr>
          <w:rFonts w:eastAsia="宋体" w:hint="eastAsia"/>
        </w:rPr>
        <w:t>，</w:t>
      </w:r>
      <w:r w:rsidR="003530BB" w:rsidRPr="00BE5E58">
        <w:rPr>
          <w:rFonts w:eastAsia="宋体"/>
        </w:rPr>
        <w:t>所以在其完成</w:t>
      </w:r>
      <w:r w:rsidR="003530BB" w:rsidRPr="00BE5E58">
        <w:rPr>
          <w:rFonts w:eastAsia="宋体" w:hint="eastAsia"/>
        </w:rPr>
        <w:t>遍历</w:t>
      </w:r>
      <w:r w:rsidR="003530BB" w:rsidRPr="00BE5E58">
        <w:rPr>
          <w:rFonts w:eastAsia="宋体"/>
        </w:rPr>
        <w:t>之前</w:t>
      </w:r>
      <w:r w:rsidR="003530BB" w:rsidRPr="00BE5E58">
        <w:rPr>
          <w:rFonts w:eastAsia="宋体" w:hint="eastAsia"/>
        </w:rPr>
        <w:t>，</w:t>
      </w:r>
      <w:r w:rsidR="003530BB" w:rsidRPr="00BE5E58">
        <w:rPr>
          <w:rFonts w:eastAsia="宋体"/>
        </w:rPr>
        <w:t>我们还</w:t>
      </w:r>
      <w:r w:rsidR="007651FF" w:rsidRPr="00BE5E58">
        <w:rPr>
          <w:rFonts w:eastAsia="宋体" w:hint="eastAsia"/>
        </w:rPr>
        <w:t>是</w:t>
      </w:r>
      <w:r w:rsidR="003530BB" w:rsidRPr="00BE5E58">
        <w:rPr>
          <w:rFonts w:eastAsia="宋体"/>
        </w:rPr>
        <w:t>会</w:t>
      </w:r>
      <w:r w:rsidR="007651FF" w:rsidRPr="00BE5E58">
        <w:rPr>
          <w:rFonts w:eastAsia="宋体" w:hint="eastAsia"/>
          <w:i/>
        </w:rPr>
        <w:t>先</w:t>
      </w:r>
      <w:r w:rsidR="003530BB" w:rsidRPr="00BE5E58">
        <w:rPr>
          <w:rFonts w:eastAsia="宋体"/>
        </w:rPr>
        <w:t>移动到</w:t>
      </w:r>
      <w:r w:rsidR="003530BB" w:rsidRPr="00BE5E58">
        <w:rPr>
          <w:rFonts w:eastAsia="宋体"/>
        </w:rPr>
        <w:t>B</w:t>
      </w:r>
      <w:r w:rsidR="003530BB" w:rsidRPr="00BE5E58">
        <w:rPr>
          <w:rFonts w:eastAsia="宋体"/>
        </w:rPr>
        <w:t>以及其它需要遍历</w:t>
      </w:r>
      <w:r w:rsidR="003530BB" w:rsidRPr="00BE5E58">
        <w:rPr>
          <w:rFonts w:eastAsia="宋体" w:hint="eastAsia"/>
        </w:rPr>
        <w:t>的</w:t>
      </w:r>
      <w:r w:rsidR="003530BB" w:rsidRPr="00BE5E58">
        <w:rPr>
          <w:rFonts w:eastAsia="宋体"/>
        </w:rPr>
        <w:t>区域（</w:t>
      </w:r>
      <w:r w:rsidR="003530BB" w:rsidRPr="00BE5E58">
        <w:rPr>
          <w:rFonts w:eastAsia="宋体" w:hint="eastAsia"/>
        </w:rPr>
        <w:t>在</w:t>
      </w:r>
      <w:r w:rsidR="003530BB" w:rsidRPr="00BE5E58">
        <w:rPr>
          <w:rFonts w:eastAsia="宋体"/>
        </w:rPr>
        <w:t>这里就是</w:t>
      </w:r>
      <w:r w:rsidR="003530BB" w:rsidRPr="00BE5E58">
        <w:rPr>
          <w:rFonts w:eastAsia="宋体"/>
        </w:rPr>
        <w:t>C</w:t>
      </w:r>
      <w:r w:rsidR="003530BB" w:rsidRPr="00BE5E58">
        <w:rPr>
          <w:rFonts w:eastAsia="宋体"/>
        </w:rPr>
        <w:t>）</w:t>
      </w:r>
      <w:r w:rsidR="003530BB" w:rsidRPr="00BE5E58">
        <w:rPr>
          <w:rFonts w:eastAsia="宋体" w:hint="eastAsia"/>
        </w:rPr>
        <w:t>，</w:t>
      </w:r>
      <w:r w:rsidR="007651FF" w:rsidRPr="00BE5E58">
        <w:rPr>
          <w:rFonts w:eastAsia="宋体" w:hint="eastAsia"/>
        </w:rPr>
        <w:t>待</w:t>
      </w:r>
      <w:r w:rsidR="007651FF" w:rsidRPr="00BE5E58">
        <w:rPr>
          <w:rFonts w:eastAsia="宋体"/>
        </w:rPr>
        <w:t>这</w:t>
      </w:r>
      <w:r w:rsidR="007651FF" w:rsidRPr="00BE5E58">
        <w:rPr>
          <w:rFonts w:eastAsia="宋体" w:hint="eastAsia"/>
        </w:rPr>
        <w:t>一切</w:t>
      </w:r>
      <w:r w:rsidR="003530BB" w:rsidRPr="00BE5E58">
        <w:rPr>
          <w:rFonts w:eastAsia="宋体" w:hint="eastAsia"/>
        </w:rPr>
        <w:t>完成</w:t>
      </w:r>
      <w:r w:rsidR="003530BB" w:rsidRPr="00BE5E58">
        <w:rPr>
          <w:rFonts w:eastAsia="宋体"/>
        </w:rPr>
        <w:t>之后才会</w:t>
      </w:r>
      <w:r w:rsidR="007E6DEF">
        <w:rPr>
          <w:rFonts w:eastAsia="宋体" w:hint="eastAsia"/>
        </w:rPr>
        <w:t>回溯</w:t>
      </w:r>
      <w:r w:rsidR="003530BB" w:rsidRPr="00BE5E58">
        <w:rPr>
          <w:rFonts w:eastAsia="宋体"/>
        </w:rPr>
        <w:t>到</w:t>
      </w:r>
      <w:r w:rsidR="003530BB" w:rsidRPr="00BE5E58">
        <w:rPr>
          <w:rFonts w:eastAsia="宋体"/>
        </w:rPr>
        <w:t>A</w:t>
      </w:r>
      <w:r w:rsidR="003530BB" w:rsidRPr="00BE5E58">
        <w:rPr>
          <w:rFonts w:eastAsia="宋体"/>
        </w:rPr>
        <w:t>。</w:t>
      </w:r>
    </w:p>
    <w:p w14:paraId="5F2556A5" w14:textId="16E62560" w:rsidR="00FC1F13" w:rsidRPr="00BE5E58" w:rsidRDefault="00D279C5" w:rsidP="00FC1F13">
      <w:pPr>
        <w:ind w:firstLine="420"/>
        <w:rPr>
          <w:rFonts w:eastAsia="宋体"/>
        </w:rPr>
      </w:pPr>
      <w:r w:rsidRPr="00BE5E58">
        <w:rPr>
          <w:rFonts w:eastAsia="宋体" w:hint="eastAsia"/>
        </w:rPr>
        <w:t>事实上</w:t>
      </w:r>
      <w:r w:rsidRPr="00BE5E58">
        <w:rPr>
          <w:rFonts w:eastAsia="宋体"/>
        </w:rPr>
        <w:t>，在一般情况下，只要任何一个强分量</w:t>
      </w:r>
      <w:r w:rsidRPr="00BE5E58">
        <w:rPr>
          <w:rFonts w:eastAsia="宋体"/>
        </w:rPr>
        <w:t>X</w:t>
      </w:r>
      <w:r w:rsidRPr="00BE5E58">
        <w:rPr>
          <w:rFonts w:eastAsia="宋体" w:hint="eastAsia"/>
        </w:rPr>
        <w:t>中</w:t>
      </w:r>
      <w:r w:rsidRPr="00BE5E58">
        <w:rPr>
          <w:rFonts w:eastAsia="宋体"/>
        </w:rPr>
        <w:t>有一条边通往另一个强分量</w:t>
      </w:r>
      <w:r w:rsidRPr="00BE5E58">
        <w:rPr>
          <w:rFonts w:eastAsia="宋体"/>
        </w:rPr>
        <w:t>Y</w:t>
      </w:r>
      <w:r w:rsidRPr="00BE5E58">
        <w:rPr>
          <w:rFonts w:eastAsia="宋体" w:hint="eastAsia"/>
        </w:rPr>
        <w:t>，</w:t>
      </w:r>
      <w:r w:rsidRPr="00BE5E58">
        <w:rPr>
          <w:rFonts w:eastAsia="宋体"/>
        </w:rPr>
        <w:t>X</w:t>
      </w:r>
      <w:r w:rsidRPr="00BE5E58">
        <w:rPr>
          <w:rFonts w:eastAsia="宋体"/>
        </w:rPr>
        <w:t>中最后完成遍历的时间就一定会晚于</w:t>
      </w:r>
      <w:r w:rsidRPr="00BE5E58">
        <w:rPr>
          <w:rFonts w:eastAsia="宋体"/>
        </w:rPr>
        <w:t>Y</w:t>
      </w:r>
      <w:r w:rsidRPr="00BE5E58">
        <w:rPr>
          <w:rFonts w:eastAsia="宋体"/>
        </w:rPr>
        <w:t>中最后完成的时间。其</w:t>
      </w:r>
      <w:r w:rsidR="00EB65F2">
        <w:rPr>
          <w:rFonts w:eastAsia="宋体" w:hint="eastAsia"/>
        </w:rPr>
        <w:t>证明</w:t>
      </w:r>
      <w:r w:rsidR="00EB65F2">
        <w:rPr>
          <w:rFonts w:eastAsia="宋体"/>
        </w:rPr>
        <w:t>过程</w:t>
      </w:r>
      <w:r w:rsidRPr="00BE5E58">
        <w:rPr>
          <w:rFonts w:eastAsia="宋体"/>
        </w:rPr>
        <w:t>与我们之前那个例子</w:t>
      </w:r>
      <w:r w:rsidRPr="00BE5E58">
        <w:rPr>
          <w:rFonts w:eastAsia="宋体" w:hint="eastAsia"/>
        </w:rPr>
        <w:t>是</w:t>
      </w:r>
      <w:r w:rsidRPr="00BE5E58">
        <w:rPr>
          <w:rFonts w:eastAsia="宋体"/>
        </w:rPr>
        <w:t>相同的</w:t>
      </w:r>
      <w:r w:rsidRPr="00BE5E58">
        <w:rPr>
          <w:rFonts w:eastAsia="宋体" w:hint="eastAsia"/>
        </w:rPr>
        <w:t>（请参考</w:t>
      </w:r>
      <w:r w:rsidRPr="00BE5E58">
        <w:rPr>
          <w:rFonts w:eastAsia="宋体"/>
        </w:rPr>
        <w:t>习题</w:t>
      </w:r>
      <w:r w:rsidRPr="00BE5E58">
        <w:rPr>
          <w:rFonts w:eastAsia="宋体" w:hint="eastAsia"/>
        </w:rPr>
        <w:t>5</w:t>
      </w:r>
      <w:r w:rsidRPr="00BE5E58">
        <w:rPr>
          <w:rFonts w:eastAsia="宋体"/>
        </w:rPr>
        <w:t>-16</w:t>
      </w:r>
      <w:r w:rsidRPr="00BE5E58">
        <w:rPr>
          <w:rFonts w:eastAsia="宋体" w:hint="eastAsia"/>
        </w:rPr>
        <w:t>）</w:t>
      </w:r>
      <w:r w:rsidRPr="00BE5E58">
        <w:rPr>
          <w:rFonts w:eastAsia="宋体"/>
        </w:rPr>
        <w:t>。</w:t>
      </w:r>
      <w:r w:rsidR="00FC1F13" w:rsidRPr="00BE5E58">
        <w:rPr>
          <w:rFonts w:eastAsia="宋体" w:hint="eastAsia"/>
        </w:rPr>
        <w:t>根据</w:t>
      </w:r>
      <w:r w:rsidR="00FC1F13" w:rsidRPr="00BE5E58">
        <w:rPr>
          <w:rFonts w:eastAsia="宋体"/>
        </w:rPr>
        <w:t>这些</w:t>
      </w:r>
      <w:r w:rsidR="00EB65F2">
        <w:rPr>
          <w:rFonts w:eastAsia="宋体" w:hint="eastAsia"/>
        </w:rPr>
        <w:t>事实我们</w:t>
      </w:r>
      <w:r w:rsidR="00EB65F2">
        <w:rPr>
          <w:rFonts w:eastAsia="宋体"/>
        </w:rPr>
        <w:t>可以</w:t>
      </w:r>
      <w:r w:rsidR="00FC1F13" w:rsidRPr="00BE5E58">
        <w:rPr>
          <w:rFonts w:eastAsia="宋体"/>
        </w:rPr>
        <w:t>得出</w:t>
      </w:r>
      <w:r w:rsidR="00EB65F2">
        <w:rPr>
          <w:rFonts w:eastAsia="宋体" w:hint="eastAsia"/>
        </w:rPr>
        <w:t>以下</w:t>
      </w:r>
      <w:r w:rsidR="00FC1F13" w:rsidRPr="00BE5E58">
        <w:rPr>
          <w:rFonts w:eastAsia="宋体" w:hint="eastAsia"/>
        </w:rPr>
        <w:t>的</w:t>
      </w:r>
      <w:r w:rsidR="00EB65F2">
        <w:rPr>
          <w:rFonts w:eastAsia="宋体"/>
        </w:rPr>
        <w:t>结论</w:t>
      </w:r>
      <w:r w:rsidR="00EB65F2">
        <w:rPr>
          <w:rFonts w:eastAsia="宋体" w:hint="eastAsia"/>
        </w:rPr>
        <w:t>：</w:t>
      </w:r>
      <w:r w:rsidR="00FC1F13" w:rsidRPr="00BE5E58">
        <w:rPr>
          <w:rFonts w:eastAsia="宋体"/>
        </w:rPr>
        <w:t>我们</w:t>
      </w:r>
      <w:commentRangeStart w:id="708"/>
      <w:ins w:id="709" w:author="Decheng Fan" w:date="2014-06-09T19:15:00Z">
        <w:r w:rsidR="00520645">
          <w:rPr>
            <w:rFonts w:eastAsia="宋体" w:hint="eastAsia"/>
          </w:rPr>
          <w:t>无法</w:t>
        </w:r>
        <w:commentRangeEnd w:id="708"/>
        <w:r w:rsidR="00520645">
          <w:rPr>
            <w:rStyle w:val="af3"/>
          </w:rPr>
          <w:commentReference w:id="708"/>
        </w:r>
      </w:ins>
      <w:del w:id="710" w:author="Decheng Fan" w:date="2014-06-09T19:14:00Z">
        <w:r w:rsidR="00FC1F13" w:rsidRPr="00BE5E58" w:rsidDel="00520645">
          <w:rPr>
            <w:rFonts w:eastAsia="宋体"/>
          </w:rPr>
          <w:delText>不</w:delText>
        </w:r>
        <w:r w:rsidR="00FC1F13" w:rsidRPr="00BE5E58" w:rsidDel="00520645">
          <w:rPr>
            <w:rFonts w:eastAsia="宋体" w:hint="eastAsia"/>
          </w:rPr>
          <w:delText>应该</w:delText>
        </w:r>
      </w:del>
      <w:r w:rsidR="00FC1F13" w:rsidRPr="00BE5E58">
        <w:rPr>
          <w:rFonts w:eastAsia="宋体" w:hint="eastAsia"/>
        </w:rPr>
        <w:t>采用</w:t>
      </w:r>
      <w:r w:rsidR="00FC1F13" w:rsidRPr="00BE5E58">
        <w:rPr>
          <w:rFonts w:eastAsia="宋体"/>
        </w:rPr>
        <w:t>从</w:t>
      </w:r>
      <w:r w:rsidR="00FC1F13" w:rsidRPr="00BE5E58">
        <w:rPr>
          <w:rFonts w:eastAsia="宋体"/>
        </w:rPr>
        <w:t>B</w:t>
      </w:r>
      <w:r w:rsidR="00FC1F13" w:rsidRPr="00BE5E58">
        <w:rPr>
          <w:rFonts w:eastAsia="宋体"/>
        </w:rPr>
        <w:t>到</w:t>
      </w:r>
      <w:r w:rsidR="00FC1F13" w:rsidRPr="00BE5E58">
        <w:rPr>
          <w:rFonts w:eastAsia="宋体"/>
        </w:rPr>
        <w:t>A</w:t>
      </w:r>
      <w:r w:rsidR="00FC1F13" w:rsidRPr="00BE5E58">
        <w:rPr>
          <w:rFonts w:eastAsia="宋体" w:hint="eastAsia"/>
        </w:rPr>
        <w:t>的</w:t>
      </w:r>
      <w:r w:rsidR="00FC1F13" w:rsidRPr="00BE5E58">
        <w:rPr>
          <w:rFonts w:eastAsia="宋体"/>
        </w:rPr>
        <w:t>遍历方式</w:t>
      </w:r>
      <w:r w:rsidR="00FC1F13" w:rsidRPr="00BE5E58">
        <w:rPr>
          <w:rFonts w:eastAsia="宋体" w:hint="eastAsia"/>
        </w:rPr>
        <w:t>——</w:t>
      </w:r>
      <w:r w:rsidR="00FC1F13" w:rsidRPr="00BE5E58">
        <w:rPr>
          <w:rFonts w:eastAsia="宋体"/>
        </w:rPr>
        <w:t>事实上，</w:t>
      </w:r>
      <w:r w:rsidR="00FC1F13" w:rsidRPr="00BE5E58">
        <w:rPr>
          <w:rFonts w:eastAsia="宋体"/>
        </w:rPr>
        <w:t>SCC</w:t>
      </w:r>
      <w:del w:id="711" w:author="Decheng Fan" w:date="2014-06-09T20:45:00Z">
        <w:r w:rsidR="00FC1F13" w:rsidRPr="00BE5E58" w:rsidDel="002E32AE">
          <w:rPr>
            <w:rFonts w:eastAsia="宋体"/>
          </w:rPr>
          <w:delText>s</w:delText>
        </w:r>
      </w:del>
      <w:r w:rsidR="00FC1F13" w:rsidRPr="00BE5E58">
        <w:rPr>
          <w:rFonts w:eastAsia="宋体"/>
        </w:rPr>
        <w:t>的工作方式原本就是如此</w:t>
      </w:r>
      <w:r w:rsidR="00FC1F13" w:rsidRPr="00BE5E58">
        <w:rPr>
          <w:rFonts w:eastAsia="宋体" w:hint="eastAsia"/>
        </w:rPr>
        <w:t>，</w:t>
      </w:r>
      <w:r w:rsidR="00FC1F13" w:rsidRPr="00BE5E58">
        <w:rPr>
          <w:rFonts w:eastAsia="宋体"/>
        </w:rPr>
        <w:t>因为</w:t>
      </w:r>
      <w:ins w:id="712" w:author="Decheng Fan" w:date="2014-06-09T20:45:00Z">
        <w:r w:rsidR="002E32AE">
          <w:rPr>
            <w:rFonts w:eastAsia="宋体" w:hint="eastAsia"/>
          </w:rPr>
          <w:t>这些</w:t>
        </w:r>
      </w:ins>
      <w:r w:rsidR="00FC1F13" w:rsidRPr="00BE5E58">
        <w:rPr>
          <w:rFonts w:eastAsia="宋体" w:hint="eastAsia"/>
        </w:rPr>
        <w:t>SCC</w:t>
      </w:r>
      <w:del w:id="713" w:author="Decheng Fan" w:date="2014-06-09T20:45:00Z">
        <w:r w:rsidR="00FC1F13" w:rsidRPr="00BE5E58" w:rsidDel="002E32AE">
          <w:rPr>
            <w:rFonts w:eastAsia="宋体"/>
          </w:rPr>
          <w:delText>s</w:delText>
        </w:r>
      </w:del>
      <w:ins w:id="714" w:author="Decheng Fan" w:date="2014-06-09T20:45:00Z">
        <w:r w:rsidR="002E32AE">
          <w:rPr>
            <w:rFonts w:eastAsia="宋体" w:hint="eastAsia"/>
          </w:rPr>
          <w:t>合起来</w:t>
        </w:r>
      </w:ins>
      <w:del w:id="715" w:author="Decheng Fan" w:date="2014-06-09T20:45:00Z">
        <w:r w:rsidR="00FC1F13" w:rsidRPr="00BE5E58" w:rsidDel="002E32AE">
          <w:rPr>
            <w:rFonts w:eastAsia="宋体"/>
          </w:rPr>
          <w:delText>本身</w:delText>
        </w:r>
      </w:del>
      <w:r w:rsidR="00FC1F13" w:rsidRPr="00BE5E58">
        <w:rPr>
          <w:rFonts w:eastAsia="宋体"/>
        </w:rPr>
        <w:t>就</w:t>
      </w:r>
      <w:ins w:id="716" w:author="Decheng Fan" w:date="2014-06-09T19:16:00Z">
        <w:r w:rsidR="00F925EA">
          <w:rPr>
            <w:rFonts w:eastAsia="宋体" w:hint="eastAsia"/>
          </w:rPr>
          <w:t>构成了</w:t>
        </w:r>
      </w:ins>
      <w:del w:id="717" w:author="Decheng Fan" w:date="2014-06-09T19:16:00Z">
        <w:r w:rsidR="00FC1F13" w:rsidRPr="00BE5E58" w:rsidDel="00F925EA">
          <w:rPr>
            <w:rFonts w:eastAsia="宋体"/>
          </w:rPr>
          <w:delText>来自</w:delText>
        </w:r>
      </w:del>
      <w:r w:rsidR="00FC1F13" w:rsidRPr="00BE5E58">
        <w:rPr>
          <w:rFonts w:eastAsia="宋体" w:hint="eastAsia"/>
        </w:rPr>
        <w:t>DAG</w:t>
      </w:r>
      <w:r w:rsidR="00FC1F13" w:rsidRPr="00BE5E58">
        <w:rPr>
          <w:rFonts w:eastAsia="宋体" w:hint="eastAsia"/>
        </w:rPr>
        <w:t>！</w:t>
      </w:r>
      <w:r w:rsidR="00FC1F13" w:rsidRPr="00BE5E58">
        <w:rPr>
          <w:rFonts w:eastAsia="宋体"/>
        </w:rPr>
        <w:t>因而</w:t>
      </w:r>
      <w:r w:rsidR="00FC1F13" w:rsidRPr="00BE5E58">
        <w:rPr>
          <w:rFonts w:eastAsia="宋体" w:hint="eastAsia"/>
        </w:rPr>
        <w:t>，</w:t>
      </w:r>
      <w:r w:rsidR="00EA3B06" w:rsidRPr="00BE5E58">
        <w:rPr>
          <w:rFonts w:eastAsia="宋体" w:hint="eastAsia"/>
        </w:rPr>
        <w:t>只要</w:t>
      </w:r>
      <w:r w:rsidR="00FC1F13" w:rsidRPr="00BE5E58">
        <w:rPr>
          <w:rFonts w:eastAsia="宋体"/>
        </w:rPr>
        <w:t>X</w:t>
      </w:r>
      <w:r w:rsidR="00FC1F13" w:rsidRPr="00BE5E58">
        <w:rPr>
          <w:rFonts w:eastAsia="宋体" w:hint="eastAsia"/>
        </w:rPr>
        <w:t>中</w:t>
      </w:r>
      <w:r w:rsidR="00FC1F13" w:rsidRPr="00BE5E58">
        <w:rPr>
          <w:rFonts w:eastAsia="宋体"/>
        </w:rPr>
        <w:t>有一条边通往</w:t>
      </w:r>
      <w:r w:rsidR="00FC1F13" w:rsidRPr="00BE5E58">
        <w:rPr>
          <w:rFonts w:eastAsia="宋体"/>
        </w:rPr>
        <w:t>Y</w:t>
      </w:r>
      <w:r w:rsidR="00FC1F13" w:rsidRPr="00BE5E58">
        <w:rPr>
          <w:rFonts w:eastAsia="宋体"/>
        </w:rPr>
        <w:t>，</w:t>
      </w:r>
      <w:r w:rsidR="00FC1F13" w:rsidRPr="00BE5E58">
        <w:rPr>
          <w:rFonts w:eastAsia="宋体"/>
        </w:rPr>
        <w:t>Y</w:t>
      </w:r>
      <w:r w:rsidR="00FC1F13" w:rsidRPr="00BE5E58">
        <w:rPr>
          <w:rFonts w:eastAsia="宋体" w:hint="eastAsia"/>
        </w:rPr>
        <w:t>中</w:t>
      </w:r>
      <w:r w:rsidR="00FC1F13" w:rsidRPr="00BE5E58">
        <w:rPr>
          <w:rFonts w:eastAsia="宋体"/>
        </w:rPr>
        <w:t>就不可能会有一条边能通往</w:t>
      </w:r>
      <w:r w:rsidR="00FC1F13" w:rsidRPr="00BE5E58">
        <w:rPr>
          <w:rFonts w:eastAsia="宋体"/>
        </w:rPr>
        <w:t>X</w:t>
      </w:r>
      <w:r w:rsidR="00FC1F13" w:rsidRPr="00BE5E58">
        <w:rPr>
          <w:rFonts w:eastAsia="宋体"/>
        </w:rPr>
        <w:t>。</w:t>
      </w:r>
    </w:p>
    <w:p w14:paraId="3679E975" w14:textId="77777777" w:rsidR="00EA3B06" w:rsidRPr="00BE5E58" w:rsidRDefault="007A2BD1" w:rsidP="008473DF">
      <w:pPr>
        <w:ind w:firstLine="420"/>
        <w:rPr>
          <w:rFonts w:eastAsia="宋体"/>
        </w:rPr>
      </w:pPr>
      <w:r w:rsidRPr="00BE5E58">
        <w:rPr>
          <w:rFonts w:eastAsia="宋体" w:hint="eastAsia"/>
        </w:rPr>
        <w:t>对于图</w:t>
      </w:r>
      <w:r w:rsidRPr="00BE5E58">
        <w:rPr>
          <w:rFonts w:eastAsia="宋体" w:hint="eastAsia"/>
        </w:rPr>
        <w:t>5</w:t>
      </w:r>
      <w:r w:rsidRPr="00BE5E58">
        <w:rPr>
          <w:rFonts w:eastAsia="宋体"/>
        </w:rPr>
        <w:t>-7</w:t>
      </w:r>
      <w:r w:rsidRPr="00BE5E58">
        <w:rPr>
          <w:rFonts w:eastAsia="宋体" w:hint="eastAsia"/>
        </w:rPr>
        <w:t>中</w:t>
      </w:r>
      <w:r w:rsidRPr="00BE5E58">
        <w:rPr>
          <w:rFonts w:eastAsia="宋体"/>
        </w:rPr>
        <w:t>的高亮</w:t>
      </w:r>
      <w:r w:rsidRPr="00BE5E58">
        <w:rPr>
          <w:rFonts w:eastAsia="宋体" w:hint="eastAsia"/>
        </w:rPr>
        <w:t>部分</w:t>
      </w:r>
      <w:r w:rsidR="00B262C1" w:rsidRPr="00BE5E58">
        <w:rPr>
          <w:rFonts w:eastAsia="宋体" w:hint="eastAsia"/>
        </w:rPr>
        <w:t>，</w:t>
      </w:r>
      <w:r w:rsidR="00B262C1" w:rsidRPr="00BE5E58">
        <w:rPr>
          <w:rFonts w:eastAsia="宋体"/>
        </w:rPr>
        <w:t>如果我们将</w:t>
      </w:r>
      <w:r w:rsidR="00B262C1" w:rsidRPr="00BE5E58">
        <w:rPr>
          <w:rFonts w:eastAsia="宋体" w:hint="eastAsia"/>
        </w:rPr>
        <w:t>它们</w:t>
      </w:r>
      <w:r w:rsidR="00B262C1" w:rsidRPr="00BE5E58">
        <w:rPr>
          <w:rFonts w:eastAsia="宋体"/>
        </w:rPr>
        <w:t>视为单一</w:t>
      </w:r>
      <w:r w:rsidR="00B262C1" w:rsidRPr="00BE5E58">
        <w:rPr>
          <w:rFonts w:eastAsia="宋体" w:hint="eastAsia"/>
        </w:rPr>
        <w:t>“超级节点”的</w:t>
      </w:r>
      <w:r w:rsidR="00B262C1" w:rsidRPr="00BE5E58">
        <w:rPr>
          <w:rFonts w:eastAsia="宋体"/>
        </w:rPr>
        <w:t>话</w:t>
      </w:r>
      <w:r w:rsidR="00B262C1" w:rsidRPr="00BE5E58">
        <w:rPr>
          <w:rFonts w:eastAsia="宋体" w:hint="eastAsia"/>
        </w:rPr>
        <w:t>（并</w:t>
      </w:r>
      <w:r w:rsidR="00B262C1" w:rsidRPr="00BE5E58">
        <w:rPr>
          <w:rFonts w:eastAsia="宋体"/>
        </w:rPr>
        <w:t>保留这三部分</w:t>
      </w:r>
      <w:r w:rsidR="00B262C1" w:rsidRPr="00BE5E58">
        <w:rPr>
          <w:rFonts w:eastAsia="宋体" w:hint="eastAsia"/>
        </w:rPr>
        <w:t>之间原有</w:t>
      </w:r>
      <w:r w:rsidR="00B262C1" w:rsidRPr="00BE5E58">
        <w:rPr>
          <w:rFonts w:eastAsia="宋体"/>
        </w:rPr>
        <w:t>的边线</w:t>
      </w:r>
      <w:r w:rsidR="00B262C1" w:rsidRPr="00BE5E58">
        <w:rPr>
          <w:rFonts w:eastAsia="宋体" w:hint="eastAsia"/>
        </w:rPr>
        <w:t>），</w:t>
      </w:r>
      <w:r w:rsidR="00B262C1" w:rsidRPr="00BE5E58">
        <w:rPr>
          <w:rFonts w:eastAsia="宋体"/>
        </w:rPr>
        <w:t>最终会</w:t>
      </w:r>
      <w:r w:rsidR="00B262C1" w:rsidRPr="00BE5E58">
        <w:rPr>
          <w:rFonts w:eastAsia="宋体" w:hint="eastAsia"/>
        </w:rPr>
        <w:t>得到</w:t>
      </w:r>
      <w:r w:rsidR="00B262C1" w:rsidRPr="00BE5E58">
        <w:rPr>
          <w:rFonts w:eastAsia="宋体"/>
        </w:rPr>
        <w:t>这样一个图</w:t>
      </w:r>
      <w:r w:rsidR="00B262C1" w:rsidRPr="00BE5E58">
        <w:rPr>
          <w:rFonts w:eastAsia="宋体" w:hint="eastAsia"/>
        </w:rPr>
        <w:t>结构（</w:t>
      </w:r>
      <w:r w:rsidR="00B262C1" w:rsidRPr="00BE5E58">
        <w:rPr>
          <w:rFonts w:eastAsia="宋体"/>
        </w:rPr>
        <w:t>我们称其为</w:t>
      </w:r>
      <w:r w:rsidR="00B262C1" w:rsidRPr="00BE5E58">
        <w:rPr>
          <w:rFonts w:eastAsia="宋体" w:hint="eastAsia"/>
        </w:rPr>
        <w:t>SCC</w:t>
      </w:r>
      <w:r w:rsidR="00B262C1" w:rsidRPr="00BE5E58">
        <w:rPr>
          <w:rFonts w:eastAsia="宋体" w:hint="eastAsia"/>
        </w:rPr>
        <w:t>图）</w:t>
      </w:r>
      <w:r w:rsidR="00B262C1" w:rsidRPr="00BE5E58">
        <w:rPr>
          <w:rFonts w:eastAsia="宋体"/>
        </w:rPr>
        <w:t>：</w:t>
      </w:r>
    </w:p>
    <w:p w14:paraId="7DFE0E75" w14:textId="77777777" w:rsidR="008473DF" w:rsidRPr="00DA0481" w:rsidRDefault="00573BEB" w:rsidP="008473DF">
      <w:pPr>
        <w:ind w:firstLine="360"/>
        <w:rPr>
          <w:rFonts w:eastAsia="宋体"/>
          <w:color w:val="C00000"/>
          <w:sz w:val="18"/>
        </w:rPr>
      </w:pPr>
      <w:r w:rsidRPr="00DA0481">
        <w:rPr>
          <w:rFonts w:eastAsia="宋体" w:hint="eastAsia"/>
          <w:color w:val="C00000"/>
          <w:sz w:val="18"/>
        </w:rPr>
        <w:t>（图）</w:t>
      </w:r>
    </w:p>
    <w:p w14:paraId="167DA05C" w14:textId="41BD4908" w:rsidR="00EA3B06" w:rsidRPr="00BE5E58" w:rsidRDefault="00093E14" w:rsidP="008473DF">
      <w:pPr>
        <w:ind w:firstLine="420"/>
        <w:rPr>
          <w:rFonts w:eastAsia="宋体"/>
        </w:rPr>
      </w:pPr>
      <w:r w:rsidRPr="00BE5E58">
        <w:rPr>
          <w:rFonts w:eastAsia="宋体" w:hint="eastAsia"/>
        </w:rPr>
        <w:t>这</w:t>
      </w:r>
      <w:r w:rsidRPr="00BE5E58">
        <w:rPr>
          <w:rFonts w:eastAsia="宋体"/>
        </w:rPr>
        <w:t>显然也是个</w:t>
      </w:r>
      <w:r w:rsidRPr="00BE5E58">
        <w:rPr>
          <w:rFonts w:eastAsia="宋体" w:hint="eastAsia"/>
        </w:rPr>
        <w:t>DAG</w:t>
      </w:r>
      <w:r w:rsidRPr="00BE5E58">
        <w:rPr>
          <w:rFonts w:eastAsia="宋体" w:hint="eastAsia"/>
        </w:rPr>
        <w:t>，但</w:t>
      </w:r>
      <w:r w:rsidR="00D55B06" w:rsidRPr="00BE5E58">
        <w:rPr>
          <w:rFonts w:eastAsia="宋体"/>
        </w:rPr>
        <w:t>为什么</w:t>
      </w:r>
      <w:r w:rsidR="00D55B06" w:rsidRPr="00BE5E58">
        <w:rPr>
          <w:rFonts w:eastAsia="宋体" w:hint="eastAsia"/>
        </w:rPr>
        <w:t>这种</w:t>
      </w:r>
      <w:r w:rsidRPr="00BE5E58">
        <w:rPr>
          <w:rFonts w:eastAsia="宋体" w:hint="eastAsia"/>
        </w:rPr>
        <w:t>SCC</w:t>
      </w:r>
      <w:r w:rsidRPr="00BE5E58">
        <w:rPr>
          <w:rFonts w:eastAsia="宋体" w:hint="eastAsia"/>
        </w:rPr>
        <w:t>图</w:t>
      </w:r>
      <w:r w:rsidRPr="00BE5E58">
        <w:rPr>
          <w:rFonts w:eastAsia="宋体"/>
        </w:rPr>
        <w:t>中</w:t>
      </w:r>
      <w:r w:rsidR="00D55B06" w:rsidRPr="00BE5E58">
        <w:rPr>
          <w:rFonts w:eastAsia="宋体" w:hint="eastAsia"/>
          <w:i/>
        </w:rPr>
        <w:t>始终会</w:t>
      </w:r>
      <w:r w:rsidRPr="00BE5E58">
        <w:rPr>
          <w:rFonts w:eastAsia="宋体"/>
        </w:rPr>
        <w:t>没有环路呢？</w:t>
      </w:r>
      <w:r w:rsidR="00D55B06" w:rsidRPr="00BE5E58">
        <w:rPr>
          <w:rFonts w:eastAsia="宋体" w:hint="eastAsia"/>
        </w:rPr>
        <w:t>因为</w:t>
      </w:r>
      <w:r w:rsidR="00D55B06" w:rsidRPr="00BE5E58">
        <w:rPr>
          <w:rFonts w:eastAsia="宋体"/>
        </w:rPr>
        <w:t>只要</w:t>
      </w:r>
      <w:r w:rsidRPr="00BE5E58">
        <w:rPr>
          <w:rFonts w:eastAsia="宋体"/>
        </w:rPr>
        <w:t>我们假设</w:t>
      </w:r>
      <w:r w:rsidRPr="00BE5E58">
        <w:rPr>
          <w:rFonts w:eastAsia="宋体" w:hint="eastAsia"/>
        </w:rPr>
        <w:t>SCC</w:t>
      </w:r>
      <w:r w:rsidRPr="00BE5E58">
        <w:rPr>
          <w:rFonts w:eastAsia="宋体" w:hint="eastAsia"/>
        </w:rPr>
        <w:t>图</w:t>
      </w:r>
      <w:r w:rsidRPr="00BE5E58">
        <w:rPr>
          <w:rFonts w:eastAsia="宋体"/>
        </w:rPr>
        <w:t>中存在环路</w:t>
      </w:r>
      <w:r w:rsidR="00BD12F2" w:rsidRPr="00BE5E58">
        <w:rPr>
          <w:rFonts w:eastAsia="宋体" w:hint="eastAsia"/>
        </w:rPr>
        <w:t>。那么，</w:t>
      </w:r>
      <w:r w:rsidR="00BD12F2" w:rsidRPr="00BE5E58">
        <w:rPr>
          <w:rFonts w:eastAsia="宋体"/>
        </w:rPr>
        <w:t>这就意味着</w:t>
      </w:r>
      <w:r w:rsidR="00BD12F2" w:rsidRPr="00BE5E58">
        <w:rPr>
          <w:rFonts w:eastAsia="宋体" w:hint="eastAsia"/>
        </w:rPr>
        <w:t>我们可以在两个</w:t>
      </w:r>
      <w:r w:rsidR="00BD12F2" w:rsidRPr="00BE5E58">
        <w:rPr>
          <w:rFonts w:eastAsia="宋体" w:hint="eastAsia"/>
        </w:rPr>
        <w:t>SCC</w:t>
      </w:r>
      <w:r w:rsidR="00BD12F2" w:rsidRPr="00BE5E58">
        <w:rPr>
          <w:rFonts w:eastAsia="宋体" w:hint="eastAsia"/>
        </w:rPr>
        <w:t>之间反复</w:t>
      </w:r>
      <w:r w:rsidR="00BD12F2" w:rsidRPr="00BE5E58">
        <w:rPr>
          <w:rFonts w:eastAsia="宋体"/>
        </w:rPr>
        <w:t>来回</w:t>
      </w:r>
      <w:r w:rsidR="00BD12F2" w:rsidRPr="00BE5E58">
        <w:rPr>
          <w:rFonts w:eastAsia="宋体" w:hint="eastAsia"/>
        </w:rPr>
        <w:t>，</w:t>
      </w:r>
      <w:r w:rsidR="00BD12F2" w:rsidRPr="00BE5E58">
        <w:rPr>
          <w:rFonts w:eastAsia="宋体"/>
        </w:rPr>
        <w:t>您</w:t>
      </w:r>
      <w:r w:rsidR="00EB65F2">
        <w:rPr>
          <w:rFonts w:eastAsia="宋体" w:hint="eastAsia"/>
        </w:rPr>
        <w:t>能</w:t>
      </w:r>
      <w:r w:rsidR="00BD12F2" w:rsidRPr="00BE5E58">
        <w:rPr>
          <w:rFonts w:eastAsia="宋体"/>
        </w:rPr>
        <w:t>看出其中存在的问题吗？</w:t>
      </w:r>
      <w:r w:rsidR="00BD12F2" w:rsidRPr="00BE5E58">
        <w:rPr>
          <w:rFonts w:eastAsia="宋体" w:hint="eastAsia"/>
        </w:rPr>
        <w:t>是的</w:t>
      </w:r>
      <w:r w:rsidR="00BD12F2" w:rsidRPr="00BE5E58">
        <w:rPr>
          <w:rFonts w:eastAsia="宋体"/>
        </w:rPr>
        <w:t>，没错，这就等于第一个</w:t>
      </w:r>
      <w:r w:rsidR="00BD12F2" w:rsidRPr="00BE5E58">
        <w:rPr>
          <w:rFonts w:eastAsia="宋体" w:hint="eastAsia"/>
        </w:rPr>
        <w:t>SCC</w:t>
      </w:r>
      <w:r w:rsidR="00BD12F2" w:rsidRPr="00BE5E58">
        <w:rPr>
          <w:rFonts w:eastAsia="宋体" w:hint="eastAsia"/>
        </w:rPr>
        <w:t>中</w:t>
      </w:r>
      <w:r w:rsidR="00BD12F2" w:rsidRPr="00BE5E58">
        <w:rPr>
          <w:rFonts w:eastAsia="宋体"/>
        </w:rPr>
        <w:t>的每个节点</w:t>
      </w:r>
      <w:r w:rsidR="00CE23DF" w:rsidRPr="00BE5E58">
        <w:rPr>
          <w:rFonts w:eastAsia="宋体" w:hint="eastAsia"/>
        </w:rPr>
        <w:t>都</w:t>
      </w:r>
      <w:r w:rsidR="00BD12F2" w:rsidRPr="00BE5E58">
        <w:rPr>
          <w:rFonts w:eastAsia="宋体"/>
        </w:rPr>
        <w:t>可以</w:t>
      </w:r>
      <w:r w:rsidR="00BD12F2" w:rsidRPr="00BE5E58">
        <w:rPr>
          <w:rFonts w:eastAsia="宋体" w:hint="eastAsia"/>
        </w:rPr>
        <w:t>到达</w:t>
      </w:r>
      <w:r w:rsidR="00BD12F2" w:rsidRPr="00BE5E58">
        <w:rPr>
          <w:rFonts w:eastAsia="宋体"/>
        </w:rPr>
        <w:t>第二个</w:t>
      </w:r>
      <w:r w:rsidR="00BD12F2" w:rsidRPr="00BE5E58">
        <w:rPr>
          <w:rFonts w:eastAsia="宋体" w:hint="eastAsia"/>
        </w:rPr>
        <w:lastRenderedPageBreak/>
        <w:t>SCC</w:t>
      </w:r>
      <w:r w:rsidR="00BD12F2" w:rsidRPr="00BE5E58">
        <w:rPr>
          <w:rFonts w:eastAsia="宋体" w:hint="eastAsia"/>
        </w:rPr>
        <w:t>中</w:t>
      </w:r>
      <w:r w:rsidR="00BD12F2" w:rsidRPr="00BE5E58">
        <w:rPr>
          <w:rFonts w:eastAsia="宋体"/>
        </w:rPr>
        <w:t>的</w:t>
      </w:r>
      <w:r w:rsidR="00BD12F2" w:rsidRPr="00BE5E58">
        <w:rPr>
          <w:rFonts w:eastAsia="宋体" w:hint="eastAsia"/>
        </w:rPr>
        <w:t>每个</w:t>
      </w:r>
      <w:r w:rsidR="00BD12F2" w:rsidRPr="00BE5E58">
        <w:rPr>
          <w:rFonts w:eastAsia="宋体"/>
        </w:rPr>
        <w:t>节点</w:t>
      </w:r>
      <w:r w:rsidR="00BD12F2" w:rsidRPr="00BE5E58">
        <w:rPr>
          <w:rFonts w:eastAsia="宋体" w:hint="eastAsia"/>
        </w:rPr>
        <w:t>，</w:t>
      </w:r>
      <w:r w:rsidR="00BD12F2" w:rsidRPr="00BE5E58">
        <w:rPr>
          <w:rFonts w:eastAsia="宋体"/>
        </w:rPr>
        <w:t>反之亦然。</w:t>
      </w:r>
      <w:r w:rsidR="00EB65F2">
        <w:rPr>
          <w:rFonts w:eastAsia="宋体" w:hint="eastAsia"/>
        </w:rPr>
        <w:t>这样的</w:t>
      </w:r>
      <w:r w:rsidR="00EB65F2">
        <w:rPr>
          <w:rFonts w:eastAsia="宋体"/>
        </w:rPr>
        <w:t>话</w:t>
      </w:r>
      <w:r w:rsidR="00EB65F2">
        <w:rPr>
          <w:rFonts w:eastAsia="宋体" w:hint="eastAsia"/>
        </w:rPr>
        <w:t>，事实上</w:t>
      </w:r>
      <w:r w:rsidR="00CE23DF" w:rsidRPr="00BE5E58">
        <w:rPr>
          <w:rFonts w:eastAsia="宋体" w:hint="eastAsia"/>
        </w:rPr>
        <w:t>该</w:t>
      </w:r>
      <w:r w:rsidR="00BD12F2" w:rsidRPr="00BE5E58">
        <w:rPr>
          <w:rFonts w:eastAsia="宋体"/>
        </w:rPr>
        <w:t>环路上的所有</w:t>
      </w:r>
      <w:r w:rsidR="00BD12F2" w:rsidRPr="00BE5E58">
        <w:rPr>
          <w:rFonts w:eastAsia="宋体" w:hint="eastAsia"/>
        </w:rPr>
        <w:t>SCC</w:t>
      </w:r>
      <w:r w:rsidR="00EB65F2">
        <w:rPr>
          <w:rFonts w:eastAsia="宋体" w:hint="eastAsia"/>
        </w:rPr>
        <w:t>就</w:t>
      </w:r>
      <w:r w:rsidR="00BD12F2" w:rsidRPr="00BE5E58">
        <w:rPr>
          <w:rFonts w:eastAsia="宋体" w:hint="eastAsia"/>
        </w:rPr>
        <w:t>可以被</w:t>
      </w:r>
      <w:r w:rsidR="00BD12F2" w:rsidRPr="00BE5E58">
        <w:rPr>
          <w:rFonts w:eastAsia="宋体"/>
        </w:rPr>
        <w:t>合并成一个</w:t>
      </w:r>
      <w:r w:rsidR="00BD12F2" w:rsidRPr="00BE5E58">
        <w:rPr>
          <w:rFonts w:eastAsia="宋体"/>
          <w:i/>
        </w:rPr>
        <w:t>单一</w:t>
      </w:r>
      <w:r w:rsidR="00BD12F2" w:rsidRPr="00BE5E58">
        <w:rPr>
          <w:rFonts w:eastAsia="宋体"/>
        </w:rPr>
        <w:t>的</w:t>
      </w:r>
      <w:r w:rsidR="00BD12F2" w:rsidRPr="00BE5E58">
        <w:rPr>
          <w:rFonts w:eastAsia="宋体" w:hint="eastAsia"/>
        </w:rPr>
        <w:t>SCC</w:t>
      </w:r>
      <w:r w:rsidR="00BD12F2" w:rsidRPr="00BE5E58">
        <w:rPr>
          <w:rFonts w:eastAsia="宋体" w:hint="eastAsia"/>
        </w:rPr>
        <w:t>。</w:t>
      </w:r>
      <w:r w:rsidR="00BD12F2" w:rsidRPr="00BE5E58">
        <w:rPr>
          <w:rFonts w:eastAsia="宋体"/>
        </w:rPr>
        <w:t>这</w:t>
      </w:r>
      <w:r w:rsidR="00EB65F2">
        <w:rPr>
          <w:rFonts w:eastAsia="宋体" w:hint="eastAsia"/>
        </w:rPr>
        <w:t>显然</w:t>
      </w:r>
      <w:r w:rsidR="00EB65F2">
        <w:rPr>
          <w:rFonts w:eastAsia="宋体"/>
        </w:rPr>
        <w:t>与我们</w:t>
      </w:r>
      <w:r w:rsidR="00BD12F2" w:rsidRPr="00BE5E58">
        <w:rPr>
          <w:rFonts w:eastAsia="宋体" w:hint="eastAsia"/>
        </w:rPr>
        <w:t>最初的</w:t>
      </w:r>
      <w:r w:rsidR="00BD12F2" w:rsidRPr="00BE5E58">
        <w:rPr>
          <w:rFonts w:eastAsia="宋体"/>
        </w:rPr>
        <w:t>假设</w:t>
      </w:r>
      <w:r w:rsidR="00BD12F2" w:rsidRPr="00BE5E58">
        <w:rPr>
          <w:rFonts w:eastAsia="宋体" w:hint="eastAsia"/>
        </w:rPr>
        <w:t>是</w:t>
      </w:r>
      <w:r w:rsidR="00BD12F2" w:rsidRPr="00BE5E58">
        <w:rPr>
          <w:rFonts w:eastAsia="宋体"/>
        </w:rPr>
        <w:t>矛盾</w:t>
      </w:r>
      <w:r w:rsidR="00BD12F2" w:rsidRPr="00BE5E58">
        <w:rPr>
          <w:rFonts w:eastAsia="宋体" w:hint="eastAsia"/>
        </w:rPr>
        <w:t>的</w:t>
      </w:r>
      <w:r w:rsidR="00BD12F2" w:rsidRPr="00BE5E58">
        <w:rPr>
          <w:rFonts w:eastAsia="宋体"/>
        </w:rPr>
        <w:t>。</w:t>
      </w:r>
    </w:p>
    <w:p w14:paraId="6C7D94A7" w14:textId="538BD2BD" w:rsidR="003C4854" w:rsidRPr="006B7D1B" w:rsidRDefault="006D3B75" w:rsidP="00BD0946">
      <w:pPr>
        <w:ind w:firstLine="420"/>
        <w:rPr>
          <w:rFonts w:eastAsia="宋体"/>
        </w:rPr>
      </w:pPr>
      <w:r w:rsidRPr="006B7D1B">
        <w:rPr>
          <w:rFonts w:eastAsia="宋体" w:hint="eastAsia"/>
        </w:rPr>
        <w:t>现在，</w:t>
      </w:r>
      <w:r w:rsidR="00D56F5E" w:rsidRPr="006B7D1B">
        <w:rPr>
          <w:rFonts w:eastAsia="宋体" w:hint="eastAsia"/>
        </w:rPr>
        <w:t>让</w:t>
      </w:r>
      <w:r w:rsidRPr="006B7D1B">
        <w:rPr>
          <w:rFonts w:eastAsia="宋体"/>
        </w:rPr>
        <w:t>我们将该图中</w:t>
      </w:r>
      <w:r w:rsidRPr="006B7D1B">
        <w:rPr>
          <w:rFonts w:eastAsia="宋体" w:hint="eastAsia"/>
        </w:rPr>
        <w:t>所有</w:t>
      </w:r>
      <w:r w:rsidR="00D56F5E" w:rsidRPr="006B7D1B">
        <w:rPr>
          <w:rFonts w:eastAsia="宋体" w:hint="eastAsia"/>
        </w:rPr>
        <w:t>的</w:t>
      </w:r>
      <w:r w:rsidRPr="006B7D1B">
        <w:rPr>
          <w:rFonts w:eastAsia="宋体" w:hint="eastAsia"/>
        </w:rPr>
        <w:t>边线</w:t>
      </w:r>
      <w:r w:rsidR="003E7033">
        <w:rPr>
          <w:rFonts w:eastAsia="宋体" w:hint="eastAsia"/>
        </w:rPr>
        <w:t>都</w:t>
      </w:r>
      <w:r w:rsidRPr="006B7D1B">
        <w:rPr>
          <w:rFonts w:eastAsia="宋体" w:hint="eastAsia"/>
        </w:rPr>
        <w:t>翻转</w:t>
      </w:r>
      <w:r w:rsidRPr="006B7D1B">
        <w:rPr>
          <w:rFonts w:eastAsia="宋体"/>
        </w:rPr>
        <w:t>一下</w:t>
      </w:r>
      <w:r w:rsidR="00D56F5E" w:rsidRPr="006B7D1B">
        <w:rPr>
          <w:rFonts w:eastAsia="宋体" w:hint="eastAsia"/>
        </w:rPr>
        <w:t>。这样做</w:t>
      </w:r>
      <w:r w:rsidRPr="006B7D1B">
        <w:rPr>
          <w:rFonts w:eastAsia="宋体"/>
        </w:rPr>
        <w:t>并不会影响这些节点所属的</w:t>
      </w:r>
      <w:r w:rsidRPr="006B7D1B">
        <w:rPr>
          <w:rFonts w:eastAsia="宋体" w:hint="eastAsia"/>
        </w:rPr>
        <w:t>SCC</w:t>
      </w:r>
      <w:r w:rsidRPr="006B7D1B">
        <w:rPr>
          <w:rFonts w:eastAsia="宋体" w:hint="eastAsia"/>
        </w:rPr>
        <w:t>（具体</w:t>
      </w:r>
      <w:r w:rsidRPr="006B7D1B">
        <w:rPr>
          <w:rFonts w:eastAsia="宋体"/>
        </w:rPr>
        <w:t>见习题</w:t>
      </w:r>
      <w:r w:rsidRPr="006B7D1B">
        <w:rPr>
          <w:rFonts w:eastAsia="宋体" w:hint="eastAsia"/>
        </w:rPr>
        <w:t>5</w:t>
      </w:r>
      <w:r w:rsidRPr="006B7D1B">
        <w:rPr>
          <w:rFonts w:eastAsia="宋体"/>
        </w:rPr>
        <w:t>-15</w:t>
      </w:r>
      <w:r w:rsidRPr="006B7D1B">
        <w:rPr>
          <w:rFonts w:eastAsia="宋体" w:hint="eastAsia"/>
        </w:rPr>
        <w:t>）</w:t>
      </w:r>
      <w:r w:rsidR="00D56F5E" w:rsidRPr="006B7D1B">
        <w:rPr>
          <w:rFonts w:eastAsia="宋体" w:hint="eastAsia"/>
        </w:rPr>
        <w:t>，</w:t>
      </w:r>
      <w:r w:rsidR="00D56F5E" w:rsidRPr="006B7D1B">
        <w:rPr>
          <w:rFonts w:eastAsia="宋体"/>
        </w:rPr>
        <w:t>但会</w:t>
      </w:r>
      <w:r w:rsidR="00D56F5E" w:rsidRPr="006B7D1B">
        <w:rPr>
          <w:rFonts w:eastAsia="宋体" w:hint="eastAsia"/>
        </w:rPr>
        <w:t>影响</w:t>
      </w:r>
      <w:r w:rsidR="00D56F5E" w:rsidRPr="006B7D1B">
        <w:rPr>
          <w:rFonts w:eastAsia="宋体" w:hint="eastAsia"/>
        </w:rPr>
        <w:t>SCC</w:t>
      </w:r>
      <w:r w:rsidR="00D56F5E" w:rsidRPr="006B7D1B">
        <w:rPr>
          <w:rFonts w:eastAsia="宋体" w:hint="eastAsia"/>
        </w:rPr>
        <w:t>图</w:t>
      </w:r>
      <w:r w:rsidR="003E7033">
        <w:rPr>
          <w:rFonts w:eastAsia="宋体" w:hint="eastAsia"/>
        </w:rPr>
        <w:t>本身</w:t>
      </w:r>
      <w:r w:rsidR="004B00F8" w:rsidRPr="006B7D1B">
        <w:rPr>
          <w:rFonts w:eastAsia="宋体" w:hint="eastAsia"/>
        </w:rPr>
        <w:t>。</w:t>
      </w:r>
      <w:r w:rsidR="00836650" w:rsidRPr="006B7D1B">
        <w:rPr>
          <w:rFonts w:eastAsia="宋体" w:hint="eastAsia"/>
        </w:rPr>
        <w:t>具体到</w:t>
      </w:r>
      <w:r w:rsidR="004B00F8" w:rsidRPr="006B7D1B">
        <w:rPr>
          <w:rFonts w:eastAsia="宋体" w:hint="eastAsia"/>
        </w:rPr>
        <w:t>上面</w:t>
      </w:r>
      <w:r w:rsidR="00836650" w:rsidRPr="006B7D1B">
        <w:rPr>
          <w:rFonts w:eastAsia="宋体"/>
        </w:rPr>
        <w:t>的例子</w:t>
      </w:r>
      <w:r w:rsidR="005F032F" w:rsidRPr="006B7D1B">
        <w:rPr>
          <w:rFonts w:eastAsia="宋体" w:hint="eastAsia"/>
        </w:rPr>
        <w:t>来说</w:t>
      </w:r>
      <w:r w:rsidR="00780322">
        <w:rPr>
          <w:rFonts w:eastAsia="宋体" w:hint="eastAsia"/>
        </w:rPr>
        <w:t>，</w:t>
      </w:r>
      <w:r w:rsidR="00836650" w:rsidRPr="006B7D1B">
        <w:rPr>
          <w:rFonts w:eastAsia="宋体" w:hint="eastAsia"/>
        </w:rPr>
        <w:t>就是</w:t>
      </w:r>
      <w:r w:rsidR="00780322">
        <w:rPr>
          <w:rFonts w:eastAsia="宋体" w:hint="eastAsia"/>
        </w:rPr>
        <w:t>现在</w:t>
      </w:r>
      <w:r w:rsidR="00836650" w:rsidRPr="006B7D1B">
        <w:rPr>
          <w:rFonts w:eastAsia="宋体"/>
        </w:rPr>
        <w:t>A</w:t>
      </w:r>
      <w:r w:rsidR="00836650" w:rsidRPr="006B7D1B">
        <w:rPr>
          <w:rFonts w:eastAsia="宋体"/>
        </w:rPr>
        <w:t>中</w:t>
      </w:r>
      <w:r w:rsidR="00836650" w:rsidRPr="006B7D1B">
        <w:rPr>
          <w:rFonts w:eastAsia="宋体" w:hint="eastAsia"/>
        </w:rPr>
        <w:t>没有出路</w:t>
      </w:r>
      <w:r w:rsidR="00836650" w:rsidRPr="006B7D1B">
        <w:rPr>
          <w:rFonts w:eastAsia="宋体"/>
        </w:rPr>
        <w:t>了</w:t>
      </w:r>
      <w:r w:rsidR="00836650" w:rsidRPr="006B7D1B">
        <w:rPr>
          <w:rFonts w:eastAsia="宋体" w:hint="eastAsia"/>
        </w:rPr>
        <w:t>。</w:t>
      </w:r>
      <w:r w:rsidR="00BD0946" w:rsidRPr="006B7D1B">
        <w:rPr>
          <w:rFonts w:eastAsia="宋体" w:hint="eastAsia"/>
        </w:rPr>
        <w:t>所以</w:t>
      </w:r>
      <w:r w:rsidR="00836650" w:rsidRPr="006B7D1B">
        <w:rPr>
          <w:rFonts w:eastAsia="宋体" w:hint="eastAsia"/>
        </w:rPr>
        <w:t>如果我们</w:t>
      </w:r>
      <w:r w:rsidR="00BD0946" w:rsidRPr="006B7D1B">
        <w:rPr>
          <w:rFonts w:eastAsia="宋体" w:hint="eastAsia"/>
        </w:rPr>
        <w:t>还</w:t>
      </w:r>
      <w:r w:rsidR="00BD0946" w:rsidRPr="006B7D1B">
        <w:rPr>
          <w:rFonts w:eastAsia="宋体"/>
        </w:rPr>
        <w:t>是</w:t>
      </w:r>
      <w:r w:rsidR="00BD0946" w:rsidRPr="006B7D1B">
        <w:rPr>
          <w:rFonts w:eastAsia="宋体" w:hint="eastAsia"/>
        </w:rPr>
        <w:t>在</w:t>
      </w:r>
      <w:r w:rsidR="00836650" w:rsidRPr="006B7D1B">
        <w:rPr>
          <w:rFonts w:eastAsia="宋体"/>
        </w:rPr>
        <w:t>遍历</w:t>
      </w:r>
      <w:r w:rsidR="00BD0946" w:rsidRPr="006B7D1B">
        <w:rPr>
          <w:rFonts w:eastAsia="宋体" w:hint="eastAsia"/>
        </w:rPr>
        <w:t>完</w:t>
      </w:r>
      <w:r w:rsidR="00836650" w:rsidRPr="006B7D1B">
        <w:rPr>
          <w:rFonts w:eastAsia="宋体" w:hint="eastAsia"/>
        </w:rPr>
        <w:t>A</w:t>
      </w:r>
      <w:r w:rsidR="00BD0946" w:rsidRPr="006B7D1B">
        <w:rPr>
          <w:rFonts w:eastAsia="宋体" w:hint="eastAsia"/>
        </w:rPr>
        <w:t>后</w:t>
      </w:r>
      <w:r w:rsidR="00836650" w:rsidRPr="006B7D1B">
        <w:rPr>
          <w:rFonts w:eastAsia="宋体" w:hint="eastAsia"/>
        </w:rPr>
        <w:t>，</w:t>
      </w:r>
      <w:r w:rsidR="00BD0946" w:rsidRPr="006B7D1B">
        <w:rPr>
          <w:rFonts w:eastAsia="宋体" w:hint="eastAsia"/>
        </w:rPr>
        <w:t>再</w:t>
      </w:r>
      <w:r w:rsidR="004B00F8" w:rsidRPr="006B7D1B">
        <w:rPr>
          <w:rFonts w:eastAsia="宋体"/>
        </w:rPr>
        <w:t>在</w:t>
      </w:r>
      <w:r w:rsidR="00F916FB" w:rsidRPr="006B7D1B">
        <w:rPr>
          <w:rFonts w:eastAsia="宋体" w:hint="eastAsia"/>
        </w:rPr>
        <w:t>B</w:t>
      </w:r>
      <w:r w:rsidR="00F916FB" w:rsidRPr="006B7D1B">
        <w:rPr>
          <w:rFonts w:eastAsia="宋体"/>
        </w:rPr>
        <w:t>中开始</w:t>
      </w:r>
      <w:r w:rsidR="004B00F8" w:rsidRPr="006B7D1B">
        <w:rPr>
          <w:rFonts w:eastAsia="宋体"/>
        </w:rPr>
        <w:t>新</w:t>
      </w:r>
      <w:r w:rsidR="004B00F8" w:rsidRPr="006B7D1B">
        <w:rPr>
          <w:rFonts w:eastAsia="宋体" w:hint="eastAsia"/>
        </w:rPr>
        <w:t>一轮</w:t>
      </w:r>
      <w:r w:rsidR="004B00F8" w:rsidRPr="006B7D1B">
        <w:rPr>
          <w:rFonts w:eastAsia="宋体"/>
        </w:rPr>
        <w:t>遍历</w:t>
      </w:r>
      <w:r w:rsidR="00BD0946" w:rsidRPr="006B7D1B">
        <w:rPr>
          <w:rFonts w:eastAsia="宋体" w:hint="eastAsia"/>
        </w:rPr>
        <w:t>的</w:t>
      </w:r>
      <w:r w:rsidR="00BD0946" w:rsidRPr="006B7D1B">
        <w:rPr>
          <w:rFonts w:eastAsia="宋体"/>
        </w:rPr>
        <w:t>话</w:t>
      </w:r>
      <w:r w:rsidR="00836650" w:rsidRPr="006B7D1B">
        <w:rPr>
          <w:rFonts w:eastAsia="宋体" w:hint="eastAsia"/>
        </w:rPr>
        <w:t>，是</w:t>
      </w:r>
      <w:r w:rsidR="00836650" w:rsidRPr="006B7D1B">
        <w:rPr>
          <w:rFonts w:eastAsia="宋体"/>
        </w:rPr>
        <w:t>不可能</w:t>
      </w:r>
      <w:r w:rsidR="00836650" w:rsidRPr="006B7D1B">
        <w:rPr>
          <w:rFonts w:eastAsia="宋体" w:hint="eastAsia"/>
        </w:rPr>
        <w:t>从中</w:t>
      </w:r>
      <w:r w:rsidR="00836650" w:rsidRPr="006B7D1B">
        <w:rPr>
          <w:rFonts w:eastAsia="宋体"/>
        </w:rPr>
        <w:t>脱身的</w:t>
      </w:r>
      <w:r w:rsidR="00BD0946" w:rsidRPr="006B7D1B">
        <w:rPr>
          <w:rFonts w:eastAsia="宋体" w:hint="eastAsia"/>
        </w:rPr>
        <w:t>，这样</w:t>
      </w:r>
      <w:r w:rsidR="00BD0946" w:rsidRPr="006B7D1B">
        <w:rPr>
          <w:rFonts w:eastAsia="宋体"/>
        </w:rPr>
        <w:t>就只剩下</w:t>
      </w:r>
      <w:r w:rsidR="00BD0946" w:rsidRPr="006B7D1B">
        <w:rPr>
          <w:rFonts w:eastAsia="宋体"/>
        </w:rPr>
        <w:t>C</w:t>
      </w:r>
      <w:r w:rsidR="00BD0946" w:rsidRPr="006B7D1B">
        <w:rPr>
          <w:rFonts w:eastAsia="宋体"/>
        </w:rPr>
        <w:t>了</w:t>
      </w:r>
      <w:r w:rsidR="00BD0946" w:rsidRPr="006B7D1B">
        <w:rPr>
          <w:rFonts w:eastAsia="宋体" w:hint="eastAsia"/>
        </w:rPr>
        <w:t>。而且……</w:t>
      </w:r>
      <w:r w:rsidR="00BD0946" w:rsidRPr="006B7D1B">
        <w:rPr>
          <w:rFonts w:eastAsia="宋体"/>
        </w:rPr>
        <w:t>等一下，</w:t>
      </w:r>
      <w:r w:rsidR="00BD0946" w:rsidRPr="006B7D1B">
        <w:rPr>
          <w:rFonts w:eastAsia="宋体" w:hint="eastAsia"/>
        </w:rPr>
        <w:t>我们</w:t>
      </w:r>
      <w:r w:rsidR="00227D6D">
        <w:rPr>
          <w:rFonts w:eastAsia="宋体"/>
        </w:rPr>
        <w:t>刚才</w:t>
      </w:r>
      <w:r w:rsidR="00227D6D">
        <w:rPr>
          <w:rFonts w:eastAsia="宋体" w:hint="eastAsia"/>
        </w:rPr>
        <w:t>似乎</w:t>
      </w:r>
      <w:r w:rsidR="00BD0946" w:rsidRPr="006B7D1B">
        <w:rPr>
          <w:rFonts w:eastAsia="宋体" w:hint="eastAsia"/>
        </w:rPr>
        <w:t>已经</w:t>
      </w:r>
      <w:r w:rsidR="00227D6D">
        <w:rPr>
          <w:rFonts w:eastAsia="宋体" w:hint="eastAsia"/>
        </w:rPr>
        <w:t>完成</w:t>
      </w:r>
      <w:r w:rsidR="00BD0946" w:rsidRPr="006B7D1B">
        <w:rPr>
          <w:rFonts w:eastAsia="宋体"/>
        </w:rPr>
        <w:t>强分量</w:t>
      </w:r>
      <w:r w:rsidR="00227D6D">
        <w:rPr>
          <w:rFonts w:eastAsia="宋体" w:hint="eastAsia"/>
        </w:rPr>
        <w:t>的</w:t>
      </w:r>
      <w:r w:rsidR="00227D6D">
        <w:rPr>
          <w:rFonts w:eastAsia="宋体"/>
        </w:rPr>
        <w:t>查找</w:t>
      </w:r>
      <w:r w:rsidR="00BD0946" w:rsidRPr="006B7D1B">
        <w:rPr>
          <w:rFonts w:eastAsia="宋体"/>
        </w:rPr>
        <w:t>了，不是吗？</w:t>
      </w:r>
      <w:r w:rsidR="00BD0946" w:rsidRPr="006B7D1B">
        <w:rPr>
          <w:rFonts w:eastAsia="宋体" w:hint="eastAsia"/>
        </w:rPr>
        <w:t>如果纯粹</w:t>
      </w:r>
      <w:r w:rsidR="00BD0946" w:rsidRPr="006B7D1B">
        <w:rPr>
          <w:rFonts w:eastAsia="宋体"/>
        </w:rPr>
        <w:t>从一般性思维</w:t>
      </w:r>
      <w:r w:rsidR="00BD0946" w:rsidRPr="006B7D1B">
        <w:rPr>
          <w:rFonts w:eastAsia="宋体" w:hint="eastAsia"/>
        </w:rPr>
        <w:t>运用来说</w:t>
      </w:r>
      <w:r w:rsidR="00BD0946" w:rsidRPr="006B7D1B">
        <w:rPr>
          <w:rFonts w:eastAsia="宋体"/>
        </w:rPr>
        <w:t>，我们总</w:t>
      </w:r>
      <w:r w:rsidR="00BD0946" w:rsidRPr="006B7D1B">
        <w:rPr>
          <w:rFonts w:eastAsia="宋体" w:hint="eastAsia"/>
        </w:rPr>
        <w:t>得</w:t>
      </w:r>
      <w:r w:rsidR="00BD0946" w:rsidRPr="006B7D1B">
        <w:rPr>
          <w:rFonts w:eastAsia="宋体"/>
        </w:rPr>
        <w:t>需要</w:t>
      </w:r>
      <w:r w:rsidR="00EB65F2">
        <w:rPr>
          <w:rFonts w:eastAsia="宋体" w:hint="eastAsia"/>
        </w:rPr>
        <w:t>先</w:t>
      </w:r>
      <w:r w:rsidR="00BD0946" w:rsidRPr="006B7D1B">
        <w:rPr>
          <w:rFonts w:eastAsia="宋体"/>
        </w:rPr>
        <w:t>从</w:t>
      </w:r>
      <w:r w:rsidR="00BD0946" w:rsidRPr="006B7D1B">
        <w:rPr>
          <w:rFonts w:eastAsia="宋体" w:hint="eastAsia"/>
        </w:rPr>
        <w:t>原图结构</w:t>
      </w:r>
      <w:r w:rsidR="00BD0946" w:rsidRPr="006B7D1B">
        <w:rPr>
          <w:rFonts w:eastAsia="宋体"/>
        </w:rPr>
        <w:t>中</w:t>
      </w:r>
      <w:del w:id="718" w:author="Decheng Fan" w:date="2014-06-10T08:09:00Z">
        <w:r w:rsidR="00BD0946" w:rsidRPr="006B7D1B" w:rsidDel="00233A80">
          <w:rPr>
            <w:rFonts w:eastAsia="宋体"/>
          </w:rPr>
          <w:delText>（</w:delText>
        </w:r>
        <w:r w:rsidR="00BD0946" w:rsidRPr="006B7D1B" w:rsidDel="00233A80">
          <w:rPr>
            <w:rFonts w:eastAsia="宋体" w:hint="eastAsia"/>
          </w:rPr>
          <w:delText>这里</w:delText>
        </w:r>
        <w:r w:rsidR="00BD0946" w:rsidRPr="006B7D1B" w:rsidDel="00233A80">
          <w:rPr>
            <w:rFonts w:eastAsia="宋体"/>
          </w:rPr>
          <w:delText>指的是翻转</w:delText>
        </w:r>
      </w:del>
      <w:del w:id="719" w:author="Decheng Fan" w:date="2014-06-10T08:08:00Z">
        <w:r w:rsidR="00BD0946" w:rsidRPr="006B7D1B" w:rsidDel="00233A80">
          <w:rPr>
            <w:rFonts w:eastAsia="宋体"/>
          </w:rPr>
          <w:delText>后</w:delText>
        </w:r>
      </w:del>
      <w:del w:id="720" w:author="Decheng Fan" w:date="2014-06-10T08:09:00Z">
        <w:r w:rsidR="00BD0946" w:rsidRPr="006B7D1B" w:rsidDel="00233A80">
          <w:rPr>
            <w:rFonts w:eastAsia="宋体"/>
          </w:rPr>
          <w:delText>的</w:delText>
        </w:r>
        <w:r w:rsidR="00BD0946" w:rsidRPr="006B7D1B" w:rsidDel="00233A80">
          <w:rPr>
            <w:rFonts w:eastAsia="宋体" w:hint="eastAsia"/>
          </w:rPr>
          <w:delText>那个结构</w:delText>
        </w:r>
        <w:r w:rsidR="00BD0946" w:rsidRPr="006B7D1B" w:rsidDel="00233A80">
          <w:rPr>
            <w:rFonts w:eastAsia="宋体"/>
          </w:rPr>
          <w:delText>）</w:delText>
        </w:r>
      </w:del>
      <w:r w:rsidR="00BD0946" w:rsidRPr="006B7D1B">
        <w:rPr>
          <w:rFonts w:eastAsia="宋体"/>
        </w:rPr>
        <w:t>没有</w:t>
      </w:r>
      <w:r w:rsidR="00BD0946" w:rsidRPr="006B7D1B">
        <w:rPr>
          <w:rFonts w:eastAsia="宋体" w:hint="eastAsia"/>
        </w:rPr>
        <w:t>任何</w:t>
      </w:r>
      <w:r w:rsidR="00BD0946" w:rsidRPr="006B7D1B">
        <w:rPr>
          <w:rFonts w:eastAsia="宋体"/>
        </w:rPr>
        <w:t>入边的</w:t>
      </w:r>
      <w:r w:rsidR="00BD0946" w:rsidRPr="006B7D1B">
        <w:rPr>
          <w:rFonts w:eastAsia="宋体" w:hint="eastAsia"/>
        </w:rPr>
        <w:t>SCC</w:t>
      </w:r>
      <w:ins w:id="721" w:author="Decheng Fan" w:date="2014-06-10T08:09:00Z">
        <w:r w:rsidR="00233A80" w:rsidRPr="006B7D1B">
          <w:rPr>
            <w:rFonts w:eastAsia="宋体"/>
          </w:rPr>
          <w:t>（</w:t>
        </w:r>
        <w:r w:rsidR="00233A80">
          <w:rPr>
            <w:rFonts w:eastAsia="宋体" w:hint="eastAsia"/>
          </w:rPr>
          <w:t>也就</w:t>
        </w:r>
        <w:r w:rsidR="00233A80" w:rsidRPr="006B7D1B">
          <w:rPr>
            <w:rFonts w:eastAsia="宋体"/>
          </w:rPr>
          <w:t>是翻转</w:t>
        </w:r>
        <w:r w:rsidR="00233A80">
          <w:rPr>
            <w:rFonts w:eastAsia="宋体" w:hint="eastAsia"/>
          </w:rPr>
          <w:t>后没有</w:t>
        </w:r>
      </w:ins>
      <w:ins w:id="722" w:author="Decheng Fan" w:date="2014-06-10T08:10:00Z">
        <w:r w:rsidR="00233A80">
          <w:rPr>
            <w:rFonts w:eastAsia="宋体" w:hint="eastAsia"/>
          </w:rPr>
          <w:t>出边</w:t>
        </w:r>
      </w:ins>
      <w:ins w:id="723" w:author="Decheng Fan" w:date="2014-06-10T08:09:00Z">
        <w:r w:rsidR="00233A80" w:rsidRPr="006B7D1B">
          <w:rPr>
            <w:rFonts w:eastAsia="宋体"/>
          </w:rPr>
          <w:t>的</w:t>
        </w:r>
        <w:r w:rsidR="00233A80">
          <w:rPr>
            <w:rFonts w:eastAsia="宋体" w:hint="eastAsia"/>
          </w:rPr>
          <w:t>那个</w:t>
        </w:r>
        <w:r w:rsidR="00233A80">
          <w:rPr>
            <w:rFonts w:eastAsia="宋体" w:hint="eastAsia"/>
          </w:rPr>
          <w:t>SCC</w:t>
        </w:r>
        <w:r w:rsidR="00233A80" w:rsidRPr="006B7D1B">
          <w:rPr>
            <w:rFonts w:eastAsia="宋体"/>
          </w:rPr>
          <w:t>）</w:t>
        </w:r>
      </w:ins>
      <w:r w:rsidR="00BD0946" w:rsidRPr="006B7D1B">
        <w:rPr>
          <w:rFonts w:eastAsia="宋体" w:hint="eastAsia"/>
        </w:rPr>
        <w:t>入手。</w:t>
      </w:r>
      <w:r w:rsidR="00BD0946" w:rsidRPr="006B7D1B">
        <w:rPr>
          <w:rFonts w:eastAsia="宋体"/>
        </w:rPr>
        <w:t>基本上，我们正在查找的</w:t>
      </w:r>
      <w:r w:rsidR="00EB65F2">
        <w:rPr>
          <w:rFonts w:eastAsia="宋体" w:hint="eastAsia"/>
        </w:rPr>
        <w:t>就</w:t>
      </w:r>
      <w:r w:rsidR="00BD0946" w:rsidRPr="006B7D1B">
        <w:rPr>
          <w:rFonts w:eastAsia="宋体"/>
        </w:rPr>
        <w:t>是该</w:t>
      </w:r>
      <w:r w:rsidR="00BD0946" w:rsidRPr="006B7D1B">
        <w:rPr>
          <w:rFonts w:eastAsia="宋体" w:hint="eastAsia"/>
        </w:rPr>
        <w:t>SCC</w:t>
      </w:r>
      <w:r w:rsidR="00BD0946" w:rsidRPr="006B7D1B">
        <w:rPr>
          <w:rFonts w:eastAsia="宋体" w:hint="eastAsia"/>
        </w:rPr>
        <w:t>图的</w:t>
      </w:r>
      <w:r w:rsidR="00BD0946" w:rsidRPr="006B7D1B">
        <w:rPr>
          <w:rFonts w:eastAsia="宋体"/>
        </w:rPr>
        <w:t>拓扑排序中的第一个</w:t>
      </w:r>
      <w:r w:rsidR="00BD0946" w:rsidRPr="006B7D1B">
        <w:rPr>
          <w:rFonts w:eastAsia="宋体" w:hint="eastAsia"/>
        </w:rPr>
        <w:t>SCC</w:t>
      </w:r>
      <w:r w:rsidR="00BD0946" w:rsidRPr="006B7D1B">
        <w:rPr>
          <w:rFonts w:eastAsia="宋体" w:hint="eastAsia"/>
        </w:rPr>
        <w:t>（然后</w:t>
      </w:r>
      <w:r w:rsidR="00BD0946" w:rsidRPr="006B7D1B">
        <w:rPr>
          <w:rFonts w:eastAsia="宋体"/>
        </w:rPr>
        <w:t>才</w:t>
      </w:r>
      <w:r w:rsidR="00BD0946" w:rsidRPr="006B7D1B">
        <w:rPr>
          <w:rFonts w:eastAsia="宋体" w:hint="eastAsia"/>
        </w:rPr>
        <w:t>是</w:t>
      </w:r>
      <w:r w:rsidR="00BD0946" w:rsidRPr="006B7D1B">
        <w:rPr>
          <w:rFonts w:eastAsia="宋体"/>
        </w:rPr>
        <w:t>第二个</w:t>
      </w:r>
      <w:r w:rsidR="00BD0946" w:rsidRPr="006B7D1B">
        <w:rPr>
          <w:rFonts w:eastAsia="宋体" w:hint="eastAsia"/>
        </w:rPr>
        <w:t>，</w:t>
      </w:r>
      <w:r w:rsidR="00340082">
        <w:rPr>
          <w:rFonts w:eastAsia="宋体"/>
        </w:rPr>
        <w:t>并</w:t>
      </w:r>
      <w:r w:rsidR="00340082">
        <w:rPr>
          <w:rFonts w:eastAsia="宋体" w:hint="eastAsia"/>
        </w:rPr>
        <w:t>依次</w:t>
      </w:r>
      <w:r w:rsidR="00BD0946" w:rsidRPr="006B7D1B">
        <w:rPr>
          <w:rFonts w:eastAsia="宋体"/>
        </w:rPr>
        <w:t>找下去</w:t>
      </w:r>
      <w:r w:rsidR="00BD0946" w:rsidRPr="006B7D1B">
        <w:rPr>
          <w:rFonts w:eastAsia="宋体" w:hint="eastAsia"/>
        </w:rPr>
        <w:t>）</w:t>
      </w:r>
      <w:r w:rsidR="00340082">
        <w:rPr>
          <w:rFonts w:eastAsia="宋体" w:hint="eastAsia"/>
        </w:rPr>
        <w:t>。</w:t>
      </w:r>
      <w:r w:rsidR="00D25BC4">
        <w:rPr>
          <w:rFonts w:eastAsia="宋体" w:hint="eastAsia"/>
        </w:rPr>
        <w:t>下面</w:t>
      </w:r>
      <w:r w:rsidR="00CE2E07">
        <w:rPr>
          <w:rFonts w:eastAsia="宋体" w:hint="eastAsia"/>
        </w:rPr>
        <w:t>请</w:t>
      </w:r>
      <w:r w:rsidR="00D25BC4">
        <w:rPr>
          <w:rFonts w:eastAsia="宋体" w:hint="eastAsia"/>
        </w:rPr>
        <w:t>大家</w:t>
      </w:r>
      <w:r w:rsidR="00CE2E07">
        <w:rPr>
          <w:rFonts w:eastAsia="宋体" w:hint="eastAsia"/>
        </w:rPr>
        <w:t>回顾</w:t>
      </w:r>
      <w:r w:rsidR="00CE2E07">
        <w:rPr>
          <w:rFonts w:eastAsia="宋体"/>
        </w:rPr>
        <w:t>一下</w:t>
      </w:r>
      <w:r w:rsidR="00EB65F2">
        <w:rPr>
          <w:rFonts w:eastAsia="宋体" w:hint="eastAsia"/>
        </w:rPr>
        <w:t>，</w:t>
      </w:r>
      <w:r w:rsidR="00EB65F2">
        <w:rPr>
          <w:rFonts w:eastAsia="宋体"/>
        </w:rPr>
        <w:t>根据</w:t>
      </w:r>
      <w:r w:rsidR="00CE2E07">
        <w:rPr>
          <w:rFonts w:eastAsia="宋体"/>
        </w:rPr>
        <w:t>我们最初对</w:t>
      </w:r>
      <w:r w:rsidR="00CE2E07">
        <w:rPr>
          <w:rFonts w:eastAsia="宋体" w:hint="eastAsia"/>
        </w:rPr>
        <w:t>DFS</w:t>
      </w:r>
      <w:r w:rsidR="00CE2E07">
        <w:rPr>
          <w:rFonts w:eastAsia="宋体" w:hint="eastAsia"/>
        </w:rPr>
        <w:t>的</w:t>
      </w:r>
      <w:r w:rsidR="00AB7AF1">
        <w:rPr>
          <w:rFonts w:eastAsia="宋体" w:hint="eastAsia"/>
        </w:rPr>
        <w:t>推理</w:t>
      </w:r>
      <w:r w:rsidR="00CE2E07">
        <w:rPr>
          <w:rFonts w:eastAsia="宋体" w:hint="eastAsia"/>
        </w:rPr>
        <w:t>：</w:t>
      </w:r>
      <w:r w:rsidR="00CE2E07">
        <w:rPr>
          <w:rFonts w:eastAsia="宋体"/>
        </w:rPr>
        <w:t>起点</w:t>
      </w:r>
      <w:r w:rsidR="00FB0918">
        <w:rPr>
          <w:rFonts w:eastAsia="宋体" w:hint="eastAsia"/>
        </w:rPr>
        <w:t>的遍历</w:t>
      </w:r>
      <w:r w:rsidR="00FB0918">
        <w:rPr>
          <w:rFonts w:eastAsia="宋体"/>
        </w:rPr>
        <w:t>处理</w:t>
      </w:r>
      <w:r w:rsidR="00CE2E07">
        <w:rPr>
          <w:rFonts w:eastAsia="宋体"/>
        </w:rPr>
        <w:t>将</w:t>
      </w:r>
      <w:r w:rsidR="00EB65F2">
        <w:rPr>
          <w:rFonts w:eastAsia="宋体" w:hint="eastAsia"/>
        </w:rPr>
        <w:t>会</w:t>
      </w:r>
      <w:r w:rsidR="00CE2E07">
        <w:rPr>
          <w:rFonts w:eastAsia="宋体" w:hint="eastAsia"/>
        </w:rPr>
        <w:t>在</w:t>
      </w:r>
      <w:r w:rsidR="00CE2E07" w:rsidRPr="00FB0918">
        <w:rPr>
          <w:rFonts w:eastAsia="宋体" w:hint="eastAsia"/>
          <w:i/>
        </w:rPr>
        <w:t>最后</w:t>
      </w:r>
      <w:r w:rsidR="00CE2E07" w:rsidRPr="00FB0918">
        <w:rPr>
          <w:rFonts w:eastAsia="宋体"/>
          <w:i/>
        </w:rPr>
        <w:t>一刻完成</w:t>
      </w:r>
      <w:r w:rsidR="00CE2E07">
        <w:rPr>
          <w:rFonts w:eastAsia="宋体" w:hint="eastAsia"/>
        </w:rPr>
        <w:t>。事实上，</w:t>
      </w:r>
      <w:r w:rsidR="00CE2E07">
        <w:rPr>
          <w:rFonts w:eastAsia="宋体"/>
        </w:rPr>
        <w:t>如果</w:t>
      </w:r>
      <w:r w:rsidR="00EB65F2">
        <w:rPr>
          <w:rFonts w:eastAsia="宋体" w:hint="eastAsia"/>
        </w:rPr>
        <w:t>我们</w:t>
      </w:r>
      <w:r w:rsidR="00EB65F2">
        <w:rPr>
          <w:rFonts w:eastAsia="宋体"/>
        </w:rPr>
        <w:t>根据其</w:t>
      </w:r>
      <w:r w:rsidR="00CE2E07">
        <w:rPr>
          <w:rFonts w:eastAsia="宋体"/>
        </w:rPr>
        <w:t>最后完成时间的</w:t>
      </w:r>
      <w:r w:rsidR="00EB65F2">
        <w:rPr>
          <w:rFonts w:eastAsia="宋体" w:hint="eastAsia"/>
        </w:rPr>
        <w:t>递减顺序来</w:t>
      </w:r>
      <w:r w:rsidR="00CE2E07">
        <w:rPr>
          <w:rFonts w:eastAsia="宋体"/>
        </w:rPr>
        <w:t>选择</w:t>
      </w:r>
      <w:r w:rsidR="00EB65F2">
        <w:rPr>
          <w:rFonts w:eastAsia="宋体" w:hint="eastAsia"/>
        </w:rPr>
        <w:t>其</w:t>
      </w:r>
      <w:r w:rsidR="003E7033">
        <w:rPr>
          <w:rFonts w:eastAsia="宋体"/>
        </w:rPr>
        <w:t>最终遍历的起点的话，</w:t>
      </w:r>
      <w:r w:rsidR="003E7033">
        <w:rPr>
          <w:rFonts w:eastAsia="宋体" w:hint="eastAsia"/>
        </w:rPr>
        <w:t>同时</w:t>
      </w:r>
      <w:r w:rsidR="003E7033">
        <w:rPr>
          <w:rFonts w:eastAsia="宋体"/>
        </w:rPr>
        <w:t>也就等于确保了一个</w:t>
      </w:r>
      <w:r w:rsidR="003E7033">
        <w:rPr>
          <w:rFonts w:eastAsia="宋体" w:hint="eastAsia"/>
        </w:rPr>
        <w:t>SCC</w:t>
      </w:r>
      <w:r w:rsidR="003E7033">
        <w:rPr>
          <w:rFonts w:eastAsia="宋体" w:hint="eastAsia"/>
        </w:rPr>
        <w:t>的</w:t>
      </w:r>
      <w:r w:rsidR="003E7033">
        <w:rPr>
          <w:rFonts w:eastAsia="宋体"/>
        </w:rPr>
        <w:t>完全探索，因为</w:t>
      </w:r>
      <w:r w:rsidR="003E7033">
        <w:rPr>
          <w:rFonts w:eastAsia="宋体" w:hint="eastAsia"/>
        </w:rPr>
        <w:t>这些</w:t>
      </w:r>
      <w:r w:rsidR="003E7033">
        <w:rPr>
          <w:rFonts w:eastAsia="宋体"/>
        </w:rPr>
        <w:t>被</w:t>
      </w:r>
      <w:r w:rsidR="003E7033">
        <w:rPr>
          <w:rFonts w:eastAsia="宋体" w:hint="eastAsia"/>
        </w:rPr>
        <w:t>翻转的边线已经</w:t>
      </w:r>
      <w:r w:rsidR="003E7033">
        <w:rPr>
          <w:rFonts w:eastAsia="宋体"/>
        </w:rPr>
        <w:t>阻断了</w:t>
      </w:r>
      <w:r w:rsidR="003E7033">
        <w:rPr>
          <w:rFonts w:eastAsia="宋体" w:hint="eastAsia"/>
        </w:rPr>
        <w:t>我们移往</w:t>
      </w:r>
      <w:r w:rsidR="003E7033">
        <w:rPr>
          <w:rFonts w:eastAsia="宋体"/>
        </w:rPr>
        <w:t>下一个</w:t>
      </w:r>
      <w:r w:rsidR="003E7033">
        <w:rPr>
          <w:rFonts w:eastAsia="宋体"/>
        </w:rPr>
        <w:t>SCC</w:t>
      </w:r>
      <w:r w:rsidR="003E7033">
        <w:rPr>
          <w:rFonts w:eastAsia="宋体" w:hint="eastAsia"/>
        </w:rPr>
        <w:t>的</w:t>
      </w:r>
      <w:r w:rsidR="003E7033">
        <w:rPr>
          <w:rFonts w:eastAsia="宋体"/>
        </w:rPr>
        <w:t>路径</w:t>
      </w:r>
      <w:r w:rsidR="003E7033">
        <w:rPr>
          <w:rFonts w:eastAsia="宋体" w:hint="eastAsia"/>
        </w:rPr>
        <w:t>。</w:t>
      </w:r>
    </w:p>
    <w:p w14:paraId="28BCC374" w14:textId="77777777" w:rsidR="009F381B" w:rsidRPr="004A2DCF" w:rsidRDefault="009F381B" w:rsidP="008473DF">
      <w:pPr>
        <w:ind w:firstLine="420"/>
        <w:rPr>
          <w:rFonts w:eastAsia="宋体"/>
        </w:rPr>
      </w:pPr>
      <w:r w:rsidRPr="004A2DCF">
        <w:rPr>
          <w:rFonts w:eastAsia="宋体" w:hint="eastAsia"/>
        </w:rPr>
        <w:t>要</w:t>
      </w:r>
      <w:r w:rsidR="00EB65F2">
        <w:rPr>
          <w:rFonts w:eastAsia="宋体" w:hint="eastAsia"/>
        </w:rPr>
        <w:t>完全</w:t>
      </w:r>
      <w:r w:rsidRPr="004A2DCF">
        <w:rPr>
          <w:rFonts w:eastAsia="宋体"/>
        </w:rPr>
        <w:t>跟上这个推理过程确实会有一点</w:t>
      </w:r>
      <w:r w:rsidR="00EB65F2">
        <w:rPr>
          <w:rFonts w:eastAsia="宋体" w:hint="eastAsia"/>
        </w:rPr>
        <w:t>难度</w:t>
      </w:r>
      <w:r w:rsidRPr="004A2DCF">
        <w:rPr>
          <w:rFonts w:eastAsia="宋体"/>
        </w:rPr>
        <w:t>，</w:t>
      </w:r>
      <w:r w:rsidRPr="004A2DCF">
        <w:rPr>
          <w:rFonts w:eastAsia="宋体" w:hint="eastAsia"/>
        </w:rPr>
        <w:t>但这</w:t>
      </w:r>
      <w:r w:rsidRPr="004A2DCF">
        <w:rPr>
          <w:rFonts w:eastAsia="宋体"/>
        </w:rPr>
        <w:t>并不等于其主要思维都很难</w:t>
      </w:r>
      <w:r w:rsidRPr="004A2DCF">
        <w:rPr>
          <w:rFonts w:eastAsia="宋体" w:hint="eastAsia"/>
        </w:rPr>
        <w:t>。如果</w:t>
      </w:r>
      <w:r w:rsidRPr="004A2DCF">
        <w:rPr>
          <w:rFonts w:eastAsia="宋体"/>
        </w:rPr>
        <w:t>A</w:t>
      </w:r>
      <w:r w:rsidRPr="004A2DCF">
        <w:rPr>
          <w:rFonts w:eastAsia="宋体"/>
        </w:rPr>
        <w:t>中有一条边通往</w:t>
      </w:r>
      <w:r w:rsidRPr="004A2DCF">
        <w:rPr>
          <w:rFonts w:eastAsia="宋体"/>
        </w:rPr>
        <w:t>B</w:t>
      </w:r>
      <w:r w:rsidRPr="004A2DCF">
        <w:rPr>
          <w:rFonts w:eastAsia="宋体"/>
        </w:rPr>
        <w:t>，那么</w:t>
      </w:r>
      <w:r w:rsidRPr="004A2DCF">
        <w:rPr>
          <w:rFonts w:eastAsia="宋体"/>
        </w:rPr>
        <w:t>A</w:t>
      </w:r>
      <w:r w:rsidRPr="004A2DCF">
        <w:rPr>
          <w:rFonts w:eastAsia="宋体"/>
        </w:rPr>
        <w:t>的遍历</w:t>
      </w:r>
      <w:r w:rsidRPr="004A2DCF">
        <w:rPr>
          <w:rFonts w:eastAsia="宋体" w:hint="eastAsia"/>
        </w:rPr>
        <w:t>（最终</w:t>
      </w:r>
      <w:r w:rsidRPr="004A2DCF">
        <w:rPr>
          <w:rFonts w:eastAsia="宋体"/>
        </w:rPr>
        <w:t>的</w:t>
      </w:r>
      <w:r w:rsidRPr="004A2DCF">
        <w:rPr>
          <w:rFonts w:eastAsia="宋体" w:hint="eastAsia"/>
        </w:rPr>
        <w:t>）</w:t>
      </w:r>
      <w:r w:rsidRPr="004A2DCF">
        <w:rPr>
          <w:rFonts w:eastAsia="宋体"/>
        </w:rPr>
        <w:t>完成时间将会晚于</w:t>
      </w:r>
      <w:r w:rsidRPr="004A2DCF">
        <w:rPr>
          <w:rFonts w:eastAsia="宋体"/>
        </w:rPr>
        <w:t>B</w:t>
      </w:r>
      <w:r w:rsidRPr="004A2DCF">
        <w:rPr>
          <w:rFonts w:eastAsia="宋体" w:hint="eastAsia"/>
        </w:rPr>
        <w:t>。如果</w:t>
      </w:r>
      <w:r w:rsidR="00EB65F2">
        <w:rPr>
          <w:rFonts w:eastAsia="宋体"/>
        </w:rPr>
        <w:t>我们是</w:t>
      </w:r>
      <w:r w:rsidR="00EB65F2">
        <w:rPr>
          <w:rFonts w:eastAsia="宋体" w:hint="eastAsia"/>
        </w:rPr>
        <w:t>根据</w:t>
      </w:r>
      <w:r w:rsidRPr="004A2DCF">
        <w:rPr>
          <w:rFonts w:eastAsia="宋体"/>
        </w:rPr>
        <w:t>最终</w:t>
      </w:r>
      <w:r w:rsidRPr="004A2DCF">
        <w:rPr>
          <w:rFonts w:eastAsia="宋体" w:hint="eastAsia"/>
        </w:rPr>
        <w:t>完成</w:t>
      </w:r>
      <w:r w:rsidRPr="004A2DCF">
        <w:rPr>
          <w:rFonts w:eastAsia="宋体"/>
        </w:rPr>
        <w:t>时间</w:t>
      </w:r>
      <w:r w:rsidR="00EB65F2">
        <w:rPr>
          <w:rFonts w:eastAsia="宋体" w:hint="eastAsia"/>
        </w:rPr>
        <w:t>的</w:t>
      </w:r>
      <w:r w:rsidR="00EB65F2">
        <w:rPr>
          <w:rFonts w:eastAsia="宋体"/>
        </w:rPr>
        <w:t>递减顺序</w:t>
      </w:r>
      <w:r w:rsidRPr="004A2DCF">
        <w:rPr>
          <w:rFonts w:eastAsia="宋体" w:hint="eastAsia"/>
        </w:rPr>
        <w:t>来</w:t>
      </w:r>
      <w:r w:rsidRPr="004A2DCF">
        <w:rPr>
          <w:rFonts w:eastAsia="宋体"/>
        </w:rPr>
        <w:t>选择</w:t>
      </w:r>
      <w:r w:rsidR="00D25BC4" w:rsidRPr="004A2DCF">
        <w:rPr>
          <w:rFonts w:eastAsia="宋体" w:hint="eastAsia"/>
        </w:rPr>
        <w:t>（第二次</w:t>
      </w:r>
      <w:r w:rsidR="00EB65F2">
        <w:rPr>
          <w:rFonts w:eastAsia="宋体" w:hint="eastAsia"/>
        </w:rPr>
        <w:t>的</w:t>
      </w:r>
      <w:r w:rsidR="00D25BC4" w:rsidRPr="004A2DCF">
        <w:rPr>
          <w:rFonts w:eastAsia="宋体" w:hint="eastAsia"/>
        </w:rPr>
        <w:t>）</w:t>
      </w:r>
      <w:r w:rsidRPr="004A2DCF">
        <w:rPr>
          <w:rFonts w:eastAsia="宋体" w:hint="eastAsia"/>
        </w:rPr>
        <w:t>遍历</w:t>
      </w:r>
      <w:r w:rsidRPr="004A2DCF">
        <w:rPr>
          <w:rFonts w:eastAsia="宋体"/>
        </w:rPr>
        <w:t>起点的话</w:t>
      </w:r>
      <w:r w:rsidR="00EA7CA8" w:rsidRPr="004A2DCF">
        <w:rPr>
          <w:rFonts w:eastAsia="宋体" w:hint="eastAsia"/>
        </w:rPr>
        <w:t>，</w:t>
      </w:r>
      <w:r w:rsidR="00EA7CA8" w:rsidRPr="004A2DCF">
        <w:rPr>
          <w:rFonts w:eastAsia="宋体"/>
        </w:rPr>
        <w:t>这就意味着我们</w:t>
      </w:r>
      <w:r w:rsidR="00C330B6" w:rsidRPr="004A2DCF">
        <w:rPr>
          <w:rFonts w:eastAsia="宋体"/>
        </w:rPr>
        <w:t>要</w:t>
      </w:r>
      <w:r w:rsidR="00C330B6" w:rsidRPr="004A2DCF">
        <w:rPr>
          <w:rFonts w:eastAsia="宋体" w:hint="eastAsia"/>
        </w:rPr>
        <w:t>先</w:t>
      </w:r>
      <w:r w:rsidR="00EA7CA8" w:rsidRPr="004A2DCF">
        <w:rPr>
          <w:rFonts w:eastAsia="宋体"/>
        </w:rPr>
        <w:t>于</w:t>
      </w:r>
      <w:r w:rsidR="00EA7CA8" w:rsidRPr="004A2DCF">
        <w:rPr>
          <w:rFonts w:eastAsia="宋体"/>
        </w:rPr>
        <w:t>B</w:t>
      </w:r>
      <w:r w:rsidR="00C330B6" w:rsidRPr="004A2DCF">
        <w:rPr>
          <w:rFonts w:eastAsia="宋体" w:hint="eastAsia"/>
        </w:rPr>
        <w:t>访问</w:t>
      </w:r>
      <w:r w:rsidR="00C330B6" w:rsidRPr="004A2DCF">
        <w:rPr>
          <w:rFonts w:eastAsia="宋体"/>
        </w:rPr>
        <w:t>A</w:t>
      </w:r>
      <w:r w:rsidR="00C330B6" w:rsidRPr="004A2DCF">
        <w:rPr>
          <w:rFonts w:eastAsia="宋体" w:hint="eastAsia"/>
        </w:rPr>
        <w:t>。而</w:t>
      </w:r>
      <w:r w:rsidR="00D25BC4" w:rsidRPr="004A2DCF">
        <w:rPr>
          <w:rFonts w:eastAsia="宋体" w:hint="eastAsia"/>
        </w:rPr>
        <w:t>如果</w:t>
      </w:r>
      <w:r w:rsidR="00471414">
        <w:rPr>
          <w:rFonts w:eastAsia="宋体" w:hint="eastAsia"/>
        </w:rPr>
        <w:t>在</w:t>
      </w:r>
      <w:r w:rsidR="00471414">
        <w:rPr>
          <w:rFonts w:eastAsia="宋体"/>
        </w:rPr>
        <w:t>此刻</w:t>
      </w:r>
      <w:r w:rsidR="00C330B6" w:rsidRPr="004A2DCF">
        <w:rPr>
          <w:rFonts w:eastAsia="宋体" w:hint="eastAsia"/>
          <w:i/>
        </w:rPr>
        <w:t>翻转</w:t>
      </w:r>
      <w:r w:rsidR="00C330B6" w:rsidRPr="004A2DCF">
        <w:rPr>
          <w:rFonts w:eastAsia="宋体"/>
        </w:rPr>
        <w:t>图中</w:t>
      </w:r>
      <w:r w:rsidR="00C330B6" w:rsidRPr="004A2DCF">
        <w:rPr>
          <w:rFonts w:eastAsia="宋体" w:hint="eastAsia"/>
        </w:rPr>
        <w:t>所有</w:t>
      </w:r>
      <w:r w:rsidR="00C330B6" w:rsidRPr="004A2DCF">
        <w:rPr>
          <w:rFonts w:eastAsia="宋体"/>
        </w:rPr>
        <w:t>边线</w:t>
      </w:r>
      <w:r w:rsidR="00471414">
        <w:rPr>
          <w:rFonts w:eastAsia="宋体" w:hint="eastAsia"/>
        </w:rPr>
        <w:t>的</w:t>
      </w:r>
      <w:r w:rsidR="00471414">
        <w:rPr>
          <w:rFonts w:eastAsia="宋体"/>
        </w:rPr>
        <w:t>话</w:t>
      </w:r>
      <w:r w:rsidR="00C330B6" w:rsidRPr="004A2DCF">
        <w:rPr>
          <w:rFonts w:eastAsia="宋体"/>
        </w:rPr>
        <w:t>，</w:t>
      </w:r>
      <w:r w:rsidR="00D25BC4" w:rsidRPr="004A2DCF">
        <w:rPr>
          <w:rFonts w:eastAsia="宋体" w:hint="eastAsia"/>
        </w:rPr>
        <w:t>虽然</w:t>
      </w:r>
      <w:r w:rsidR="00D25BC4" w:rsidRPr="004A2DCF">
        <w:rPr>
          <w:rFonts w:eastAsia="宋体"/>
        </w:rPr>
        <w:t>我</w:t>
      </w:r>
      <w:r w:rsidR="00D25BC4" w:rsidRPr="004A2DCF">
        <w:rPr>
          <w:rFonts w:eastAsia="宋体" w:hint="eastAsia"/>
        </w:rPr>
        <w:t>们</w:t>
      </w:r>
      <w:r w:rsidR="00D25BC4" w:rsidRPr="004A2DCF">
        <w:rPr>
          <w:rFonts w:eastAsia="宋体"/>
        </w:rPr>
        <w:t>依然可以</w:t>
      </w:r>
      <w:r w:rsidR="00471414">
        <w:rPr>
          <w:rFonts w:eastAsia="宋体" w:hint="eastAsia"/>
        </w:rPr>
        <w:t>遍历</w:t>
      </w:r>
      <w:r w:rsidR="00D25BC4" w:rsidRPr="004A2DCF">
        <w:rPr>
          <w:rFonts w:eastAsia="宋体"/>
        </w:rPr>
        <w:t>A</w:t>
      </w:r>
      <w:r w:rsidR="00D25BC4" w:rsidRPr="004A2DCF">
        <w:rPr>
          <w:rFonts w:eastAsia="宋体"/>
        </w:rPr>
        <w:t>中所有节点，但再也不能由此移动到</w:t>
      </w:r>
      <w:r w:rsidR="00D25BC4" w:rsidRPr="004A2DCF">
        <w:rPr>
          <w:rFonts w:eastAsia="宋体"/>
        </w:rPr>
        <w:t>B</w:t>
      </w:r>
      <w:r w:rsidR="00D25BC4" w:rsidRPr="004A2DCF">
        <w:rPr>
          <w:rFonts w:eastAsia="宋体"/>
        </w:rPr>
        <w:t>中了，这使得我们</w:t>
      </w:r>
      <w:r w:rsidR="00D25BC4" w:rsidRPr="004A2DCF">
        <w:rPr>
          <w:rFonts w:eastAsia="宋体" w:hint="eastAsia"/>
        </w:rPr>
        <w:t>一次</w:t>
      </w:r>
      <w:r w:rsidR="00D25BC4" w:rsidRPr="004A2DCF">
        <w:rPr>
          <w:rFonts w:eastAsia="宋体"/>
        </w:rPr>
        <w:t>只能</w:t>
      </w:r>
      <w:r w:rsidR="00D25BC4" w:rsidRPr="004A2DCF">
        <w:rPr>
          <w:rFonts w:eastAsia="宋体" w:hint="eastAsia"/>
        </w:rPr>
        <w:t>单独</w:t>
      </w:r>
      <w:r w:rsidR="00D25BC4" w:rsidRPr="004A2DCF">
        <w:rPr>
          <w:rFonts w:eastAsia="宋体"/>
        </w:rPr>
        <w:t>探索一个</w:t>
      </w:r>
      <w:r w:rsidR="00D25BC4" w:rsidRPr="004A2DCF">
        <w:rPr>
          <w:rFonts w:eastAsia="宋体" w:hint="eastAsia"/>
        </w:rPr>
        <w:t>SCC</w:t>
      </w:r>
      <w:r w:rsidR="00D25BC4" w:rsidRPr="004A2DCF">
        <w:rPr>
          <w:rFonts w:eastAsia="宋体" w:hint="eastAsia"/>
        </w:rPr>
        <w:t>。</w:t>
      </w:r>
    </w:p>
    <w:p w14:paraId="6CA30B7C" w14:textId="77777777" w:rsidR="00C10CA9" w:rsidRPr="004A2DCF" w:rsidRDefault="00C10CA9" w:rsidP="008473DF">
      <w:pPr>
        <w:ind w:firstLine="420"/>
        <w:rPr>
          <w:rFonts w:eastAsia="宋体"/>
        </w:rPr>
      </w:pPr>
      <w:r w:rsidRPr="004A2DCF">
        <w:rPr>
          <w:rFonts w:eastAsia="宋体" w:hint="eastAsia"/>
        </w:rPr>
        <w:t>下面我们</w:t>
      </w:r>
      <w:r w:rsidRPr="004A2DCF">
        <w:rPr>
          <w:rFonts w:eastAsia="宋体"/>
        </w:rPr>
        <w:t>来</w:t>
      </w:r>
      <w:r w:rsidRPr="004A2DCF">
        <w:rPr>
          <w:rFonts w:eastAsia="宋体" w:hint="eastAsia"/>
        </w:rPr>
        <w:t>对</w:t>
      </w:r>
      <w:r w:rsidRPr="004A2DCF">
        <w:rPr>
          <w:rFonts w:eastAsia="宋体"/>
        </w:rPr>
        <w:t>该算法做个概述。</w:t>
      </w:r>
      <w:r w:rsidRPr="004A2DCF">
        <w:rPr>
          <w:rFonts w:eastAsia="宋体" w:hint="eastAsia"/>
        </w:rPr>
        <w:t>需要注意</w:t>
      </w:r>
      <w:r w:rsidRPr="004A2DCF">
        <w:rPr>
          <w:rFonts w:eastAsia="宋体"/>
        </w:rPr>
        <w:t>的是，这里</w:t>
      </w:r>
      <w:r w:rsidR="009A1C42" w:rsidRPr="004A2DCF">
        <w:rPr>
          <w:rFonts w:eastAsia="宋体" w:hint="eastAsia"/>
        </w:rPr>
        <w:t>将</w:t>
      </w:r>
      <w:r w:rsidRPr="004A2DCF">
        <w:rPr>
          <w:rFonts w:eastAsia="宋体"/>
        </w:rPr>
        <w:t>不再</w:t>
      </w:r>
      <w:r w:rsidR="009A1C42" w:rsidRPr="004A2DCF">
        <w:rPr>
          <w:rFonts w:eastAsia="宋体" w:hint="eastAsia"/>
        </w:rPr>
        <w:t>需要</w:t>
      </w:r>
      <w:r w:rsidRPr="004A2DCF">
        <w:rPr>
          <w:rFonts w:eastAsia="宋体" w:hint="eastAsia"/>
        </w:rPr>
        <w:t>“手动式”</w:t>
      </w:r>
      <w:r w:rsidR="009A1C42" w:rsidRPr="004A2DCF">
        <w:rPr>
          <w:rFonts w:eastAsia="宋体" w:hint="eastAsia"/>
        </w:rPr>
        <w:t>运用</w:t>
      </w:r>
      <w:r w:rsidRPr="004A2DCF">
        <w:rPr>
          <w:rFonts w:eastAsia="宋体" w:hint="eastAsia"/>
        </w:rPr>
        <w:t>DFS</w:t>
      </w:r>
      <w:r w:rsidRPr="004A2DCF">
        <w:rPr>
          <w:rFonts w:eastAsia="宋体" w:hint="eastAsia"/>
        </w:rPr>
        <w:t>算法</w:t>
      </w:r>
      <w:r w:rsidRPr="004A2DCF">
        <w:rPr>
          <w:rFonts w:eastAsia="宋体"/>
        </w:rPr>
        <w:t>，并根据</w:t>
      </w:r>
      <w:r w:rsidRPr="004A2DCF">
        <w:rPr>
          <w:rFonts w:eastAsia="宋体" w:hint="eastAsia"/>
        </w:rPr>
        <w:t>完成时间</w:t>
      </w:r>
      <w:r w:rsidRPr="004A2DCF">
        <w:rPr>
          <w:rFonts w:eastAsia="宋体"/>
        </w:rPr>
        <w:t>来</w:t>
      </w:r>
      <w:r w:rsidR="009A1C42" w:rsidRPr="004A2DCF">
        <w:rPr>
          <w:rFonts w:eastAsia="宋体" w:hint="eastAsia"/>
        </w:rPr>
        <w:t>对相关</w:t>
      </w:r>
      <w:r w:rsidR="009A1C42" w:rsidRPr="004A2DCF">
        <w:rPr>
          <w:rFonts w:eastAsia="宋体"/>
        </w:rPr>
        <w:t>节点进行</w:t>
      </w:r>
      <w:r w:rsidR="009A1C42" w:rsidRPr="004A2DCF">
        <w:rPr>
          <w:rFonts w:eastAsia="宋体" w:hint="eastAsia"/>
        </w:rPr>
        <w:t>反向</w:t>
      </w:r>
      <w:r w:rsidRPr="004A2DCF">
        <w:rPr>
          <w:rFonts w:eastAsia="宋体"/>
        </w:rPr>
        <w:t>排序了</w:t>
      </w:r>
      <w:r w:rsidRPr="004A2DCF">
        <w:rPr>
          <w:rFonts w:eastAsia="宋体" w:hint="eastAsia"/>
        </w:rPr>
        <w:t>，</w:t>
      </w:r>
      <w:r w:rsidRPr="004A2DCF">
        <w:rPr>
          <w:rFonts w:eastAsia="宋体"/>
        </w:rPr>
        <w:t>我会直接</w:t>
      </w:r>
      <w:r w:rsidRPr="004A2DCF">
        <w:rPr>
          <w:rFonts w:eastAsia="宋体" w:hint="eastAsia"/>
        </w:rPr>
        <w:t>调用</w:t>
      </w:r>
      <w:r w:rsidRPr="008473DF">
        <w:rPr>
          <w:rFonts w:ascii="Calibri" w:eastAsia="Calibri" w:hAnsi="Calibri" w:cs="Calibri"/>
        </w:rPr>
        <w:t>dfs_topsort</w:t>
      </w:r>
      <w:r w:rsidRPr="004A2DCF">
        <w:rPr>
          <w:rFonts w:ascii="Calibri" w:eastAsia="宋体" w:hAnsi="Calibri" w:cs="Calibri" w:hint="eastAsia"/>
        </w:rPr>
        <w:t>函数，</w:t>
      </w:r>
      <w:r w:rsidRPr="004A2DCF">
        <w:rPr>
          <w:rFonts w:ascii="Calibri" w:eastAsia="宋体" w:hAnsi="Calibri" w:cs="Calibri"/>
        </w:rPr>
        <w:t>这才是我们该做的工作。</w:t>
      </w:r>
      <w:r w:rsidRPr="004A2DCF">
        <w:rPr>
          <w:rStyle w:val="ae"/>
          <w:rFonts w:ascii="Calibri" w:eastAsia="宋体" w:hAnsi="Calibri" w:cs="Calibri"/>
        </w:rPr>
        <w:footnoteReference w:id="23"/>
      </w:r>
    </w:p>
    <w:p w14:paraId="45FC85CA" w14:textId="77777777" w:rsidR="008473DF" w:rsidRPr="008473DF" w:rsidRDefault="00C41B4A" w:rsidP="00DA0481">
      <w:pPr>
        <w:numPr>
          <w:ilvl w:val="0"/>
          <w:numId w:val="7"/>
        </w:numPr>
        <w:spacing w:before="100" w:beforeAutospacing="1" w:after="100" w:afterAutospacing="1" w:line="120" w:lineRule="auto"/>
        <w:ind w:left="947" w:firstLineChars="0"/>
      </w:pPr>
      <w:r w:rsidRPr="004A2DCF">
        <w:rPr>
          <w:rFonts w:eastAsia="宋体" w:hint="eastAsia"/>
        </w:rPr>
        <w:t>在目标</w:t>
      </w:r>
      <w:r w:rsidRPr="004A2DCF">
        <w:rPr>
          <w:rFonts w:eastAsia="宋体"/>
        </w:rPr>
        <w:t>图结构上执行</w:t>
      </w:r>
      <w:r w:rsidR="008473DF" w:rsidRPr="008473DF">
        <w:rPr>
          <w:rFonts w:ascii="Calibri" w:eastAsia="Calibri" w:hAnsi="Calibri" w:cs="Calibri"/>
        </w:rPr>
        <w:t>dfs_topsort</w:t>
      </w:r>
      <w:r w:rsidRPr="004A2DCF">
        <w:rPr>
          <w:rFonts w:ascii="Calibri" w:eastAsia="宋体" w:hAnsi="Calibri" w:cs="Calibri" w:hint="eastAsia"/>
        </w:rPr>
        <w:t>函数</w:t>
      </w:r>
      <w:r w:rsidRPr="004A2DCF">
        <w:rPr>
          <w:rFonts w:ascii="Calibri" w:eastAsia="宋体" w:hAnsi="Calibri" w:cs="Calibri"/>
        </w:rPr>
        <w:t>，并产生一个序列</w:t>
      </w:r>
      <w:r w:rsidR="008473DF" w:rsidRPr="008473DF">
        <w:rPr>
          <w:rFonts w:ascii="Calibri" w:eastAsia="Calibri" w:hAnsi="Calibri" w:cs="Calibri"/>
        </w:rPr>
        <w:t>seq</w:t>
      </w:r>
      <w:r w:rsidRPr="004A2DCF">
        <w:rPr>
          <w:rFonts w:eastAsia="宋体" w:hint="eastAsia"/>
        </w:rPr>
        <w:t>。</w:t>
      </w:r>
      <w:r w:rsidR="008473DF" w:rsidRPr="008473DF">
        <w:rPr>
          <w:rFonts w:ascii="Calibri" w:eastAsia="Calibri" w:hAnsi="Calibri" w:cs="Calibri"/>
        </w:rPr>
        <w:t xml:space="preserve"> </w:t>
      </w:r>
    </w:p>
    <w:p w14:paraId="03A56609" w14:textId="77777777" w:rsidR="008473DF" w:rsidRPr="008473DF" w:rsidRDefault="00C41B4A" w:rsidP="00DA0481">
      <w:pPr>
        <w:numPr>
          <w:ilvl w:val="0"/>
          <w:numId w:val="7"/>
        </w:numPr>
        <w:spacing w:before="100" w:beforeAutospacing="1" w:after="100" w:afterAutospacing="1" w:line="120" w:lineRule="auto"/>
        <w:ind w:left="947" w:firstLineChars="0"/>
      </w:pPr>
      <w:r w:rsidRPr="004A2DCF">
        <w:rPr>
          <w:rFonts w:eastAsia="宋体" w:hint="eastAsia"/>
        </w:rPr>
        <w:t>翻转图中</w:t>
      </w:r>
      <w:r w:rsidRPr="004A2DCF">
        <w:rPr>
          <w:rFonts w:eastAsia="宋体"/>
        </w:rPr>
        <w:t>所有的边线。</w:t>
      </w:r>
    </w:p>
    <w:p w14:paraId="7B481DF7" w14:textId="2E8FCCD2" w:rsidR="008473DF" w:rsidRPr="008473DF" w:rsidRDefault="00C41B4A" w:rsidP="00DA0481">
      <w:pPr>
        <w:numPr>
          <w:ilvl w:val="0"/>
          <w:numId w:val="7"/>
        </w:numPr>
        <w:spacing w:before="100" w:beforeAutospacing="1" w:after="100" w:afterAutospacing="1" w:line="120" w:lineRule="auto"/>
        <w:ind w:left="947" w:firstLineChars="0"/>
      </w:pPr>
      <w:r w:rsidRPr="004A2DCF">
        <w:rPr>
          <w:rFonts w:eastAsia="宋体" w:hint="eastAsia"/>
        </w:rPr>
        <w:t>从</w:t>
      </w:r>
      <w:r w:rsidRPr="004A2DCF">
        <w:rPr>
          <w:rFonts w:eastAsia="宋体"/>
        </w:rPr>
        <w:t>seq</w:t>
      </w:r>
      <w:r w:rsidR="00471414">
        <w:rPr>
          <w:rFonts w:eastAsia="宋体" w:hint="eastAsia"/>
        </w:rPr>
        <w:t>中（</w:t>
      </w:r>
      <w:commentRangeStart w:id="725"/>
      <w:r w:rsidR="00471414">
        <w:rPr>
          <w:rFonts w:eastAsia="宋体" w:hint="eastAsia"/>
        </w:rPr>
        <w:t>根据</w:t>
      </w:r>
      <w:del w:id="726" w:author="Decheng Fan" w:date="2014-06-10T08:19:00Z">
        <w:r w:rsidRPr="004A2DCF" w:rsidDel="00EC590A">
          <w:rPr>
            <w:rFonts w:eastAsia="宋体"/>
          </w:rPr>
          <w:delText>某种</w:delText>
        </w:r>
      </w:del>
      <w:r w:rsidRPr="004A2DCF">
        <w:rPr>
          <w:rFonts w:eastAsia="宋体"/>
        </w:rPr>
        <w:t>顺序</w:t>
      </w:r>
      <w:del w:id="727" w:author="Decheng Fan" w:date="2014-06-10T08:19:00Z">
        <w:r w:rsidR="00471414" w:rsidDel="00EC590A">
          <w:rPr>
            <w:rFonts w:eastAsia="宋体" w:hint="eastAsia"/>
          </w:rPr>
          <w:delText>来</w:delText>
        </w:r>
      </w:del>
      <w:commentRangeEnd w:id="725"/>
      <w:r w:rsidR="00891ECA">
        <w:rPr>
          <w:rStyle w:val="af3"/>
        </w:rPr>
        <w:commentReference w:id="725"/>
      </w:r>
      <w:r w:rsidRPr="004A2DCF">
        <w:rPr>
          <w:rFonts w:eastAsia="宋体" w:hint="eastAsia"/>
        </w:rPr>
        <w:t>）选择</w:t>
      </w:r>
      <w:r w:rsidRPr="004A2DCF">
        <w:rPr>
          <w:rFonts w:eastAsia="宋体"/>
        </w:rPr>
        <w:t>一个起点</w:t>
      </w:r>
      <w:r w:rsidRPr="004A2DCF">
        <w:rPr>
          <w:rFonts w:eastAsia="宋体" w:hint="eastAsia"/>
        </w:rPr>
        <w:t>进行</w:t>
      </w:r>
      <w:r w:rsidRPr="004A2DCF">
        <w:rPr>
          <w:rFonts w:eastAsia="宋体"/>
        </w:rPr>
        <w:t>完全遍历</w:t>
      </w:r>
      <w:r w:rsidRPr="004A2DCF">
        <w:rPr>
          <w:rFonts w:eastAsia="宋体" w:hint="eastAsia"/>
        </w:rPr>
        <w:t>。</w:t>
      </w:r>
      <w:r w:rsidR="008473DF" w:rsidRPr="008473DF">
        <w:rPr>
          <w:rFonts w:ascii="Calibri" w:eastAsia="Calibri" w:hAnsi="Calibri" w:cs="Calibri"/>
        </w:rPr>
        <w:t xml:space="preserve"> </w:t>
      </w:r>
    </w:p>
    <w:p w14:paraId="18B27D80" w14:textId="77777777" w:rsidR="008473DF" w:rsidRPr="008473DF" w:rsidRDefault="00C41B4A" w:rsidP="008473DF">
      <w:pPr>
        <w:ind w:firstLine="420"/>
      </w:pPr>
      <w:r w:rsidRPr="004A2DCF">
        <w:rPr>
          <w:rFonts w:eastAsia="宋体" w:hint="eastAsia"/>
        </w:rPr>
        <w:t>其</w:t>
      </w:r>
      <w:r w:rsidRPr="004A2DCF">
        <w:rPr>
          <w:rFonts w:eastAsia="宋体"/>
        </w:rPr>
        <w:t>具体实现如清单</w:t>
      </w:r>
      <w:r w:rsidRPr="004A2DCF">
        <w:rPr>
          <w:rFonts w:eastAsia="宋体" w:hint="eastAsia"/>
        </w:rPr>
        <w:t>5</w:t>
      </w:r>
      <w:r w:rsidR="008473DF" w:rsidRPr="008473DF">
        <w:t>-10</w:t>
      </w:r>
      <w:r w:rsidRPr="004A2DCF">
        <w:rPr>
          <w:rFonts w:eastAsia="宋体" w:hint="eastAsia"/>
        </w:rPr>
        <w:t>所示：</w:t>
      </w:r>
      <w:r w:rsidR="008473DF" w:rsidRPr="008473DF">
        <w:t xml:space="preserve"> </w:t>
      </w:r>
    </w:p>
    <w:p w14:paraId="12855937" w14:textId="77777777" w:rsidR="008473DF" w:rsidRPr="008473DF" w:rsidRDefault="00C41B4A" w:rsidP="00563809">
      <w:pPr>
        <w:ind w:firstLine="422"/>
      </w:pPr>
      <w:r w:rsidRPr="004A2DCF">
        <w:rPr>
          <w:rFonts w:eastAsia="宋体" w:hint="eastAsia"/>
          <w:b/>
        </w:rPr>
        <w:t>清单</w:t>
      </w:r>
      <w:r w:rsidR="008473DF" w:rsidRPr="008473DF">
        <w:rPr>
          <w:b/>
        </w:rPr>
        <w:t>5-10.</w:t>
      </w:r>
      <w:r>
        <w:t xml:space="preserve"> </w:t>
      </w:r>
      <w:r w:rsidR="0098463A">
        <w:t xml:space="preserve"> </w:t>
      </w:r>
      <w:r>
        <w:t>Kosaraju</w:t>
      </w:r>
      <w:r w:rsidRPr="004A2DCF">
        <w:rPr>
          <w:rFonts w:eastAsia="宋体" w:hint="eastAsia"/>
        </w:rPr>
        <w:t>的</w:t>
      </w:r>
      <w:r w:rsidRPr="004A2DCF">
        <w:rPr>
          <w:rFonts w:eastAsia="宋体"/>
        </w:rPr>
        <w:t>查找强连通分量算法</w:t>
      </w:r>
      <w:r w:rsidR="008473DF" w:rsidRPr="008473DF">
        <w:t xml:space="preserve"> </w:t>
      </w:r>
    </w:p>
    <w:p w14:paraId="20BC51EC" w14:textId="77777777" w:rsidR="00B87C3A" w:rsidRDefault="008473DF" w:rsidP="002136EA">
      <w:pPr>
        <w:pStyle w:val="aa"/>
        <w:ind w:firstLineChars="50" w:firstLine="90"/>
      </w:pPr>
      <w:r w:rsidRPr="008473DF">
        <w:t xml:space="preserve">def tr(G):                                      </w:t>
      </w:r>
      <w:r w:rsidR="0098463A">
        <w:t xml:space="preserve">   </w:t>
      </w:r>
      <w:r w:rsidRPr="008473DF">
        <w:t># Transpose (rev. edges of) G</w:t>
      </w:r>
    </w:p>
    <w:p w14:paraId="739F9463" w14:textId="77777777" w:rsidR="008473DF" w:rsidRPr="008473DF" w:rsidRDefault="008473DF" w:rsidP="007853EC">
      <w:pPr>
        <w:pStyle w:val="aa"/>
      </w:pPr>
      <w:r w:rsidRPr="008473DF">
        <w:t xml:space="preserve"> </w:t>
      </w:r>
      <w:r w:rsidR="00F314A0">
        <w:t xml:space="preserve"> </w:t>
      </w:r>
      <w:r w:rsidRPr="008473DF">
        <w:t xml:space="preserve">    GT = {} </w:t>
      </w:r>
    </w:p>
    <w:p w14:paraId="4C0C8902" w14:textId="77777777" w:rsidR="00B87C3A" w:rsidRDefault="008473DF" w:rsidP="007853EC">
      <w:pPr>
        <w:pStyle w:val="aa"/>
      </w:pPr>
      <w:r w:rsidRPr="008473DF">
        <w:t xml:space="preserve">  </w:t>
      </w:r>
      <w:r w:rsidR="00F314A0">
        <w:t xml:space="preserve"> </w:t>
      </w:r>
      <w:r w:rsidRPr="008473DF">
        <w:t xml:space="preserve">  </w:t>
      </w:r>
      <w:r w:rsidR="00B87C3A">
        <w:t xml:space="preserve"> </w:t>
      </w:r>
      <w:r w:rsidRPr="008473DF">
        <w:t>for u in G: GT[u] = set()                  # Get all the nodes in there</w:t>
      </w:r>
    </w:p>
    <w:p w14:paraId="17F0F310" w14:textId="77777777" w:rsidR="00B87C3A" w:rsidRDefault="008473DF" w:rsidP="007853EC">
      <w:pPr>
        <w:pStyle w:val="aa"/>
      </w:pPr>
      <w:r w:rsidRPr="008473DF">
        <w:t xml:space="preserve">   </w:t>
      </w:r>
      <w:r w:rsidR="00F314A0">
        <w:t xml:space="preserve"> </w:t>
      </w:r>
      <w:r w:rsidRPr="008473DF">
        <w:t xml:space="preserve">  for u in G:</w:t>
      </w:r>
    </w:p>
    <w:p w14:paraId="11A95E6B" w14:textId="77777777" w:rsidR="008473DF" w:rsidRPr="008473DF" w:rsidRDefault="008473DF" w:rsidP="002136EA">
      <w:pPr>
        <w:pStyle w:val="aa"/>
        <w:ind w:firstLineChars="100" w:firstLine="180"/>
      </w:pPr>
      <w:r w:rsidRPr="008473DF">
        <w:t xml:space="preserve">  </w:t>
      </w:r>
      <w:r w:rsidR="00F314A0">
        <w:t xml:space="preserve"> </w:t>
      </w:r>
      <w:r w:rsidRPr="008473DF">
        <w:t xml:space="preserve">      for v in G[u]: </w:t>
      </w:r>
    </w:p>
    <w:p w14:paraId="2997EBCA" w14:textId="77777777" w:rsidR="00B87C3A" w:rsidRDefault="008473DF" w:rsidP="007853EC">
      <w:pPr>
        <w:pStyle w:val="aa"/>
      </w:pPr>
      <w:r w:rsidRPr="008473DF">
        <w:t xml:space="preserve">     </w:t>
      </w:r>
      <w:r w:rsidR="00F314A0">
        <w:t xml:space="preserve"> </w:t>
      </w:r>
      <w:r w:rsidRPr="008473DF">
        <w:t xml:space="preserve">       </w:t>
      </w:r>
      <w:r w:rsidR="00B87C3A">
        <w:t xml:space="preserve">   </w:t>
      </w:r>
      <w:r w:rsidRPr="008473DF">
        <w:t>GT[v].add(u)                        # Add all reverse edges</w:t>
      </w:r>
    </w:p>
    <w:p w14:paraId="443D71B5" w14:textId="77777777" w:rsidR="008473DF" w:rsidRDefault="008473DF" w:rsidP="007853EC">
      <w:pPr>
        <w:pStyle w:val="aa"/>
      </w:pPr>
      <w:r w:rsidRPr="008473DF">
        <w:t xml:space="preserve">     </w:t>
      </w:r>
      <w:r w:rsidR="00F314A0">
        <w:t xml:space="preserve"> </w:t>
      </w:r>
      <w:r w:rsidRPr="008473DF">
        <w:t xml:space="preserve">return GT </w:t>
      </w:r>
    </w:p>
    <w:p w14:paraId="044017FB" w14:textId="77777777" w:rsidR="00B87C3A" w:rsidRPr="008473DF" w:rsidRDefault="00B87C3A" w:rsidP="007853EC">
      <w:pPr>
        <w:pStyle w:val="aa"/>
      </w:pPr>
    </w:p>
    <w:p w14:paraId="29E4A8E3" w14:textId="77777777" w:rsidR="008473DF" w:rsidRPr="008473DF" w:rsidRDefault="008473DF" w:rsidP="007853EC">
      <w:pPr>
        <w:pStyle w:val="aa"/>
      </w:pPr>
      <w:r w:rsidRPr="008473DF">
        <w:lastRenderedPageBreak/>
        <w:t xml:space="preserve"> def scc(G): </w:t>
      </w:r>
    </w:p>
    <w:p w14:paraId="442FE8DA" w14:textId="77777777" w:rsidR="00B87C3A" w:rsidRDefault="008473DF" w:rsidP="007853EC">
      <w:pPr>
        <w:pStyle w:val="aa"/>
      </w:pPr>
      <w:r w:rsidRPr="008473DF">
        <w:t xml:space="preserve">    </w:t>
      </w:r>
      <w:r w:rsidR="00B87C3A">
        <w:t xml:space="preserve">  </w:t>
      </w:r>
      <w:r w:rsidRPr="008473DF">
        <w:t xml:space="preserve">GT = tr(G)                                  </w:t>
      </w:r>
      <w:r w:rsidR="0098463A">
        <w:t xml:space="preserve">   </w:t>
      </w:r>
      <w:r w:rsidRPr="008473DF">
        <w:t># Get the transposed graph</w:t>
      </w:r>
    </w:p>
    <w:p w14:paraId="7D04CB9B" w14:textId="77777777" w:rsidR="008473DF" w:rsidRPr="008473DF" w:rsidRDefault="008473DF" w:rsidP="002136EA">
      <w:pPr>
        <w:pStyle w:val="aa"/>
        <w:ind w:firstLineChars="50" w:firstLine="90"/>
      </w:pPr>
      <w:r w:rsidRPr="008473DF">
        <w:t xml:space="preserve">     sccs, seen = [], set() </w:t>
      </w:r>
    </w:p>
    <w:p w14:paraId="3C040666" w14:textId="77777777" w:rsidR="00B87C3A" w:rsidRDefault="008473DF" w:rsidP="007853EC">
      <w:pPr>
        <w:pStyle w:val="aa"/>
      </w:pPr>
      <w:r w:rsidRPr="008473DF">
        <w:t xml:space="preserve">    </w:t>
      </w:r>
      <w:r w:rsidR="00B87C3A">
        <w:t xml:space="preserve">  </w:t>
      </w:r>
      <w:r w:rsidRPr="008473DF">
        <w:t>for u in dfs_topsort(G):                    # DFS starting points</w:t>
      </w:r>
    </w:p>
    <w:p w14:paraId="01765219" w14:textId="77777777" w:rsidR="00B87C3A" w:rsidRDefault="008473DF" w:rsidP="002136EA">
      <w:pPr>
        <w:pStyle w:val="aa"/>
        <w:ind w:firstLineChars="100" w:firstLine="180"/>
      </w:pPr>
      <w:r w:rsidRPr="008473DF">
        <w:t xml:space="preserve">         if u in seen: continue                  # Ignore covered nodes</w:t>
      </w:r>
    </w:p>
    <w:p w14:paraId="333830CC" w14:textId="77777777" w:rsidR="00B87C3A" w:rsidRDefault="008473DF" w:rsidP="002136EA">
      <w:pPr>
        <w:pStyle w:val="aa"/>
        <w:ind w:firstLineChars="100" w:firstLine="180"/>
      </w:pPr>
      <w:r w:rsidRPr="008473DF">
        <w:t xml:space="preserve">         C = walk(GT, u, seen)                   # Don't go "backward" (seen)</w:t>
      </w:r>
    </w:p>
    <w:p w14:paraId="0DB4BFEE" w14:textId="77777777" w:rsidR="00B87C3A" w:rsidRDefault="008473DF" w:rsidP="002136EA">
      <w:pPr>
        <w:pStyle w:val="aa"/>
        <w:ind w:firstLineChars="100" w:firstLine="180"/>
      </w:pPr>
      <w:r w:rsidRPr="008473DF">
        <w:t xml:space="preserve">         seen.update(C)                          </w:t>
      </w:r>
      <w:r w:rsidR="0098463A">
        <w:t xml:space="preserve"> </w:t>
      </w:r>
      <w:r w:rsidRPr="008473DF">
        <w:t># We've now seen C</w:t>
      </w:r>
    </w:p>
    <w:p w14:paraId="6A33C6D1" w14:textId="77777777" w:rsidR="00B87C3A" w:rsidRDefault="008473DF" w:rsidP="002136EA">
      <w:pPr>
        <w:pStyle w:val="aa"/>
        <w:ind w:firstLineChars="100" w:firstLine="180"/>
      </w:pPr>
      <w:r w:rsidRPr="008473DF">
        <w:t xml:space="preserve">         sccs.append(C)                          </w:t>
      </w:r>
      <w:r w:rsidR="0098463A">
        <w:t xml:space="preserve"> </w:t>
      </w:r>
      <w:r w:rsidRPr="008473DF">
        <w:t># Another SCC found</w:t>
      </w:r>
    </w:p>
    <w:p w14:paraId="5F5F2EB5" w14:textId="77777777" w:rsidR="008473DF" w:rsidRPr="008473DF" w:rsidRDefault="008473DF" w:rsidP="002136EA">
      <w:pPr>
        <w:pStyle w:val="aa"/>
        <w:ind w:firstLineChars="100" w:firstLine="180"/>
      </w:pPr>
      <w:r w:rsidRPr="008473DF">
        <w:t xml:space="preserve">    return sccs </w:t>
      </w:r>
    </w:p>
    <w:p w14:paraId="618FB1C4" w14:textId="77777777" w:rsidR="008473DF" w:rsidRDefault="00215EA4" w:rsidP="008473DF">
      <w:pPr>
        <w:ind w:firstLine="420"/>
        <w:rPr>
          <w:rFonts w:eastAsia="Arial"/>
        </w:rPr>
      </w:pPr>
      <w:r w:rsidRPr="00F23F73">
        <w:rPr>
          <w:rFonts w:eastAsia="宋体" w:hint="eastAsia"/>
        </w:rPr>
        <w:t>如果我们尝试</w:t>
      </w:r>
      <w:r w:rsidRPr="00F23F73">
        <w:rPr>
          <w:rFonts w:eastAsia="宋体"/>
        </w:rPr>
        <w:t>在</w:t>
      </w:r>
      <w:r w:rsidRPr="00F23F73">
        <w:rPr>
          <w:rFonts w:eastAsia="宋体" w:hint="eastAsia"/>
        </w:rPr>
        <w:t>图</w:t>
      </w:r>
      <w:r w:rsidRPr="00F23F73">
        <w:rPr>
          <w:rFonts w:eastAsia="宋体" w:hint="eastAsia"/>
        </w:rPr>
        <w:t>5</w:t>
      </w:r>
      <w:r w:rsidRPr="00F23F73">
        <w:rPr>
          <w:rFonts w:eastAsia="宋体"/>
        </w:rPr>
        <w:t>-7</w:t>
      </w:r>
      <w:r w:rsidRPr="00F23F73">
        <w:rPr>
          <w:rFonts w:eastAsia="宋体" w:hint="eastAsia"/>
        </w:rPr>
        <w:t>上</w:t>
      </w:r>
      <w:r w:rsidRPr="00F23F73">
        <w:rPr>
          <w:rFonts w:eastAsia="宋体"/>
        </w:rPr>
        <w:t>运行一下上面的</w:t>
      </w:r>
      <w:r w:rsidRPr="00F23F73">
        <w:rPr>
          <w:rFonts w:eastAsia="宋体"/>
        </w:rPr>
        <w:t>scc</w:t>
      </w:r>
      <w:r w:rsidRPr="00F23F73">
        <w:rPr>
          <w:rFonts w:eastAsia="宋体"/>
        </w:rPr>
        <w:t>函数，应该</w:t>
      </w:r>
      <w:r w:rsidRPr="00F23F73">
        <w:rPr>
          <w:rFonts w:eastAsia="宋体" w:hint="eastAsia"/>
        </w:rPr>
        <w:t>就会</w:t>
      </w:r>
      <w:r w:rsidRPr="00F23F73">
        <w:rPr>
          <w:rFonts w:eastAsia="宋体"/>
        </w:rPr>
        <w:t>得到</w:t>
      </w:r>
      <w:r w:rsidRPr="008473DF">
        <w:t>{</w:t>
      </w:r>
      <w:r w:rsidRPr="008473DF">
        <w:rPr>
          <w:i/>
        </w:rPr>
        <w:t>a</w:t>
      </w:r>
      <w:r w:rsidRPr="008473DF">
        <w:t xml:space="preserve">, </w:t>
      </w:r>
      <w:r w:rsidRPr="008473DF">
        <w:rPr>
          <w:i/>
        </w:rPr>
        <w:t>b</w:t>
      </w:r>
      <w:r w:rsidRPr="008473DF">
        <w:t xml:space="preserve">, </w:t>
      </w:r>
      <w:r w:rsidRPr="008473DF">
        <w:rPr>
          <w:i/>
        </w:rPr>
        <w:t>c</w:t>
      </w:r>
      <w:r w:rsidRPr="008473DF">
        <w:t xml:space="preserve">, </w:t>
      </w:r>
      <w:r w:rsidRPr="008473DF">
        <w:rPr>
          <w:i/>
        </w:rPr>
        <w:t>d</w:t>
      </w:r>
      <w:r>
        <w:t>}</w:t>
      </w:r>
      <w:r w:rsidRPr="00F23F73">
        <w:rPr>
          <w:rFonts w:eastAsia="宋体" w:hint="eastAsia"/>
        </w:rPr>
        <w:t>、</w:t>
      </w:r>
      <w:r w:rsidRPr="008473DF">
        <w:t>{</w:t>
      </w:r>
      <w:r w:rsidRPr="008473DF">
        <w:rPr>
          <w:i/>
        </w:rPr>
        <w:t>e</w:t>
      </w:r>
      <w:r w:rsidRPr="008473DF">
        <w:t xml:space="preserve">, </w:t>
      </w:r>
      <w:r w:rsidRPr="008473DF">
        <w:rPr>
          <w:i/>
        </w:rPr>
        <w:t>f</w:t>
      </w:r>
      <w:r w:rsidRPr="008473DF">
        <w:t xml:space="preserve">, </w:t>
      </w:r>
      <w:r w:rsidRPr="008473DF">
        <w:rPr>
          <w:i/>
        </w:rPr>
        <w:t>g</w:t>
      </w:r>
      <w:r w:rsidRPr="008473DF">
        <w:t>}</w:t>
      </w:r>
      <w:r w:rsidRPr="00F23F73">
        <w:rPr>
          <w:rFonts w:eastAsia="宋体" w:hint="eastAsia"/>
        </w:rPr>
        <w:t>和</w:t>
      </w:r>
      <w:r w:rsidRPr="008473DF">
        <w:t>{</w:t>
      </w:r>
      <w:r w:rsidRPr="008473DF">
        <w:rPr>
          <w:i/>
        </w:rPr>
        <w:t>i</w:t>
      </w:r>
      <w:r w:rsidRPr="008473DF">
        <w:t xml:space="preserve">, </w:t>
      </w:r>
      <w:r w:rsidRPr="008473DF">
        <w:rPr>
          <w:i/>
        </w:rPr>
        <w:t>h</w:t>
      </w:r>
      <w:r w:rsidRPr="008473DF">
        <w:t>}</w:t>
      </w:r>
      <w:r w:rsidRPr="00F23F73">
        <w:rPr>
          <w:rFonts w:eastAsia="宋体" w:hint="eastAsia"/>
        </w:rPr>
        <w:t>这</w:t>
      </w:r>
      <w:r w:rsidRPr="00F23F73">
        <w:rPr>
          <w:rFonts w:eastAsia="宋体"/>
        </w:rPr>
        <w:t>三个集合</w:t>
      </w:r>
      <w:r w:rsidR="00387F5E" w:rsidRPr="00F23F73">
        <w:rPr>
          <w:rStyle w:val="ae"/>
          <w:rFonts w:eastAsia="宋体"/>
        </w:rPr>
        <w:footnoteReference w:id="24"/>
      </w:r>
      <w:r w:rsidR="00387F5E" w:rsidRPr="00F23F73">
        <w:rPr>
          <w:rFonts w:eastAsia="宋体" w:hint="eastAsia"/>
        </w:rPr>
        <w:t>。</w:t>
      </w:r>
      <w:r w:rsidR="00387F5E" w:rsidRPr="00F23F73">
        <w:rPr>
          <w:rFonts w:eastAsia="宋体"/>
        </w:rPr>
        <w:t>另外</w:t>
      </w:r>
      <w:r w:rsidR="00387F5E" w:rsidRPr="00F23F73">
        <w:rPr>
          <w:rFonts w:eastAsia="宋体" w:hint="eastAsia"/>
        </w:rPr>
        <w:t>，</w:t>
      </w:r>
      <w:r w:rsidR="00387F5E" w:rsidRPr="00F23F73">
        <w:rPr>
          <w:rFonts w:eastAsia="宋体"/>
        </w:rPr>
        <w:t>在调用</w:t>
      </w:r>
      <w:r w:rsidR="00387F5E" w:rsidRPr="00F23F73">
        <w:rPr>
          <w:rFonts w:eastAsia="宋体"/>
        </w:rPr>
        <w:t>walk</w:t>
      </w:r>
      <w:r w:rsidR="00387F5E" w:rsidRPr="00F23F73">
        <w:rPr>
          <w:rFonts w:eastAsia="宋体"/>
        </w:rPr>
        <w:t>函数时还需要注意一件事</w:t>
      </w:r>
      <w:r w:rsidR="00387F5E" w:rsidRPr="00F23F73">
        <w:rPr>
          <w:rFonts w:eastAsia="宋体" w:hint="eastAsia"/>
        </w:rPr>
        <w:t>，</w:t>
      </w:r>
      <w:r w:rsidR="0098463A" w:rsidRPr="00F23F73">
        <w:rPr>
          <w:rFonts w:eastAsia="宋体" w:hint="eastAsia"/>
        </w:rPr>
        <w:t>我们这次启用</w:t>
      </w:r>
      <w:r w:rsidR="0098463A" w:rsidRPr="00F23F73">
        <w:rPr>
          <w:rFonts w:eastAsia="宋体"/>
        </w:rPr>
        <w:t>了该函数的</w:t>
      </w:r>
      <w:r w:rsidR="0098463A" w:rsidRPr="00F23F73">
        <w:rPr>
          <w:rFonts w:eastAsia="宋体"/>
        </w:rPr>
        <w:t>S</w:t>
      </w:r>
      <w:r w:rsidR="0098463A" w:rsidRPr="00F23F73">
        <w:rPr>
          <w:rFonts w:eastAsia="宋体"/>
        </w:rPr>
        <w:t>参数</w:t>
      </w:r>
      <w:r w:rsidR="0098463A" w:rsidRPr="00F23F73">
        <w:rPr>
          <w:rFonts w:eastAsia="宋体" w:hint="eastAsia"/>
        </w:rPr>
        <w:t>，使其</w:t>
      </w:r>
      <w:r w:rsidR="0098463A" w:rsidRPr="00F23F73">
        <w:rPr>
          <w:rFonts w:eastAsia="宋体"/>
        </w:rPr>
        <w:t>能回避</w:t>
      </w:r>
      <w:r w:rsidR="0098463A" w:rsidRPr="00F23F73">
        <w:rPr>
          <w:rFonts w:eastAsia="宋体" w:hint="eastAsia"/>
        </w:rPr>
        <w:t>掉</w:t>
      </w:r>
      <w:r w:rsidR="0098463A" w:rsidRPr="00F23F73">
        <w:rPr>
          <w:rFonts w:eastAsia="宋体"/>
        </w:rPr>
        <w:t>之前的</w:t>
      </w:r>
      <w:r w:rsidR="0098463A" w:rsidRPr="00F23F73">
        <w:rPr>
          <w:rFonts w:eastAsia="宋体" w:hint="eastAsia"/>
        </w:rPr>
        <w:t>SCC</w:t>
      </w:r>
      <w:r w:rsidR="0098463A" w:rsidRPr="00F23F73">
        <w:rPr>
          <w:rFonts w:eastAsia="宋体" w:hint="eastAsia"/>
        </w:rPr>
        <w:t>。</w:t>
      </w:r>
      <w:r w:rsidR="0098463A" w:rsidRPr="00F23F73">
        <w:rPr>
          <w:rFonts w:eastAsia="宋体"/>
        </w:rPr>
        <w:t>因为</w:t>
      </w:r>
      <w:r w:rsidR="0098463A" w:rsidRPr="00F23F73">
        <w:rPr>
          <w:rFonts w:eastAsia="宋体" w:hint="eastAsia"/>
        </w:rPr>
        <w:t>图中</w:t>
      </w:r>
      <w:r w:rsidR="0098463A" w:rsidRPr="00F23F73">
        <w:rPr>
          <w:rFonts w:eastAsia="宋体"/>
        </w:rPr>
        <w:t>所有的边都是指向后方的，</w:t>
      </w:r>
      <w:r w:rsidR="001D6AF8" w:rsidRPr="00F23F73">
        <w:rPr>
          <w:rFonts w:eastAsia="宋体" w:hint="eastAsia"/>
        </w:rPr>
        <w:t>如果</w:t>
      </w:r>
      <w:r w:rsidR="001D6AF8" w:rsidRPr="00F23F73">
        <w:rPr>
          <w:rFonts w:eastAsia="宋体"/>
        </w:rPr>
        <w:t>不加以禁止的话，</w:t>
      </w:r>
      <w:r w:rsidR="001D6AF8" w:rsidRPr="00F23F73">
        <w:rPr>
          <w:rFonts w:eastAsia="宋体" w:hint="eastAsia"/>
        </w:rPr>
        <w:t>它们</w:t>
      </w:r>
      <w:r w:rsidR="001D6AF8" w:rsidRPr="00F23F73">
        <w:rPr>
          <w:rFonts w:eastAsia="宋体"/>
        </w:rPr>
        <w:t>都太容易</w:t>
      </w:r>
      <w:r w:rsidR="001D6AF8" w:rsidRPr="00F23F73">
        <w:rPr>
          <w:rFonts w:eastAsia="宋体" w:hint="eastAsia"/>
        </w:rPr>
        <w:t>成为</w:t>
      </w:r>
      <w:r w:rsidR="001D6AF8" w:rsidRPr="00F23F73">
        <w:rPr>
          <w:rFonts w:eastAsia="宋体"/>
        </w:rPr>
        <w:t>遍历</w:t>
      </w:r>
      <w:r w:rsidR="001D6AF8" w:rsidRPr="00F23F73">
        <w:rPr>
          <w:rFonts w:eastAsia="宋体" w:hint="eastAsia"/>
        </w:rPr>
        <w:t>起点</w:t>
      </w:r>
      <w:r w:rsidR="001D6AF8" w:rsidRPr="00F23F73">
        <w:rPr>
          <w:rFonts w:eastAsia="宋体"/>
        </w:rPr>
        <w:t>了</w:t>
      </w:r>
      <w:r w:rsidR="001D6AF8" w:rsidRPr="00F23F73">
        <w:rPr>
          <w:rFonts w:eastAsia="宋体"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</w:tblGrid>
      <w:tr w:rsidR="001D6AF8" w:rsidRPr="00F23F73" w14:paraId="7CAAA20B" w14:textId="77777777" w:rsidTr="00F23F73">
        <w:tc>
          <w:tcPr>
            <w:tcW w:w="8522" w:type="dxa"/>
            <w:shd w:val="clear" w:color="auto" w:fill="auto"/>
          </w:tcPr>
          <w:p w14:paraId="60A38823" w14:textId="0A299A7F" w:rsidR="001D6AF8" w:rsidRPr="00F23F73" w:rsidRDefault="001D6AF8">
            <w:pPr>
              <w:ind w:left="0" w:firstLineChars="0" w:firstLine="0"/>
              <w:rPr>
                <w:rFonts w:eastAsia="宋体"/>
                <w:sz w:val="18"/>
              </w:rPr>
            </w:pPr>
            <w:r w:rsidRPr="00F23F73">
              <w:rPr>
                <w:rFonts w:eastAsia="宋体" w:hint="eastAsia"/>
                <w:b/>
                <w:sz w:val="18"/>
              </w:rPr>
              <w:t>请注意</w:t>
            </w:r>
            <w:r w:rsidRPr="00F23F73">
              <w:rPr>
                <w:rFonts w:eastAsia="宋体"/>
                <w:b/>
                <w:sz w:val="18"/>
              </w:rPr>
              <w:t>：</w:t>
            </w:r>
            <w:del w:id="729" w:author="Decheng Fan" w:date="2014-06-10T12:18:00Z">
              <w:r w:rsidR="00726DD8" w:rsidRPr="00F23F73" w:rsidDel="00347277">
                <w:rPr>
                  <w:rFonts w:eastAsia="宋体" w:hint="eastAsia"/>
                  <w:sz w:val="18"/>
                </w:rPr>
                <w:delText>调用</w:delText>
              </w:r>
              <w:r w:rsidR="00726DD8" w:rsidRPr="00F23F73" w:rsidDel="00347277">
                <w:rPr>
                  <w:rFonts w:eastAsia="宋体"/>
                  <w:sz w:val="18"/>
                </w:rPr>
                <w:delText>tr(G)</w:delText>
              </w:r>
              <w:r w:rsidR="00726DD8" w:rsidRPr="00F23F73" w:rsidDel="00347277">
                <w:rPr>
                  <w:rFonts w:eastAsia="宋体" w:hint="eastAsia"/>
                  <w:sz w:val="18"/>
                </w:rPr>
                <w:delText>时</w:delText>
              </w:r>
            </w:del>
            <w:r w:rsidR="00726DD8" w:rsidRPr="00F23F73">
              <w:rPr>
                <w:rFonts w:eastAsia="宋体"/>
                <w:sz w:val="18"/>
              </w:rPr>
              <w:t>有一个</w:t>
            </w:r>
            <w:r w:rsidR="00726DD8" w:rsidRPr="00F23F73">
              <w:rPr>
                <w:rFonts w:eastAsia="宋体" w:hint="eastAsia"/>
                <w:sz w:val="18"/>
              </w:rPr>
              <w:t>念头似乎</w:t>
            </w:r>
            <w:del w:id="730" w:author="Decheng Fan" w:date="2014-06-10T12:18:00Z">
              <w:r w:rsidR="00726DD8" w:rsidRPr="00F23F73" w:rsidDel="00347277">
                <w:rPr>
                  <w:rFonts w:eastAsia="宋体"/>
                  <w:sz w:val="18"/>
                </w:rPr>
                <w:delText>会</w:delText>
              </w:r>
            </w:del>
            <w:r w:rsidR="00726DD8" w:rsidRPr="00F23F73">
              <w:rPr>
                <w:rFonts w:eastAsia="宋体"/>
                <w:sz w:val="18"/>
              </w:rPr>
              <w:t>很有吸引力，那就是我们选择不</w:t>
            </w:r>
            <w:ins w:id="731" w:author="Decheng Fan" w:date="2014-06-10T12:18:00Z">
              <w:r w:rsidR="00347277" w:rsidRPr="00F23F73">
                <w:rPr>
                  <w:rFonts w:eastAsia="宋体" w:hint="eastAsia"/>
                  <w:sz w:val="18"/>
                </w:rPr>
                <w:t>调用</w:t>
              </w:r>
              <w:r w:rsidR="00347277" w:rsidRPr="00F23F73">
                <w:rPr>
                  <w:rFonts w:eastAsia="宋体"/>
                  <w:sz w:val="18"/>
                </w:rPr>
                <w:t>tr(G)</w:t>
              </w:r>
            </w:ins>
            <w:ins w:id="732" w:author="Decheng Fan" w:date="2014-06-10T12:22:00Z">
              <w:r w:rsidR="006014B9">
                <w:rPr>
                  <w:rFonts w:eastAsia="宋体" w:hint="eastAsia"/>
                  <w:sz w:val="18"/>
                </w:rPr>
                <w:t>来</w:t>
              </w:r>
            </w:ins>
            <w:r w:rsidR="00726DD8" w:rsidRPr="00F23F73">
              <w:rPr>
                <w:rFonts w:eastAsia="宋体"/>
                <w:sz w:val="18"/>
              </w:rPr>
              <w:t>翻转图中所有边线，而改成在</w:t>
            </w:r>
            <w:r w:rsidR="00726DD8" w:rsidRPr="00F23F73">
              <w:rPr>
                <w:rFonts w:ascii="Calibri" w:eastAsia="Calibri" w:hAnsi="Calibri" w:cs="Calibri"/>
                <w:sz w:val="18"/>
              </w:rPr>
              <w:t>dfs_topsort</w:t>
            </w:r>
            <w:r w:rsidR="00726DD8" w:rsidRPr="00F23F73">
              <w:rPr>
                <w:rFonts w:ascii="Calibri" w:eastAsia="宋体" w:hAnsi="Calibri" w:cs="Calibri" w:hint="eastAsia"/>
                <w:sz w:val="18"/>
              </w:rPr>
              <w:t>函数</w:t>
            </w:r>
            <w:r w:rsidR="00726DD8" w:rsidRPr="00F23F73">
              <w:rPr>
                <w:rFonts w:ascii="Calibri" w:eastAsia="宋体" w:hAnsi="Calibri" w:cs="Calibri"/>
                <w:sz w:val="18"/>
              </w:rPr>
              <w:t>返回时</w:t>
            </w:r>
            <w:r w:rsidR="00726DD8" w:rsidRPr="00F23F73">
              <w:rPr>
                <w:rFonts w:ascii="Calibri" w:eastAsia="宋体" w:hAnsi="Calibri" w:cs="Calibri" w:hint="eastAsia"/>
                <w:sz w:val="18"/>
              </w:rPr>
              <w:t>将其</w:t>
            </w:r>
            <w:r w:rsidR="00726DD8" w:rsidRPr="00F23F73">
              <w:rPr>
                <w:rFonts w:ascii="Calibri" w:eastAsia="宋体" w:hAnsi="Calibri" w:cs="Calibri"/>
                <w:sz w:val="18"/>
              </w:rPr>
              <w:t>序列</w:t>
            </w:r>
            <w:r w:rsidR="00726DD8" w:rsidRPr="00F23F73">
              <w:rPr>
                <w:rFonts w:ascii="Calibri" w:eastAsia="宋体" w:hAnsi="Calibri" w:cs="Calibri" w:hint="eastAsia"/>
                <w:sz w:val="18"/>
              </w:rPr>
              <w:t>按</w:t>
            </w:r>
            <w:r w:rsidR="00726DD8" w:rsidRPr="00F23F73">
              <w:rPr>
                <w:rFonts w:ascii="Calibri" w:eastAsia="宋体" w:hAnsi="Calibri" w:cs="Calibri"/>
                <w:sz w:val="18"/>
              </w:rPr>
              <w:t>逆序</w:t>
            </w:r>
            <w:del w:id="733" w:author="Decheng Fan" w:date="2014-06-10T12:19:00Z">
              <w:r w:rsidR="00726DD8" w:rsidRPr="00F23F73" w:rsidDel="003161B9">
                <w:rPr>
                  <w:rFonts w:ascii="Calibri" w:eastAsia="宋体" w:hAnsi="Calibri" w:cs="Calibri"/>
                  <w:sz w:val="18"/>
                </w:rPr>
                <w:delText>返回</w:delText>
              </w:r>
            </w:del>
            <w:ins w:id="734" w:author="Decheng Fan" w:date="2014-06-10T12:20:00Z">
              <w:r w:rsidR="003161B9">
                <w:rPr>
                  <w:rFonts w:ascii="Calibri" w:eastAsia="宋体" w:hAnsi="Calibri" w:cs="Calibri" w:hint="eastAsia"/>
                  <w:sz w:val="18"/>
                </w:rPr>
                <w:t>排列</w:t>
              </w:r>
            </w:ins>
            <w:r w:rsidR="00C6182C" w:rsidRPr="00F23F73">
              <w:rPr>
                <w:rFonts w:ascii="Calibri" w:eastAsia="宋体" w:hAnsi="Calibri" w:cs="Calibri" w:hint="eastAsia"/>
                <w:sz w:val="18"/>
              </w:rPr>
              <w:t>（也就是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按照完成时间的递增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原则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，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而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不是递减原则来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选择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遍历起点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），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但这显然是不能工作的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（在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习题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5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-17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中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，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我们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会要求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您</w:t>
            </w:r>
            <w:r w:rsidR="00C6182C" w:rsidRPr="00F23F73">
              <w:rPr>
                <w:rFonts w:ascii="Calibri" w:eastAsia="宋体" w:hAnsi="Calibri" w:cs="Calibri"/>
                <w:sz w:val="18"/>
              </w:rPr>
              <w:t>证明这一结论</w:t>
            </w:r>
            <w:r w:rsidR="00C6182C" w:rsidRPr="00F23F73">
              <w:rPr>
                <w:rFonts w:ascii="Calibri" w:eastAsia="宋体" w:hAnsi="Calibri" w:cs="Calibri" w:hint="eastAsia"/>
                <w:sz w:val="18"/>
              </w:rPr>
              <w:t>）。</w:t>
            </w:r>
          </w:p>
        </w:tc>
      </w:tr>
    </w:tbl>
    <w:p w14:paraId="39177F73" w14:textId="77777777" w:rsidR="00C41B4A" w:rsidRPr="008473DF" w:rsidRDefault="00C41B4A" w:rsidP="008473DF">
      <w:pPr>
        <w:ind w:firstLine="360"/>
        <w:rPr>
          <w:sz w:val="18"/>
        </w:rPr>
      </w:pPr>
    </w:p>
    <w:tbl>
      <w:tblPr>
        <w:tblW w:w="0" w:type="auto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ook w:val="04A0" w:firstRow="1" w:lastRow="0" w:firstColumn="1" w:lastColumn="0" w:noHBand="0" w:noVBand="1"/>
      </w:tblPr>
      <w:tblGrid>
        <w:gridCol w:w="8296"/>
      </w:tblGrid>
      <w:tr w:rsidR="00204C0D" w:rsidRPr="00CA300D" w14:paraId="593D98E1" w14:textId="77777777" w:rsidTr="00CA300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5813791" w14:textId="4BEFD587" w:rsidR="00204C0D" w:rsidRPr="00F23F73" w:rsidRDefault="000D3FA6" w:rsidP="00E010CD">
            <w:pPr>
              <w:ind w:left="0" w:firstLineChars="0" w:firstLine="0"/>
              <w:rPr>
                <w:rFonts w:eastAsia="宋体"/>
                <w:b/>
                <w:bCs/>
                <w:color w:val="FFFFFF"/>
                <w:szCs w:val="21"/>
              </w:rPr>
            </w:pPr>
            <w:r w:rsidRPr="00F23F73">
              <w:rPr>
                <w:rFonts w:eastAsia="宋体" w:hint="eastAsia"/>
                <w:b/>
                <w:bCs/>
                <w:color w:val="FFFFFF"/>
                <w:szCs w:val="21"/>
              </w:rPr>
              <w:t>目标</w:t>
            </w:r>
            <w:r w:rsidR="00E010CD">
              <w:rPr>
                <w:rFonts w:eastAsia="宋体" w:hint="eastAsia"/>
                <w:b/>
                <w:bCs/>
                <w:color w:val="FFFFFF"/>
                <w:szCs w:val="21"/>
              </w:rPr>
              <w:t>与</w:t>
            </w:r>
            <w:del w:id="735" w:author="Decheng Fan" w:date="2014-06-10T12:27:00Z">
              <w:r w:rsidR="00B31E19" w:rsidDel="001324FE">
                <w:rPr>
                  <w:rFonts w:eastAsia="宋体"/>
                  <w:b/>
                  <w:bCs/>
                  <w:color w:val="FFFFFF"/>
                  <w:szCs w:val="21"/>
                </w:rPr>
                <w:delText>修剪</w:delText>
              </w:r>
            </w:del>
            <w:ins w:id="736" w:author="Decheng Fan" w:date="2014-06-10T12:27:00Z">
              <w:r w:rsidR="001324FE">
                <w:rPr>
                  <w:rFonts w:eastAsia="宋体"/>
                  <w:b/>
                  <w:bCs/>
                  <w:color w:val="FFFFFF"/>
                  <w:szCs w:val="21"/>
                </w:rPr>
                <w:t>剪枝</w:t>
              </w:r>
            </w:ins>
          </w:p>
        </w:tc>
      </w:tr>
      <w:tr w:rsidR="00204C0D" w:rsidRPr="00C90ADB" w14:paraId="428F5286" w14:textId="77777777" w:rsidTr="00CA300D">
        <w:tc>
          <w:tcPr>
            <w:tcW w:w="0" w:type="auto"/>
            <w:shd w:val="clear" w:color="auto" w:fill="CCCCCC"/>
          </w:tcPr>
          <w:p w14:paraId="2B1EDC76" w14:textId="5005D82D" w:rsidR="000D3FA6" w:rsidRPr="00F23F73" w:rsidRDefault="003F7B26" w:rsidP="004E2C9B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本章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所描述的遍历算法基本上都是用来访问它们所能到达的每个节点的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但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有时候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，我们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其实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只是需要查找某个特定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节点（或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某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一类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节点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），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并且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最好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能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尽可能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多</w:t>
            </w:r>
            <w:r w:rsidRPr="00F23F73">
              <w:rPr>
                <w:rFonts w:eastAsia="宋体" w:hint="eastAsia"/>
                <w:b/>
                <w:bCs/>
                <w:sz w:val="18"/>
                <w:szCs w:val="18"/>
              </w:rPr>
              <w:t>地</w:t>
            </w:r>
            <w:r w:rsidRPr="00F23F73">
              <w:rPr>
                <w:rFonts w:eastAsia="宋体"/>
                <w:b/>
                <w:bCs/>
                <w:sz w:val="18"/>
                <w:szCs w:val="18"/>
              </w:rPr>
              <w:t>忽略掉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图中的细节</w:t>
            </w:r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对此类</w:t>
            </w:r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操作，我们称之为</w:t>
            </w:r>
            <w:r w:rsidR="00A70784" w:rsidRPr="00F23F73">
              <w:rPr>
                <w:rFonts w:eastAsia="宋体" w:hint="eastAsia"/>
                <w:b/>
                <w:bCs/>
                <w:i/>
                <w:sz w:val="18"/>
                <w:szCs w:val="18"/>
              </w:rPr>
              <w:t>目标</w:t>
            </w:r>
            <w:r w:rsidR="00A70784" w:rsidRPr="00F23F73">
              <w:rPr>
                <w:rFonts w:eastAsia="宋体"/>
                <w:b/>
                <w:bCs/>
                <w:i/>
                <w:sz w:val="18"/>
                <w:szCs w:val="18"/>
              </w:rPr>
              <w:t>导向型</w:t>
            </w:r>
            <w:r w:rsidR="00A70784" w:rsidRPr="00845C0C">
              <w:rPr>
                <w:rFonts w:eastAsia="宋体" w:hint="eastAsia"/>
                <w:b/>
                <w:bCs/>
                <w:sz w:val="18"/>
                <w:szCs w:val="18"/>
                <w:rPrChange w:id="737" w:author="Decheng Fan" w:date="2014-06-10T18:54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A70784" w:rsidRPr="00A70784">
              <w:rPr>
                <w:rFonts w:eastAsia="宋体"/>
                <w:b/>
                <w:bCs/>
                <w:i/>
                <w:sz w:val="18"/>
                <w:szCs w:val="18"/>
              </w:rPr>
              <w:t>goal-directed</w:t>
            </w:r>
            <w:r w:rsidR="00A70784" w:rsidRPr="00845C0C">
              <w:rPr>
                <w:rFonts w:eastAsia="宋体" w:hint="eastAsia"/>
                <w:b/>
                <w:bCs/>
                <w:sz w:val="18"/>
                <w:szCs w:val="18"/>
                <w:rPrChange w:id="738" w:author="Decheng Fan" w:date="2014-06-10T18:54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搜索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而对于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这种</w:t>
            </w:r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搜索带来的，遍历</w:t>
            </w:r>
            <w:del w:id="739" w:author="Decheng Fan" w:date="2014-06-10T18:51:00Z">
              <w:r w:rsidR="00A70784" w:rsidRPr="00F23F73" w:rsidDel="006D3041">
                <w:rPr>
                  <w:rFonts w:eastAsia="宋体"/>
                  <w:b/>
                  <w:bCs/>
                  <w:sz w:val="18"/>
                  <w:szCs w:val="18"/>
                </w:rPr>
                <w:delText>子树</w:delText>
              </w:r>
            </w:del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过程中</w:t>
            </w:r>
            <w:del w:id="740" w:author="Decheng Fan" w:date="2014-06-10T18:52:00Z">
              <w:r w:rsidR="00A70784" w:rsidRPr="00F23F73" w:rsidDel="006D3041">
                <w:rPr>
                  <w:rFonts w:eastAsia="宋体"/>
                  <w:b/>
                  <w:bCs/>
                  <w:sz w:val="18"/>
                  <w:szCs w:val="18"/>
                </w:rPr>
                <w:delText>潜在的</w:delText>
              </w:r>
            </w:del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忽略</w:t>
            </w:r>
            <w:ins w:id="741" w:author="Decheng Fan" w:date="2014-06-10T18:52:00Z">
              <w:r w:rsidR="006D3041">
                <w:rPr>
                  <w:rFonts w:eastAsia="宋体" w:hint="eastAsia"/>
                  <w:b/>
                  <w:bCs/>
                  <w:sz w:val="18"/>
                  <w:szCs w:val="18"/>
                </w:rPr>
                <w:t>潜在子树的</w:t>
              </w:r>
            </w:ins>
            <w:r w:rsidR="00A70784" w:rsidRPr="00F23F73">
              <w:rPr>
                <w:rFonts w:eastAsia="宋体"/>
                <w:b/>
                <w:bCs/>
                <w:sz w:val="18"/>
                <w:szCs w:val="18"/>
              </w:rPr>
              <w:t>行为，我们称之为</w:t>
            </w:r>
            <w:commentRangeStart w:id="742"/>
            <w:del w:id="743" w:author="Decheng Fan" w:date="2014-06-10T12:27:00Z">
              <w:r w:rsidR="00A70784" w:rsidRPr="00F23F73" w:rsidDel="001324FE">
                <w:rPr>
                  <w:rFonts w:eastAsia="宋体"/>
                  <w:b/>
                  <w:bCs/>
                  <w:i/>
                  <w:sz w:val="18"/>
                  <w:szCs w:val="18"/>
                </w:rPr>
                <w:delText>修剪</w:delText>
              </w:r>
            </w:del>
            <w:ins w:id="744" w:author="Decheng Fan" w:date="2014-06-10T12:27:00Z">
              <w:r w:rsidR="001324FE">
                <w:rPr>
                  <w:rFonts w:eastAsia="宋体"/>
                  <w:b/>
                  <w:bCs/>
                  <w:i/>
                  <w:sz w:val="18"/>
                  <w:szCs w:val="18"/>
                </w:rPr>
                <w:t>剪枝</w:t>
              </w:r>
            </w:ins>
            <w:commentRangeEnd w:id="742"/>
            <w:ins w:id="745" w:author="Decheng Fan" w:date="2014-06-10T18:49:00Z">
              <w:r w:rsidR="006D3041">
                <w:rPr>
                  <w:rStyle w:val="af3"/>
                </w:rPr>
                <w:commentReference w:id="742"/>
              </w:r>
            </w:ins>
            <w:r w:rsidR="00A70784" w:rsidRPr="00845C0C">
              <w:rPr>
                <w:rFonts w:eastAsia="宋体" w:hint="eastAsia"/>
                <w:b/>
                <w:bCs/>
                <w:sz w:val="18"/>
                <w:szCs w:val="18"/>
                <w:rPrChange w:id="746" w:author="Decheng Fan" w:date="2014-06-10T18:54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="00A70784" w:rsidRPr="00CA300D">
              <w:rPr>
                <w:rFonts w:eastAsia="Arial"/>
                <w:b/>
                <w:bCs/>
                <w:i/>
                <w:sz w:val="18"/>
                <w:szCs w:val="18"/>
              </w:rPr>
              <w:t>pruning</w:t>
            </w:r>
            <w:r w:rsidR="00A70784" w:rsidRPr="00845C0C">
              <w:rPr>
                <w:rFonts w:eastAsia="宋体" w:hint="eastAsia"/>
                <w:b/>
                <w:bCs/>
                <w:sz w:val="18"/>
                <w:szCs w:val="18"/>
                <w:rPrChange w:id="747" w:author="Decheng Fan" w:date="2014-06-10T18:54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="00A70784" w:rsidRPr="00F23F73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例如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，如果已知自己要找的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节点位于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起点的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k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步以内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话，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那我们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只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需要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在执行遍历算法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时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将其深度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限制设定为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k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即可，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这就是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一种</w:t>
            </w:r>
            <w:del w:id="748" w:author="Decheng Fan" w:date="2014-06-10T12:27:00Z">
              <w:r w:rsidR="002D7153" w:rsidRPr="00F23F73" w:rsidDel="001324FE">
                <w:rPr>
                  <w:rFonts w:eastAsia="宋体"/>
                  <w:b/>
                  <w:bCs/>
                  <w:sz w:val="18"/>
                  <w:szCs w:val="18"/>
                </w:rPr>
                <w:delText>修剪</w:delText>
              </w:r>
            </w:del>
            <w:ins w:id="749" w:author="Decheng Fan" w:date="2014-06-10T12:27:00Z">
              <w:r w:rsidR="001324FE">
                <w:rPr>
                  <w:rFonts w:eastAsia="宋体"/>
                  <w:b/>
                  <w:bCs/>
                  <w:sz w:val="18"/>
                  <w:szCs w:val="18"/>
                </w:rPr>
                <w:t>剪枝</w:t>
              </w:r>
            </w:ins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形式。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同样地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，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二分搜索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或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搜索树的</w:t>
            </w:r>
            <w:bookmarkStart w:id="750" w:name="_GoBack"/>
            <w:bookmarkEnd w:id="750"/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搜索算法（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我们将在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第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6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章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中具体讨论它们）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也都</w:t>
            </w:r>
            <w:ins w:id="751" w:author="Decheng Fan" w:date="2014-06-10T18:56:00Z">
              <w:r w:rsidR="00B843BC">
                <w:rPr>
                  <w:rFonts w:eastAsia="宋体" w:hint="eastAsia"/>
                  <w:b/>
                  <w:bCs/>
                  <w:sz w:val="18"/>
                  <w:szCs w:val="18"/>
                </w:rPr>
                <w:t>要用到</w:t>
              </w:r>
            </w:ins>
            <w:del w:id="752" w:author="Decheng Fan" w:date="2014-06-10T18:56:00Z">
              <w:r w:rsidR="002D7153" w:rsidRPr="00F23F73" w:rsidDel="00B843BC">
                <w:rPr>
                  <w:rFonts w:eastAsia="宋体"/>
                  <w:b/>
                  <w:bCs/>
                  <w:sz w:val="18"/>
                  <w:szCs w:val="18"/>
                </w:rPr>
                <w:delText>属于</w:delText>
              </w:r>
            </w:del>
            <w:del w:id="753" w:author="Decheng Fan" w:date="2014-06-10T12:27:00Z">
              <w:r w:rsidR="002D7153" w:rsidRPr="00F23F73" w:rsidDel="001324FE">
                <w:rPr>
                  <w:rFonts w:eastAsia="宋体"/>
                  <w:b/>
                  <w:bCs/>
                  <w:sz w:val="18"/>
                  <w:szCs w:val="18"/>
                </w:rPr>
                <w:delText>修剪</w:delText>
              </w:r>
            </w:del>
            <w:ins w:id="754" w:author="Decheng Fan" w:date="2014-06-10T12:27:00Z">
              <w:r w:rsidR="001324FE">
                <w:rPr>
                  <w:rFonts w:eastAsia="宋体"/>
                  <w:b/>
                  <w:bCs/>
                  <w:sz w:val="18"/>
                  <w:szCs w:val="18"/>
                </w:rPr>
                <w:t>剪枝</w:t>
              </w:r>
            </w:ins>
            <w:del w:id="755" w:author="Decheng Fan" w:date="2014-06-10T18:56:00Z">
              <w:r w:rsidR="002D7153" w:rsidRPr="00F23F73" w:rsidDel="00B843BC">
                <w:rPr>
                  <w:rFonts w:eastAsia="宋体" w:hint="eastAsia"/>
                  <w:b/>
                  <w:bCs/>
                  <w:sz w:val="18"/>
                  <w:szCs w:val="18"/>
                </w:rPr>
                <w:delText>范畴</w:delText>
              </w:r>
            </w:del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。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相较于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整个搜索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树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的遍历来说，我们在这里只需要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访问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可能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存在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被查找值的那部分子树就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可以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了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而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根据这些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树的构造，我们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往往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每进一步都能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丢弃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掉</w:t>
            </w:r>
            <w:r w:rsidR="002D7153" w:rsidRPr="00F23F73">
              <w:rPr>
                <w:rFonts w:eastAsia="宋体" w:hint="eastAsia"/>
                <w:b/>
                <w:bCs/>
                <w:sz w:val="18"/>
                <w:szCs w:val="18"/>
              </w:rPr>
              <w:t>其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同级的大部分子树，</w:t>
            </w:r>
            <w:r w:rsidR="004E2C9B" w:rsidRPr="00F23F73">
              <w:rPr>
                <w:rFonts w:eastAsia="宋体" w:hint="eastAsia"/>
                <w:b/>
                <w:bCs/>
                <w:sz w:val="18"/>
                <w:szCs w:val="18"/>
              </w:rPr>
              <w:t>并以此</w:t>
            </w:r>
            <w:r w:rsidR="004E2C9B" w:rsidRPr="00F23F73">
              <w:rPr>
                <w:rFonts w:eastAsia="宋体"/>
                <w:b/>
                <w:bCs/>
                <w:sz w:val="18"/>
                <w:szCs w:val="18"/>
              </w:rPr>
              <w:t>衍生出了</w:t>
            </w:r>
            <w:r w:rsidR="002D7153" w:rsidRPr="00F23F73">
              <w:rPr>
                <w:rFonts w:eastAsia="宋体"/>
                <w:b/>
                <w:bCs/>
                <w:sz w:val="18"/>
                <w:szCs w:val="18"/>
              </w:rPr>
              <w:t>高效算法。</w:t>
            </w:r>
          </w:p>
          <w:p w14:paraId="59FC63D9" w14:textId="659EB9C3" w:rsidR="00C22767" w:rsidRPr="00DF7CC4" w:rsidRDefault="000C57CE">
            <w:pPr>
              <w:ind w:firstLine="361"/>
              <w:rPr>
                <w:rFonts w:eastAsia="宋体"/>
                <w:b/>
                <w:bCs/>
                <w:sz w:val="18"/>
                <w:szCs w:val="18"/>
              </w:rPr>
            </w:pP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对自身</w:t>
            </w:r>
            <w:r w:rsidRPr="00DF7CC4">
              <w:rPr>
                <w:rFonts w:eastAsia="宋体"/>
                <w:b/>
                <w:bCs/>
                <w:sz w:val="18"/>
                <w:szCs w:val="18"/>
              </w:rPr>
              <w:t>目标的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充分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了解</w:t>
            </w:r>
            <w:r w:rsidR="00E010CD" w:rsidRPr="00DF7CC4">
              <w:rPr>
                <w:rFonts w:eastAsia="宋体" w:hint="eastAsia"/>
                <w:b/>
                <w:bCs/>
                <w:sz w:val="18"/>
                <w:szCs w:val="18"/>
              </w:rPr>
              <w:t>能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有助于我们选出最有前途的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优先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方向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（这也就是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所谓的</w:t>
            </w:r>
            <w:r w:rsidR="00C22767" w:rsidRPr="00DF7CC4">
              <w:rPr>
                <w:rFonts w:eastAsia="宋体" w:hint="eastAsia"/>
                <w:b/>
                <w:bCs/>
                <w:i/>
                <w:sz w:val="18"/>
                <w:szCs w:val="18"/>
              </w:rPr>
              <w:t>最优先</w:t>
            </w:r>
            <w:r w:rsidR="00C22767" w:rsidRPr="00DF7CC4">
              <w:rPr>
                <w:rFonts w:eastAsia="宋体"/>
                <w:b/>
                <w:bCs/>
                <w:i/>
                <w:sz w:val="18"/>
                <w:szCs w:val="18"/>
              </w:rPr>
              <w:t>搜索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）。第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9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章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将会讨论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的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A*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算法就是其中</w:t>
            </w:r>
            <w:r w:rsidR="00C22767" w:rsidRPr="00DF7CC4">
              <w:rPr>
                <w:rFonts w:eastAsia="宋体" w:hint="eastAsia"/>
                <w:b/>
                <w:bCs/>
                <w:sz w:val="18"/>
                <w:szCs w:val="18"/>
              </w:rPr>
              <w:t>一个</w:t>
            </w:r>
            <w:r w:rsidR="00C22767" w:rsidRPr="00DF7CC4">
              <w:rPr>
                <w:rFonts w:eastAsia="宋体"/>
                <w:b/>
                <w:bCs/>
                <w:sz w:val="18"/>
                <w:szCs w:val="18"/>
              </w:rPr>
              <w:t>例子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如果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您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此刻正在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某个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解决方案空间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中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搜索，其实您也可以先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考虑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一下如何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评估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出其中最有</w:t>
            </w:r>
            <w:r w:rsidR="00C90ADB" w:rsidRPr="00DF7CC4">
              <w:rPr>
                <w:rFonts w:eastAsia="宋体"/>
                <w:b/>
                <w:bCs/>
                <w:i/>
                <w:sz w:val="18"/>
                <w:szCs w:val="18"/>
              </w:rPr>
              <w:t>前途</w:t>
            </w:r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的方向（</w:t>
            </w:r>
            <w:r w:rsidR="00C90ADB" w:rsidRPr="00DF7CC4">
              <w:rPr>
                <w:rFonts w:eastAsia="宋体" w:hint="eastAsia"/>
                <w:b/>
                <w:bCs/>
                <w:sz w:val="18"/>
                <w:szCs w:val="18"/>
              </w:rPr>
              <w:t>也就是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看看跟着这条边走下去</w:t>
            </w:r>
            <w:del w:id="756" w:author="Decheng Fan" w:date="2014-06-10T18:59:00Z">
              <w:r w:rsidR="00912040" w:rsidRPr="00DF7CC4" w:rsidDel="00D81472">
                <w:rPr>
                  <w:rFonts w:eastAsia="宋体"/>
                  <w:b/>
                  <w:bCs/>
                  <w:sz w:val="18"/>
                  <w:szCs w:val="18"/>
                </w:rPr>
                <w:delText>会不会</w:delText>
              </w:r>
            </w:del>
            <w:ins w:id="757" w:author="Decheng Fan" w:date="2014-06-10T18:59:00Z">
              <w:r w:rsidR="00D81472">
                <w:rPr>
                  <w:rFonts w:eastAsia="宋体" w:hint="eastAsia"/>
                  <w:b/>
                  <w:bCs/>
                  <w:sz w:val="18"/>
                  <w:szCs w:val="18"/>
                </w:rPr>
                <w:t>能</w:t>
              </w:r>
            </w:ins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得到</w:t>
            </w:r>
            <w:ins w:id="758" w:author="Decheng Fan" w:date="2014-06-10T18:59:00Z">
              <w:r w:rsidR="00D81472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最佳解决方案</w:t>
            </w:r>
            <w:ins w:id="759" w:author="Decheng Fan" w:date="2014-06-10T18:59:00Z">
              <w:r w:rsidR="00D81472">
                <w:rPr>
                  <w:rFonts w:eastAsia="宋体" w:hint="eastAsia"/>
                  <w:b/>
                  <w:bCs/>
                  <w:sz w:val="18"/>
                  <w:szCs w:val="18"/>
                </w:rPr>
                <w:t>有多好</w:t>
              </w:r>
            </w:ins>
            <w:r w:rsidR="00C90ADB" w:rsidRPr="00DF7CC4">
              <w:rPr>
                <w:rFonts w:eastAsia="宋体"/>
                <w:b/>
                <w:bCs/>
                <w:sz w:val="18"/>
                <w:szCs w:val="18"/>
              </w:rPr>
              <w:t>）</w:t>
            </w:r>
            <w:r w:rsidR="00912040" w:rsidRPr="00DF7CC4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通过</w:t>
            </w:r>
            <w:r w:rsidR="00912040" w:rsidRPr="00DF7CC4">
              <w:rPr>
                <w:rFonts w:eastAsia="宋体" w:hint="eastAsia"/>
                <w:b/>
                <w:bCs/>
                <w:sz w:val="18"/>
                <w:szCs w:val="18"/>
              </w:rPr>
              <w:t>忽略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一些</w:t>
            </w:r>
            <w:r w:rsidR="00912040" w:rsidRPr="00DF7CC4">
              <w:rPr>
                <w:rFonts w:eastAsia="宋体" w:hint="eastAsia"/>
                <w:b/>
                <w:bCs/>
                <w:sz w:val="18"/>
                <w:szCs w:val="18"/>
              </w:rPr>
              <w:t>对目前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最佳方案</w:t>
            </w:r>
            <w:ins w:id="760" w:author="Decheng Fan" w:date="2014-06-10T19:00:00Z">
              <w:r w:rsidR="00D81472">
                <w:rPr>
                  <w:rFonts w:eastAsia="宋体" w:hint="eastAsia"/>
                  <w:b/>
                  <w:bCs/>
                  <w:sz w:val="18"/>
                  <w:szCs w:val="18"/>
                </w:rPr>
                <w:t>的</w:t>
              </w:r>
            </w:ins>
            <w:r w:rsidR="00912040" w:rsidRPr="00DF7CC4">
              <w:rPr>
                <w:rFonts w:eastAsia="宋体" w:hint="eastAsia"/>
                <w:b/>
                <w:bCs/>
                <w:sz w:val="18"/>
                <w:szCs w:val="18"/>
              </w:rPr>
              <w:t>改善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没有帮助的边线</w:t>
            </w:r>
            <w:r w:rsidR="00912040" w:rsidRPr="00DF7CC4">
              <w:rPr>
                <w:rFonts w:eastAsia="宋体" w:hint="eastAsia"/>
                <w:b/>
                <w:bCs/>
                <w:sz w:val="18"/>
                <w:szCs w:val="18"/>
              </w:rPr>
              <w:t>，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我们可以</w:t>
            </w:r>
            <w:r w:rsidR="00912040" w:rsidRPr="00DF7CC4">
              <w:rPr>
                <w:rFonts w:eastAsia="宋体" w:hint="eastAsia"/>
                <w:b/>
                <w:bCs/>
                <w:sz w:val="18"/>
                <w:szCs w:val="18"/>
              </w:rPr>
              <w:t>大大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t>地提升相关</w:t>
            </w:r>
            <w:r w:rsidR="00912040" w:rsidRPr="00DF7CC4">
              <w:rPr>
                <w:rFonts w:eastAsia="宋体"/>
                <w:b/>
                <w:bCs/>
                <w:sz w:val="18"/>
                <w:szCs w:val="18"/>
              </w:rPr>
              <w:lastRenderedPageBreak/>
              <w:t>算法的速度</w:t>
            </w: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。</w:t>
            </w:r>
            <w:r w:rsidRPr="00DF7CC4">
              <w:rPr>
                <w:rFonts w:eastAsia="宋体"/>
                <w:b/>
                <w:bCs/>
                <w:sz w:val="18"/>
                <w:szCs w:val="18"/>
              </w:rPr>
              <w:t>这种</w:t>
            </w: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方法叫做</w:t>
            </w:r>
            <w:r w:rsidRPr="00DF7CC4">
              <w:rPr>
                <w:rFonts w:eastAsia="宋体" w:hint="eastAsia"/>
                <w:b/>
                <w:bCs/>
                <w:i/>
                <w:sz w:val="18"/>
                <w:szCs w:val="18"/>
              </w:rPr>
              <w:t>分支定界</w:t>
            </w:r>
            <w:r w:rsidRPr="00DF7CC4">
              <w:rPr>
                <w:rFonts w:eastAsia="宋体"/>
                <w:b/>
                <w:bCs/>
                <w:i/>
                <w:sz w:val="18"/>
                <w:szCs w:val="18"/>
              </w:rPr>
              <w:t>法</w:t>
            </w:r>
            <w:r w:rsidRPr="00D81472">
              <w:rPr>
                <w:rFonts w:eastAsia="宋体" w:hint="eastAsia"/>
                <w:b/>
                <w:bCs/>
                <w:sz w:val="18"/>
                <w:szCs w:val="18"/>
                <w:rPrChange w:id="761" w:author="Decheng Fan" w:date="2014-06-10T19:00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（</w:t>
            </w:r>
            <w:r w:rsidRPr="00E010CD">
              <w:rPr>
                <w:rFonts w:eastAsia="宋体"/>
                <w:b/>
                <w:bCs/>
                <w:i/>
                <w:sz w:val="18"/>
                <w:szCs w:val="18"/>
              </w:rPr>
              <w:t>branch and bound</w:t>
            </w:r>
            <w:r w:rsidRPr="00D81472">
              <w:rPr>
                <w:rFonts w:eastAsia="宋体" w:hint="eastAsia"/>
                <w:b/>
                <w:bCs/>
                <w:sz w:val="18"/>
                <w:szCs w:val="18"/>
                <w:rPrChange w:id="762" w:author="Decheng Fan" w:date="2014-06-10T19:00:00Z">
                  <w:rPr>
                    <w:rFonts w:eastAsia="宋体" w:hint="eastAsia"/>
                    <w:b/>
                    <w:bCs/>
                    <w:i/>
                    <w:sz w:val="18"/>
                    <w:szCs w:val="18"/>
                  </w:rPr>
                </w:rPrChange>
              </w:rPr>
              <w:t>）</w:t>
            </w: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，我们</w:t>
            </w:r>
            <w:r w:rsidRPr="00DF7CC4">
              <w:rPr>
                <w:rFonts w:eastAsia="宋体"/>
                <w:b/>
                <w:bCs/>
                <w:sz w:val="18"/>
                <w:szCs w:val="18"/>
              </w:rPr>
              <w:t>将会在第</w:t>
            </w: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11</w:t>
            </w: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章</w:t>
            </w:r>
            <w:r w:rsidRPr="00DF7CC4">
              <w:rPr>
                <w:rFonts w:eastAsia="宋体"/>
                <w:b/>
                <w:bCs/>
                <w:sz w:val="18"/>
                <w:szCs w:val="18"/>
              </w:rPr>
              <w:t>中</w:t>
            </w:r>
            <w:r w:rsidRPr="00DF7CC4">
              <w:rPr>
                <w:rFonts w:eastAsia="宋体" w:hint="eastAsia"/>
                <w:b/>
                <w:bCs/>
                <w:sz w:val="18"/>
                <w:szCs w:val="18"/>
              </w:rPr>
              <w:t>对此</w:t>
            </w:r>
            <w:r w:rsidRPr="00DF7CC4">
              <w:rPr>
                <w:rFonts w:eastAsia="宋体"/>
                <w:b/>
                <w:bCs/>
                <w:sz w:val="18"/>
                <w:szCs w:val="18"/>
              </w:rPr>
              <w:t>加以具体讨论。</w:t>
            </w:r>
          </w:p>
        </w:tc>
      </w:tr>
    </w:tbl>
    <w:p w14:paraId="0F5DBE97" w14:textId="77777777" w:rsidR="008473DF" w:rsidRPr="008473DF" w:rsidRDefault="00DE7CAA" w:rsidP="007853E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本章小结</w:t>
      </w:r>
    </w:p>
    <w:p w14:paraId="1A656D84" w14:textId="4772BE80" w:rsidR="0082370E" w:rsidRPr="000E264A" w:rsidRDefault="00F853A1" w:rsidP="0082370E">
      <w:pPr>
        <w:ind w:firstLine="420"/>
        <w:rPr>
          <w:rFonts w:eastAsia="宋体"/>
          <w:rPrChange w:id="763" w:author="Decheng Fan" w:date="2014-06-10T20:28:00Z">
            <w:rPr>
              <w:rFonts w:ascii="宋体" w:eastAsia="宋体" w:hAnsi="宋体"/>
            </w:rPr>
          </w:rPrChange>
        </w:rPr>
      </w:pPr>
      <w:r w:rsidRPr="00DF7CC4">
        <w:rPr>
          <w:rFonts w:eastAsia="宋体" w:hint="eastAsia"/>
        </w:rPr>
        <w:t>在本章</w:t>
      </w:r>
      <w:r w:rsidR="005B5514" w:rsidRPr="00DF7CC4">
        <w:rPr>
          <w:rFonts w:eastAsia="宋体"/>
        </w:rPr>
        <w:t>，我们</w:t>
      </w:r>
      <w:r w:rsidR="005B5514" w:rsidRPr="00DF7CC4">
        <w:rPr>
          <w:rFonts w:eastAsia="宋体" w:hint="eastAsia"/>
        </w:rPr>
        <w:t>首先</w:t>
      </w:r>
      <w:r w:rsidR="005B5514" w:rsidRPr="00DF7CC4">
        <w:rPr>
          <w:rFonts w:eastAsia="宋体"/>
        </w:rPr>
        <w:t>向您展示</w:t>
      </w:r>
      <w:r w:rsidRPr="00DF7CC4">
        <w:rPr>
          <w:rFonts w:eastAsia="宋体"/>
        </w:rPr>
        <w:t>了一些在图</w:t>
      </w:r>
      <w:r w:rsidRPr="00DF7CC4">
        <w:rPr>
          <w:rFonts w:eastAsia="宋体" w:hint="eastAsia"/>
        </w:rPr>
        <w:t>结构</w:t>
      </w:r>
      <w:r w:rsidRPr="00DF7CC4">
        <w:rPr>
          <w:rFonts w:eastAsia="宋体"/>
        </w:rPr>
        <w:t>中移动的基本方法，其中</w:t>
      </w:r>
      <w:r w:rsidRPr="00DF7CC4">
        <w:rPr>
          <w:rFonts w:eastAsia="宋体" w:hint="eastAsia"/>
        </w:rPr>
        <w:t>既包括</w:t>
      </w:r>
      <w:r w:rsidRPr="00DF7CC4">
        <w:rPr>
          <w:rFonts w:eastAsia="宋体"/>
        </w:rPr>
        <w:t>有向图</w:t>
      </w:r>
      <w:r w:rsidRPr="00DF7CC4">
        <w:rPr>
          <w:rFonts w:eastAsia="宋体" w:hint="eastAsia"/>
        </w:rPr>
        <w:t>也</w:t>
      </w:r>
      <w:r w:rsidRPr="00DF7CC4">
        <w:rPr>
          <w:rFonts w:eastAsia="宋体"/>
        </w:rPr>
        <w:t>包括无向图</w:t>
      </w:r>
      <w:r w:rsidRPr="00DF7CC4">
        <w:rPr>
          <w:rFonts w:eastAsia="宋体" w:hint="eastAsia"/>
        </w:rPr>
        <w:t>。</w:t>
      </w:r>
      <w:r w:rsidR="005B5514" w:rsidRPr="00DF7CC4">
        <w:rPr>
          <w:rFonts w:eastAsia="宋体" w:hint="eastAsia"/>
        </w:rPr>
        <w:t>这种遍历</w:t>
      </w:r>
      <w:r w:rsidR="005B5514" w:rsidRPr="00DF7CC4">
        <w:rPr>
          <w:rFonts w:eastAsia="宋体"/>
        </w:rPr>
        <w:t>思维</w:t>
      </w:r>
      <w:r w:rsidR="005B5514" w:rsidRPr="00DF7CC4">
        <w:rPr>
          <w:rFonts w:eastAsia="宋体" w:hint="eastAsia"/>
        </w:rPr>
        <w:t>（直接</w:t>
      </w:r>
      <w:r w:rsidR="005B5514" w:rsidRPr="00DF7CC4">
        <w:rPr>
          <w:rFonts w:eastAsia="宋体"/>
        </w:rPr>
        <w:t>或从概念上</w:t>
      </w:r>
      <w:r w:rsidR="005B5514" w:rsidRPr="00DF7CC4">
        <w:rPr>
          <w:rFonts w:eastAsia="宋体" w:hint="eastAsia"/>
        </w:rPr>
        <w:t>）为本书</w:t>
      </w:r>
      <w:r w:rsidR="005B5514" w:rsidRPr="00DF7CC4">
        <w:rPr>
          <w:rFonts w:eastAsia="宋体"/>
        </w:rPr>
        <w:t>后面章节中</w:t>
      </w:r>
      <w:ins w:id="764" w:author="Decheng Fan" w:date="2014-06-10T20:11:00Z">
        <w:r w:rsidR="00154A40">
          <w:rPr>
            <w:rFonts w:eastAsia="宋体" w:hint="eastAsia"/>
          </w:rPr>
          <w:t>的</w:t>
        </w:r>
      </w:ins>
      <w:r w:rsidR="005B5514" w:rsidRPr="00DF7CC4">
        <w:rPr>
          <w:rFonts w:eastAsia="宋体" w:hint="eastAsia"/>
        </w:rPr>
        <w:t>许多</w:t>
      </w:r>
      <w:r w:rsidR="005B5514" w:rsidRPr="00DF7CC4">
        <w:rPr>
          <w:rFonts w:eastAsia="宋体"/>
        </w:rPr>
        <w:t>算法</w:t>
      </w:r>
      <w:r w:rsidR="005B5514" w:rsidRPr="00DF7CC4">
        <w:rPr>
          <w:rFonts w:eastAsia="宋体" w:hint="eastAsia"/>
        </w:rPr>
        <w:t>，</w:t>
      </w:r>
      <w:r w:rsidR="005B5514" w:rsidRPr="00DF7CC4">
        <w:rPr>
          <w:rFonts w:eastAsia="宋体"/>
        </w:rPr>
        <w:t>以及我们今后可能遇到的</w:t>
      </w:r>
      <w:r w:rsidR="005B5514" w:rsidRPr="00DF7CC4">
        <w:rPr>
          <w:rFonts w:eastAsia="宋体" w:hint="eastAsia"/>
        </w:rPr>
        <w:t>其它</w:t>
      </w:r>
      <w:r w:rsidR="005B5514" w:rsidRPr="00DF7CC4">
        <w:rPr>
          <w:rFonts w:eastAsia="宋体"/>
        </w:rPr>
        <w:t>算法</w:t>
      </w:r>
      <w:r w:rsidR="005B5514" w:rsidRPr="00DF7CC4">
        <w:rPr>
          <w:rFonts w:eastAsia="宋体" w:hint="eastAsia"/>
        </w:rPr>
        <w:t>奠定</w:t>
      </w:r>
      <w:r w:rsidR="005B5514" w:rsidRPr="00DF7CC4">
        <w:rPr>
          <w:rFonts w:eastAsia="宋体"/>
        </w:rPr>
        <w:t>了基础。</w:t>
      </w:r>
      <w:r w:rsidR="005B5514" w:rsidRPr="00DF7CC4">
        <w:rPr>
          <w:rFonts w:eastAsia="宋体" w:hint="eastAsia"/>
        </w:rPr>
        <w:t>接着，</w:t>
      </w:r>
      <w:r w:rsidR="001C45E3" w:rsidRPr="00DF7CC4">
        <w:rPr>
          <w:rFonts w:eastAsia="宋体"/>
        </w:rPr>
        <w:t>我们</w:t>
      </w:r>
      <w:r w:rsidR="001C45E3" w:rsidRPr="00DF7CC4">
        <w:rPr>
          <w:rFonts w:eastAsia="宋体" w:hint="eastAsia"/>
        </w:rPr>
        <w:t>列举</w:t>
      </w:r>
      <w:r w:rsidR="001C45E3" w:rsidRPr="00DF7CC4">
        <w:rPr>
          <w:rFonts w:eastAsia="宋体"/>
        </w:rPr>
        <w:t>了几个迷宫遍历</w:t>
      </w:r>
      <w:r w:rsidR="001C45E3" w:rsidRPr="00DF7CC4">
        <w:rPr>
          <w:rFonts w:eastAsia="宋体" w:hint="eastAsia"/>
        </w:rPr>
        <w:t>的</w:t>
      </w:r>
      <w:del w:id="765" w:author="Decheng Fan" w:date="2014-06-10T19:03:00Z">
        <w:r w:rsidR="001C45E3" w:rsidRPr="00DF7CC4" w:rsidDel="00180367">
          <w:rPr>
            <w:rFonts w:eastAsia="宋体" w:hint="eastAsia"/>
          </w:rPr>
          <w:delText>（譬如由</w:delText>
        </w:r>
      </w:del>
      <w:del w:id="766" w:author="Decheng Fan" w:date="2014-05-30T08:56:00Z">
        <w:r w:rsidR="001C45E3" w:rsidDel="0034798B">
          <w:delText>Tremaux</w:delText>
        </w:r>
      </w:del>
      <w:del w:id="767" w:author="Decheng Fan" w:date="2014-06-10T19:03:00Z">
        <w:r w:rsidR="001C45E3" w:rsidRPr="00DF7CC4" w:rsidDel="00180367">
          <w:rPr>
            <w:rFonts w:eastAsia="宋体" w:hint="eastAsia"/>
          </w:rPr>
          <w:delText>与</w:delText>
        </w:r>
        <w:r w:rsidR="001C45E3" w:rsidRPr="008473DF" w:rsidDel="00180367">
          <w:delText>Ore</w:delText>
        </w:r>
        <w:r w:rsidR="001C45E3" w:rsidRPr="00DF7CC4" w:rsidDel="00180367">
          <w:rPr>
            <w:rFonts w:eastAsia="宋体" w:hint="eastAsia"/>
          </w:rPr>
          <w:delText>提出</w:delText>
        </w:r>
        <w:r w:rsidR="001C45E3" w:rsidRPr="00DF7CC4" w:rsidDel="00180367">
          <w:rPr>
            <w:rFonts w:eastAsia="宋体"/>
          </w:rPr>
          <w:delText>的</w:delText>
        </w:r>
        <w:r w:rsidR="001C45E3" w:rsidRPr="00DF7CC4" w:rsidDel="00180367">
          <w:rPr>
            <w:rFonts w:eastAsia="宋体" w:hint="eastAsia"/>
          </w:rPr>
          <w:delText>）</w:delText>
        </w:r>
      </w:del>
      <w:r w:rsidR="001C45E3" w:rsidRPr="00DF7CC4">
        <w:rPr>
          <w:rFonts w:eastAsia="宋体"/>
        </w:rPr>
        <w:t>算法实例</w:t>
      </w:r>
      <w:r w:rsidR="001C45E3" w:rsidRPr="00DF7CC4">
        <w:rPr>
          <w:rFonts w:eastAsia="宋体" w:hint="eastAsia"/>
        </w:rPr>
        <w:t>，</w:t>
      </w:r>
      <w:ins w:id="768" w:author="Decheng Fan" w:date="2014-06-10T19:03:00Z">
        <w:r w:rsidR="00180367" w:rsidRPr="00DF7CC4">
          <w:rPr>
            <w:rFonts w:eastAsia="宋体" w:hint="eastAsia"/>
          </w:rPr>
          <w:t>譬如由</w:t>
        </w:r>
        <w:r w:rsidR="00180367">
          <w:t>Trémaux</w:t>
        </w:r>
      </w:ins>
      <w:ins w:id="769" w:author="Decheng Fan" w:date="2014-06-10T20:12:00Z">
        <w:r w:rsidR="00154A40">
          <w:rPr>
            <w:rFonts w:eastAsia="宋体" w:hint="eastAsia"/>
          </w:rPr>
          <w:t>或</w:t>
        </w:r>
      </w:ins>
      <w:ins w:id="770" w:author="Decheng Fan" w:date="2014-06-10T19:03:00Z">
        <w:r w:rsidR="00180367" w:rsidRPr="008473DF">
          <w:t>Ore</w:t>
        </w:r>
        <w:r w:rsidR="00180367" w:rsidRPr="00DF7CC4">
          <w:rPr>
            <w:rFonts w:eastAsia="宋体" w:hint="eastAsia"/>
          </w:rPr>
          <w:t>提出</w:t>
        </w:r>
        <w:r w:rsidR="00180367" w:rsidRPr="00DF7CC4">
          <w:rPr>
            <w:rFonts w:eastAsia="宋体"/>
          </w:rPr>
          <w:t>的</w:t>
        </w:r>
      </w:ins>
      <w:ins w:id="771" w:author="Decheng Fan" w:date="2014-06-10T19:04:00Z">
        <w:r w:rsidR="00180367">
          <w:rPr>
            <w:rFonts w:eastAsia="宋体" w:hint="eastAsia"/>
          </w:rPr>
          <w:t>算法</w:t>
        </w:r>
      </w:ins>
      <w:ins w:id="772" w:author="Decheng Fan" w:date="2014-06-10T19:03:00Z">
        <w:r w:rsidR="00180367">
          <w:rPr>
            <w:rFonts w:eastAsia="宋体" w:hint="eastAsia"/>
          </w:rPr>
          <w:t>，</w:t>
        </w:r>
      </w:ins>
      <w:r w:rsidR="00AC4E06" w:rsidRPr="00DF7CC4">
        <w:rPr>
          <w:rFonts w:eastAsia="宋体" w:hint="eastAsia"/>
        </w:rPr>
        <w:t>当然</w:t>
      </w:r>
      <w:r w:rsidR="00AC4E06" w:rsidRPr="00DF7CC4">
        <w:rPr>
          <w:rFonts w:eastAsia="宋体"/>
        </w:rPr>
        <w:t>，这些算法</w:t>
      </w:r>
      <w:r w:rsidR="00AC4E06" w:rsidRPr="00DF7CC4">
        <w:rPr>
          <w:rFonts w:eastAsia="宋体" w:hint="eastAsia"/>
        </w:rPr>
        <w:t>的</w:t>
      </w:r>
      <w:del w:id="773" w:author="Decheng Fan" w:date="2014-06-10T19:03:00Z">
        <w:r w:rsidR="00AC4E06" w:rsidRPr="00DF7CC4" w:rsidDel="00180367">
          <w:rPr>
            <w:rFonts w:eastAsia="宋体" w:hint="eastAsia"/>
          </w:rPr>
          <w:delText>出发</w:delText>
        </w:r>
        <w:r w:rsidR="00AC4E06" w:rsidRPr="00DF7CC4" w:rsidDel="00180367">
          <w:rPr>
            <w:rFonts w:eastAsia="宋体"/>
          </w:rPr>
          <w:delText>点</w:delText>
        </w:r>
      </w:del>
      <w:r w:rsidR="00AC4E06" w:rsidRPr="00DF7CC4">
        <w:rPr>
          <w:rFonts w:eastAsia="宋体" w:hint="eastAsia"/>
        </w:rPr>
        <w:t>大体上</w:t>
      </w:r>
      <w:del w:id="774" w:author="Decheng Fan" w:date="2014-06-10T19:03:00Z">
        <w:r w:rsidR="00AC4E06" w:rsidRPr="00DF7CC4" w:rsidDel="00180367">
          <w:rPr>
            <w:rFonts w:eastAsia="宋体" w:hint="eastAsia"/>
          </w:rPr>
          <w:delText>还</w:delText>
        </w:r>
        <w:r w:rsidR="00AC4E06" w:rsidRPr="00DF7CC4" w:rsidDel="00180367">
          <w:rPr>
            <w:rFonts w:eastAsia="宋体"/>
          </w:rPr>
          <w:delText>都</w:delText>
        </w:r>
      </w:del>
      <w:ins w:id="775" w:author="Decheng Fan" w:date="2014-06-10T19:03:00Z">
        <w:r w:rsidR="00B63561">
          <w:rPr>
            <w:rFonts w:eastAsia="宋体" w:hint="eastAsia"/>
          </w:rPr>
          <w:t>是</w:t>
        </w:r>
        <w:r w:rsidR="00180367">
          <w:rPr>
            <w:rFonts w:eastAsia="宋体" w:hint="eastAsia"/>
          </w:rPr>
          <w:t>作为</w:t>
        </w:r>
      </w:ins>
      <w:r w:rsidR="00AC4E06" w:rsidRPr="00DF7CC4">
        <w:rPr>
          <w:rFonts w:eastAsia="宋体"/>
        </w:rPr>
        <w:t>构建</w:t>
      </w:r>
      <w:r w:rsidR="00AC4E06" w:rsidRPr="00DF7CC4">
        <w:rPr>
          <w:rFonts w:eastAsia="宋体" w:hint="eastAsia"/>
        </w:rPr>
        <w:t>对</w:t>
      </w:r>
      <w:r w:rsidR="00AC4E06" w:rsidRPr="00DF7CC4">
        <w:rPr>
          <w:rFonts w:eastAsia="宋体"/>
        </w:rPr>
        <w:t>机器友好</w:t>
      </w:r>
      <w:r w:rsidR="00AC4E06" w:rsidRPr="00DF7CC4">
        <w:rPr>
          <w:rFonts w:eastAsia="宋体" w:hint="eastAsia"/>
        </w:rPr>
        <w:t>的</w:t>
      </w:r>
      <w:r w:rsidR="00AC4E06" w:rsidRPr="00DF7CC4">
        <w:rPr>
          <w:rFonts w:eastAsia="宋体"/>
        </w:rPr>
        <w:t>方法</w:t>
      </w:r>
      <w:ins w:id="776" w:author="Decheng Fan" w:date="2014-06-10T19:03:00Z">
        <w:r w:rsidR="00180367">
          <w:rPr>
            <w:rFonts w:eastAsia="宋体" w:hint="eastAsia"/>
          </w:rPr>
          <w:t>的</w:t>
        </w:r>
        <w:r w:rsidR="00180367" w:rsidRPr="00DF7CC4">
          <w:rPr>
            <w:rFonts w:eastAsia="宋体" w:hint="eastAsia"/>
          </w:rPr>
          <w:t>出发</w:t>
        </w:r>
        <w:r w:rsidR="00180367" w:rsidRPr="00DF7CC4">
          <w:rPr>
            <w:rFonts w:eastAsia="宋体"/>
          </w:rPr>
          <w:t>点</w:t>
        </w:r>
      </w:ins>
      <w:ins w:id="777" w:author="Decheng Fan" w:date="2014-06-10T19:04:00Z">
        <w:r w:rsidR="00B63561">
          <w:rPr>
            <w:rFonts w:eastAsia="宋体" w:hint="eastAsia"/>
          </w:rPr>
          <w:t>而提供的</w:t>
        </w:r>
      </w:ins>
      <w:r w:rsidR="00AC4E06" w:rsidRPr="00DF7CC4">
        <w:rPr>
          <w:rFonts w:eastAsia="宋体" w:hint="eastAsia"/>
        </w:rPr>
        <w:t>。通常情况下</w:t>
      </w:r>
      <w:r w:rsidR="00AC4E06" w:rsidRPr="00DF7CC4">
        <w:rPr>
          <w:rFonts w:eastAsia="宋体"/>
        </w:rPr>
        <w:t>，</w:t>
      </w:r>
      <w:r w:rsidR="00AC4E06" w:rsidRPr="00DF7CC4">
        <w:rPr>
          <w:rFonts w:eastAsia="宋体" w:hint="eastAsia"/>
        </w:rPr>
        <w:t>一个</w:t>
      </w:r>
      <w:r w:rsidR="00AC4E06" w:rsidRPr="00DF7CC4">
        <w:rPr>
          <w:rFonts w:eastAsia="宋体"/>
        </w:rPr>
        <w:t>图结构的遍历过程主要</w:t>
      </w:r>
      <w:r w:rsidR="00AC4E06" w:rsidRPr="00DF7CC4">
        <w:rPr>
          <w:rFonts w:eastAsia="宋体" w:hint="eastAsia"/>
        </w:rPr>
        <w:t>包括：</w:t>
      </w:r>
      <w:r w:rsidR="00AC4E06" w:rsidRPr="00DF7CC4">
        <w:rPr>
          <w:rFonts w:eastAsia="宋体"/>
        </w:rPr>
        <w:t>维护一个</w:t>
      </w:r>
      <w:r w:rsidR="00AC4E06" w:rsidRPr="00DF7CC4">
        <w:rPr>
          <w:rFonts w:eastAsia="宋体" w:hint="eastAsia"/>
        </w:rPr>
        <w:t>用来</w:t>
      </w:r>
      <w:r w:rsidR="00AC4E06" w:rsidRPr="00DF7CC4">
        <w:rPr>
          <w:rFonts w:eastAsia="宋体"/>
        </w:rPr>
        <w:t>存放</w:t>
      </w:r>
      <w:ins w:id="778" w:author="Decheng Fan" w:date="2014-06-10T20:20:00Z">
        <w:r w:rsidR="000E259E">
          <w:rPr>
            <w:rFonts w:eastAsia="宋体" w:hint="eastAsia"/>
          </w:rPr>
          <w:t>待</w:t>
        </w:r>
      </w:ins>
      <w:del w:id="779" w:author="Decheng Fan" w:date="2014-06-10T20:20:00Z">
        <w:r w:rsidR="00AC4E06" w:rsidRPr="00DF7CC4" w:rsidDel="000E259E">
          <w:rPr>
            <w:rFonts w:eastAsia="宋体" w:hint="eastAsia"/>
          </w:rPr>
          <w:delText>已</w:delText>
        </w:r>
      </w:del>
      <w:commentRangeStart w:id="780"/>
      <w:del w:id="781" w:author="Decheng Fan" w:date="2014-06-10T19:06:00Z">
        <w:r w:rsidR="00AC4E06" w:rsidRPr="00DF7CC4" w:rsidDel="00732F38">
          <w:rPr>
            <w:rFonts w:eastAsia="宋体" w:hint="eastAsia"/>
          </w:rPr>
          <w:delText>探索</w:delText>
        </w:r>
      </w:del>
      <w:ins w:id="782" w:author="Decheng Fan" w:date="2014-06-10T20:20:00Z">
        <w:r w:rsidR="000E259E">
          <w:rPr>
            <w:rFonts w:eastAsia="宋体" w:hint="eastAsia"/>
          </w:rPr>
          <w:t>探索</w:t>
        </w:r>
      </w:ins>
      <w:commentRangeEnd w:id="780"/>
      <w:ins w:id="783" w:author="Decheng Fan" w:date="2014-06-10T19:06:00Z">
        <w:r w:rsidR="00732F38">
          <w:rPr>
            <w:rStyle w:val="af3"/>
          </w:rPr>
          <w:commentReference w:id="780"/>
        </w:r>
      </w:ins>
      <w:r w:rsidR="00AC4E06" w:rsidRPr="00DF7CC4">
        <w:rPr>
          <w:rFonts w:eastAsia="宋体"/>
        </w:rPr>
        <w:t>节点的</w:t>
      </w:r>
      <w:r w:rsidR="00AC4E06" w:rsidRPr="00DF7CC4">
        <w:rPr>
          <w:rFonts w:eastAsia="宋体"/>
        </w:rPr>
        <w:t>to-do</w:t>
      </w:r>
      <w:r w:rsidR="00AC4E06" w:rsidRPr="00DF7CC4">
        <w:rPr>
          <w:rFonts w:eastAsia="宋体"/>
        </w:rPr>
        <w:t>列表</w:t>
      </w:r>
      <w:r w:rsidR="00AC4E06" w:rsidRPr="00DF7CC4">
        <w:rPr>
          <w:rFonts w:eastAsia="宋体" w:hint="eastAsia"/>
        </w:rPr>
        <w:t>（</w:t>
      </w:r>
      <w:r w:rsidR="00E342BC" w:rsidRPr="00DF7CC4">
        <w:rPr>
          <w:rFonts w:eastAsia="宋体" w:hint="eastAsia"/>
        </w:rPr>
        <w:t>一种</w:t>
      </w:r>
      <w:r w:rsidR="00AC4E06" w:rsidRPr="00DF7CC4">
        <w:rPr>
          <w:rFonts w:eastAsia="宋体"/>
        </w:rPr>
        <w:t>队列</w:t>
      </w:r>
      <w:r w:rsidR="00AC4E06" w:rsidRPr="00DF7CC4">
        <w:rPr>
          <w:rFonts w:eastAsia="宋体" w:hint="eastAsia"/>
        </w:rPr>
        <w:t>）</w:t>
      </w:r>
      <w:ins w:id="784" w:author="Decheng Fan" w:date="2014-06-10T19:10:00Z">
        <w:r w:rsidR="009B0C3A">
          <w:rPr>
            <w:rFonts w:eastAsia="宋体" w:hint="eastAsia"/>
          </w:rPr>
          <w:t>，</w:t>
        </w:r>
      </w:ins>
      <w:ins w:id="785" w:author="Decheng Fan" w:date="2014-06-10T20:13:00Z">
        <w:r w:rsidR="000E6E41">
          <w:rPr>
            <w:rFonts w:eastAsia="宋体" w:hint="eastAsia"/>
          </w:rPr>
          <w:t>并从中去除</w:t>
        </w:r>
      </w:ins>
      <w:ins w:id="786" w:author="Decheng Fan" w:date="2014-06-10T19:55:00Z">
        <w:r w:rsidR="00201BBB">
          <w:rPr>
            <w:rStyle w:val="af3"/>
          </w:rPr>
          <w:commentReference w:id="787"/>
        </w:r>
      </w:ins>
      <w:del w:id="788" w:author="Decheng Fan" w:date="2014-06-10T19:10:00Z">
        <w:r w:rsidR="00AC4E06" w:rsidRPr="00DF7CC4" w:rsidDel="009B0C3A">
          <w:rPr>
            <w:rFonts w:eastAsia="宋体" w:hint="eastAsia"/>
          </w:rPr>
          <w:delText>，</w:delText>
        </w:r>
        <w:r w:rsidR="00AC4E06" w:rsidRPr="00DF7CC4" w:rsidDel="009B0C3A">
          <w:rPr>
            <w:rFonts w:eastAsia="宋体"/>
          </w:rPr>
          <w:delText>我们可以</w:delText>
        </w:r>
        <w:r w:rsidR="00AC4E06" w:rsidRPr="00AC4E06" w:rsidDel="009B0C3A">
          <w:rPr>
            <w:rFonts w:eastAsia="宋体" w:hint="eastAsia"/>
          </w:rPr>
          <w:delText>通过</w:delText>
        </w:r>
        <w:r w:rsidR="00AC4E06" w:rsidRPr="00AC4E06" w:rsidDel="009B0C3A">
          <w:rPr>
            <w:rFonts w:eastAsia="宋体"/>
          </w:rPr>
          <w:delText>该列表</w:delText>
        </w:r>
        <w:r w:rsidR="00AC4E06" w:rsidDel="009B0C3A">
          <w:rPr>
            <w:rFonts w:eastAsia="宋体" w:hint="eastAsia"/>
          </w:rPr>
          <w:delText>来</w:delText>
        </w:r>
        <w:r w:rsidR="00410F66" w:rsidRPr="00DF7CC4" w:rsidDel="009B0C3A">
          <w:rPr>
            <w:rFonts w:eastAsia="宋体" w:hint="eastAsia"/>
          </w:rPr>
          <w:delText>查询</w:delText>
        </w:r>
      </w:del>
      <w:del w:id="789" w:author="Decheng Fan" w:date="2014-06-10T19:11:00Z">
        <w:r w:rsidR="00AC4E06" w:rsidRPr="00DF7CC4" w:rsidDel="009B0C3A">
          <w:rPr>
            <w:rFonts w:eastAsia="宋体"/>
          </w:rPr>
          <w:delText>自己</w:delText>
        </w:r>
      </w:del>
      <w:ins w:id="790" w:author="Decheng Fan" w:date="2014-06-10T19:11:00Z">
        <w:r w:rsidR="009B0C3A">
          <w:rPr>
            <w:rFonts w:eastAsia="宋体" w:hint="eastAsia"/>
          </w:rPr>
          <w:t>我们</w:t>
        </w:r>
      </w:ins>
      <w:r w:rsidR="00AC4E06" w:rsidRPr="00DF7CC4">
        <w:rPr>
          <w:rFonts w:eastAsia="宋体"/>
        </w:rPr>
        <w:t>已访问过</w:t>
      </w:r>
      <w:r w:rsidR="00410F66" w:rsidRPr="00DF7CC4">
        <w:rPr>
          <w:rFonts w:eastAsia="宋体" w:hint="eastAsia"/>
        </w:rPr>
        <w:t>的</w:t>
      </w:r>
      <w:r w:rsidR="00AC4E06" w:rsidRPr="00DF7CC4">
        <w:rPr>
          <w:rFonts w:eastAsia="宋体"/>
        </w:rPr>
        <w:t>节点。</w:t>
      </w:r>
      <w:r w:rsidR="001203A3" w:rsidRPr="00DF7CC4">
        <w:rPr>
          <w:rFonts w:eastAsia="宋体" w:hint="eastAsia"/>
        </w:rPr>
        <w:t>最</w:t>
      </w:r>
      <w:r w:rsidR="00410F66" w:rsidRPr="00DF7CC4">
        <w:rPr>
          <w:rFonts w:eastAsia="宋体"/>
        </w:rPr>
        <w:t>初，</w:t>
      </w:r>
      <w:r w:rsidR="001203A3" w:rsidRPr="00DF7CC4">
        <w:rPr>
          <w:rFonts w:eastAsia="宋体" w:hint="eastAsia"/>
        </w:rPr>
        <w:t>该</w:t>
      </w:r>
      <w:r w:rsidR="00410F66" w:rsidRPr="00DF7CC4">
        <w:rPr>
          <w:rFonts w:eastAsia="宋体" w:hint="eastAsia"/>
        </w:rPr>
        <w:t>列表中</w:t>
      </w:r>
      <w:r w:rsidR="00410F66" w:rsidRPr="00DF7CC4">
        <w:rPr>
          <w:rFonts w:eastAsia="宋体"/>
        </w:rPr>
        <w:t>只</w:t>
      </w:r>
      <w:r w:rsidR="00410F66" w:rsidRPr="00DF7CC4">
        <w:rPr>
          <w:rFonts w:eastAsia="宋体" w:hint="eastAsia"/>
        </w:rPr>
        <w:t>有</w:t>
      </w:r>
      <w:r w:rsidR="00410F66" w:rsidRPr="00DF7CC4">
        <w:rPr>
          <w:rFonts w:eastAsia="宋体"/>
        </w:rPr>
        <w:t>遍历的起点</w:t>
      </w:r>
      <w:r w:rsidR="00410F66" w:rsidRPr="00DF7CC4">
        <w:rPr>
          <w:rFonts w:eastAsia="宋体" w:hint="eastAsia"/>
        </w:rPr>
        <w:t>，</w:t>
      </w:r>
      <w:r w:rsidR="00410F66" w:rsidRPr="00DF7CC4">
        <w:rPr>
          <w:rFonts w:eastAsia="宋体"/>
        </w:rPr>
        <w:t>在之后的每一步，我们都会</w:t>
      </w:r>
      <w:del w:id="791" w:author="Decheng Fan" w:date="2014-06-10T19:58:00Z">
        <w:r w:rsidR="00410F66" w:rsidRPr="00DF7CC4" w:rsidDel="00201BBB">
          <w:rPr>
            <w:rFonts w:eastAsia="宋体"/>
          </w:rPr>
          <w:delText>将自己</w:delText>
        </w:r>
      </w:del>
      <w:r w:rsidR="00410F66" w:rsidRPr="00DF7CC4">
        <w:rPr>
          <w:rFonts w:eastAsia="宋体"/>
        </w:rPr>
        <w:t>访问</w:t>
      </w:r>
      <w:del w:id="792" w:author="Decheng Fan" w:date="2014-06-10T20:04:00Z">
        <w:r w:rsidR="00410F66" w:rsidRPr="00DF7CC4" w:rsidDel="006A3759">
          <w:rPr>
            <w:rFonts w:eastAsia="宋体"/>
          </w:rPr>
          <w:delText>到</w:delText>
        </w:r>
      </w:del>
      <w:del w:id="793" w:author="Decheng Fan" w:date="2014-06-10T20:03:00Z">
        <w:r w:rsidR="00410F66" w:rsidRPr="00DF7CC4" w:rsidDel="00BB2B77">
          <w:rPr>
            <w:rFonts w:eastAsia="宋体"/>
          </w:rPr>
          <w:delText>的</w:delText>
        </w:r>
      </w:del>
      <w:r w:rsidR="00410F66" w:rsidRPr="00DF7CC4">
        <w:rPr>
          <w:rFonts w:eastAsia="宋体"/>
        </w:rPr>
        <w:t>（</w:t>
      </w:r>
      <w:r w:rsidR="00410F66" w:rsidRPr="00DF7CC4">
        <w:rPr>
          <w:rFonts w:eastAsia="宋体" w:hint="eastAsia"/>
        </w:rPr>
        <w:t>并</w:t>
      </w:r>
      <w:ins w:id="794" w:author="Decheng Fan" w:date="2014-06-10T20:14:00Z">
        <w:r w:rsidR="005C0877">
          <w:rPr>
            <w:rFonts w:eastAsia="宋体" w:hint="eastAsia"/>
          </w:rPr>
          <w:t>去除</w:t>
        </w:r>
      </w:ins>
      <w:del w:id="795" w:author="Decheng Fan" w:date="2014-06-10T20:03:00Z">
        <w:r w:rsidR="00410F66" w:rsidRPr="00DF7CC4" w:rsidDel="00BB2B77">
          <w:rPr>
            <w:rFonts w:eastAsia="宋体"/>
          </w:rPr>
          <w:delText>没有查询到的</w:delText>
        </w:r>
      </w:del>
      <w:r w:rsidR="00410F66" w:rsidRPr="00DF7CC4">
        <w:rPr>
          <w:rFonts w:eastAsia="宋体"/>
        </w:rPr>
        <w:t>）</w:t>
      </w:r>
      <w:ins w:id="796" w:author="Decheng Fan" w:date="2014-06-10T20:04:00Z">
        <w:r w:rsidR="006A3759">
          <w:rPr>
            <w:rFonts w:eastAsia="宋体" w:hint="eastAsia"/>
          </w:rPr>
          <w:t>其中</w:t>
        </w:r>
      </w:ins>
      <w:ins w:id="797" w:author="Decheng Fan" w:date="2014-06-10T20:03:00Z">
        <w:r w:rsidR="00BB2B77">
          <w:rPr>
            <w:rFonts w:eastAsia="宋体" w:hint="eastAsia"/>
          </w:rPr>
          <w:t>一个</w:t>
        </w:r>
      </w:ins>
      <w:r w:rsidR="00410F66" w:rsidRPr="00DF7CC4">
        <w:rPr>
          <w:rFonts w:eastAsia="宋体" w:hint="eastAsia"/>
        </w:rPr>
        <w:t>节点</w:t>
      </w:r>
      <w:r w:rsidR="001203A3" w:rsidRPr="00DF7CC4">
        <w:rPr>
          <w:rFonts w:eastAsia="宋体" w:hint="eastAsia"/>
        </w:rPr>
        <w:t>，</w:t>
      </w:r>
      <w:del w:id="798" w:author="Decheng Fan" w:date="2014-06-10T20:05:00Z">
        <w:r w:rsidR="001203A3" w:rsidRPr="00DF7CC4" w:rsidDel="006A3759">
          <w:rPr>
            <w:rFonts w:eastAsia="宋体"/>
          </w:rPr>
          <w:delText>及</w:delText>
        </w:r>
      </w:del>
      <w:ins w:id="799" w:author="Decheng Fan" w:date="2014-06-10T20:05:00Z">
        <w:r w:rsidR="006A3759">
          <w:rPr>
            <w:rFonts w:eastAsia="宋体" w:hint="eastAsia"/>
          </w:rPr>
          <w:t>并</w:t>
        </w:r>
      </w:ins>
      <w:ins w:id="800" w:author="Decheng Fan" w:date="2014-06-10T20:04:00Z">
        <w:r w:rsidR="00BB2B77">
          <w:rPr>
            <w:rFonts w:eastAsia="宋体" w:hint="eastAsia"/>
          </w:rPr>
          <w:t>将</w:t>
        </w:r>
      </w:ins>
      <w:r w:rsidR="001203A3" w:rsidRPr="00DF7CC4">
        <w:rPr>
          <w:rFonts w:eastAsia="宋体" w:hint="eastAsia"/>
        </w:rPr>
        <w:t>其</w:t>
      </w:r>
      <w:r w:rsidR="001203A3" w:rsidRPr="00DF7CC4">
        <w:rPr>
          <w:rFonts w:eastAsia="宋体"/>
        </w:rPr>
        <w:t>邻居节点加入到</w:t>
      </w:r>
      <w:r w:rsidR="001203A3" w:rsidRPr="00DF7CC4">
        <w:rPr>
          <w:rFonts w:eastAsia="宋体" w:hint="eastAsia"/>
        </w:rPr>
        <w:t>该</w:t>
      </w:r>
      <w:r w:rsidR="001203A3" w:rsidRPr="00DF7CC4">
        <w:rPr>
          <w:rFonts w:eastAsia="宋体"/>
        </w:rPr>
        <w:t>列表中</w:t>
      </w:r>
      <w:r w:rsidR="001203A3" w:rsidRPr="00DF7CC4">
        <w:rPr>
          <w:rFonts w:eastAsia="宋体" w:hint="eastAsia"/>
        </w:rPr>
        <w:t>。而在</w:t>
      </w:r>
      <w:r w:rsidR="001203A3" w:rsidRPr="00DF7CC4">
        <w:rPr>
          <w:rFonts w:eastAsia="宋体"/>
        </w:rPr>
        <w:t>该列表中</w:t>
      </w:r>
      <w:r w:rsidR="001203A3" w:rsidRPr="00DF7CC4">
        <w:rPr>
          <w:rFonts w:eastAsia="宋体" w:hint="eastAsia"/>
        </w:rPr>
        <w:t>，</w:t>
      </w:r>
      <w:r w:rsidR="001203A3" w:rsidRPr="00DF7CC4">
        <w:rPr>
          <w:rFonts w:eastAsia="宋体"/>
        </w:rPr>
        <w:t>项目的</w:t>
      </w:r>
      <w:r w:rsidR="001203A3" w:rsidRPr="001203A3">
        <w:rPr>
          <w:rFonts w:eastAsia="宋体"/>
        </w:rPr>
        <w:t>（</w:t>
      </w:r>
      <w:r w:rsidR="001203A3">
        <w:rPr>
          <w:rFonts w:eastAsia="宋体" w:hint="eastAsia"/>
        </w:rPr>
        <w:t>调度</w:t>
      </w:r>
      <w:r w:rsidR="001203A3" w:rsidRPr="001203A3">
        <w:rPr>
          <w:rFonts w:eastAsia="宋体"/>
        </w:rPr>
        <w:t>）</w:t>
      </w:r>
      <w:r w:rsidR="001203A3" w:rsidRPr="00DF7CC4">
        <w:rPr>
          <w:rFonts w:eastAsia="宋体"/>
        </w:rPr>
        <w:t>顺序</w:t>
      </w:r>
      <w:r w:rsidR="001203A3" w:rsidRPr="00DF7CC4">
        <w:rPr>
          <w:rFonts w:eastAsia="宋体" w:hint="eastAsia"/>
        </w:rPr>
        <w:t>则</w:t>
      </w:r>
      <w:r w:rsidR="001203A3" w:rsidRPr="00DF7CC4">
        <w:rPr>
          <w:rFonts w:eastAsia="宋体"/>
        </w:rPr>
        <w:t>很大程度上</w:t>
      </w:r>
      <w:commentRangeStart w:id="801"/>
      <w:ins w:id="802" w:author="Decheng Fan" w:date="2014-06-10T20:10:00Z">
        <w:r w:rsidR="001D3B06">
          <w:rPr>
            <w:rFonts w:eastAsia="宋体" w:hint="eastAsia"/>
          </w:rPr>
          <w:t>决定了</w:t>
        </w:r>
        <w:commentRangeEnd w:id="801"/>
        <w:r w:rsidR="001D3B06">
          <w:rPr>
            <w:rStyle w:val="af3"/>
          </w:rPr>
          <w:commentReference w:id="801"/>
        </w:r>
      </w:ins>
      <w:del w:id="803" w:author="Decheng Fan" w:date="2014-06-10T20:10:00Z">
        <w:r w:rsidR="001203A3" w:rsidRPr="00DF7CC4" w:rsidDel="001D3B06">
          <w:rPr>
            <w:rFonts w:eastAsia="宋体"/>
          </w:rPr>
          <w:delText>取决于</w:delText>
        </w:r>
      </w:del>
      <w:r w:rsidR="001203A3" w:rsidRPr="00DF7CC4">
        <w:rPr>
          <w:rFonts w:eastAsia="宋体" w:hint="eastAsia"/>
        </w:rPr>
        <w:t>我们</w:t>
      </w:r>
      <w:r w:rsidR="001203A3" w:rsidRPr="00DF7CC4">
        <w:rPr>
          <w:rFonts w:eastAsia="宋体"/>
        </w:rPr>
        <w:t>所</w:t>
      </w:r>
      <w:del w:id="804" w:author="Decheng Fan" w:date="2014-06-10T20:11:00Z">
        <w:r w:rsidR="001203A3" w:rsidRPr="00DF7CC4" w:rsidDel="00154A40">
          <w:rPr>
            <w:rFonts w:eastAsia="宋体"/>
          </w:rPr>
          <w:delText>用</w:delText>
        </w:r>
      </w:del>
      <w:ins w:id="805" w:author="Decheng Fan" w:date="2014-06-10T20:11:00Z">
        <w:r w:rsidR="00154A40">
          <w:rPr>
            <w:rFonts w:eastAsia="宋体" w:hint="eastAsia"/>
          </w:rPr>
          <w:t>实现</w:t>
        </w:r>
      </w:ins>
      <w:r w:rsidR="001203A3" w:rsidRPr="00DF7CC4">
        <w:rPr>
          <w:rFonts w:eastAsia="宋体"/>
        </w:rPr>
        <w:t>的遍历</w:t>
      </w:r>
      <w:r w:rsidR="001203A3" w:rsidRPr="00DF7CC4">
        <w:rPr>
          <w:rFonts w:eastAsia="宋体" w:hint="eastAsia"/>
        </w:rPr>
        <w:t>类型，</w:t>
      </w:r>
      <w:r w:rsidR="00EE29ED" w:rsidRPr="00DF7CC4">
        <w:rPr>
          <w:rFonts w:eastAsia="宋体" w:hint="eastAsia"/>
        </w:rPr>
        <w:t>例如</w:t>
      </w:r>
      <w:r w:rsidR="00EE29ED" w:rsidRPr="00DF7CC4">
        <w:rPr>
          <w:rFonts w:eastAsia="宋体"/>
        </w:rPr>
        <w:t>，</w:t>
      </w:r>
      <w:r w:rsidR="001203A3" w:rsidRPr="00DF7CC4">
        <w:rPr>
          <w:rFonts w:eastAsia="宋体"/>
        </w:rPr>
        <w:t>如果</w:t>
      </w:r>
      <w:r w:rsidR="001203A3" w:rsidRPr="00DF7CC4">
        <w:rPr>
          <w:rFonts w:eastAsia="宋体" w:hint="eastAsia"/>
        </w:rPr>
        <w:t>您采用了</w:t>
      </w:r>
      <w:r w:rsidR="001203A3" w:rsidRPr="00DF7CC4">
        <w:rPr>
          <w:rFonts w:eastAsia="宋体" w:hint="eastAsia"/>
        </w:rPr>
        <w:t>LIFO</w:t>
      </w:r>
      <w:r w:rsidR="001203A3" w:rsidRPr="00DF7CC4">
        <w:rPr>
          <w:rFonts w:eastAsia="宋体" w:hint="eastAsia"/>
        </w:rPr>
        <w:t>队列</w:t>
      </w:r>
      <w:r w:rsidR="001203A3" w:rsidRPr="00DF7CC4">
        <w:rPr>
          <w:rFonts w:eastAsia="宋体"/>
        </w:rPr>
        <w:t>（</w:t>
      </w:r>
      <w:r w:rsidR="001203A3" w:rsidRPr="00DF7CC4">
        <w:rPr>
          <w:rFonts w:eastAsia="宋体" w:hint="eastAsia"/>
        </w:rPr>
        <w:t>即</w:t>
      </w:r>
      <w:r w:rsidR="001203A3" w:rsidRPr="00DF7CC4">
        <w:rPr>
          <w:rFonts w:eastAsia="宋体"/>
        </w:rPr>
        <w:t>stack</w:t>
      </w:r>
      <w:r w:rsidR="001203A3" w:rsidRPr="00DF7CC4">
        <w:rPr>
          <w:rFonts w:eastAsia="宋体"/>
        </w:rPr>
        <w:t>类型）</w:t>
      </w:r>
      <w:r w:rsidR="001203A3" w:rsidRPr="00DF7CC4">
        <w:rPr>
          <w:rFonts w:eastAsia="宋体" w:hint="eastAsia"/>
        </w:rPr>
        <w:t>，</w:t>
      </w:r>
      <w:r w:rsidR="00EE29ED" w:rsidRPr="00DF7CC4">
        <w:rPr>
          <w:rFonts w:eastAsia="宋体" w:hint="eastAsia"/>
        </w:rPr>
        <w:t>那么</w:t>
      </w:r>
      <w:r w:rsidR="001203A3" w:rsidRPr="00DF7CC4">
        <w:rPr>
          <w:rFonts w:eastAsia="宋体" w:hint="eastAsia"/>
        </w:rPr>
        <w:t>执行</w:t>
      </w:r>
      <w:r w:rsidR="001203A3" w:rsidRPr="00DF7CC4">
        <w:rPr>
          <w:rFonts w:eastAsia="宋体"/>
        </w:rPr>
        <w:t>的就是深度优先搜索（</w:t>
      </w:r>
      <w:r w:rsidR="001203A3" w:rsidRPr="00DF7CC4">
        <w:rPr>
          <w:rFonts w:eastAsia="宋体" w:hint="eastAsia"/>
        </w:rPr>
        <w:t>DFS</w:t>
      </w:r>
      <w:r w:rsidR="001203A3" w:rsidRPr="00DF7CC4">
        <w:rPr>
          <w:rFonts w:eastAsia="宋体"/>
        </w:rPr>
        <w:t>）</w:t>
      </w:r>
      <w:r w:rsidR="00EE29ED" w:rsidRPr="00DF7CC4">
        <w:rPr>
          <w:rFonts w:eastAsia="宋体" w:hint="eastAsia"/>
        </w:rPr>
        <w:t>，</w:t>
      </w:r>
      <w:r w:rsidR="00EE29ED" w:rsidRPr="00DF7CC4">
        <w:rPr>
          <w:rFonts w:eastAsia="宋体"/>
        </w:rPr>
        <w:t>而要是</w:t>
      </w:r>
      <w:r w:rsidR="00EE29ED" w:rsidRPr="00DF7CC4">
        <w:rPr>
          <w:rFonts w:eastAsia="宋体" w:hint="eastAsia"/>
        </w:rPr>
        <w:t>我们</w:t>
      </w:r>
      <w:r w:rsidR="00EE29ED" w:rsidRPr="00DF7CC4">
        <w:rPr>
          <w:rFonts w:eastAsia="宋体"/>
        </w:rPr>
        <w:t>采用</w:t>
      </w:r>
      <w:r w:rsidR="00EE29ED" w:rsidRPr="00DF7CC4">
        <w:rPr>
          <w:rFonts w:eastAsia="宋体" w:hint="eastAsia"/>
        </w:rPr>
        <w:t>的</w:t>
      </w:r>
      <w:r w:rsidR="00EE29ED" w:rsidRPr="00DF7CC4">
        <w:rPr>
          <w:rFonts w:eastAsia="宋体"/>
        </w:rPr>
        <w:t>是</w:t>
      </w:r>
      <w:r w:rsidR="00EE29ED" w:rsidRPr="00DF7CC4">
        <w:rPr>
          <w:rFonts w:eastAsia="宋体" w:hint="eastAsia"/>
        </w:rPr>
        <w:t>FIFO</w:t>
      </w:r>
      <w:r w:rsidR="00EE29ED" w:rsidRPr="00DF7CC4">
        <w:rPr>
          <w:rFonts w:eastAsia="宋体" w:hint="eastAsia"/>
        </w:rPr>
        <w:t>队列</w:t>
      </w:r>
      <w:r w:rsidR="00EE29ED" w:rsidRPr="00DF7CC4">
        <w:rPr>
          <w:rFonts w:eastAsia="宋体"/>
        </w:rPr>
        <w:t>，执行的就是广度优先搜索</w:t>
      </w:r>
      <w:r w:rsidR="00EE29ED" w:rsidRPr="00DF7CC4">
        <w:rPr>
          <w:rFonts w:eastAsia="宋体" w:hint="eastAsia"/>
        </w:rPr>
        <w:t>（</w:t>
      </w:r>
      <w:r w:rsidR="00EE29ED" w:rsidRPr="00DF7CC4">
        <w:rPr>
          <w:rFonts w:eastAsia="宋体" w:hint="eastAsia"/>
        </w:rPr>
        <w:t>BFS</w:t>
      </w:r>
      <w:r w:rsidR="00EE29ED" w:rsidRPr="00DF7CC4">
        <w:rPr>
          <w:rFonts w:eastAsia="宋体"/>
        </w:rPr>
        <w:t>）</w:t>
      </w:r>
      <w:r w:rsidR="00EE29ED" w:rsidRPr="00DF7CC4">
        <w:rPr>
          <w:rFonts w:eastAsia="宋体" w:hint="eastAsia"/>
        </w:rPr>
        <w:t>了</w:t>
      </w:r>
      <w:r w:rsidR="00EE29ED" w:rsidRPr="00DF7CC4">
        <w:rPr>
          <w:rFonts w:eastAsia="宋体"/>
        </w:rPr>
        <w:t>。</w:t>
      </w:r>
      <w:r w:rsidR="00EE29ED" w:rsidRPr="00DF7CC4">
        <w:rPr>
          <w:rFonts w:eastAsia="宋体" w:hint="eastAsia"/>
        </w:rPr>
        <w:t>其中</w:t>
      </w:r>
      <w:r w:rsidR="00EE29ED" w:rsidRPr="00DF7CC4">
        <w:rPr>
          <w:rFonts w:eastAsia="宋体"/>
        </w:rPr>
        <w:t>，</w:t>
      </w:r>
      <w:r w:rsidR="00EE29ED" w:rsidRPr="00DF7CC4">
        <w:rPr>
          <w:rFonts w:eastAsia="宋体" w:hint="eastAsia"/>
        </w:rPr>
        <w:t>DFS</w:t>
      </w:r>
      <w:r w:rsidR="00EE29ED" w:rsidRPr="00DF7CC4">
        <w:rPr>
          <w:rFonts w:eastAsia="宋体" w:hint="eastAsia"/>
        </w:rPr>
        <w:t>是</w:t>
      </w:r>
      <w:r w:rsidR="00B9746B" w:rsidRPr="00DF7CC4">
        <w:rPr>
          <w:rFonts w:eastAsia="宋体"/>
        </w:rPr>
        <w:t>一个相对</w:t>
      </w:r>
      <w:r w:rsidR="00B9746B" w:rsidRPr="00DF7CC4">
        <w:rPr>
          <w:rFonts w:eastAsia="宋体" w:hint="eastAsia"/>
        </w:rPr>
        <w:t>直接</w:t>
      </w:r>
      <w:r w:rsidR="00B9746B" w:rsidRPr="00DF7CC4">
        <w:rPr>
          <w:rFonts w:eastAsia="宋体"/>
        </w:rPr>
        <w:t>的递归式遍历，假设我们找出了</w:t>
      </w:r>
      <w:r w:rsidR="00B9746B" w:rsidRPr="00DF7CC4">
        <w:rPr>
          <w:rFonts w:eastAsia="宋体" w:hint="eastAsia"/>
        </w:rPr>
        <w:t>各个</w:t>
      </w:r>
      <w:r w:rsidR="00B9746B" w:rsidRPr="00DF7CC4">
        <w:rPr>
          <w:rFonts w:eastAsia="宋体"/>
        </w:rPr>
        <w:t>节点</w:t>
      </w:r>
      <w:r w:rsidR="00B9746B" w:rsidRPr="00DF7CC4">
        <w:rPr>
          <w:rFonts w:eastAsia="宋体" w:hint="eastAsia"/>
        </w:rPr>
        <w:t>从</w:t>
      </w:r>
      <w:r w:rsidR="00B9746B" w:rsidRPr="00DF7CC4">
        <w:rPr>
          <w:rFonts w:eastAsia="宋体"/>
        </w:rPr>
        <w:t>被探索</w:t>
      </w:r>
      <w:r w:rsidR="00B9746B" w:rsidRPr="00DF7CC4">
        <w:rPr>
          <w:rFonts w:eastAsia="宋体" w:hint="eastAsia"/>
        </w:rPr>
        <w:t>到</w:t>
      </w:r>
      <w:r w:rsidR="00B9746B" w:rsidRPr="00DF7CC4">
        <w:rPr>
          <w:rFonts w:eastAsia="宋体"/>
        </w:rPr>
        <w:t>完成遍历的时间，那么后代节点</w:t>
      </w:r>
      <w:r w:rsidR="00B9746B" w:rsidRPr="00DF7CC4">
        <w:rPr>
          <w:rFonts w:eastAsia="宋体" w:hint="eastAsia"/>
        </w:rPr>
        <w:t>所用</w:t>
      </w:r>
      <w:r w:rsidR="00B9746B" w:rsidRPr="00DF7CC4">
        <w:rPr>
          <w:rFonts w:eastAsia="宋体"/>
        </w:rPr>
        <w:t>的时间</w:t>
      </w:r>
      <w:ins w:id="806" w:author="Decheng Fan" w:date="2014-06-10T20:29:00Z">
        <w:r w:rsidR="00AE1B8C">
          <w:rPr>
            <w:rFonts w:eastAsia="宋体" w:hint="eastAsia"/>
          </w:rPr>
          <w:t>就</w:t>
        </w:r>
      </w:ins>
      <w:r w:rsidR="00B9746B" w:rsidRPr="00DF7CC4">
        <w:rPr>
          <w:rFonts w:eastAsia="宋体"/>
        </w:rPr>
        <w:t>一定落</w:t>
      </w:r>
      <w:ins w:id="807" w:author="Decheng Fan" w:date="2014-06-10T20:24:00Z">
        <w:r w:rsidR="000E264A">
          <w:rPr>
            <w:rFonts w:eastAsia="宋体" w:hint="eastAsia"/>
          </w:rPr>
          <w:t>在</w:t>
        </w:r>
      </w:ins>
      <w:r w:rsidR="00B9746B" w:rsidRPr="00DF7CC4">
        <w:rPr>
          <w:rFonts w:eastAsia="宋体" w:hint="eastAsia"/>
        </w:rPr>
        <w:t>其</w:t>
      </w:r>
      <w:r w:rsidR="00B9746B" w:rsidRPr="00DF7CC4">
        <w:rPr>
          <w:rFonts w:eastAsia="宋体"/>
        </w:rPr>
        <w:t>先辈节点</w:t>
      </w:r>
      <w:r w:rsidR="00B9746B" w:rsidRPr="00DF7CC4">
        <w:rPr>
          <w:rFonts w:eastAsia="宋体" w:hint="eastAsia"/>
        </w:rPr>
        <w:t>所用的</w:t>
      </w:r>
      <w:r w:rsidR="00B9746B" w:rsidRPr="00DF7CC4">
        <w:rPr>
          <w:rFonts w:eastAsia="宋体"/>
        </w:rPr>
        <w:t>时间之内</w:t>
      </w:r>
      <w:r w:rsidR="00B9746B" w:rsidRPr="00DF7CC4">
        <w:rPr>
          <w:rFonts w:eastAsia="宋体" w:hint="eastAsia"/>
        </w:rPr>
        <w:t>。</w:t>
      </w:r>
      <w:r w:rsidR="0082370E" w:rsidRPr="00DF7CC4">
        <w:rPr>
          <w:rFonts w:eastAsia="宋体" w:hint="eastAsia"/>
        </w:rPr>
        <w:t>而</w:t>
      </w:r>
      <w:r w:rsidR="0082370E" w:rsidRPr="00DF7CC4">
        <w:rPr>
          <w:rFonts w:eastAsia="宋体" w:hint="eastAsia"/>
        </w:rPr>
        <w:t>BFS</w:t>
      </w:r>
      <w:r w:rsidR="0082370E" w:rsidRPr="00DF7CC4">
        <w:rPr>
          <w:rFonts w:eastAsia="宋体" w:hint="eastAsia"/>
        </w:rPr>
        <w:t>则</w:t>
      </w:r>
      <w:r w:rsidR="0082370E" w:rsidRPr="00DF7CC4">
        <w:rPr>
          <w:rFonts w:eastAsia="宋体"/>
        </w:rPr>
        <w:t>具有被用来</w:t>
      </w:r>
      <w:r w:rsidR="0082370E" w:rsidRPr="00DF7CC4">
        <w:rPr>
          <w:rFonts w:eastAsia="宋体" w:hint="eastAsia"/>
        </w:rPr>
        <w:t>在</w:t>
      </w:r>
      <w:r w:rsidR="0082370E" w:rsidRPr="00DF7CC4">
        <w:rPr>
          <w:rFonts w:eastAsia="宋体"/>
        </w:rPr>
        <w:t>一</w:t>
      </w:r>
      <w:r w:rsidR="0082370E" w:rsidRPr="00DF7CC4">
        <w:rPr>
          <w:rFonts w:eastAsia="宋体" w:hint="eastAsia"/>
        </w:rPr>
        <w:t>个节点</w:t>
      </w:r>
      <w:r w:rsidR="0082370E" w:rsidRPr="00DF7CC4">
        <w:rPr>
          <w:rFonts w:eastAsia="宋体"/>
        </w:rPr>
        <w:t>到</w:t>
      </w:r>
      <w:r w:rsidR="0082370E" w:rsidRPr="00DF7CC4">
        <w:rPr>
          <w:rFonts w:eastAsia="宋体" w:hint="eastAsia"/>
        </w:rPr>
        <w:t>另一个</w:t>
      </w:r>
      <w:r w:rsidR="0082370E" w:rsidRPr="00DF7CC4">
        <w:rPr>
          <w:rFonts w:eastAsia="宋体"/>
        </w:rPr>
        <w:t>节点之间寻找（</w:t>
      </w:r>
      <w:r w:rsidR="0082370E" w:rsidRPr="00DF7CC4">
        <w:rPr>
          <w:rFonts w:eastAsia="宋体" w:hint="eastAsia"/>
        </w:rPr>
        <w:t>未加权</w:t>
      </w:r>
      <w:r w:rsidR="0082370E" w:rsidRPr="00DF7CC4">
        <w:rPr>
          <w:rFonts w:eastAsia="宋体"/>
        </w:rPr>
        <w:t>）</w:t>
      </w:r>
      <w:r w:rsidR="0082370E" w:rsidRPr="00DF7CC4">
        <w:rPr>
          <w:rFonts w:eastAsia="宋体" w:hint="eastAsia"/>
        </w:rPr>
        <w:t>最短路径的</w:t>
      </w:r>
      <w:r w:rsidR="0082370E" w:rsidRPr="00DF7CC4">
        <w:rPr>
          <w:rFonts w:eastAsia="宋体"/>
        </w:rPr>
        <w:t>作用。</w:t>
      </w:r>
      <w:r w:rsidR="0082370E" w:rsidRPr="00DF7CC4">
        <w:rPr>
          <w:rFonts w:eastAsia="宋体" w:hint="eastAsia"/>
        </w:rPr>
        <w:t>另外，</w:t>
      </w:r>
      <w:r w:rsidR="0082370E" w:rsidRPr="00DF7CC4">
        <w:rPr>
          <w:rFonts w:eastAsia="宋体"/>
        </w:rPr>
        <w:t>我们还介绍了一种</w:t>
      </w:r>
      <w:r w:rsidR="0082370E" w:rsidRPr="00DF7CC4">
        <w:rPr>
          <w:rFonts w:eastAsia="宋体"/>
        </w:rPr>
        <w:t>DFS</w:t>
      </w:r>
      <w:r w:rsidR="0082370E" w:rsidRPr="00DF7CC4">
        <w:rPr>
          <w:rFonts w:eastAsia="宋体" w:hint="eastAsia"/>
        </w:rPr>
        <w:t>变体，</w:t>
      </w:r>
      <w:del w:id="808" w:author="Decheng Fan" w:date="2014-06-10T20:26:00Z">
        <w:r w:rsidR="0082370E" w:rsidRPr="00DF7CC4" w:rsidDel="000E264A">
          <w:rPr>
            <w:rFonts w:eastAsia="宋体" w:hint="eastAsia"/>
          </w:rPr>
          <w:delText>业界</w:delText>
        </w:r>
      </w:del>
      <w:r w:rsidR="0082370E" w:rsidRPr="00DF7CC4">
        <w:rPr>
          <w:rFonts w:eastAsia="宋体"/>
        </w:rPr>
        <w:t>称</w:t>
      </w:r>
      <w:del w:id="809" w:author="Decheng Fan" w:date="2014-06-10T20:26:00Z">
        <w:r w:rsidR="0082370E" w:rsidRPr="00DF7CC4" w:rsidDel="000E264A">
          <w:rPr>
            <w:rFonts w:eastAsia="宋体"/>
          </w:rPr>
          <w:delText>之</w:delText>
        </w:r>
      </w:del>
      <w:r w:rsidR="0082370E" w:rsidRPr="00DF7CC4">
        <w:rPr>
          <w:rFonts w:eastAsia="宋体"/>
        </w:rPr>
        <w:t>为</w:t>
      </w:r>
      <w:r w:rsidR="0082370E" w:rsidRPr="0082370E">
        <w:rPr>
          <w:rFonts w:ascii="宋体" w:eastAsia="宋体" w:hAnsi="宋体" w:hint="eastAsia"/>
          <w:i/>
        </w:rPr>
        <w:t>迭代</w:t>
      </w:r>
      <w:r w:rsidR="0082370E" w:rsidRPr="0082370E">
        <w:rPr>
          <w:rFonts w:ascii="宋体" w:eastAsia="宋体" w:hAnsi="宋体"/>
          <w:i/>
        </w:rPr>
        <w:t>深度</w:t>
      </w:r>
      <w:r w:rsidR="0082370E" w:rsidRPr="0082370E">
        <w:rPr>
          <w:rFonts w:ascii="宋体" w:eastAsia="宋体" w:hAnsi="宋体" w:hint="eastAsia"/>
          <w:i/>
        </w:rPr>
        <w:t>的</w:t>
      </w:r>
      <w:r w:rsidR="0082370E" w:rsidRPr="0082370E">
        <w:rPr>
          <w:rFonts w:ascii="宋体" w:eastAsia="宋体" w:hAnsi="宋体"/>
          <w:i/>
        </w:rPr>
        <w:t>DFS</w:t>
      </w:r>
      <w:r w:rsidR="0082370E">
        <w:rPr>
          <w:rFonts w:ascii="宋体" w:eastAsia="宋体" w:hAnsi="宋体" w:hint="eastAsia"/>
        </w:rPr>
        <w:t>，</w:t>
      </w:r>
      <w:r w:rsidR="0082370E" w:rsidRPr="000E264A">
        <w:rPr>
          <w:rFonts w:eastAsia="宋体" w:hint="eastAsia"/>
          <w:rPrChange w:id="810" w:author="Decheng Fan" w:date="2014-06-10T20:28:00Z">
            <w:rPr>
              <w:rFonts w:ascii="宋体" w:eastAsia="宋体" w:hAnsi="宋体" w:hint="eastAsia"/>
            </w:rPr>
          </w:rPrChange>
        </w:rPr>
        <w:t>虽然</w:t>
      </w:r>
      <w:r w:rsidR="0082370E" w:rsidRPr="000E264A">
        <w:rPr>
          <w:rFonts w:eastAsia="宋体"/>
          <w:rPrChange w:id="811" w:author="Decheng Fan" w:date="2014-06-10T20:28:00Z">
            <w:rPr>
              <w:rFonts w:ascii="宋体" w:eastAsia="宋体" w:hAnsi="宋体"/>
            </w:rPr>
          </w:rPrChange>
        </w:rPr>
        <w:t>它也具有</w:t>
      </w:r>
      <w:r w:rsidR="0082370E" w:rsidRPr="000E264A">
        <w:rPr>
          <w:rFonts w:eastAsia="宋体"/>
          <w:rPrChange w:id="812" w:author="Decheng Fan" w:date="2014-06-10T20:28:00Z">
            <w:rPr>
              <w:rFonts w:ascii="宋体" w:eastAsia="宋体" w:hAnsi="宋体"/>
            </w:rPr>
          </w:rPrChange>
        </w:rPr>
        <w:t>BFS</w:t>
      </w:r>
      <w:r w:rsidR="0082370E" w:rsidRPr="000E264A">
        <w:rPr>
          <w:rFonts w:eastAsia="宋体" w:hint="eastAsia"/>
          <w:rPrChange w:id="813" w:author="Decheng Fan" w:date="2014-06-10T20:28:00Z">
            <w:rPr>
              <w:rFonts w:ascii="宋体" w:eastAsia="宋体" w:hAnsi="宋体" w:hint="eastAsia"/>
            </w:rPr>
          </w:rPrChange>
        </w:rPr>
        <w:t>的</w:t>
      </w:r>
      <w:r w:rsidR="0082370E" w:rsidRPr="000E264A">
        <w:rPr>
          <w:rFonts w:eastAsia="宋体"/>
          <w:rPrChange w:id="814" w:author="Decheng Fan" w:date="2014-06-10T20:28:00Z">
            <w:rPr>
              <w:rFonts w:ascii="宋体" w:eastAsia="宋体" w:hAnsi="宋体"/>
            </w:rPr>
          </w:rPrChange>
        </w:rPr>
        <w:t>作用，但</w:t>
      </w:r>
      <w:r w:rsidR="0082370E" w:rsidRPr="000E264A">
        <w:rPr>
          <w:rFonts w:eastAsia="宋体" w:hint="eastAsia"/>
          <w:rPrChange w:id="815" w:author="Decheng Fan" w:date="2014-06-10T20:28:00Z">
            <w:rPr>
              <w:rFonts w:ascii="宋体" w:eastAsia="宋体" w:hAnsi="宋体" w:hint="eastAsia"/>
            </w:rPr>
          </w:rPrChange>
        </w:rPr>
        <w:t>其</w:t>
      </w:r>
      <w:r w:rsidR="0082370E" w:rsidRPr="000E264A">
        <w:rPr>
          <w:rFonts w:eastAsia="宋体"/>
          <w:rPrChange w:id="816" w:author="Decheng Fan" w:date="2014-06-10T20:28:00Z">
            <w:rPr>
              <w:rFonts w:ascii="宋体" w:eastAsia="宋体" w:hAnsi="宋体"/>
            </w:rPr>
          </w:rPrChange>
        </w:rPr>
        <w:t>在</w:t>
      </w:r>
      <w:r w:rsidR="00E342BC" w:rsidRPr="000E264A">
        <w:rPr>
          <w:rFonts w:eastAsia="宋体" w:hint="eastAsia"/>
          <w:rPrChange w:id="817" w:author="Decheng Fan" w:date="2014-06-10T20:28:00Z">
            <w:rPr>
              <w:rFonts w:ascii="宋体" w:eastAsia="宋体" w:hAnsi="宋体" w:hint="eastAsia"/>
            </w:rPr>
          </w:rPrChange>
        </w:rPr>
        <w:t>大型</w:t>
      </w:r>
      <w:r w:rsidR="00E342BC" w:rsidRPr="000E264A">
        <w:rPr>
          <w:rFonts w:eastAsia="宋体"/>
          <w:rPrChange w:id="818" w:author="Decheng Fan" w:date="2014-06-10T20:28:00Z">
            <w:rPr>
              <w:rFonts w:ascii="宋体" w:eastAsia="宋体" w:hAnsi="宋体"/>
            </w:rPr>
          </w:rPrChange>
        </w:rPr>
        <w:t>树结构搜索</w:t>
      </w:r>
      <w:r w:rsidR="00E342BC" w:rsidRPr="000E264A">
        <w:rPr>
          <w:rFonts w:eastAsia="宋体" w:hint="eastAsia"/>
          <w:rPrChange w:id="819" w:author="Decheng Fan" w:date="2014-06-10T20:28:00Z">
            <w:rPr>
              <w:rFonts w:ascii="宋体" w:eastAsia="宋体" w:hAnsi="宋体" w:hint="eastAsia"/>
            </w:rPr>
          </w:rPrChange>
        </w:rPr>
        <w:t>中所起到</w:t>
      </w:r>
      <w:r w:rsidR="00E342BC" w:rsidRPr="000E264A">
        <w:rPr>
          <w:rFonts w:eastAsia="宋体"/>
          <w:rPrChange w:id="820" w:author="Decheng Fan" w:date="2014-06-10T20:28:00Z">
            <w:rPr>
              <w:rFonts w:ascii="宋体" w:eastAsia="宋体" w:hAnsi="宋体"/>
            </w:rPr>
          </w:rPrChange>
        </w:rPr>
        <w:t>的作用会更大一些</w:t>
      </w:r>
      <w:r w:rsidR="00E342BC" w:rsidRPr="000E264A">
        <w:rPr>
          <w:rFonts w:eastAsia="宋体" w:hint="eastAsia"/>
          <w:rPrChange w:id="821" w:author="Decheng Fan" w:date="2014-06-10T20:28:00Z">
            <w:rPr>
              <w:rFonts w:ascii="宋体" w:eastAsia="宋体" w:hAnsi="宋体" w:hint="eastAsia"/>
            </w:rPr>
          </w:rPrChange>
        </w:rPr>
        <w:t>，</w:t>
      </w:r>
      <w:r w:rsidR="00E342BC" w:rsidRPr="000E264A">
        <w:rPr>
          <w:rFonts w:eastAsia="宋体"/>
          <w:rPrChange w:id="822" w:author="Decheng Fan" w:date="2014-06-10T20:28:00Z">
            <w:rPr>
              <w:rFonts w:ascii="宋体" w:eastAsia="宋体" w:hAnsi="宋体"/>
            </w:rPr>
          </w:rPrChange>
        </w:rPr>
        <w:t>譬如</w:t>
      </w:r>
      <w:r w:rsidR="00E342BC" w:rsidRPr="000E264A">
        <w:rPr>
          <w:rFonts w:eastAsia="宋体" w:hint="eastAsia"/>
          <w:rPrChange w:id="823" w:author="Decheng Fan" w:date="2014-06-10T20:28:00Z">
            <w:rPr>
              <w:rFonts w:ascii="宋体" w:eastAsia="宋体" w:hAnsi="宋体" w:hint="eastAsia"/>
            </w:rPr>
          </w:rPrChange>
        </w:rPr>
        <w:t>我们</w:t>
      </w:r>
      <w:r w:rsidR="00E342BC" w:rsidRPr="000E264A">
        <w:rPr>
          <w:rFonts w:eastAsia="宋体"/>
          <w:rPrChange w:id="824" w:author="Decheng Fan" w:date="2014-06-10T20:28:00Z">
            <w:rPr>
              <w:rFonts w:ascii="宋体" w:eastAsia="宋体" w:hAnsi="宋体"/>
            </w:rPr>
          </w:rPrChange>
        </w:rPr>
        <w:t>将会在</w:t>
      </w:r>
      <w:r w:rsidR="00E342BC" w:rsidRPr="000E264A">
        <w:rPr>
          <w:rFonts w:eastAsia="宋体" w:hint="eastAsia"/>
          <w:rPrChange w:id="825" w:author="Decheng Fan" w:date="2014-06-10T20:28:00Z">
            <w:rPr>
              <w:rFonts w:ascii="宋体" w:eastAsia="宋体" w:hAnsi="宋体" w:hint="eastAsia"/>
            </w:rPr>
          </w:rPrChange>
        </w:rPr>
        <w:t>第</w:t>
      </w:r>
      <w:r w:rsidR="00E342BC" w:rsidRPr="000E264A">
        <w:rPr>
          <w:rFonts w:eastAsia="宋体"/>
          <w:rPrChange w:id="826" w:author="Decheng Fan" w:date="2014-06-10T20:28:00Z">
            <w:rPr>
              <w:rFonts w:ascii="宋体" w:eastAsia="宋体" w:hAnsi="宋体"/>
            </w:rPr>
          </w:rPrChange>
        </w:rPr>
        <w:t>11</w:t>
      </w:r>
      <w:ins w:id="827" w:author="Decheng Fan" w:date="2014-06-10T20:28:00Z">
        <w:r w:rsidR="000E264A">
          <w:rPr>
            <w:rFonts w:eastAsia="宋体" w:hint="eastAsia"/>
          </w:rPr>
          <w:t>章</w:t>
        </w:r>
      </w:ins>
      <w:r w:rsidR="00E342BC" w:rsidRPr="000E264A">
        <w:rPr>
          <w:rFonts w:eastAsia="宋体" w:hint="eastAsia"/>
          <w:rPrChange w:id="828" w:author="Decheng Fan" w:date="2014-06-10T20:28:00Z">
            <w:rPr>
              <w:rFonts w:ascii="宋体" w:eastAsia="宋体" w:hAnsi="宋体" w:hint="eastAsia"/>
            </w:rPr>
          </w:rPrChange>
        </w:rPr>
        <w:t>中</w:t>
      </w:r>
      <w:r w:rsidR="00E342BC" w:rsidRPr="000E264A">
        <w:rPr>
          <w:rFonts w:eastAsia="宋体"/>
          <w:rPrChange w:id="829" w:author="Decheng Fan" w:date="2014-06-10T20:28:00Z">
            <w:rPr>
              <w:rFonts w:ascii="宋体" w:eastAsia="宋体" w:hAnsi="宋体"/>
            </w:rPr>
          </w:rPrChange>
        </w:rPr>
        <w:t>讨论</w:t>
      </w:r>
      <w:r w:rsidR="00E342BC" w:rsidRPr="000E264A">
        <w:rPr>
          <w:rFonts w:eastAsia="宋体" w:hint="eastAsia"/>
          <w:rPrChange w:id="830" w:author="Decheng Fan" w:date="2014-06-10T20:28:00Z">
            <w:rPr>
              <w:rFonts w:ascii="宋体" w:eastAsia="宋体" w:hAnsi="宋体" w:hint="eastAsia"/>
            </w:rPr>
          </w:rPrChange>
        </w:rPr>
        <w:t>状态</w:t>
      </w:r>
      <w:r w:rsidR="00E342BC" w:rsidRPr="000E264A">
        <w:rPr>
          <w:rFonts w:eastAsia="宋体"/>
          <w:rPrChange w:id="831" w:author="Decheng Fan" w:date="2014-06-10T20:28:00Z">
            <w:rPr>
              <w:rFonts w:ascii="宋体" w:eastAsia="宋体" w:hAnsi="宋体"/>
            </w:rPr>
          </w:rPrChange>
        </w:rPr>
        <w:t>空间时</w:t>
      </w:r>
      <w:r w:rsidR="00E342BC" w:rsidRPr="000E264A">
        <w:rPr>
          <w:rFonts w:eastAsia="宋体" w:hint="eastAsia"/>
          <w:rPrChange w:id="832" w:author="Decheng Fan" w:date="2014-06-10T20:28:00Z">
            <w:rPr>
              <w:rFonts w:ascii="宋体" w:eastAsia="宋体" w:hAnsi="宋体" w:hint="eastAsia"/>
            </w:rPr>
          </w:rPrChange>
        </w:rPr>
        <w:t>用到这种</w:t>
      </w:r>
      <w:r w:rsidR="00E342BC" w:rsidRPr="000E264A">
        <w:rPr>
          <w:rFonts w:eastAsia="宋体"/>
          <w:rPrChange w:id="833" w:author="Decheng Fan" w:date="2014-06-10T20:28:00Z">
            <w:rPr>
              <w:rFonts w:ascii="宋体" w:eastAsia="宋体" w:hAnsi="宋体"/>
            </w:rPr>
          </w:rPrChange>
        </w:rPr>
        <w:t>算法。</w:t>
      </w:r>
    </w:p>
    <w:p w14:paraId="40271F72" w14:textId="3E3AE896" w:rsidR="00E342BC" w:rsidRPr="00E62B4D" w:rsidRDefault="00571C8A" w:rsidP="008473DF">
      <w:pPr>
        <w:ind w:firstLine="420"/>
        <w:rPr>
          <w:rFonts w:eastAsia="宋体"/>
        </w:rPr>
      </w:pPr>
      <w:r w:rsidRPr="00E62B4D">
        <w:rPr>
          <w:rFonts w:eastAsia="宋体" w:hint="eastAsia"/>
        </w:rPr>
        <w:t>如果</w:t>
      </w:r>
      <w:r w:rsidRPr="00E62B4D">
        <w:rPr>
          <w:rFonts w:eastAsia="宋体"/>
        </w:rPr>
        <w:t>相关</w:t>
      </w:r>
      <w:r w:rsidRPr="00E62B4D">
        <w:rPr>
          <w:rFonts w:eastAsia="宋体" w:hint="eastAsia"/>
        </w:rPr>
        <w:t>图结构</w:t>
      </w:r>
      <w:r w:rsidRPr="00E62B4D">
        <w:rPr>
          <w:rFonts w:eastAsia="宋体"/>
        </w:rPr>
        <w:t>是由若干个连通分量组成的，我们</w:t>
      </w:r>
      <w:r w:rsidRPr="00E62B4D">
        <w:rPr>
          <w:rFonts w:eastAsia="宋体" w:hint="eastAsia"/>
        </w:rPr>
        <w:t>可能需要针对</w:t>
      </w:r>
      <w:r w:rsidRPr="00E62B4D">
        <w:rPr>
          <w:rFonts w:eastAsia="宋体"/>
        </w:rPr>
        <w:t>各分量</w:t>
      </w:r>
      <w:r w:rsidRPr="00E62B4D">
        <w:rPr>
          <w:rFonts w:eastAsia="宋体" w:hint="eastAsia"/>
        </w:rPr>
        <w:t>分别</w:t>
      </w:r>
      <w:r w:rsidRPr="00E62B4D">
        <w:rPr>
          <w:rFonts w:eastAsia="宋体"/>
        </w:rPr>
        <w:t>重启遍历</w:t>
      </w:r>
      <w:r w:rsidRPr="00E62B4D">
        <w:rPr>
          <w:rFonts w:eastAsia="宋体" w:hint="eastAsia"/>
        </w:rPr>
        <w:t>程序。</w:t>
      </w:r>
      <w:ins w:id="834" w:author="Decheng Fan" w:date="2014-06-10T20:32:00Z">
        <w:r w:rsidR="00786D2B">
          <w:rPr>
            <w:rFonts w:eastAsia="宋体" w:hint="eastAsia"/>
          </w:rPr>
          <w:t>要做到这一点</w:t>
        </w:r>
      </w:ins>
      <w:del w:id="835" w:author="Decheng Fan" w:date="2014-06-10T20:31:00Z">
        <w:r w:rsidRPr="00E62B4D" w:rsidDel="00786D2B">
          <w:rPr>
            <w:rFonts w:eastAsia="宋体" w:hint="eastAsia"/>
          </w:rPr>
          <w:delText>经由这种</w:delText>
        </w:r>
        <w:r w:rsidRPr="00E62B4D" w:rsidDel="00786D2B">
          <w:rPr>
            <w:rFonts w:eastAsia="宋体"/>
          </w:rPr>
          <w:delText>方式</w:delText>
        </w:r>
      </w:del>
      <w:r w:rsidR="00C01223" w:rsidRPr="00E62B4D">
        <w:rPr>
          <w:rFonts w:eastAsia="宋体" w:hint="eastAsia"/>
        </w:rPr>
        <w:t>，</w:t>
      </w:r>
      <w:r w:rsidR="00C01223" w:rsidRPr="00E62B4D">
        <w:rPr>
          <w:rFonts w:eastAsia="宋体"/>
        </w:rPr>
        <w:t>我们可以对</w:t>
      </w:r>
      <w:r w:rsidRPr="00E62B4D">
        <w:rPr>
          <w:rFonts w:eastAsia="宋体" w:hint="eastAsia"/>
        </w:rPr>
        <w:t>图中</w:t>
      </w:r>
      <w:r w:rsidRPr="00E62B4D">
        <w:rPr>
          <w:rFonts w:eastAsia="宋体"/>
        </w:rPr>
        <w:t>所有节点进行</w:t>
      </w:r>
      <w:ins w:id="836" w:author="Decheng Fan" w:date="2014-06-10T20:34:00Z">
        <w:r w:rsidR="00410A3E">
          <w:rPr>
            <w:rFonts w:eastAsia="宋体" w:hint="eastAsia"/>
          </w:rPr>
          <w:t>枚举</w:t>
        </w:r>
      </w:ins>
      <w:del w:id="837" w:author="Decheng Fan" w:date="2014-06-10T20:34:00Z">
        <w:r w:rsidRPr="00E62B4D" w:rsidDel="00410A3E">
          <w:rPr>
            <w:rFonts w:eastAsia="宋体" w:hint="eastAsia"/>
          </w:rPr>
          <w:delText>完全遍历</w:delText>
        </w:r>
      </w:del>
      <w:r w:rsidR="00C01223" w:rsidRPr="00E62B4D">
        <w:rPr>
          <w:rFonts w:eastAsia="宋体" w:hint="eastAsia"/>
        </w:rPr>
        <w:t>，跳过</w:t>
      </w:r>
      <w:r w:rsidR="00C01223" w:rsidRPr="00E62B4D">
        <w:rPr>
          <w:rFonts w:eastAsia="宋体"/>
        </w:rPr>
        <w:t>那些已访问过的</w:t>
      </w:r>
      <w:r w:rsidR="00C01223" w:rsidRPr="00E62B4D">
        <w:rPr>
          <w:rFonts w:eastAsia="宋体" w:hint="eastAsia"/>
        </w:rPr>
        <w:t>节点</w:t>
      </w:r>
      <w:r w:rsidR="00C01223" w:rsidRPr="00E62B4D">
        <w:rPr>
          <w:rFonts w:eastAsia="宋体"/>
        </w:rPr>
        <w:t>，</w:t>
      </w:r>
      <w:ins w:id="838" w:author="Decheng Fan" w:date="2014-06-10T20:32:00Z">
        <w:r w:rsidR="00786D2B">
          <w:rPr>
            <w:rFonts w:eastAsia="宋体" w:hint="eastAsia"/>
          </w:rPr>
          <w:t>并</w:t>
        </w:r>
      </w:ins>
      <w:del w:id="839" w:author="Decheng Fan" w:date="2014-06-10T20:32:00Z">
        <w:r w:rsidR="00C01223" w:rsidRPr="00E62B4D" w:rsidDel="00786D2B">
          <w:rPr>
            <w:rFonts w:eastAsia="宋体" w:hint="eastAsia"/>
          </w:rPr>
          <w:delText>甚至</w:delText>
        </w:r>
      </w:del>
      <w:r w:rsidR="00C01223" w:rsidRPr="00E62B4D">
        <w:rPr>
          <w:rFonts w:eastAsia="宋体"/>
        </w:rPr>
        <w:t>从别处</w:t>
      </w:r>
      <w:r w:rsidR="00C01223" w:rsidRPr="00E62B4D">
        <w:rPr>
          <w:rFonts w:eastAsia="宋体" w:hint="eastAsia"/>
        </w:rPr>
        <w:t>启动</w:t>
      </w:r>
      <w:r w:rsidR="00C01223" w:rsidRPr="00E62B4D">
        <w:rPr>
          <w:rFonts w:eastAsia="宋体"/>
        </w:rPr>
        <w:t>一次遍历</w:t>
      </w:r>
      <w:r w:rsidR="00C01223" w:rsidRPr="00E62B4D">
        <w:rPr>
          <w:rFonts w:eastAsia="宋体" w:hint="eastAsia"/>
        </w:rPr>
        <w:t>程序</w:t>
      </w:r>
      <w:r w:rsidRPr="00E62B4D">
        <w:rPr>
          <w:rFonts w:eastAsia="宋体"/>
        </w:rPr>
        <w:t>。</w:t>
      </w:r>
      <w:r w:rsidR="00C01223" w:rsidRPr="00E62B4D">
        <w:rPr>
          <w:rFonts w:eastAsia="宋体" w:hint="eastAsia"/>
        </w:rPr>
        <w:t>而</w:t>
      </w:r>
      <w:r w:rsidR="00C01223" w:rsidRPr="00E62B4D">
        <w:rPr>
          <w:rFonts w:eastAsia="宋体"/>
        </w:rPr>
        <w:t>在有向图中，</w:t>
      </w:r>
      <w:r w:rsidR="00452A16" w:rsidRPr="00E62B4D">
        <w:rPr>
          <w:rFonts w:eastAsia="宋体" w:hint="eastAsia"/>
        </w:rPr>
        <w:t>这种</w:t>
      </w:r>
      <w:r w:rsidR="00452A16" w:rsidRPr="00E62B4D">
        <w:rPr>
          <w:rFonts w:eastAsia="宋体"/>
        </w:rPr>
        <w:t>方式</w:t>
      </w:r>
      <w:r w:rsidR="00452A16" w:rsidRPr="00E62B4D">
        <w:rPr>
          <w:rFonts w:eastAsia="宋体" w:hint="eastAsia"/>
        </w:rPr>
        <w:t>即使在</w:t>
      </w:r>
      <w:r w:rsidR="00452A16" w:rsidRPr="00E62B4D">
        <w:rPr>
          <w:rFonts w:eastAsia="宋体"/>
        </w:rPr>
        <w:t>图结构</w:t>
      </w:r>
      <w:r w:rsidR="00452A16" w:rsidRPr="00E62B4D">
        <w:rPr>
          <w:rFonts w:eastAsia="宋体" w:hint="eastAsia"/>
        </w:rPr>
        <w:t>整体</w:t>
      </w:r>
      <w:r w:rsidR="00452A16" w:rsidRPr="00E62B4D">
        <w:rPr>
          <w:rFonts w:eastAsia="宋体"/>
        </w:rPr>
        <w:t>连通的情况下</w:t>
      </w:r>
      <w:r w:rsidR="00452A16" w:rsidRPr="00E62B4D">
        <w:rPr>
          <w:rFonts w:eastAsia="宋体" w:hint="eastAsia"/>
        </w:rPr>
        <w:t>有可能</w:t>
      </w:r>
      <w:ins w:id="840" w:author="Decheng Fan" w:date="2014-06-10T20:37:00Z">
        <w:r w:rsidR="00EE1F1C">
          <w:rPr>
            <w:rFonts w:eastAsia="宋体" w:hint="eastAsia"/>
          </w:rPr>
          <w:t>仍</w:t>
        </w:r>
      </w:ins>
      <w:r w:rsidR="00452A16" w:rsidRPr="00E62B4D">
        <w:rPr>
          <w:rFonts w:eastAsia="宋体"/>
        </w:rPr>
        <w:t>是必要的</w:t>
      </w:r>
      <w:r w:rsidR="00DF276A" w:rsidRPr="00E62B4D">
        <w:rPr>
          <w:rFonts w:eastAsia="宋体" w:hint="eastAsia"/>
        </w:rPr>
        <w:t>，</w:t>
      </w:r>
      <w:r w:rsidR="00DF276A" w:rsidRPr="00E62B4D">
        <w:rPr>
          <w:rFonts w:eastAsia="宋体"/>
        </w:rPr>
        <w:t>因为图中</w:t>
      </w:r>
      <w:r w:rsidR="00DF276A" w:rsidRPr="00E62B4D">
        <w:rPr>
          <w:rFonts w:eastAsia="宋体" w:hint="eastAsia"/>
        </w:rPr>
        <w:t>一些</w:t>
      </w:r>
      <w:r w:rsidR="00DF276A" w:rsidRPr="00E62B4D">
        <w:rPr>
          <w:rFonts w:eastAsia="宋体"/>
        </w:rPr>
        <w:t>边的方向可能会成为我们到达某些节点的</w:t>
      </w:r>
      <w:r w:rsidR="00DF276A" w:rsidRPr="00E62B4D">
        <w:rPr>
          <w:rFonts w:eastAsia="宋体" w:hint="eastAsia"/>
        </w:rPr>
        <w:t>阻碍</w:t>
      </w:r>
      <w:r w:rsidR="00DF276A" w:rsidRPr="00E62B4D">
        <w:rPr>
          <w:rFonts w:eastAsia="宋体"/>
        </w:rPr>
        <w:t>。为了</w:t>
      </w:r>
      <w:r w:rsidR="00DF276A" w:rsidRPr="00E62B4D">
        <w:rPr>
          <w:rFonts w:eastAsia="宋体" w:hint="eastAsia"/>
        </w:rPr>
        <w:t>找出</w:t>
      </w:r>
      <w:r w:rsidR="00DF276A" w:rsidRPr="00E62B4D">
        <w:rPr>
          <w:rFonts w:eastAsia="宋体"/>
        </w:rPr>
        <w:t>一个有向图中的</w:t>
      </w:r>
      <w:r w:rsidR="00DF276A" w:rsidRPr="00E62B4D">
        <w:rPr>
          <w:rFonts w:eastAsia="宋体" w:hint="eastAsia"/>
        </w:rPr>
        <w:t>强</w:t>
      </w:r>
      <w:r w:rsidR="00DF276A" w:rsidRPr="00E62B4D">
        <w:rPr>
          <w:rFonts w:eastAsia="宋体"/>
        </w:rPr>
        <w:t>连通分量（</w:t>
      </w:r>
      <w:r w:rsidR="00DF276A" w:rsidRPr="00E62B4D">
        <w:rPr>
          <w:rFonts w:eastAsia="宋体" w:hint="eastAsia"/>
        </w:rPr>
        <w:t>在</w:t>
      </w:r>
      <w:r w:rsidR="00DF276A" w:rsidRPr="00E62B4D">
        <w:rPr>
          <w:rFonts w:eastAsia="宋体"/>
        </w:rPr>
        <w:t>这种分量</w:t>
      </w:r>
      <w:r w:rsidR="00DF276A" w:rsidRPr="00E62B4D">
        <w:rPr>
          <w:rFonts w:eastAsia="宋体" w:hint="eastAsia"/>
        </w:rPr>
        <w:t>中</w:t>
      </w:r>
      <w:r w:rsidR="00DF276A" w:rsidRPr="00E62B4D">
        <w:rPr>
          <w:rFonts w:eastAsia="宋体"/>
        </w:rPr>
        <w:t>，图中的路径可以支持其中任何两个节点之间的彼此到达）</w:t>
      </w:r>
      <w:r w:rsidR="00DF276A" w:rsidRPr="00E62B4D">
        <w:rPr>
          <w:rFonts w:eastAsia="宋体" w:hint="eastAsia"/>
        </w:rPr>
        <w:t>，</w:t>
      </w:r>
      <w:r w:rsidR="00DF276A" w:rsidRPr="00E62B4D">
        <w:rPr>
          <w:rFonts w:eastAsia="宋体"/>
        </w:rPr>
        <w:t>我们可能需要经历一个相对复杂的过程。</w:t>
      </w:r>
      <w:r w:rsidR="00DF276A" w:rsidRPr="00E62B4D">
        <w:rPr>
          <w:rFonts w:eastAsia="宋体" w:hint="eastAsia"/>
        </w:rPr>
        <w:t>我们</w:t>
      </w:r>
      <w:r w:rsidR="00DF276A" w:rsidRPr="00E62B4D">
        <w:rPr>
          <w:rFonts w:eastAsia="宋体"/>
        </w:rPr>
        <w:t>这里讨论的是</w:t>
      </w:r>
      <w:r w:rsidR="00DF276A" w:rsidRPr="008473DF">
        <w:t>Kosaraju</w:t>
      </w:r>
      <w:r w:rsidR="00DF276A" w:rsidRPr="00E62B4D">
        <w:rPr>
          <w:rFonts w:eastAsia="宋体" w:hint="eastAsia"/>
        </w:rPr>
        <w:t>算法</w:t>
      </w:r>
      <w:r w:rsidR="006859DB" w:rsidRPr="00E62B4D">
        <w:rPr>
          <w:rFonts w:eastAsia="宋体" w:hint="eastAsia"/>
        </w:rPr>
        <w:t>，</w:t>
      </w:r>
      <w:r w:rsidR="006859DB" w:rsidRPr="00E62B4D">
        <w:rPr>
          <w:rFonts w:eastAsia="宋体"/>
        </w:rPr>
        <w:t>它会先找出各节点最后完成遍历的时间，然后</w:t>
      </w:r>
      <w:r w:rsidR="006859DB" w:rsidRPr="00E62B4D">
        <w:rPr>
          <w:rFonts w:eastAsia="宋体" w:hint="eastAsia"/>
        </w:rPr>
        <w:t>根据</w:t>
      </w:r>
      <w:r w:rsidR="006859DB" w:rsidRPr="00E62B4D">
        <w:rPr>
          <w:rFonts w:eastAsia="宋体"/>
        </w:rPr>
        <w:t>其完成时间的递减顺序来选择</w:t>
      </w:r>
      <w:r w:rsidR="006859DB" w:rsidRPr="00E62B4D">
        <w:rPr>
          <w:rFonts w:eastAsia="宋体" w:hint="eastAsia"/>
        </w:rPr>
        <w:t>遍历</w:t>
      </w:r>
      <w:r w:rsidR="006859DB" w:rsidRPr="00E62B4D">
        <w:rPr>
          <w:rFonts w:eastAsia="宋体"/>
        </w:rPr>
        <w:t>的起点，在目标图的</w:t>
      </w:r>
      <w:r w:rsidR="006859DB" w:rsidRPr="00E62B4D">
        <w:rPr>
          <w:rFonts w:eastAsia="宋体"/>
          <w:i/>
        </w:rPr>
        <w:t>翻转图</w:t>
      </w:r>
      <w:r w:rsidR="006859DB" w:rsidRPr="00E62B4D">
        <w:rPr>
          <w:rFonts w:eastAsia="宋体" w:hint="eastAsia"/>
        </w:rPr>
        <w:t>（即翻转</w:t>
      </w:r>
      <w:r w:rsidR="006859DB" w:rsidRPr="00E62B4D">
        <w:rPr>
          <w:rFonts w:eastAsia="宋体"/>
        </w:rPr>
        <w:t>图中所有边的方向</w:t>
      </w:r>
      <w:r w:rsidR="006859DB" w:rsidRPr="00E62B4D">
        <w:rPr>
          <w:rFonts w:eastAsia="宋体" w:hint="eastAsia"/>
        </w:rPr>
        <w:t>）</w:t>
      </w:r>
      <w:r w:rsidR="006859DB" w:rsidRPr="00E62B4D">
        <w:rPr>
          <w:rFonts w:eastAsia="宋体"/>
        </w:rPr>
        <w:t>中进行遍历</w:t>
      </w:r>
      <w:r w:rsidR="006859DB" w:rsidRPr="00E62B4D">
        <w:rPr>
          <w:rFonts w:eastAsia="宋体" w:hint="eastAsia"/>
        </w:rPr>
        <w:t>。</w:t>
      </w:r>
    </w:p>
    <w:p w14:paraId="37EE1E9F" w14:textId="77777777" w:rsidR="008473DF" w:rsidRPr="008473DF" w:rsidRDefault="00CA54AC" w:rsidP="007853EC">
      <w:pPr>
        <w:pStyle w:val="3"/>
        <w:rPr>
          <w:lang w:eastAsia="zh-CN"/>
        </w:rPr>
      </w:pPr>
      <w:r>
        <w:rPr>
          <w:rFonts w:hint="eastAsia"/>
          <w:lang w:eastAsia="zh-CN"/>
        </w:rPr>
        <w:t>如果</w:t>
      </w:r>
      <w:r>
        <w:rPr>
          <w:lang w:eastAsia="zh-CN"/>
        </w:rPr>
        <w:t>您感兴趣</w:t>
      </w:r>
      <w:r>
        <w:rPr>
          <w:lang w:eastAsia="zh-CN"/>
        </w:rPr>
        <w:t>……</w:t>
      </w:r>
      <w:r w:rsidR="008473DF" w:rsidRPr="008473DF">
        <w:rPr>
          <w:lang w:eastAsia="zh-CN"/>
        </w:rPr>
        <w:t xml:space="preserve"> </w:t>
      </w:r>
    </w:p>
    <w:p w14:paraId="45199B2B" w14:textId="103B039F" w:rsidR="006859DB" w:rsidRPr="00E62B4D" w:rsidRDefault="00587A91" w:rsidP="00587A91">
      <w:pPr>
        <w:ind w:firstLine="420"/>
        <w:rPr>
          <w:rFonts w:eastAsia="宋体"/>
        </w:rPr>
      </w:pPr>
      <w:r w:rsidRPr="00E62B4D">
        <w:rPr>
          <w:rFonts w:eastAsia="宋体" w:hint="eastAsia"/>
        </w:rPr>
        <w:t>如果</w:t>
      </w:r>
      <w:r w:rsidRPr="00E62B4D">
        <w:rPr>
          <w:rFonts w:eastAsia="宋体"/>
        </w:rPr>
        <w:t>您喜欢遍历</w:t>
      </w:r>
      <w:r w:rsidRPr="00E62B4D">
        <w:rPr>
          <w:rFonts w:eastAsia="宋体" w:hint="eastAsia"/>
        </w:rPr>
        <w:t>，也</w:t>
      </w:r>
      <w:r w:rsidRPr="00E62B4D">
        <w:rPr>
          <w:rFonts w:eastAsia="宋体"/>
        </w:rPr>
        <w:t>不用担心，我们很快就</w:t>
      </w:r>
      <w:ins w:id="841" w:author="Decheng Fan" w:date="2014-06-11T07:34:00Z">
        <w:r w:rsidR="007950F0">
          <w:rPr>
            <w:rFonts w:eastAsia="宋体" w:hint="eastAsia"/>
          </w:rPr>
          <w:t>要去</w:t>
        </w:r>
      </w:ins>
      <w:del w:id="842" w:author="Decheng Fan" w:date="2014-06-11T07:34:00Z">
        <w:r w:rsidRPr="00E62B4D" w:rsidDel="007950F0">
          <w:rPr>
            <w:rFonts w:eastAsia="宋体"/>
          </w:rPr>
          <w:delText>能</w:delText>
        </w:r>
      </w:del>
      <w:r w:rsidRPr="00E62B4D">
        <w:rPr>
          <w:rFonts w:eastAsia="宋体"/>
        </w:rPr>
        <w:t>做</w:t>
      </w:r>
      <w:del w:id="843" w:author="Decheng Fan" w:date="2014-06-11T07:34:00Z">
        <w:r w:rsidRPr="00E62B4D" w:rsidDel="007950F0">
          <w:rPr>
            <w:rFonts w:eastAsia="宋体"/>
          </w:rPr>
          <w:delText>到</w:delText>
        </w:r>
      </w:del>
      <w:r w:rsidRPr="00E62B4D">
        <w:rPr>
          <w:rFonts w:eastAsia="宋体"/>
        </w:rPr>
        <w:t>更多</w:t>
      </w:r>
      <w:ins w:id="844" w:author="Decheng Fan" w:date="2014-06-11T07:34:00Z">
        <w:r w:rsidR="007950F0">
          <w:rPr>
            <w:rFonts w:eastAsia="宋体" w:hint="eastAsia"/>
          </w:rPr>
          <w:t>的</w:t>
        </w:r>
      </w:ins>
      <w:del w:id="845" w:author="Decheng Fan" w:date="2014-06-11T07:34:00Z">
        <w:r w:rsidRPr="00E62B4D" w:rsidDel="007950F0">
          <w:rPr>
            <w:rFonts w:eastAsia="宋体"/>
          </w:rPr>
          <w:delText>事情</w:delText>
        </w:r>
      </w:del>
      <w:ins w:id="846" w:author="Decheng Fan" w:date="2014-06-11T07:34:00Z">
        <w:r w:rsidR="007950F0">
          <w:rPr>
            <w:rFonts w:eastAsia="宋体" w:hint="eastAsia"/>
          </w:rPr>
          <w:t>遍历</w:t>
        </w:r>
      </w:ins>
      <w:r w:rsidRPr="00E62B4D">
        <w:rPr>
          <w:rFonts w:eastAsia="宋体"/>
        </w:rPr>
        <w:t>了。</w:t>
      </w:r>
      <w:r w:rsidRPr="00E62B4D">
        <w:rPr>
          <w:rFonts w:eastAsia="宋体" w:hint="eastAsia"/>
        </w:rPr>
        <w:t>另外</w:t>
      </w:r>
      <w:r w:rsidRPr="00E62B4D">
        <w:rPr>
          <w:rFonts w:eastAsia="宋体"/>
        </w:rPr>
        <w:t>，</w:t>
      </w:r>
      <w:r w:rsidRPr="00E62B4D">
        <w:rPr>
          <w:rFonts w:eastAsia="宋体" w:hint="eastAsia"/>
        </w:rPr>
        <w:t>您</w:t>
      </w:r>
      <w:r w:rsidRPr="00E62B4D">
        <w:rPr>
          <w:rFonts w:eastAsia="宋体"/>
        </w:rPr>
        <w:t>也可以通过</w:t>
      </w:r>
      <w:r w:rsidRPr="00E62B4D">
        <w:rPr>
          <w:rFonts w:eastAsia="宋体" w:hint="eastAsia"/>
        </w:rPr>
        <w:t>C</w:t>
      </w:r>
      <w:r w:rsidRPr="00E62B4D">
        <w:rPr>
          <w:rFonts w:eastAsia="宋体"/>
        </w:rPr>
        <w:t>ormen</w:t>
      </w:r>
      <w:r w:rsidRPr="00E62B4D">
        <w:rPr>
          <w:rFonts w:eastAsia="宋体"/>
        </w:rPr>
        <w:t>等</w:t>
      </w:r>
      <w:r w:rsidRPr="00E62B4D">
        <w:rPr>
          <w:rFonts w:eastAsia="宋体" w:hint="eastAsia"/>
        </w:rPr>
        <w:t>人</w:t>
      </w:r>
      <w:r w:rsidRPr="00E62B4D">
        <w:rPr>
          <w:rFonts w:eastAsia="宋体"/>
        </w:rPr>
        <w:t>的书</w:t>
      </w:r>
      <w:ins w:id="847" w:author="Decheng Fan" w:date="2014-06-11T07:37:00Z">
        <w:r w:rsidR="00924643" w:rsidRPr="00E62B4D">
          <w:rPr>
            <w:rFonts w:eastAsia="宋体" w:hint="eastAsia"/>
          </w:rPr>
          <w:t>（</w:t>
        </w:r>
        <w:r w:rsidR="00924643">
          <w:rPr>
            <w:rFonts w:eastAsia="宋体" w:hint="eastAsia"/>
          </w:rPr>
          <w:t>请</w:t>
        </w:r>
        <w:r w:rsidR="00924643" w:rsidRPr="00E62B4D">
          <w:rPr>
            <w:rFonts w:eastAsia="宋体"/>
          </w:rPr>
          <w:t>参考第</w:t>
        </w:r>
        <w:r w:rsidR="00924643" w:rsidRPr="00E62B4D">
          <w:rPr>
            <w:rFonts w:eastAsia="宋体" w:hint="eastAsia"/>
          </w:rPr>
          <w:t>1</w:t>
        </w:r>
        <w:r w:rsidR="00924643" w:rsidRPr="00E62B4D">
          <w:rPr>
            <w:rFonts w:eastAsia="宋体" w:hint="eastAsia"/>
          </w:rPr>
          <w:t>章</w:t>
        </w:r>
        <w:r w:rsidR="00924643" w:rsidRPr="00E62B4D">
          <w:rPr>
            <w:rFonts w:eastAsia="宋体"/>
          </w:rPr>
          <w:t>的</w:t>
        </w:r>
        <w:r w:rsidR="00924643" w:rsidRPr="00E62B4D">
          <w:rPr>
            <w:rFonts w:eastAsia="宋体" w:hint="eastAsia"/>
          </w:rPr>
          <w:t>“参考资料”部分）</w:t>
        </w:r>
      </w:ins>
      <w:r w:rsidRPr="00E62B4D">
        <w:rPr>
          <w:rFonts w:eastAsia="宋体"/>
        </w:rPr>
        <w:t>来了解更多</w:t>
      </w:r>
      <w:r w:rsidRPr="00E62B4D">
        <w:rPr>
          <w:rFonts w:eastAsia="宋体" w:hint="eastAsia"/>
        </w:rPr>
        <w:t>关于</w:t>
      </w:r>
      <w:r w:rsidRPr="00E62B4D">
        <w:rPr>
          <w:rFonts w:eastAsia="宋体" w:hint="eastAsia"/>
        </w:rPr>
        <w:t>DFS</w:t>
      </w:r>
      <w:r w:rsidRPr="00E62B4D">
        <w:rPr>
          <w:rFonts w:eastAsia="宋体" w:hint="eastAsia"/>
        </w:rPr>
        <w:t>、</w:t>
      </w:r>
      <w:r w:rsidRPr="00E62B4D">
        <w:rPr>
          <w:rFonts w:eastAsia="宋体" w:hint="eastAsia"/>
        </w:rPr>
        <w:t>BFS</w:t>
      </w:r>
      <w:r w:rsidRPr="00E62B4D">
        <w:rPr>
          <w:rFonts w:eastAsia="宋体" w:hint="eastAsia"/>
        </w:rPr>
        <w:t>以及</w:t>
      </w:r>
      <w:r w:rsidRPr="00E62B4D">
        <w:rPr>
          <w:rFonts w:eastAsia="宋体" w:hint="eastAsia"/>
        </w:rPr>
        <w:t>SCC</w:t>
      </w:r>
      <w:r w:rsidRPr="00E62B4D">
        <w:rPr>
          <w:rFonts w:eastAsia="宋体" w:hint="eastAsia"/>
        </w:rPr>
        <w:t>算法</w:t>
      </w:r>
      <w:r w:rsidRPr="00E62B4D">
        <w:rPr>
          <w:rFonts w:eastAsia="宋体"/>
        </w:rPr>
        <w:t>的细节问题</w:t>
      </w:r>
      <w:del w:id="848" w:author="Decheng Fan" w:date="2014-06-11T07:37:00Z">
        <w:r w:rsidRPr="00E62B4D" w:rsidDel="00924643">
          <w:rPr>
            <w:rFonts w:eastAsia="宋体" w:hint="eastAsia"/>
          </w:rPr>
          <w:delText>（对此</w:delText>
        </w:r>
        <w:r w:rsidRPr="00E62B4D" w:rsidDel="00924643">
          <w:rPr>
            <w:rFonts w:eastAsia="宋体"/>
          </w:rPr>
          <w:delText>，</w:delText>
        </w:r>
        <w:r w:rsidRPr="00E62B4D" w:rsidDel="00924643">
          <w:rPr>
            <w:rFonts w:eastAsia="宋体" w:hint="eastAsia"/>
          </w:rPr>
          <w:delText>我们</w:delText>
        </w:r>
        <w:r w:rsidRPr="00E62B4D" w:rsidDel="00924643">
          <w:rPr>
            <w:rFonts w:eastAsia="宋体"/>
          </w:rPr>
          <w:delText>可以参考第</w:delText>
        </w:r>
        <w:r w:rsidRPr="00E62B4D" w:rsidDel="00924643">
          <w:rPr>
            <w:rFonts w:eastAsia="宋体" w:hint="eastAsia"/>
          </w:rPr>
          <w:delText>1</w:delText>
        </w:r>
        <w:r w:rsidRPr="00E62B4D" w:rsidDel="00924643">
          <w:rPr>
            <w:rFonts w:eastAsia="宋体" w:hint="eastAsia"/>
          </w:rPr>
          <w:delText>章</w:delText>
        </w:r>
        <w:r w:rsidRPr="00E62B4D" w:rsidDel="00924643">
          <w:rPr>
            <w:rFonts w:eastAsia="宋体"/>
          </w:rPr>
          <w:delText>的</w:delText>
        </w:r>
        <w:r w:rsidRPr="00E62B4D" w:rsidDel="00924643">
          <w:rPr>
            <w:rFonts w:eastAsia="宋体" w:hint="eastAsia"/>
          </w:rPr>
          <w:delText>“参考资料”部分）</w:delText>
        </w:r>
      </w:del>
      <w:r w:rsidRPr="00E62B4D">
        <w:rPr>
          <w:rFonts w:eastAsia="宋体" w:hint="eastAsia"/>
        </w:rPr>
        <w:t>。如果</w:t>
      </w:r>
      <w:r w:rsidRPr="00E62B4D">
        <w:rPr>
          <w:rFonts w:eastAsia="宋体"/>
        </w:rPr>
        <w:t>您</w:t>
      </w:r>
      <w:ins w:id="849" w:author="Decheng Fan" w:date="2014-06-11T07:37:00Z">
        <w:r w:rsidR="00924643">
          <w:rPr>
            <w:rFonts w:eastAsia="宋体" w:hint="eastAsia"/>
          </w:rPr>
          <w:t>对于</w:t>
        </w:r>
      </w:ins>
      <w:r w:rsidRPr="00E62B4D">
        <w:rPr>
          <w:rFonts w:eastAsia="宋体"/>
        </w:rPr>
        <w:t>查找强连通分量也有兴趣的话，</w:t>
      </w:r>
      <w:del w:id="850" w:author="Decheng Fan" w:date="2014-06-11T07:38:00Z">
        <w:r w:rsidRPr="00E62B4D" w:rsidDel="00924643">
          <w:rPr>
            <w:rFonts w:eastAsia="宋体"/>
          </w:rPr>
          <w:delText>也</w:delText>
        </w:r>
      </w:del>
      <w:r w:rsidRPr="00E62B4D">
        <w:rPr>
          <w:rFonts w:eastAsia="宋体"/>
        </w:rPr>
        <w:t>可以去</w:t>
      </w:r>
      <w:r w:rsidRPr="00E62B4D">
        <w:rPr>
          <w:rFonts w:eastAsia="宋体" w:hint="eastAsia"/>
        </w:rPr>
        <w:t>参考</w:t>
      </w:r>
      <w:r w:rsidRPr="00E62B4D">
        <w:rPr>
          <w:rFonts w:eastAsia="宋体"/>
        </w:rPr>
        <w:t>一下本章</w:t>
      </w:r>
      <w:r w:rsidRPr="00E62B4D">
        <w:rPr>
          <w:rFonts w:eastAsia="宋体" w:hint="eastAsia"/>
        </w:rPr>
        <w:t>“参考资料”部</w:t>
      </w:r>
      <w:r w:rsidRPr="00E62B4D">
        <w:rPr>
          <w:rFonts w:eastAsia="宋体" w:hint="eastAsia"/>
        </w:rPr>
        <w:lastRenderedPageBreak/>
        <w:t>分</w:t>
      </w:r>
      <w:r w:rsidRPr="00E62B4D">
        <w:rPr>
          <w:rFonts w:eastAsia="宋体"/>
        </w:rPr>
        <w:t>所列出的</w:t>
      </w:r>
      <w:r>
        <w:t>Tarjan</w:t>
      </w:r>
      <w:r w:rsidRPr="00E62B4D">
        <w:rPr>
          <w:rFonts w:eastAsia="宋体" w:hint="eastAsia"/>
        </w:rPr>
        <w:t>与</w:t>
      </w:r>
      <w:r w:rsidRPr="008473DF">
        <w:t>Gabow</w:t>
      </w:r>
      <w:r w:rsidRPr="00E62B4D">
        <w:rPr>
          <w:rFonts w:eastAsia="宋体" w:hint="eastAsia"/>
        </w:rPr>
        <w:t>（或者</w:t>
      </w:r>
      <w:r w:rsidRPr="00E62B4D">
        <w:rPr>
          <w:rFonts w:eastAsia="宋体"/>
        </w:rPr>
        <w:t>更确切</w:t>
      </w:r>
      <w:r w:rsidRPr="00E62B4D">
        <w:rPr>
          <w:rFonts w:eastAsia="宋体" w:hint="eastAsia"/>
        </w:rPr>
        <w:t>地</w:t>
      </w:r>
      <w:r w:rsidRPr="00E62B4D">
        <w:rPr>
          <w:rFonts w:eastAsia="宋体"/>
        </w:rPr>
        <w:t>说</w:t>
      </w:r>
      <w:r w:rsidRPr="00E62B4D">
        <w:rPr>
          <w:rFonts w:eastAsia="宋体" w:hint="eastAsia"/>
        </w:rPr>
        <w:t>，</w:t>
      </w:r>
      <w:r w:rsidRPr="00E62B4D">
        <w:rPr>
          <w:rFonts w:eastAsia="宋体"/>
        </w:rPr>
        <w:t>是</w:t>
      </w:r>
      <w:r w:rsidRPr="008473DF">
        <w:t>Cheriyan-Mehlhorn/Gabow</w:t>
      </w:r>
      <w:r w:rsidRPr="00E62B4D">
        <w:rPr>
          <w:rFonts w:eastAsia="宋体" w:hint="eastAsia"/>
        </w:rPr>
        <w:t>）各自</w:t>
      </w:r>
      <w:r w:rsidRPr="00E62B4D">
        <w:rPr>
          <w:rFonts w:eastAsia="宋体"/>
        </w:rPr>
        <w:t>提出的算法</w:t>
      </w:r>
      <w:r w:rsidRPr="00E62B4D">
        <w:rPr>
          <w:rFonts w:eastAsia="宋体" w:hint="eastAsia"/>
        </w:rPr>
        <w:t>。</w:t>
      </w:r>
    </w:p>
    <w:p w14:paraId="02629F8F" w14:textId="77777777" w:rsidR="008473DF" w:rsidRPr="008473DF" w:rsidRDefault="00CA54AC" w:rsidP="007853EC">
      <w:pPr>
        <w:pStyle w:val="3"/>
      </w:pPr>
      <w:r>
        <w:rPr>
          <w:rFonts w:hint="eastAsia"/>
        </w:rPr>
        <w:t>练习题</w:t>
      </w:r>
      <w:r w:rsidR="008473DF" w:rsidRPr="008473DF">
        <w:t xml:space="preserve"> </w:t>
      </w:r>
    </w:p>
    <w:p w14:paraId="1C8FE9BF" w14:textId="158EC3D4" w:rsidR="008473DF" w:rsidRPr="008473DF" w:rsidRDefault="00DC6107" w:rsidP="00CA54AC">
      <w:pPr>
        <w:pStyle w:val="-310"/>
        <w:numPr>
          <w:ilvl w:val="1"/>
          <w:numId w:val="5"/>
        </w:numPr>
        <w:ind w:firstLineChars="0"/>
      </w:pPr>
      <w:r w:rsidRPr="00E62B4D">
        <w:rPr>
          <w:rFonts w:eastAsia="宋体" w:hint="eastAsia"/>
        </w:rPr>
        <w:t>在</w:t>
      </w:r>
      <w:r w:rsidRPr="00E62B4D">
        <w:rPr>
          <w:rFonts w:eastAsia="宋体"/>
        </w:rPr>
        <w:t>清单</w:t>
      </w:r>
      <w:r w:rsidRPr="00E62B4D">
        <w:rPr>
          <w:rFonts w:eastAsia="宋体" w:hint="eastAsia"/>
        </w:rPr>
        <w:t>5</w:t>
      </w:r>
      <w:r w:rsidRPr="00E62B4D">
        <w:rPr>
          <w:rFonts w:eastAsia="宋体"/>
        </w:rPr>
        <w:t>-2</w:t>
      </w:r>
      <w:r w:rsidRPr="00E62B4D">
        <w:rPr>
          <w:rFonts w:eastAsia="宋体" w:hint="eastAsia"/>
        </w:rPr>
        <w:t>的</w:t>
      </w:r>
      <w:r w:rsidRPr="00E62B4D">
        <w:rPr>
          <w:rFonts w:eastAsia="宋体"/>
        </w:rPr>
        <w:t>components</w:t>
      </w:r>
      <w:r w:rsidRPr="00E62B4D">
        <w:rPr>
          <w:rFonts w:eastAsia="宋体"/>
        </w:rPr>
        <w:t>函数中，</w:t>
      </w:r>
      <w:r w:rsidRPr="00E62B4D">
        <w:rPr>
          <w:rFonts w:eastAsia="宋体"/>
        </w:rPr>
        <w:t>seen</w:t>
      </w:r>
      <w:r w:rsidRPr="00E62B4D">
        <w:rPr>
          <w:rFonts w:eastAsia="宋体"/>
        </w:rPr>
        <w:t>节点集合是一次性更新整个</w:t>
      </w:r>
      <w:r w:rsidRPr="00E62B4D">
        <w:rPr>
          <w:rFonts w:eastAsia="宋体" w:hint="eastAsia"/>
        </w:rPr>
        <w:t>分量的。</w:t>
      </w:r>
      <w:r w:rsidRPr="00E62B4D">
        <w:rPr>
          <w:rFonts w:eastAsia="宋体"/>
        </w:rPr>
        <w:t>但</w:t>
      </w:r>
      <w:r w:rsidRPr="00E62B4D">
        <w:rPr>
          <w:rFonts w:eastAsia="宋体" w:hint="eastAsia"/>
        </w:rPr>
        <w:t>这里</w:t>
      </w:r>
      <w:r w:rsidRPr="00E62B4D">
        <w:rPr>
          <w:rFonts w:eastAsia="宋体"/>
        </w:rPr>
        <w:t>的另一个选项</w:t>
      </w:r>
      <w:r w:rsidRPr="00E62B4D">
        <w:rPr>
          <w:rFonts w:eastAsia="宋体" w:hint="eastAsia"/>
        </w:rPr>
        <w:t>是</w:t>
      </w:r>
      <w:r w:rsidRPr="00E62B4D">
        <w:rPr>
          <w:rFonts w:eastAsia="宋体"/>
        </w:rPr>
        <w:t>在</w:t>
      </w:r>
      <w:ins w:id="851" w:author="Decheng Fan" w:date="2014-06-11T07:38:00Z">
        <w:r w:rsidR="00D34501">
          <w:rPr>
            <w:rFonts w:eastAsia="宋体" w:hint="eastAsia"/>
          </w:rPr>
          <w:t>walk</w:t>
        </w:r>
      </w:ins>
      <w:ins w:id="852" w:author="Decheng Fan" w:date="2014-06-11T07:39:00Z">
        <w:r w:rsidR="00D34501">
          <w:rPr>
            <w:rFonts w:eastAsia="宋体" w:hint="eastAsia"/>
          </w:rPr>
          <w:t>函数</w:t>
        </w:r>
      </w:ins>
      <w:del w:id="853" w:author="Decheng Fan" w:date="2014-06-11T07:38:00Z">
        <w:r w:rsidRPr="00E62B4D" w:rsidDel="00D34501">
          <w:rPr>
            <w:rFonts w:eastAsia="宋体"/>
          </w:rPr>
          <w:delText>前进过程</w:delText>
        </w:r>
      </w:del>
      <w:r w:rsidRPr="00E62B4D">
        <w:rPr>
          <w:rFonts w:eastAsia="宋体"/>
        </w:rPr>
        <w:t>中逐个将节点添加进去</w:t>
      </w:r>
      <w:r w:rsidRPr="00E62B4D">
        <w:rPr>
          <w:rFonts w:eastAsia="宋体" w:hint="eastAsia"/>
        </w:rPr>
        <w:t>。</w:t>
      </w:r>
      <w:r w:rsidRPr="00E62B4D">
        <w:rPr>
          <w:rFonts w:eastAsia="宋体"/>
        </w:rPr>
        <w:t>您</w:t>
      </w:r>
      <w:r w:rsidRPr="00E62B4D">
        <w:rPr>
          <w:rFonts w:eastAsia="宋体" w:hint="eastAsia"/>
        </w:rPr>
        <w:t>觉得</w:t>
      </w:r>
      <w:r w:rsidRPr="00E62B4D">
        <w:rPr>
          <w:rFonts w:eastAsia="宋体"/>
        </w:rPr>
        <w:t>这两种选项的区别在哪里？还是它们根本没有什么不同</w:t>
      </w:r>
      <w:r w:rsidRPr="00E62B4D">
        <w:rPr>
          <w:rFonts w:eastAsia="宋体" w:hint="eastAsia"/>
        </w:rPr>
        <w:t>？</w:t>
      </w:r>
    </w:p>
    <w:p w14:paraId="58071217" w14:textId="59C0AAC2" w:rsidR="008473DF" w:rsidRPr="008473DF" w:rsidRDefault="00DC6107" w:rsidP="00CA54AC">
      <w:pPr>
        <w:pStyle w:val="-310"/>
        <w:numPr>
          <w:ilvl w:val="1"/>
          <w:numId w:val="5"/>
        </w:numPr>
        <w:ind w:firstLineChars="0"/>
      </w:pPr>
      <w:r w:rsidRPr="00E62B4D">
        <w:rPr>
          <w:rFonts w:eastAsia="宋体" w:hint="eastAsia"/>
        </w:rPr>
        <w:t>在</w:t>
      </w:r>
      <w:r w:rsidRPr="00E62B4D">
        <w:rPr>
          <w:rFonts w:eastAsia="宋体"/>
        </w:rPr>
        <w:t>面对一个</w:t>
      </w:r>
      <w:ins w:id="854" w:author="Decheng Fan" w:date="2014-06-11T07:44:00Z">
        <w:r w:rsidR="006271B8">
          <w:rPr>
            <w:rFonts w:eastAsia="宋体" w:hint="eastAsia"/>
          </w:rPr>
          <w:t>每个</w:t>
        </w:r>
      </w:ins>
      <w:r w:rsidRPr="00E62B4D">
        <w:rPr>
          <w:rFonts w:eastAsia="宋体" w:hint="eastAsia"/>
        </w:rPr>
        <w:t>节点</w:t>
      </w:r>
      <w:del w:id="855" w:author="Decheng Fan" w:date="2014-06-11T07:44:00Z">
        <w:r w:rsidRPr="00E62B4D" w:rsidDel="006271B8">
          <w:rPr>
            <w:rFonts w:eastAsia="宋体"/>
          </w:rPr>
          <w:delText>深度均匀</w:delText>
        </w:r>
      </w:del>
      <w:r w:rsidRPr="00E62B4D">
        <w:rPr>
          <w:rFonts w:eastAsia="宋体"/>
        </w:rPr>
        <w:t>的</w:t>
      </w:r>
      <w:ins w:id="856" w:author="Decheng Fan" w:date="2014-06-11T07:44:00Z">
        <w:r w:rsidR="006271B8">
          <w:rPr>
            <w:rFonts w:eastAsia="宋体" w:hint="eastAsia"/>
          </w:rPr>
          <w:t>度</w:t>
        </w:r>
      </w:ins>
      <w:ins w:id="857" w:author="Decheng Fan" w:date="2014-06-11T07:45:00Z">
        <w:r w:rsidR="006271B8">
          <w:rPr>
            <w:rFonts w:eastAsia="宋体" w:hint="eastAsia"/>
          </w:rPr>
          <w:t>（</w:t>
        </w:r>
        <w:r w:rsidR="006271B8">
          <w:rPr>
            <w:rFonts w:eastAsia="宋体" w:hint="eastAsia"/>
          </w:rPr>
          <w:t>degree</w:t>
        </w:r>
        <w:r w:rsidR="006271B8">
          <w:rPr>
            <w:rFonts w:eastAsia="宋体" w:hint="eastAsia"/>
          </w:rPr>
          <w:t>）都是偶数的</w:t>
        </w:r>
      </w:ins>
      <w:r w:rsidRPr="00E62B4D">
        <w:rPr>
          <w:rFonts w:eastAsia="宋体"/>
        </w:rPr>
        <w:t>图结构</w:t>
      </w:r>
      <w:r w:rsidRPr="00E62B4D">
        <w:rPr>
          <w:rFonts w:eastAsia="宋体" w:hint="eastAsia"/>
        </w:rPr>
        <w:t>时</w:t>
      </w:r>
      <w:r w:rsidRPr="00E62B4D">
        <w:rPr>
          <w:rFonts w:eastAsia="宋体"/>
        </w:rPr>
        <w:t>，您</w:t>
      </w:r>
      <w:r w:rsidRPr="00E62B4D">
        <w:rPr>
          <w:rFonts w:eastAsia="宋体" w:hint="eastAsia"/>
        </w:rPr>
        <w:t>会</w:t>
      </w:r>
      <w:r w:rsidRPr="00E62B4D">
        <w:rPr>
          <w:rFonts w:eastAsia="宋体"/>
        </w:rPr>
        <w:t>用</w:t>
      </w:r>
      <w:r w:rsidRPr="00E62B4D">
        <w:rPr>
          <w:rFonts w:eastAsia="宋体" w:hint="eastAsia"/>
        </w:rPr>
        <w:t>何种</w:t>
      </w:r>
      <w:r w:rsidRPr="00E62B4D">
        <w:rPr>
          <w:rFonts w:eastAsia="宋体"/>
        </w:rPr>
        <w:t>方式寻找其中的欧拉</w:t>
      </w:r>
      <w:r w:rsidRPr="00E62B4D">
        <w:rPr>
          <w:rFonts w:eastAsia="宋体" w:hint="eastAsia"/>
        </w:rPr>
        <w:t>环路</w:t>
      </w:r>
      <w:r w:rsidRPr="00E62B4D">
        <w:rPr>
          <w:rFonts w:eastAsia="宋体"/>
        </w:rPr>
        <w:t>？</w:t>
      </w:r>
    </w:p>
    <w:p w14:paraId="224DD4B3" w14:textId="405E6FDF" w:rsidR="00DC6107" w:rsidRPr="008473DF" w:rsidRDefault="00DC6107" w:rsidP="00DC6107">
      <w:pPr>
        <w:pStyle w:val="-310"/>
        <w:numPr>
          <w:ilvl w:val="1"/>
          <w:numId w:val="5"/>
        </w:numPr>
        <w:ind w:firstLineChars="0"/>
      </w:pPr>
      <w:r w:rsidRPr="00E62B4D">
        <w:rPr>
          <w:rFonts w:eastAsia="宋体" w:hint="eastAsia"/>
        </w:rPr>
        <w:t>如果在</w:t>
      </w:r>
      <w:r w:rsidRPr="00E62B4D">
        <w:rPr>
          <w:rFonts w:eastAsia="宋体"/>
        </w:rPr>
        <w:t>一个有向图中，每个节点的入</w:t>
      </w:r>
      <w:r w:rsidRPr="00E62B4D">
        <w:rPr>
          <w:rFonts w:eastAsia="宋体" w:hint="eastAsia"/>
        </w:rPr>
        <w:t>度</w:t>
      </w:r>
      <w:r w:rsidRPr="00E62B4D">
        <w:rPr>
          <w:rFonts w:eastAsia="宋体"/>
        </w:rPr>
        <w:t>与出度是</w:t>
      </w:r>
      <w:r w:rsidRPr="00E62B4D">
        <w:rPr>
          <w:rFonts w:eastAsia="宋体" w:hint="eastAsia"/>
        </w:rPr>
        <w:t>相同的</w:t>
      </w:r>
      <w:r w:rsidRPr="00E62B4D">
        <w:rPr>
          <w:rFonts w:eastAsia="宋体"/>
        </w:rPr>
        <w:t>，我们就会找到一条</w:t>
      </w:r>
      <w:r w:rsidRPr="00E62B4D">
        <w:rPr>
          <w:rFonts w:eastAsia="宋体"/>
          <w:i/>
        </w:rPr>
        <w:t>有向</w:t>
      </w:r>
      <w:r w:rsidRPr="00E62B4D">
        <w:rPr>
          <w:rFonts w:eastAsia="宋体"/>
        </w:rPr>
        <w:t>的欧拉环</w:t>
      </w:r>
      <w:r w:rsidRPr="00E62B4D">
        <w:rPr>
          <w:rFonts w:eastAsia="宋体" w:hint="eastAsia"/>
        </w:rPr>
        <w:t>路。这</w:t>
      </w:r>
      <w:r w:rsidRPr="00E62B4D">
        <w:rPr>
          <w:rFonts w:eastAsia="宋体"/>
        </w:rPr>
        <w:t>其中的缘由是什么？您如何看待它与</w:t>
      </w:r>
      <w:del w:id="858" w:author="Decheng Fan" w:date="2014-05-30T08:56:00Z">
        <w:r w:rsidRPr="008473DF" w:rsidDel="0034798B">
          <w:delText>Tr</w:delText>
        </w:r>
        <w:r w:rsidDel="0034798B">
          <w:delText>e</w:delText>
        </w:r>
        <w:r w:rsidRPr="008473DF" w:rsidDel="0034798B">
          <w:delText>maux</w:delText>
        </w:r>
      </w:del>
      <w:ins w:id="859" w:author="Decheng Fan" w:date="2014-05-30T08:56:00Z">
        <w:r w:rsidR="0034798B">
          <w:t>Trémaux</w:t>
        </w:r>
      </w:ins>
      <w:r w:rsidRPr="00E62B4D">
        <w:rPr>
          <w:rFonts w:eastAsia="宋体" w:hint="eastAsia"/>
        </w:rPr>
        <w:t>算法</w:t>
      </w:r>
      <w:r w:rsidRPr="00E62B4D">
        <w:rPr>
          <w:rFonts w:eastAsia="宋体"/>
        </w:rPr>
        <w:t>之间的关联</w:t>
      </w:r>
      <w:r w:rsidRPr="00E62B4D">
        <w:rPr>
          <w:rFonts w:eastAsia="宋体" w:hint="eastAsia"/>
        </w:rPr>
        <w:t>？</w:t>
      </w:r>
    </w:p>
    <w:p w14:paraId="1EE5906D" w14:textId="77777777" w:rsidR="008473DF" w:rsidRPr="008473DF" w:rsidRDefault="00DC6107" w:rsidP="00CA54AC">
      <w:pPr>
        <w:pStyle w:val="-310"/>
        <w:numPr>
          <w:ilvl w:val="1"/>
          <w:numId w:val="5"/>
        </w:numPr>
        <w:ind w:firstLineChars="0"/>
      </w:pPr>
      <w:r w:rsidRPr="00E62B4D">
        <w:rPr>
          <w:rFonts w:eastAsia="宋体" w:hint="eastAsia"/>
        </w:rPr>
        <w:t>在图像</w:t>
      </w:r>
      <w:r w:rsidRPr="00E62B4D">
        <w:rPr>
          <w:rFonts w:eastAsia="宋体"/>
        </w:rPr>
        <w:t>处理中</w:t>
      </w:r>
      <w:r w:rsidRPr="00E62B4D">
        <w:rPr>
          <w:rFonts w:eastAsia="宋体" w:hint="eastAsia"/>
        </w:rPr>
        <w:t>，</w:t>
      </w:r>
      <w:r w:rsidRPr="00E62B4D">
        <w:rPr>
          <w:rFonts w:eastAsia="宋体"/>
        </w:rPr>
        <w:t>有一个被称之为</w:t>
      </w:r>
      <w:r w:rsidRPr="00E62B4D">
        <w:rPr>
          <w:rFonts w:eastAsia="宋体" w:hint="eastAsia"/>
          <w:i/>
        </w:rPr>
        <w:t>色彩</w:t>
      </w:r>
      <w:r w:rsidRPr="00E62B4D">
        <w:rPr>
          <w:rFonts w:eastAsia="宋体"/>
          <w:i/>
        </w:rPr>
        <w:t>填充</w:t>
      </w:r>
      <w:r w:rsidRPr="002D6A3A">
        <w:rPr>
          <w:rFonts w:eastAsia="宋体" w:hint="eastAsia"/>
          <w:rPrChange w:id="860" w:author="Decheng Fan" w:date="2014-06-11T07:46:00Z">
            <w:rPr>
              <w:rFonts w:eastAsia="宋体" w:hint="eastAsia"/>
              <w:i/>
            </w:rPr>
          </w:rPrChange>
        </w:rPr>
        <w:t>（</w:t>
      </w:r>
      <w:r w:rsidRPr="00DC6107">
        <w:rPr>
          <w:i/>
        </w:rPr>
        <w:t>flood fill</w:t>
      </w:r>
      <w:r w:rsidRPr="002D6A3A">
        <w:rPr>
          <w:rFonts w:eastAsia="宋体" w:hint="eastAsia"/>
          <w:rPrChange w:id="861" w:author="Decheng Fan" w:date="2014-06-11T07:46:00Z">
            <w:rPr>
              <w:rFonts w:eastAsia="宋体" w:hint="eastAsia"/>
              <w:i/>
            </w:rPr>
          </w:rPrChange>
        </w:rPr>
        <w:t>）</w:t>
      </w:r>
      <w:r w:rsidRPr="00E62B4D">
        <w:rPr>
          <w:rFonts w:eastAsia="宋体"/>
        </w:rPr>
        <w:t>的基本操作</w:t>
      </w:r>
      <w:r w:rsidRPr="00E62B4D">
        <w:rPr>
          <w:rFonts w:eastAsia="宋体" w:hint="eastAsia"/>
        </w:rPr>
        <w:t>，它</w:t>
      </w:r>
      <w:r w:rsidRPr="00E62B4D">
        <w:rPr>
          <w:rFonts w:eastAsia="宋体"/>
        </w:rPr>
        <w:t>会在某一区域内填充一种单色</w:t>
      </w:r>
      <w:r w:rsidRPr="00E62B4D">
        <w:rPr>
          <w:rFonts w:eastAsia="宋体" w:hint="eastAsia"/>
        </w:rPr>
        <w:t>。在</w:t>
      </w:r>
      <w:r w:rsidRPr="00E62B4D">
        <w:rPr>
          <w:rFonts w:eastAsia="宋体"/>
        </w:rPr>
        <w:t>一些绘图应用程序</w:t>
      </w:r>
      <w:r w:rsidRPr="00E62B4D">
        <w:rPr>
          <w:rFonts w:eastAsia="宋体" w:hint="eastAsia"/>
        </w:rPr>
        <w:t>（譬如</w:t>
      </w:r>
      <w:r>
        <w:t>GIMP</w:t>
      </w:r>
      <w:r w:rsidRPr="00E62B4D">
        <w:rPr>
          <w:rFonts w:eastAsia="宋体" w:hint="eastAsia"/>
        </w:rPr>
        <w:t>或</w:t>
      </w:r>
      <w:r w:rsidRPr="008473DF">
        <w:t>Adobe Photoshop</w:t>
      </w:r>
      <w:r w:rsidRPr="00E62B4D">
        <w:rPr>
          <w:rFonts w:eastAsia="宋体" w:hint="eastAsia"/>
        </w:rPr>
        <w:t>）</w:t>
      </w:r>
      <w:r w:rsidRPr="00E62B4D">
        <w:rPr>
          <w:rFonts w:eastAsia="宋体"/>
        </w:rPr>
        <w:t>中</w:t>
      </w:r>
      <w:r w:rsidRPr="00E62B4D">
        <w:rPr>
          <w:rFonts w:eastAsia="宋体" w:hint="eastAsia"/>
        </w:rPr>
        <w:t>，</w:t>
      </w:r>
      <w:r w:rsidRPr="00E62B4D">
        <w:rPr>
          <w:rFonts w:eastAsia="宋体"/>
        </w:rPr>
        <w:t>它</w:t>
      </w:r>
      <w:r w:rsidRPr="00E62B4D">
        <w:rPr>
          <w:rFonts w:eastAsia="宋体" w:hint="eastAsia"/>
        </w:rPr>
        <w:t>往往</w:t>
      </w:r>
      <w:r w:rsidRPr="00E62B4D">
        <w:rPr>
          <w:rFonts w:eastAsia="宋体"/>
        </w:rPr>
        <w:t>就是油漆桶这样的工具，您</w:t>
      </w:r>
      <w:r w:rsidRPr="00E62B4D">
        <w:rPr>
          <w:rFonts w:eastAsia="宋体" w:hint="eastAsia"/>
        </w:rPr>
        <w:t>觉得</w:t>
      </w:r>
      <w:r w:rsidRPr="00E62B4D">
        <w:rPr>
          <w:rFonts w:eastAsia="宋体"/>
        </w:rPr>
        <w:t>这种填充</w:t>
      </w:r>
      <w:r w:rsidRPr="00E62B4D">
        <w:rPr>
          <w:rFonts w:eastAsia="宋体" w:hint="eastAsia"/>
        </w:rPr>
        <w:t>操作应该</w:t>
      </w:r>
      <w:r w:rsidRPr="00E62B4D">
        <w:rPr>
          <w:rFonts w:eastAsia="宋体"/>
        </w:rPr>
        <w:t>要如何实现</w:t>
      </w:r>
      <w:r w:rsidRPr="00E62B4D">
        <w:rPr>
          <w:rFonts w:eastAsia="宋体" w:hint="eastAsia"/>
        </w:rPr>
        <w:t>呢</w:t>
      </w:r>
      <w:r w:rsidRPr="00E62B4D">
        <w:rPr>
          <w:rFonts w:eastAsia="宋体"/>
        </w:rPr>
        <w:t>？</w:t>
      </w:r>
    </w:p>
    <w:p w14:paraId="67E25E51" w14:textId="3B5FFA70" w:rsidR="008473DF" w:rsidRPr="008473DF" w:rsidRDefault="009D0B49" w:rsidP="006F13FC">
      <w:pPr>
        <w:pStyle w:val="-310"/>
        <w:numPr>
          <w:ilvl w:val="1"/>
          <w:numId w:val="5"/>
        </w:numPr>
        <w:ind w:firstLineChars="0"/>
      </w:pPr>
      <w:del w:id="862" w:author="Decheng Fan" w:date="2014-06-11T08:40:00Z">
        <w:r w:rsidDel="005213CD">
          <w:delText> </w:delText>
        </w:r>
      </w:del>
      <w:r w:rsidR="00007860" w:rsidRPr="00D92688">
        <w:rPr>
          <w:rFonts w:eastAsia="宋体"/>
        </w:rPr>
        <w:t>在希腊</w:t>
      </w:r>
      <w:r w:rsidR="00007860" w:rsidRPr="00D92688">
        <w:rPr>
          <w:rFonts w:eastAsia="宋体" w:hint="eastAsia"/>
        </w:rPr>
        <w:t>神话中，</w:t>
      </w:r>
      <w:r w:rsidR="00007860" w:rsidRPr="008473DF">
        <w:t>Aria</w:t>
      </w:r>
      <w:r w:rsidR="00007860">
        <w:t>dne</w:t>
      </w:r>
      <w:r w:rsidR="00007860" w:rsidRPr="00D92688">
        <w:rPr>
          <w:rFonts w:eastAsia="宋体" w:hint="eastAsia"/>
        </w:rPr>
        <w:t>在</w:t>
      </w:r>
      <w:r w:rsidR="00007860" w:rsidRPr="00D92688">
        <w:rPr>
          <w:rFonts w:eastAsia="宋体"/>
        </w:rPr>
        <w:t>帮助</w:t>
      </w:r>
      <w:r w:rsidR="00007860" w:rsidRPr="008473DF">
        <w:t>Theseus</w:t>
      </w:r>
      <w:r w:rsidR="00007860" w:rsidRPr="00D92688">
        <w:rPr>
          <w:rFonts w:eastAsia="宋体" w:hint="eastAsia"/>
        </w:rPr>
        <w:t>战胜</w:t>
      </w:r>
      <w:r w:rsidR="00007860" w:rsidRPr="00D92688">
        <w:rPr>
          <w:rFonts w:eastAsia="宋体"/>
        </w:rPr>
        <w:t>了牛头人之后，给了</w:t>
      </w:r>
      <w:r w:rsidR="00007860" w:rsidRPr="00D92688">
        <w:rPr>
          <w:rFonts w:eastAsia="宋体" w:hint="eastAsia"/>
        </w:rPr>
        <w:t>他</w:t>
      </w:r>
      <w:r w:rsidR="00007860" w:rsidRPr="00D92688">
        <w:rPr>
          <w:rFonts w:eastAsia="宋体"/>
        </w:rPr>
        <w:t>一个羊毛</w:t>
      </w:r>
      <w:r w:rsidR="00007860" w:rsidRPr="00D92688">
        <w:rPr>
          <w:rFonts w:eastAsia="宋体" w:hint="eastAsia"/>
        </w:rPr>
        <w:t>线</w:t>
      </w:r>
      <w:r w:rsidR="00007860" w:rsidRPr="00D92688">
        <w:rPr>
          <w:rFonts w:eastAsia="宋体"/>
        </w:rPr>
        <w:t>球，以便让他</w:t>
      </w:r>
      <w:r w:rsidR="00007860" w:rsidRPr="00D92688">
        <w:rPr>
          <w:rFonts w:eastAsia="宋体" w:hint="eastAsia"/>
        </w:rPr>
        <w:t>能</w:t>
      </w:r>
      <w:r w:rsidR="00007860" w:rsidRPr="00D92688">
        <w:rPr>
          <w:rFonts w:eastAsia="宋体"/>
        </w:rPr>
        <w:t>逃离迷宫。</w:t>
      </w:r>
      <w:r w:rsidR="00730B2D" w:rsidRPr="00D92688">
        <w:rPr>
          <w:rFonts w:eastAsia="宋体" w:hint="eastAsia"/>
        </w:rPr>
        <w:t>但</w:t>
      </w:r>
      <w:r w:rsidR="00730B2D" w:rsidRPr="00D92688">
        <w:rPr>
          <w:rFonts w:eastAsia="宋体"/>
        </w:rPr>
        <w:t>如果</w:t>
      </w:r>
      <w:r w:rsidR="00730B2D" w:rsidRPr="008473DF">
        <w:t>Theseus</w:t>
      </w:r>
      <w:r w:rsidR="00730B2D" w:rsidRPr="00D92688">
        <w:rPr>
          <w:rFonts w:eastAsia="宋体" w:hint="eastAsia"/>
        </w:rPr>
        <w:t>在</w:t>
      </w:r>
      <w:r w:rsidR="00D611F7" w:rsidRPr="00D92688">
        <w:rPr>
          <w:rFonts w:eastAsia="宋体"/>
        </w:rPr>
        <w:t>他</w:t>
      </w:r>
      <w:ins w:id="863" w:author="Decheng Fan" w:date="2014-06-11T08:41:00Z">
        <w:r w:rsidR="005213CD">
          <w:rPr>
            <w:rFonts w:eastAsia="宋体" w:hint="eastAsia"/>
          </w:rPr>
          <w:t>来</w:t>
        </w:r>
      </w:ins>
      <w:del w:id="864" w:author="Decheng Fan" w:date="2014-06-11T08:40:00Z">
        <w:r w:rsidR="00D611F7" w:rsidRPr="00D92688" w:rsidDel="005213CD">
          <w:rPr>
            <w:rFonts w:eastAsia="宋体"/>
          </w:rPr>
          <w:delText>出去</w:delText>
        </w:r>
      </w:del>
      <w:r w:rsidR="00D611F7" w:rsidRPr="00D92688">
        <w:rPr>
          <w:rFonts w:eastAsia="宋体"/>
        </w:rPr>
        <w:t>的路上</w:t>
      </w:r>
      <w:ins w:id="865" w:author="Decheng Fan" w:date="2014-06-11T08:41:00Z">
        <w:r w:rsidR="005213CD">
          <w:rPr>
            <w:rFonts w:eastAsia="宋体" w:hint="eastAsia"/>
          </w:rPr>
          <w:t>，</w:t>
        </w:r>
        <w:commentRangeStart w:id="866"/>
        <w:r w:rsidR="005213CD">
          <w:rPr>
            <w:rFonts w:eastAsia="宋体" w:hint="eastAsia"/>
          </w:rPr>
          <w:t>进迷宫之前</w:t>
        </w:r>
        <w:commentRangeEnd w:id="866"/>
        <w:r w:rsidR="005213CD">
          <w:rPr>
            <w:rStyle w:val="af3"/>
          </w:rPr>
          <w:commentReference w:id="866"/>
        </w:r>
      </w:ins>
      <w:r w:rsidR="00D611F7" w:rsidRPr="00D92688">
        <w:rPr>
          <w:rFonts w:eastAsia="宋体"/>
        </w:rPr>
        <w:t>忘记了桩住线头，</w:t>
      </w:r>
      <w:r w:rsidR="006F13FC" w:rsidRPr="00D92688">
        <w:rPr>
          <w:rFonts w:eastAsia="宋体" w:hint="eastAsia"/>
        </w:rPr>
        <w:t>而且</w:t>
      </w:r>
      <w:del w:id="867" w:author="Decheng Fan" w:date="2014-06-11T08:43:00Z">
        <w:r w:rsidR="00D611F7" w:rsidRPr="00D92688" w:rsidDel="005213CD">
          <w:rPr>
            <w:rFonts w:eastAsia="宋体"/>
          </w:rPr>
          <w:delText>这个</w:delText>
        </w:r>
        <w:r w:rsidR="00D611F7" w:rsidRPr="00D92688" w:rsidDel="005213CD">
          <w:rPr>
            <w:rFonts w:eastAsia="宋体" w:hint="eastAsia"/>
          </w:rPr>
          <w:delText>球</w:delText>
        </w:r>
      </w:del>
      <w:r w:rsidR="00D611F7" w:rsidRPr="00D92688">
        <w:rPr>
          <w:rFonts w:eastAsia="宋体"/>
        </w:rPr>
        <w:t>只在他</w:t>
      </w:r>
      <w:r w:rsidR="006F13FC" w:rsidRPr="00D92688">
        <w:rPr>
          <w:rFonts w:eastAsia="宋体" w:hint="eastAsia"/>
        </w:rPr>
        <w:t>彻底</w:t>
      </w:r>
      <w:r w:rsidR="00D611F7" w:rsidRPr="00D92688">
        <w:rPr>
          <w:rFonts w:eastAsia="宋体"/>
        </w:rPr>
        <w:t>迷路时</w:t>
      </w:r>
      <w:commentRangeStart w:id="868"/>
      <w:ins w:id="869" w:author="Decheng Fan" w:date="2014-06-11T08:43:00Z">
        <w:r w:rsidR="005213CD">
          <w:rPr>
            <w:rFonts w:eastAsia="宋体" w:hint="eastAsia"/>
          </w:rPr>
          <w:t>才想起</w:t>
        </w:r>
        <w:commentRangeEnd w:id="868"/>
        <w:r w:rsidR="005213CD">
          <w:rPr>
            <w:rStyle w:val="af3"/>
          </w:rPr>
          <w:commentReference w:id="868"/>
        </w:r>
        <w:r w:rsidR="005213CD" w:rsidRPr="00D92688">
          <w:rPr>
            <w:rFonts w:eastAsia="宋体"/>
          </w:rPr>
          <w:t>这个</w:t>
        </w:r>
        <w:r w:rsidR="005213CD" w:rsidRPr="00D92688">
          <w:rPr>
            <w:rFonts w:eastAsia="宋体" w:hint="eastAsia"/>
          </w:rPr>
          <w:t>球</w:t>
        </w:r>
      </w:ins>
      <w:del w:id="870" w:author="Decheng Fan" w:date="2014-06-11T08:43:00Z">
        <w:r w:rsidR="00D611F7" w:rsidRPr="00D92688" w:rsidDel="005213CD">
          <w:rPr>
            <w:rFonts w:eastAsia="宋体" w:hint="eastAsia"/>
          </w:rPr>
          <w:delText>被使用</w:delText>
        </w:r>
        <w:r w:rsidR="006F13FC" w:rsidRPr="00D92688" w:rsidDel="005213CD">
          <w:rPr>
            <w:rFonts w:eastAsia="宋体" w:hint="eastAsia"/>
          </w:rPr>
          <w:delText>过</w:delText>
        </w:r>
        <w:r w:rsidR="00D611F7" w:rsidRPr="00D92688" w:rsidDel="005213CD">
          <w:rPr>
            <w:rFonts w:eastAsia="宋体"/>
          </w:rPr>
          <w:delText>一次</w:delText>
        </w:r>
      </w:del>
      <w:r w:rsidR="00D611F7" w:rsidRPr="00D92688">
        <w:rPr>
          <w:rFonts w:eastAsia="宋体" w:hint="eastAsia"/>
        </w:rPr>
        <w:t>——</w:t>
      </w:r>
      <w:r w:rsidR="00D611F7" w:rsidRPr="00D92688">
        <w:rPr>
          <w:rFonts w:eastAsia="宋体"/>
        </w:rPr>
        <w:t>那么</w:t>
      </w:r>
      <w:r w:rsidR="00D611F7" w:rsidRPr="00D92688">
        <w:rPr>
          <w:rFonts w:eastAsia="宋体" w:hint="eastAsia"/>
        </w:rPr>
        <w:t>，</w:t>
      </w:r>
      <w:r w:rsidR="00D611F7" w:rsidRPr="00D92688">
        <w:rPr>
          <w:rFonts w:eastAsia="宋体"/>
        </w:rPr>
        <w:t>接</w:t>
      </w:r>
      <w:r w:rsidR="00D611F7" w:rsidRPr="00D92688">
        <w:rPr>
          <w:rFonts w:eastAsia="宋体" w:hint="eastAsia"/>
        </w:rPr>
        <w:t>下来</w:t>
      </w:r>
      <w:r w:rsidR="00D611F7" w:rsidRPr="00D92688">
        <w:rPr>
          <w:rFonts w:eastAsia="宋体"/>
        </w:rPr>
        <w:t>他</w:t>
      </w:r>
      <w:r w:rsidR="006F13FC" w:rsidRPr="00D92688">
        <w:rPr>
          <w:rFonts w:eastAsia="宋体" w:hint="eastAsia"/>
        </w:rPr>
        <w:t>该</w:t>
      </w:r>
      <w:r w:rsidR="006F13FC" w:rsidRPr="00D92688">
        <w:rPr>
          <w:rFonts w:eastAsia="宋体"/>
        </w:rPr>
        <w:t>如何使用这个</w:t>
      </w:r>
      <w:r w:rsidR="006F13FC" w:rsidRPr="00D92688">
        <w:rPr>
          <w:rFonts w:eastAsia="宋体" w:hint="eastAsia"/>
        </w:rPr>
        <w:t>线球呢</w:t>
      </w:r>
      <w:r w:rsidR="00D611F7" w:rsidRPr="00D92688">
        <w:rPr>
          <w:rFonts w:eastAsia="宋体"/>
        </w:rPr>
        <w:t>？</w:t>
      </w:r>
    </w:p>
    <w:p w14:paraId="72493685" w14:textId="77777777" w:rsidR="008473DF" w:rsidRPr="008473DF" w:rsidRDefault="006F13FC" w:rsidP="00CA54AC">
      <w:pPr>
        <w:pStyle w:val="-310"/>
        <w:numPr>
          <w:ilvl w:val="1"/>
          <w:numId w:val="5"/>
        </w:numPr>
        <w:ind w:firstLineChars="0"/>
      </w:pPr>
      <w:r w:rsidRPr="00D92688">
        <w:rPr>
          <w:rFonts w:eastAsia="宋体" w:hint="eastAsia"/>
        </w:rPr>
        <w:t>在</w:t>
      </w:r>
      <w:r w:rsidRPr="00D92688">
        <w:rPr>
          <w:rFonts w:eastAsia="宋体"/>
        </w:rPr>
        <w:t>递归版的</w:t>
      </w:r>
      <w:r w:rsidRPr="00D92688">
        <w:rPr>
          <w:rFonts w:eastAsia="宋体" w:hint="eastAsia"/>
        </w:rPr>
        <w:t>DFS</w:t>
      </w:r>
      <w:r w:rsidRPr="00D92688">
        <w:rPr>
          <w:rFonts w:eastAsia="宋体" w:hint="eastAsia"/>
        </w:rPr>
        <w:t>中</w:t>
      </w:r>
      <w:r w:rsidRPr="00D92688">
        <w:rPr>
          <w:rFonts w:eastAsia="宋体"/>
        </w:rPr>
        <w:t>，</w:t>
      </w:r>
      <w:r w:rsidR="007E6DEF">
        <w:rPr>
          <w:rFonts w:eastAsia="宋体" w:hint="eastAsia"/>
        </w:rPr>
        <w:t>回溯</w:t>
      </w:r>
      <w:r w:rsidR="009D66FA" w:rsidRPr="00D92688">
        <w:rPr>
          <w:rFonts w:eastAsia="宋体"/>
        </w:rPr>
        <w:t>操作</w:t>
      </w:r>
      <w:del w:id="871" w:author="Decheng Fan" w:date="2014-06-11T08:44:00Z">
        <w:r w:rsidR="009D66FA" w:rsidRPr="00D92688" w:rsidDel="005213CD">
          <w:rPr>
            <w:rFonts w:eastAsia="宋体"/>
          </w:rPr>
          <w:delText>往往</w:delText>
        </w:r>
      </w:del>
      <w:r w:rsidR="009D66FA" w:rsidRPr="00D92688">
        <w:rPr>
          <w:rFonts w:eastAsia="宋体" w:hint="eastAsia"/>
        </w:rPr>
        <w:t>会发生</w:t>
      </w:r>
      <w:r w:rsidR="009D66FA" w:rsidRPr="00D92688">
        <w:rPr>
          <w:rFonts w:eastAsia="宋体"/>
        </w:rPr>
        <w:t>在</w:t>
      </w:r>
      <w:r w:rsidR="009D66FA" w:rsidRPr="00D92688">
        <w:rPr>
          <w:rFonts w:eastAsia="宋体" w:hint="eastAsia"/>
        </w:rPr>
        <w:t>我们</w:t>
      </w:r>
      <w:r w:rsidR="009D66FA" w:rsidRPr="00D92688">
        <w:rPr>
          <w:rFonts w:eastAsia="宋体"/>
        </w:rPr>
        <w:t>从一个递归调用返回的时候</w:t>
      </w:r>
      <w:r w:rsidR="009D66FA" w:rsidRPr="00D92688">
        <w:rPr>
          <w:rFonts w:eastAsia="宋体" w:hint="eastAsia"/>
        </w:rPr>
        <w:t>。</w:t>
      </w:r>
      <w:r w:rsidR="009D66FA" w:rsidRPr="00D92688">
        <w:rPr>
          <w:rFonts w:eastAsia="宋体"/>
        </w:rPr>
        <w:t>但迭代版</w:t>
      </w:r>
      <w:r w:rsidR="009D66FA" w:rsidRPr="00D92688">
        <w:rPr>
          <w:rFonts w:eastAsia="宋体" w:hint="eastAsia"/>
        </w:rPr>
        <w:t>的</w:t>
      </w:r>
      <w:r w:rsidR="009D66FA" w:rsidRPr="00D92688">
        <w:rPr>
          <w:rFonts w:eastAsia="宋体" w:hint="eastAsia"/>
        </w:rPr>
        <w:t>DF</w:t>
      </w:r>
      <w:r w:rsidR="009D66FA" w:rsidRPr="00D92688">
        <w:rPr>
          <w:rFonts w:eastAsia="宋体"/>
        </w:rPr>
        <w:t>S</w:t>
      </w:r>
      <w:r w:rsidR="009D66FA" w:rsidRPr="00D92688">
        <w:rPr>
          <w:rFonts w:eastAsia="宋体" w:hint="eastAsia"/>
        </w:rPr>
        <w:t>中的</w:t>
      </w:r>
      <w:r w:rsidR="007E6DEF">
        <w:rPr>
          <w:rFonts w:eastAsia="宋体" w:hint="eastAsia"/>
        </w:rPr>
        <w:t>回溯</w:t>
      </w:r>
      <w:r w:rsidR="009D66FA" w:rsidRPr="00D92688">
        <w:rPr>
          <w:rFonts w:eastAsia="宋体"/>
        </w:rPr>
        <w:t>操作又</w:t>
      </w:r>
      <w:r w:rsidR="009D66FA" w:rsidRPr="00D92688">
        <w:rPr>
          <w:rFonts w:eastAsia="宋体" w:hint="eastAsia"/>
        </w:rPr>
        <w:t>是</w:t>
      </w:r>
      <w:r w:rsidR="009D66FA" w:rsidRPr="00D92688">
        <w:rPr>
          <w:rFonts w:eastAsia="宋体"/>
        </w:rPr>
        <w:t>在何处发生的呢？</w:t>
      </w:r>
    </w:p>
    <w:p w14:paraId="7DBD7823" w14:textId="36253479" w:rsidR="008473DF" w:rsidRPr="008473DF" w:rsidRDefault="00212F75" w:rsidP="00CA54AC">
      <w:pPr>
        <w:pStyle w:val="-310"/>
        <w:numPr>
          <w:ilvl w:val="1"/>
          <w:numId w:val="5"/>
        </w:numPr>
        <w:ind w:firstLineChars="0"/>
      </w:pPr>
      <w:r w:rsidRPr="00D92688">
        <w:rPr>
          <w:rFonts w:eastAsia="宋体" w:hint="eastAsia"/>
        </w:rPr>
        <w:t>请</w:t>
      </w:r>
      <w:r w:rsidRPr="00D92688">
        <w:rPr>
          <w:rFonts w:eastAsia="宋体"/>
        </w:rPr>
        <w:t>写一个非递归</w:t>
      </w:r>
      <w:r w:rsidRPr="00D92688">
        <w:rPr>
          <w:rFonts w:eastAsia="宋体" w:hint="eastAsia"/>
        </w:rPr>
        <w:t>版</w:t>
      </w:r>
      <w:r w:rsidRPr="00D92688">
        <w:rPr>
          <w:rFonts w:eastAsia="宋体"/>
        </w:rPr>
        <w:t>的，</w:t>
      </w:r>
      <w:r w:rsidRPr="00D92688">
        <w:rPr>
          <w:rFonts w:eastAsia="宋体" w:hint="eastAsia"/>
        </w:rPr>
        <w:t>且能</w:t>
      </w:r>
      <w:r w:rsidRPr="00D92688">
        <w:rPr>
          <w:rFonts w:eastAsia="宋体"/>
        </w:rPr>
        <w:t>确定</w:t>
      </w:r>
      <w:ins w:id="872" w:author="Decheng Fan" w:date="2014-06-11T08:45:00Z">
        <w:r w:rsidR="005213CD">
          <w:rPr>
            <w:rFonts w:eastAsia="宋体" w:hint="eastAsia"/>
          </w:rPr>
          <w:t>“</w:t>
        </w:r>
      </w:ins>
      <w:del w:id="873" w:author="Decheng Fan" w:date="2014-06-11T08:44:00Z">
        <w:r w:rsidRPr="00D92688" w:rsidDel="005213CD">
          <w:rPr>
            <w:rFonts w:eastAsia="宋体"/>
          </w:rPr>
          <w:delText>最终</w:delText>
        </w:r>
      </w:del>
      <w:r w:rsidRPr="00D92688">
        <w:rPr>
          <w:rFonts w:eastAsia="宋体"/>
        </w:rPr>
        <w:t>处理</w:t>
      </w:r>
      <w:ins w:id="874" w:author="Decheng Fan" w:date="2014-06-11T08:44:00Z">
        <w:r w:rsidR="005213CD">
          <w:rPr>
            <w:rFonts w:eastAsia="宋体" w:hint="eastAsia"/>
          </w:rPr>
          <w:t>完成</w:t>
        </w:r>
      </w:ins>
      <w:ins w:id="875" w:author="Decheng Fan" w:date="2014-06-11T08:45:00Z">
        <w:r w:rsidR="005213CD">
          <w:rPr>
            <w:rFonts w:eastAsia="宋体" w:hint="eastAsia"/>
          </w:rPr>
          <w:t>”</w:t>
        </w:r>
      </w:ins>
      <w:r w:rsidRPr="00D92688">
        <w:rPr>
          <w:rFonts w:eastAsia="宋体" w:hint="eastAsia"/>
        </w:rPr>
        <w:t>时间</w:t>
      </w:r>
      <w:r w:rsidRPr="00D92688">
        <w:rPr>
          <w:rFonts w:eastAsia="宋体"/>
        </w:rPr>
        <w:t>的</w:t>
      </w:r>
      <w:r w:rsidRPr="00D92688">
        <w:rPr>
          <w:rFonts w:eastAsia="宋体" w:hint="eastAsia"/>
        </w:rPr>
        <w:t>DFS</w:t>
      </w:r>
      <w:r w:rsidRPr="00D92688">
        <w:rPr>
          <w:rFonts w:eastAsia="宋体" w:hint="eastAsia"/>
        </w:rPr>
        <w:t>算法</w:t>
      </w:r>
      <w:r w:rsidRPr="00D92688">
        <w:rPr>
          <w:rFonts w:eastAsia="宋体"/>
        </w:rPr>
        <w:t>。</w:t>
      </w:r>
    </w:p>
    <w:p w14:paraId="68B6BF3D" w14:textId="77777777" w:rsidR="008473DF" w:rsidRPr="008473DF" w:rsidRDefault="00212F75" w:rsidP="00212F75">
      <w:pPr>
        <w:pStyle w:val="-310"/>
        <w:numPr>
          <w:ilvl w:val="1"/>
          <w:numId w:val="5"/>
        </w:numPr>
        <w:ind w:firstLineChars="0"/>
      </w:pPr>
      <w:r w:rsidRPr="00D92688">
        <w:rPr>
          <w:rFonts w:eastAsia="宋体" w:hint="eastAsia"/>
        </w:rPr>
        <w:t>在（清单</w:t>
      </w:r>
      <w:r w:rsidRPr="00D92688">
        <w:rPr>
          <w:rFonts w:eastAsia="宋体" w:hint="eastAsia"/>
        </w:rPr>
        <w:t>5</w:t>
      </w:r>
      <w:r w:rsidRPr="00D92688">
        <w:rPr>
          <w:rFonts w:eastAsia="宋体"/>
        </w:rPr>
        <w:t>-7</w:t>
      </w:r>
      <w:r w:rsidRPr="00D92688">
        <w:rPr>
          <w:rFonts w:eastAsia="宋体" w:hint="eastAsia"/>
        </w:rPr>
        <w:t>的）</w:t>
      </w:r>
      <w:r w:rsidRPr="00212F75">
        <w:rPr>
          <w:rFonts w:eastAsia="宋体"/>
        </w:rPr>
        <w:t>dfs_topsort</w:t>
      </w:r>
      <w:r>
        <w:rPr>
          <w:rFonts w:eastAsia="宋体" w:hint="eastAsia"/>
        </w:rPr>
        <w:t>函数</w:t>
      </w:r>
      <w:r>
        <w:rPr>
          <w:rFonts w:eastAsia="宋体"/>
        </w:rPr>
        <w:t>中，</w:t>
      </w:r>
      <w:r w:rsidR="005B0C51">
        <w:rPr>
          <w:rFonts w:eastAsia="宋体" w:hint="eastAsia"/>
        </w:rPr>
        <w:t>每个</w:t>
      </w:r>
      <w:r w:rsidR="005B0C51">
        <w:rPr>
          <w:rFonts w:eastAsia="宋体"/>
        </w:rPr>
        <w:t>节点上都会启动一次</w:t>
      </w:r>
      <w:r>
        <w:rPr>
          <w:rFonts w:eastAsia="宋体" w:hint="eastAsia"/>
        </w:rPr>
        <w:t>递归版</w:t>
      </w:r>
      <w:r>
        <w:rPr>
          <w:rFonts w:eastAsia="宋体"/>
        </w:rPr>
        <w:t>的</w:t>
      </w:r>
      <w:r>
        <w:rPr>
          <w:rFonts w:eastAsia="宋体" w:hint="eastAsia"/>
        </w:rPr>
        <w:t>DFS</w:t>
      </w:r>
      <w:r w:rsidR="005B0C51">
        <w:rPr>
          <w:rFonts w:eastAsia="宋体" w:hint="eastAsia"/>
        </w:rPr>
        <w:t>（尽管它会</w:t>
      </w:r>
      <w:r w:rsidR="005B0C51">
        <w:rPr>
          <w:rFonts w:eastAsia="宋体"/>
        </w:rPr>
        <w:t>在遇到已访问节点时</w:t>
      </w:r>
      <w:r w:rsidR="005B0C51">
        <w:rPr>
          <w:rFonts w:eastAsia="宋体" w:hint="eastAsia"/>
        </w:rPr>
        <w:t>立刻</w:t>
      </w:r>
      <w:r w:rsidR="005B0C51">
        <w:rPr>
          <w:rFonts w:eastAsia="宋体"/>
        </w:rPr>
        <w:t>被终止</w:t>
      </w:r>
      <w:r w:rsidR="005B0C51">
        <w:rPr>
          <w:rFonts w:eastAsia="宋体" w:hint="eastAsia"/>
        </w:rPr>
        <w:t>）。</w:t>
      </w:r>
      <w:r w:rsidR="00C7349E">
        <w:rPr>
          <w:rFonts w:eastAsia="宋体" w:hint="eastAsia"/>
        </w:rPr>
        <w:t>那么我们</w:t>
      </w:r>
      <w:r w:rsidR="00C7349E">
        <w:rPr>
          <w:rFonts w:eastAsia="宋体"/>
        </w:rPr>
        <w:t>要如何确定这是一次有效的拓扑排序呢？</w:t>
      </w:r>
      <w:r w:rsidR="00EA4A14">
        <w:rPr>
          <w:rFonts w:eastAsia="宋体" w:hint="eastAsia"/>
        </w:rPr>
        <w:t>它即使</w:t>
      </w:r>
      <w:r w:rsidR="00EA4A14">
        <w:rPr>
          <w:rFonts w:eastAsia="宋体"/>
        </w:rPr>
        <w:t>在</w:t>
      </w:r>
      <w:r w:rsidR="00EA4A14">
        <w:rPr>
          <w:rFonts w:eastAsia="宋体" w:hint="eastAsia"/>
        </w:rPr>
        <w:t>任意</w:t>
      </w:r>
      <w:r w:rsidR="00EA4A14">
        <w:rPr>
          <w:rFonts w:eastAsia="宋体"/>
        </w:rPr>
        <w:t>选择排序起点的情况下也是有效</w:t>
      </w:r>
      <w:r w:rsidR="00EA4A14">
        <w:rPr>
          <w:rFonts w:eastAsia="宋体" w:hint="eastAsia"/>
        </w:rPr>
        <w:t>的</w:t>
      </w:r>
      <w:r w:rsidR="00EA4A14">
        <w:rPr>
          <w:rFonts w:eastAsia="宋体"/>
        </w:rPr>
        <w:t>吗</w:t>
      </w:r>
      <w:r w:rsidR="00F605B8">
        <w:rPr>
          <w:rFonts w:eastAsia="宋体" w:hint="eastAsia"/>
        </w:rPr>
        <w:t>？</w:t>
      </w:r>
    </w:p>
    <w:p w14:paraId="45D36FFC" w14:textId="6D623C2A" w:rsidR="0085724D" w:rsidRPr="008473DF" w:rsidRDefault="0085724D" w:rsidP="0085724D">
      <w:pPr>
        <w:pStyle w:val="-310"/>
        <w:numPr>
          <w:ilvl w:val="1"/>
          <w:numId w:val="5"/>
        </w:numPr>
        <w:ind w:firstLineChars="0"/>
      </w:pPr>
      <w:del w:id="876" w:author="Decheng Fan" w:date="2014-06-11T18:50:00Z">
        <w:r w:rsidRPr="00D92688" w:rsidDel="00B82A22">
          <w:rPr>
            <w:rFonts w:eastAsia="宋体" w:hint="eastAsia"/>
          </w:rPr>
          <w:delText>在</w:delText>
        </w:r>
        <w:r w:rsidRPr="00D92688" w:rsidDel="00B82A22">
          <w:rPr>
            <w:rFonts w:eastAsia="宋体"/>
          </w:rPr>
          <w:delText>相关的地方（</w:delText>
        </w:r>
        <w:r w:rsidRPr="00D92688" w:rsidDel="00B82A22">
          <w:rPr>
            <w:rFonts w:eastAsia="宋体" w:hint="eastAsia"/>
          </w:rPr>
          <w:delText>即可</w:delText>
        </w:r>
        <w:r w:rsidRPr="00D92688" w:rsidDel="00B82A22">
          <w:rPr>
            <w:rFonts w:eastAsia="宋体"/>
          </w:rPr>
          <w:delText>覆写函数）</w:delText>
        </w:r>
      </w:del>
      <w:r w:rsidRPr="00D92688">
        <w:rPr>
          <w:rFonts w:eastAsia="宋体" w:hint="eastAsia"/>
        </w:rPr>
        <w:t>写</w:t>
      </w:r>
      <w:r w:rsidRPr="00D92688">
        <w:rPr>
          <w:rFonts w:eastAsia="宋体"/>
        </w:rPr>
        <w:t>一个</w:t>
      </w:r>
      <w:ins w:id="877" w:author="Decheng Fan" w:date="2014-06-11T18:50:00Z">
        <w:r w:rsidR="00B82A22">
          <w:rPr>
            <w:rFonts w:eastAsia="宋体" w:hint="eastAsia"/>
          </w:rPr>
          <w:t>有钩子</w:t>
        </w:r>
        <w:r w:rsidR="00B82A22" w:rsidRPr="00D92688">
          <w:rPr>
            <w:rFonts w:eastAsia="宋体"/>
          </w:rPr>
          <w:t>（</w:t>
        </w:r>
        <w:r w:rsidR="00B82A22">
          <w:rPr>
            <w:rFonts w:eastAsia="宋体" w:hint="eastAsia"/>
          </w:rPr>
          <w:t>hook</w:t>
        </w:r>
        <w:r w:rsidR="00B82A22">
          <w:rPr>
            <w:rFonts w:eastAsia="宋体" w:hint="eastAsia"/>
          </w:rPr>
          <w:t>，</w:t>
        </w:r>
        <w:r w:rsidR="00B82A22" w:rsidRPr="00D92688">
          <w:rPr>
            <w:rFonts w:eastAsia="宋体" w:hint="eastAsia"/>
          </w:rPr>
          <w:t>即可</w:t>
        </w:r>
        <w:r w:rsidR="00B82A22" w:rsidRPr="00D92688">
          <w:rPr>
            <w:rFonts w:eastAsia="宋体"/>
          </w:rPr>
          <w:t>覆写函数）</w:t>
        </w:r>
      </w:ins>
      <w:r w:rsidRPr="00D92688">
        <w:rPr>
          <w:rFonts w:eastAsia="宋体" w:hint="eastAsia"/>
        </w:rPr>
        <w:t>版本的</w:t>
      </w:r>
      <w:r w:rsidRPr="00D92688">
        <w:rPr>
          <w:rFonts w:eastAsia="宋体" w:hint="eastAsia"/>
        </w:rPr>
        <w:t>DFS</w:t>
      </w:r>
      <w:r w:rsidRPr="00D92688">
        <w:rPr>
          <w:rFonts w:eastAsia="宋体" w:hint="eastAsia"/>
        </w:rPr>
        <w:t>算法</w:t>
      </w:r>
      <w:r w:rsidRPr="00D92688">
        <w:rPr>
          <w:rFonts w:eastAsia="宋体"/>
        </w:rPr>
        <w:t>，</w:t>
      </w:r>
      <w:r w:rsidRPr="00D92688">
        <w:rPr>
          <w:rFonts w:eastAsia="宋体" w:hint="eastAsia"/>
        </w:rPr>
        <w:t>使</w:t>
      </w:r>
      <w:r w:rsidRPr="00D92688">
        <w:rPr>
          <w:rFonts w:eastAsia="宋体"/>
        </w:rPr>
        <w:t>用户能</w:t>
      </w:r>
      <w:del w:id="878" w:author="Decheng Fan" w:date="2014-06-11T18:51:00Z">
        <w:r w:rsidRPr="00D92688" w:rsidDel="00B82A22">
          <w:rPr>
            <w:rFonts w:eastAsia="宋体" w:hint="eastAsia"/>
          </w:rPr>
          <w:delText>自行</w:delText>
        </w:r>
      </w:del>
      <w:ins w:id="879" w:author="Decheng Fan" w:date="2014-06-11T18:51:00Z">
        <w:r w:rsidR="00B82A22">
          <w:rPr>
            <w:rFonts w:eastAsia="宋体" w:hint="eastAsia"/>
          </w:rPr>
          <w:t>实现</w:t>
        </w:r>
      </w:ins>
      <w:ins w:id="880" w:author="Decheng Fan" w:date="2014-06-11T18:52:00Z">
        <w:r w:rsidR="00B82A22">
          <w:rPr>
            <w:rFonts w:eastAsia="宋体" w:hint="eastAsia"/>
          </w:rPr>
          <w:t>自定义的</w:t>
        </w:r>
      </w:ins>
      <w:del w:id="881" w:author="Decheng Fan" w:date="2014-06-11T18:51:00Z">
        <w:r w:rsidRPr="00D92688" w:rsidDel="00B82A22">
          <w:rPr>
            <w:rFonts w:eastAsia="宋体"/>
          </w:rPr>
          <w:delText>选择采用</w:delText>
        </w:r>
      </w:del>
      <w:r w:rsidRPr="00D92688">
        <w:rPr>
          <w:rFonts w:eastAsia="宋体"/>
        </w:rPr>
        <w:t>前序处理</w:t>
      </w:r>
      <w:del w:id="882" w:author="Decheng Fan" w:date="2014-06-11T18:51:00Z">
        <w:r w:rsidRPr="00D92688" w:rsidDel="00B82A22">
          <w:rPr>
            <w:rFonts w:eastAsia="宋体" w:hint="eastAsia"/>
          </w:rPr>
          <w:delText>还是</w:delText>
        </w:r>
      </w:del>
      <w:ins w:id="883" w:author="Decheng Fan" w:date="2014-06-11T18:51:00Z">
        <w:r w:rsidR="00B82A22">
          <w:rPr>
            <w:rFonts w:eastAsia="宋体" w:hint="eastAsia"/>
          </w:rPr>
          <w:t>和</w:t>
        </w:r>
      </w:ins>
      <w:r w:rsidRPr="00D92688">
        <w:rPr>
          <w:rFonts w:eastAsia="宋体"/>
        </w:rPr>
        <w:t>后序处理。</w:t>
      </w:r>
    </w:p>
    <w:p w14:paraId="5B7BF4CE" w14:textId="5C852126" w:rsidR="008473DF" w:rsidRPr="008473DF" w:rsidRDefault="008716D1" w:rsidP="00CA54AC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t>请证明当（且仅当）</w:t>
      </w:r>
      <w:r w:rsidRPr="00187670">
        <w:rPr>
          <w:rFonts w:eastAsia="宋体" w:hint="eastAsia"/>
        </w:rPr>
        <w:t>DFS</w:t>
      </w:r>
      <w:r w:rsidRPr="00187670">
        <w:rPr>
          <w:rFonts w:eastAsia="宋体" w:hint="eastAsia"/>
        </w:rPr>
        <w:t>没有找到</w:t>
      </w:r>
      <w:del w:id="884" w:author="Decheng Fan" w:date="2014-06-11T18:49:00Z">
        <w:r w:rsidRPr="00187670" w:rsidDel="00B82A22">
          <w:rPr>
            <w:rFonts w:eastAsia="宋体"/>
          </w:rPr>
          <w:delText>向</w:delText>
        </w:r>
      </w:del>
      <w:r w:rsidRPr="00187670">
        <w:rPr>
          <w:rFonts w:eastAsia="宋体"/>
        </w:rPr>
        <w:t>后</w:t>
      </w:r>
      <w:ins w:id="885" w:author="Decheng Fan" w:date="2014-06-11T18:50:00Z">
        <w:r w:rsidR="00B82A22">
          <w:rPr>
            <w:rFonts w:eastAsia="宋体" w:hint="eastAsia"/>
          </w:rPr>
          <w:t>向</w:t>
        </w:r>
      </w:ins>
      <w:r w:rsidRPr="00187670">
        <w:rPr>
          <w:rFonts w:eastAsia="宋体"/>
        </w:rPr>
        <w:t>边时，被遍历的图结构中</w:t>
      </w:r>
      <w:r w:rsidRPr="00187670">
        <w:rPr>
          <w:rFonts w:eastAsia="宋体" w:hint="eastAsia"/>
        </w:rPr>
        <w:t>是</w:t>
      </w:r>
      <w:r w:rsidRPr="00187670">
        <w:rPr>
          <w:rFonts w:eastAsia="宋体"/>
        </w:rPr>
        <w:t>不存在环路的。</w:t>
      </w:r>
    </w:p>
    <w:p w14:paraId="3D6B7002" w14:textId="77777777" w:rsidR="008473DF" w:rsidRPr="008473DF" w:rsidRDefault="005D051F" w:rsidP="00CA54AC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/>
        </w:rPr>
        <w:t>如果您</w:t>
      </w:r>
      <w:r w:rsidRPr="00187670">
        <w:rPr>
          <w:rFonts w:eastAsia="宋体" w:hint="eastAsia"/>
        </w:rPr>
        <w:t>打算</w:t>
      </w:r>
      <w:r w:rsidRPr="00187670">
        <w:rPr>
          <w:rFonts w:eastAsia="宋体"/>
        </w:rPr>
        <w:t>用其它遍历算法而不是</w:t>
      </w:r>
      <w:r w:rsidRPr="00187670">
        <w:rPr>
          <w:rFonts w:eastAsia="宋体" w:hint="eastAsia"/>
        </w:rPr>
        <w:t>DFS</w:t>
      </w:r>
      <w:r w:rsidRPr="00187670">
        <w:rPr>
          <w:rFonts w:eastAsia="宋体" w:hint="eastAsia"/>
        </w:rPr>
        <w:t>来</w:t>
      </w:r>
      <w:r w:rsidRPr="00187670">
        <w:rPr>
          <w:rFonts w:eastAsia="宋体"/>
        </w:rPr>
        <w:t>查找一个有向图中的环路</w:t>
      </w:r>
      <w:r w:rsidRPr="00187670">
        <w:rPr>
          <w:rFonts w:eastAsia="宋体" w:hint="eastAsia"/>
        </w:rPr>
        <w:t>时</w:t>
      </w:r>
      <w:r w:rsidRPr="00187670">
        <w:rPr>
          <w:rFonts w:eastAsia="宋体"/>
        </w:rPr>
        <w:t>，您</w:t>
      </w:r>
      <w:r w:rsidRPr="00187670">
        <w:rPr>
          <w:rFonts w:eastAsia="宋体" w:hint="eastAsia"/>
        </w:rPr>
        <w:t>会</w:t>
      </w:r>
      <w:r w:rsidRPr="00187670">
        <w:rPr>
          <w:rFonts w:eastAsia="宋体"/>
        </w:rPr>
        <w:t>面对</w:t>
      </w:r>
      <w:r w:rsidRPr="00187670">
        <w:rPr>
          <w:rFonts w:eastAsia="宋体" w:hint="eastAsia"/>
        </w:rPr>
        <w:t>什么</w:t>
      </w:r>
      <w:r w:rsidRPr="00187670">
        <w:rPr>
          <w:rFonts w:eastAsia="宋体"/>
        </w:rPr>
        <w:t>挑战？为什么在无向图中不需要面对这些挑战？</w:t>
      </w:r>
    </w:p>
    <w:p w14:paraId="5DB4C927" w14:textId="77777777" w:rsidR="008473DF" w:rsidRPr="008473DF" w:rsidRDefault="00552111" w:rsidP="00CA54AC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lastRenderedPageBreak/>
        <w:t>如果</w:t>
      </w:r>
      <w:r w:rsidRPr="00187670">
        <w:rPr>
          <w:rFonts w:eastAsia="宋体"/>
        </w:rPr>
        <w:t>我们在无向图中</w:t>
      </w:r>
      <w:r w:rsidRPr="00187670">
        <w:rPr>
          <w:rFonts w:eastAsia="宋体" w:hint="eastAsia"/>
        </w:rPr>
        <w:t>执行</w:t>
      </w:r>
      <w:r w:rsidRPr="00187670">
        <w:rPr>
          <w:rFonts w:eastAsia="宋体" w:hint="eastAsia"/>
        </w:rPr>
        <w:t>DFS</w:t>
      </w:r>
      <w:r w:rsidRPr="00187670">
        <w:rPr>
          <w:rFonts w:eastAsia="宋体" w:hint="eastAsia"/>
        </w:rPr>
        <w:t>算法</w:t>
      </w:r>
      <w:r w:rsidRPr="00187670">
        <w:rPr>
          <w:rFonts w:eastAsia="宋体"/>
        </w:rPr>
        <w:t>，我们将不会遇到任何前向边或交叉边。这是</w:t>
      </w:r>
      <w:r w:rsidRPr="00187670">
        <w:rPr>
          <w:rFonts w:eastAsia="宋体" w:hint="eastAsia"/>
        </w:rPr>
        <w:t>为什么</w:t>
      </w:r>
      <w:r w:rsidRPr="00187670">
        <w:rPr>
          <w:rFonts w:eastAsia="宋体"/>
        </w:rPr>
        <w:t>？</w:t>
      </w:r>
    </w:p>
    <w:p w14:paraId="7B95C17E" w14:textId="77777777" w:rsidR="008473DF" w:rsidRPr="008473DF" w:rsidRDefault="00552111" w:rsidP="00CA54AC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t>请</w:t>
      </w:r>
      <w:r w:rsidRPr="00187670">
        <w:rPr>
          <w:rFonts w:eastAsia="宋体"/>
        </w:rPr>
        <w:t>写出一个版本的</w:t>
      </w:r>
      <w:r w:rsidRPr="00187670">
        <w:rPr>
          <w:rFonts w:eastAsia="宋体" w:hint="eastAsia"/>
        </w:rPr>
        <w:t>BFS</w:t>
      </w:r>
      <w:r w:rsidRPr="00187670">
        <w:rPr>
          <w:rFonts w:eastAsia="宋体"/>
        </w:rPr>
        <w:t>，</w:t>
      </w:r>
      <w:r w:rsidRPr="00187670">
        <w:rPr>
          <w:rFonts w:eastAsia="宋体" w:hint="eastAsia"/>
        </w:rPr>
        <w:t>该</w:t>
      </w:r>
      <w:r w:rsidRPr="00187670">
        <w:rPr>
          <w:rFonts w:eastAsia="宋体"/>
        </w:rPr>
        <w:t>版本要找</w:t>
      </w:r>
      <w:r w:rsidRPr="00187670">
        <w:rPr>
          <w:rFonts w:eastAsia="宋体" w:hint="eastAsia"/>
        </w:rPr>
        <w:t>的</w:t>
      </w:r>
      <w:r w:rsidRPr="00187670">
        <w:rPr>
          <w:rFonts w:eastAsia="宋体"/>
        </w:rPr>
        <w:t>是起点到各个节点的距离，而不是实际路径</w:t>
      </w:r>
      <w:r w:rsidRPr="00187670">
        <w:rPr>
          <w:rFonts w:eastAsia="宋体" w:hint="eastAsia"/>
        </w:rPr>
        <w:t>。</w:t>
      </w:r>
    </w:p>
    <w:p w14:paraId="3B2D074B" w14:textId="7D663E9F" w:rsidR="008473DF" w:rsidRPr="008473DF" w:rsidRDefault="00F0698C" w:rsidP="002817A0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t>正如我们</w:t>
      </w:r>
      <w:r w:rsidRPr="00187670">
        <w:rPr>
          <w:rFonts w:eastAsia="宋体"/>
        </w:rPr>
        <w:t>在第</w:t>
      </w:r>
      <w:r w:rsidRPr="00187670">
        <w:rPr>
          <w:rFonts w:eastAsia="宋体" w:hint="eastAsia"/>
        </w:rPr>
        <w:t>4</w:t>
      </w:r>
      <w:r w:rsidRPr="00187670">
        <w:rPr>
          <w:rFonts w:eastAsia="宋体" w:hint="eastAsia"/>
        </w:rPr>
        <w:t>章</w:t>
      </w:r>
      <w:r w:rsidRPr="00187670">
        <w:rPr>
          <w:rFonts w:eastAsia="宋体"/>
        </w:rPr>
        <w:t>中</w:t>
      </w:r>
      <w:r w:rsidRPr="00187670">
        <w:rPr>
          <w:rFonts w:eastAsia="宋体" w:hint="eastAsia"/>
        </w:rPr>
        <w:t>所</w:t>
      </w:r>
      <w:r w:rsidRPr="00187670">
        <w:rPr>
          <w:rFonts w:eastAsia="宋体"/>
        </w:rPr>
        <w:t>提到的，如果我们</w:t>
      </w:r>
      <w:r w:rsidR="008942A0" w:rsidRPr="00187670">
        <w:rPr>
          <w:rFonts w:eastAsia="宋体" w:hint="eastAsia"/>
        </w:rPr>
        <w:t>能</w:t>
      </w:r>
      <w:del w:id="886" w:author="Decheng Fan" w:date="2014-06-11T18:58:00Z">
        <w:r w:rsidR="008942A0" w:rsidRPr="00187670" w:rsidDel="00EA196D">
          <w:rPr>
            <w:rFonts w:eastAsia="宋体" w:hint="eastAsia"/>
          </w:rPr>
          <w:delText>按照</w:delText>
        </w:r>
        <w:r w:rsidRPr="00187670" w:rsidDel="00EA196D">
          <w:rPr>
            <w:rFonts w:eastAsia="宋体"/>
          </w:rPr>
          <w:delText>有没有邻居节点</w:delText>
        </w:r>
      </w:del>
      <w:r w:rsidR="008942A0" w:rsidRPr="00187670">
        <w:rPr>
          <w:rFonts w:eastAsia="宋体" w:hint="eastAsia"/>
        </w:rPr>
        <w:t>将目标</w:t>
      </w:r>
      <w:r w:rsidR="008942A0" w:rsidRPr="00187670">
        <w:rPr>
          <w:rFonts w:eastAsia="宋体"/>
        </w:rPr>
        <w:t>图中的全体节点</w:t>
      </w:r>
      <w:r w:rsidRPr="00187670">
        <w:rPr>
          <w:rFonts w:eastAsia="宋体"/>
        </w:rPr>
        <w:t>分成两组</w:t>
      </w:r>
      <w:r w:rsidR="008942A0" w:rsidRPr="00187670">
        <w:rPr>
          <w:rFonts w:eastAsia="宋体" w:hint="eastAsia"/>
        </w:rPr>
        <w:t>，</w:t>
      </w:r>
      <w:ins w:id="887" w:author="Decheng Fan" w:date="2014-06-11T18:58:00Z">
        <w:r w:rsidR="00EA196D">
          <w:rPr>
            <w:rFonts w:eastAsia="宋体" w:hint="eastAsia"/>
          </w:rPr>
          <w:t>而且</w:t>
        </w:r>
        <w:r w:rsidR="00EA196D" w:rsidRPr="00187670">
          <w:rPr>
            <w:rFonts w:eastAsia="宋体"/>
          </w:rPr>
          <w:t>没有</w:t>
        </w:r>
        <w:r w:rsidR="00EA196D">
          <w:rPr>
            <w:rFonts w:eastAsia="宋体" w:hint="eastAsia"/>
          </w:rPr>
          <w:t>任何一对</w:t>
        </w:r>
        <w:r w:rsidR="00EA196D" w:rsidRPr="00187670">
          <w:rPr>
            <w:rFonts w:eastAsia="宋体"/>
          </w:rPr>
          <w:t>邻居节点</w:t>
        </w:r>
        <w:r w:rsidR="00EA196D">
          <w:rPr>
            <w:rFonts w:eastAsia="宋体" w:hint="eastAsia"/>
          </w:rPr>
          <w:t>存在于同一个组中，</w:t>
        </w:r>
      </w:ins>
      <w:r w:rsidR="008942A0" w:rsidRPr="00187670">
        <w:rPr>
          <w:rFonts w:eastAsia="宋体"/>
        </w:rPr>
        <w:t>该图就被称</w:t>
      </w:r>
      <w:del w:id="888" w:author="Decheng Fan" w:date="2014-06-11T18:55:00Z">
        <w:r w:rsidR="008942A0" w:rsidRPr="00187670" w:rsidDel="00BD18F0">
          <w:rPr>
            <w:rFonts w:eastAsia="宋体"/>
          </w:rPr>
          <w:delText>之</w:delText>
        </w:r>
      </w:del>
      <w:r w:rsidR="008942A0" w:rsidRPr="00187670">
        <w:rPr>
          <w:rFonts w:eastAsia="宋体"/>
        </w:rPr>
        <w:t>为二分图</w:t>
      </w:r>
      <w:r w:rsidR="008942A0" w:rsidRPr="00187670">
        <w:rPr>
          <w:rFonts w:eastAsia="宋体" w:hint="eastAsia"/>
        </w:rPr>
        <w:t>。这个</w:t>
      </w:r>
      <w:r w:rsidR="008942A0" w:rsidRPr="00187670">
        <w:rPr>
          <w:rFonts w:eastAsia="宋体"/>
        </w:rPr>
        <w:t>问题的另一种思考方式</w:t>
      </w:r>
      <w:del w:id="889" w:author="Decheng Fan" w:date="2014-06-11T18:59:00Z">
        <w:r w:rsidR="008942A0" w:rsidRPr="00187670" w:rsidDel="004438F4">
          <w:rPr>
            <w:rFonts w:eastAsia="宋体"/>
          </w:rPr>
          <w:delText>就</w:delText>
        </w:r>
      </w:del>
      <w:r w:rsidR="008942A0" w:rsidRPr="00187670">
        <w:rPr>
          <w:rFonts w:eastAsia="宋体"/>
        </w:rPr>
        <w:t>是</w:t>
      </w:r>
      <w:del w:id="890" w:author="Decheng Fan" w:date="2014-06-11T18:59:00Z">
        <w:r w:rsidR="008942A0" w:rsidRPr="00187670" w:rsidDel="004438F4">
          <w:rPr>
            <w:rFonts w:eastAsia="宋体"/>
          </w:rPr>
          <w:delText>按照</w:delText>
        </w:r>
        <w:r w:rsidR="008942A0" w:rsidRPr="00187670" w:rsidDel="004438F4">
          <w:rPr>
            <w:rFonts w:eastAsia="宋体" w:hint="eastAsia"/>
          </w:rPr>
          <w:delText>有没有</w:delText>
        </w:r>
        <w:r w:rsidR="008942A0" w:rsidRPr="00187670" w:rsidDel="004438F4">
          <w:rPr>
            <w:rFonts w:eastAsia="宋体"/>
          </w:rPr>
          <w:delText>邻居节点的特性，</w:delText>
        </w:r>
      </w:del>
      <w:r w:rsidR="008942A0" w:rsidRPr="00187670">
        <w:rPr>
          <w:rFonts w:eastAsia="宋体"/>
        </w:rPr>
        <w:t>将目标图中的节点分别涂上黑色或白色</w:t>
      </w:r>
      <w:ins w:id="891" w:author="Decheng Fan" w:date="2014-06-11T18:59:00Z">
        <w:r w:rsidR="004438F4">
          <w:rPr>
            <w:rFonts w:eastAsia="宋体" w:hint="eastAsia"/>
          </w:rPr>
          <w:t>，</w:t>
        </w:r>
        <w:r w:rsidR="004438F4" w:rsidRPr="00187670">
          <w:rPr>
            <w:rFonts w:eastAsia="宋体" w:hint="eastAsia"/>
          </w:rPr>
          <w:t>没有</w:t>
        </w:r>
        <w:r w:rsidR="004438F4">
          <w:rPr>
            <w:rFonts w:eastAsia="宋体" w:hint="eastAsia"/>
          </w:rPr>
          <w:t>任何一对</w:t>
        </w:r>
        <w:r w:rsidR="004438F4" w:rsidRPr="00187670">
          <w:rPr>
            <w:rFonts w:eastAsia="宋体"/>
          </w:rPr>
          <w:t>邻居节点</w:t>
        </w:r>
        <w:r w:rsidR="004438F4">
          <w:rPr>
            <w:rFonts w:eastAsia="宋体" w:hint="eastAsia"/>
          </w:rPr>
          <w:t>的</w:t>
        </w:r>
      </w:ins>
      <w:ins w:id="892" w:author="Decheng Fan" w:date="2014-06-11T19:00:00Z">
        <w:r w:rsidR="004438F4">
          <w:rPr>
            <w:rFonts w:eastAsia="宋体" w:hint="eastAsia"/>
          </w:rPr>
          <w:t>颜色是相同的</w:t>
        </w:r>
      </w:ins>
      <w:r w:rsidR="008942A0" w:rsidRPr="00187670">
        <w:rPr>
          <w:rFonts w:eastAsia="宋体"/>
        </w:rPr>
        <w:t>。请</w:t>
      </w:r>
      <w:r w:rsidR="008942A0" w:rsidRPr="00187670">
        <w:rPr>
          <w:rFonts w:eastAsia="宋体" w:hint="eastAsia"/>
        </w:rPr>
        <w:t>展示</w:t>
      </w:r>
      <w:del w:id="893" w:author="Decheng Fan" w:date="2014-06-11T19:01:00Z">
        <w:r w:rsidR="008942A0" w:rsidRPr="00187670" w:rsidDel="003E7438">
          <w:rPr>
            <w:rFonts w:eastAsia="宋体" w:hint="eastAsia"/>
          </w:rPr>
          <w:delText>您</w:delText>
        </w:r>
      </w:del>
      <w:ins w:id="894" w:author="Decheng Fan" w:date="2014-06-11T19:01:00Z">
        <w:r w:rsidR="003E7438">
          <w:rPr>
            <w:rFonts w:eastAsia="宋体" w:hint="eastAsia"/>
          </w:rPr>
          <w:t>对于任意的无向图，</w:t>
        </w:r>
        <w:r w:rsidR="003E7438" w:rsidRPr="00187670">
          <w:rPr>
            <w:rFonts w:eastAsia="宋体" w:hint="eastAsia"/>
          </w:rPr>
          <w:t>您</w:t>
        </w:r>
      </w:ins>
      <w:r w:rsidR="008942A0" w:rsidRPr="00187670">
        <w:rPr>
          <w:rFonts w:eastAsia="宋体" w:hint="eastAsia"/>
        </w:rPr>
        <w:t>是</w:t>
      </w:r>
      <w:r w:rsidR="008942A0" w:rsidRPr="00187670">
        <w:rPr>
          <w:rFonts w:eastAsia="宋体"/>
        </w:rPr>
        <w:t>如何找</w:t>
      </w:r>
      <w:r w:rsidR="008942A0" w:rsidRPr="00187670">
        <w:rPr>
          <w:rFonts w:eastAsia="宋体" w:hint="eastAsia"/>
        </w:rPr>
        <w:t>到</w:t>
      </w:r>
      <w:r w:rsidR="008942A0" w:rsidRPr="00187670">
        <w:rPr>
          <w:rFonts w:eastAsia="宋体"/>
        </w:rPr>
        <w:t>这种二分法（</w:t>
      </w:r>
      <w:r w:rsidR="008942A0" w:rsidRPr="00187670">
        <w:rPr>
          <w:rFonts w:eastAsia="宋体" w:hint="eastAsia"/>
        </w:rPr>
        <w:t>或者</w:t>
      </w:r>
      <w:r w:rsidR="008942A0" w:rsidRPr="00187670">
        <w:rPr>
          <w:rFonts w:eastAsia="宋体"/>
        </w:rPr>
        <w:t>双色</w:t>
      </w:r>
      <w:r w:rsidR="008942A0" w:rsidRPr="00187670">
        <w:rPr>
          <w:rFonts w:eastAsia="宋体" w:hint="eastAsia"/>
        </w:rPr>
        <w:t>法</w:t>
      </w:r>
      <w:r w:rsidR="008942A0" w:rsidRPr="00187670">
        <w:rPr>
          <w:rFonts w:eastAsia="宋体"/>
        </w:rPr>
        <w:t>）</w:t>
      </w:r>
      <w:r w:rsidR="008942A0" w:rsidRPr="00187670">
        <w:rPr>
          <w:rFonts w:eastAsia="宋体" w:hint="eastAsia"/>
        </w:rPr>
        <w:t>的，当然</w:t>
      </w:r>
      <w:r w:rsidR="008942A0" w:rsidRPr="00187670">
        <w:rPr>
          <w:rFonts w:eastAsia="宋体"/>
        </w:rPr>
        <w:t>，前提</w:t>
      </w:r>
      <w:r w:rsidR="002817A0" w:rsidRPr="00187670">
        <w:rPr>
          <w:rFonts w:eastAsia="宋体" w:hint="eastAsia"/>
        </w:rPr>
        <w:t>是确实</w:t>
      </w:r>
      <w:r w:rsidR="002817A0" w:rsidRPr="00187670">
        <w:rPr>
          <w:rFonts w:eastAsia="宋体"/>
        </w:rPr>
        <w:t>存在这样一种</w:t>
      </w:r>
      <w:ins w:id="895" w:author="Decheng Fan" w:date="2014-06-11T19:01:00Z">
        <w:r w:rsidR="003E7438">
          <w:rPr>
            <w:rFonts w:eastAsia="宋体" w:hint="eastAsia"/>
          </w:rPr>
          <w:t>划分</w:t>
        </w:r>
      </w:ins>
      <w:del w:id="896" w:author="Decheng Fan" w:date="2014-06-11T19:01:00Z">
        <w:r w:rsidR="002817A0" w:rsidRPr="00187670" w:rsidDel="003E7438">
          <w:rPr>
            <w:rFonts w:eastAsia="宋体"/>
          </w:rPr>
          <w:delText>无向图</w:delText>
        </w:r>
      </w:del>
      <w:r w:rsidR="008942A0" w:rsidRPr="00187670">
        <w:rPr>
          <w:rFonts w:eastAsia="宋体"/>
        </w:rPr>
        <w:t>。</w:t>
      </w:r>
    </w:p>
    <w:p w14:paraId="497DA049" w14:textId="77777777" w:rsidR="008473DF" w:rsidRPr="008473DF" w:rsidRDefault="002817A0" w:rsidP="00CA54AC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t>如果</w:t>
      </w:r>
      <w:r w:rsidRPr="00187670">
        <w:rPr>
          <w:rFonts w:eastAsia="宋体"/>
        </w:rPr>
        <w:t>我们翻转一个有向图中的所有</w:t>
      </w:r>
      <w:r w:rsidRPr="00187670">
        <w:rPr>
          <w:rFonts w:eastAsia="宋体" w:hint="eastAsia"/>
        </w:rPr>
        <w:t>边线，</w:t>
      </w:r>
      <w:r w:rsidRPr="00187670">
        <w:rPr>
          <w:rFonts w:eastAsia="宋体"/>
        </w:rPr>
        <w:t>其中的强连通分量</w:t>
      </w:r>
      <w:r w:rsidRPr="00187670">
        <w:rPr>
          <w:rFonts w:eastAsia="宋体" w:hint="eastAsia"/>
        </w:rPr>
        <w:t>将</w:t>
      </w:r>
      <w:r w:rsidRPr="00187670">
        <w:rPr>
          <w:rFonts w:eastAsia="宋体"/>
        </w:rPr>
        <w:t>保持原样。</w:t>
      </w:r>
      <w:r w:rsidRPr="00187670">
        <w:rPr>
          <w:rFonts w:eastAsia="宋体" w:hint="eastAsia"/>
        </w:rPr>
        <w:t>为什么</w:t>
      </w:r>
      <w:r w:rsidRPr="00187670">
        <w:rPr>
          <w:rFonts w:eastAsia="宋体"/>
        </w:rPr>
        <w:t>？</w:t>
      </w:r>
    </w:p>
    <w:p w14:paraId="737AFAC4" w14:textId="14BE3F73" w:rsidR="008473DF" w:rsidRPr="008473DF" w:rsidRDefault="002817A0" w:rsidP="00CA54AC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t>假设</w:t>
      </w:r>
      <w:r w:rsidRPr="00187670">
        <w:rPr>
          <w:rFonts w:eastAsia="宋体" w:hint="eastAsia"/>
        </w:rPr>
        <w:t>X</w:t>
      </w:r>
      <w:r w:rsidRPr="00187670">
        <w:rPr>
          <w:rFonts w:eastAsia="宋体" w:hint="eastAsia"/>
        </w:rPr>
        <w:t>、</w:t>
      </w:r>
      <w:r w:rsidRPr="00187670">
        <w:rPr>
          <w:rFonts w:eastAsia="宋体"/>
        </w:rPr>
        <w:t>Y</w:t>
      </w:r>
      <w:r w:rsidRPr="00187670">
        <w:rPr>
          <w:rFonts w:eastAsia="宋体"/>
        </w:rPr>
        <w:t>是同一个图结构</w:t>
      </w:r>
      <w:r w:rsidRPr="00187670">
        <w:rPr>
          <w:rFonts w:eastAsia="宋体"/>
        </w:rPr>
        <w:t>G</w:t>
      </w:r>
      <w:r w:rsidRPr="00187670">
        <w:rPr>
          <w:rFonts w:eastAsia="宋体"/>
        </w:rPr>
        <w:t>中的</w:t>
      </w:r>
      <w:r w:rsidRPr="00187670">
        <w:rPr>
          <w:rFonts w:eastAsia="宋体" w:hint="eastAsia"/>
        </w:rPr>
        <w:t>两个</w:t>
      </w:r>
      <w:r w:rsidRPr="00187670">
        <w:rPr>
          <w:rFonts w:eastAsia="宋体"/>
        </w:rPr>
        <w:t>强连通分量，并且</w:t>
      </w:r>
      <w:r w:rsidRPr="00187670">
        <w:rPr>
          <w:rFonts w:eastAsia="宋体" w:hint="eastAsia"/>
        </w:rPr>
        <w:t>从</w:t>
      </w:r>
      <w:r w:rsidRPr="00187670">
        <w:rPr>
          <w:rFonts w:eastAsia="宋体"/>
        </w:rPr>
        <w:t>X</w:t>
      </w:r>
      <w:r w:rsidRPr="00187670">
        <w:rPr>
          <w:rFonts w:eastAsia="宋体" w:hint="eastAsia"/>
        </w:rPr>
        <w:t>到</w:t>
      </w:r>
      <w:r w:rsidRPr="00187670">
        <w:rPr>
          <w:rFonts w:eastAsia="宋体"/>
        </w:rPr>
        <w:t>Y</w:t>
      </w:r>
      <w:r w:rsidRPr="00187670">
        <w:rPr>
          <w:rFonts w:eastAsia="宋体" w:hint="eastAsia"/>
        </w:rPr>
        <w:t>至少</w:t>
      </w:r>
      <w:r w:rsidRPr="00187670">
        <w:rPr>
          <w:rFonts w:eastAsia="宋体"/>
        </w:rPr>
        <w:t>存在</w:t>
      </w:r>
      <w:r w:rsidRPr="00187670">
        <w:rPr>
          <w:rFonts w:eastAsia="宋体" w:hint="eastAsia"/>
        </w:rPr>
        <w:t>着</w:t>
      </w:r>
      <w:r w:rsidRPr="00187670">
        <w:rPr>
          <w:rFonts w:eastAsia="宋体"/>
        </w:rPr>
        <w:t>一条边</w:t>
      </w:r>
      <w:r w:rsidRPr="00187670">
        <w:rPr>
          <w:rFonts w:eastAsia="宋体" w:hint="eastAsia"/>
        </w:rPr>
        <w:t>。</w:t>
      </w:r>
      <w:r w:rsidRPr="00187670">
        <w:rPr>
          <w:rFonts w:eastAsia="宋体"/>
        </w:rPr>
        <w:t>如果</w:t>
      </w:r>
      <w:r w:rsidRPr="00187670">
        <w:rPr>
          <w:rFonts w:eastAsia="宋体" w:hint="eastAsia"/>
        </w:rPr>
        <w:t>我们要在</w:t>
      </w:r>
      <w:r w:rsidRPr="00187670">
        <w:rPr>
          <w:rFonts w:eastAsia="宋体"/>
        </w:rPr>
        <w:t>G</w:t>
      </w:r>
      <w:ins w:id="897" w:author="Decheng Fan" w:date="2014-06-11T19:06:00Z">
        <w:r w:rsidR="00A35330">
          <w:rPr>
            <w:rFonts w:eastAsia="宋体" w:hint="eastAsia"/>
          </w:rPr>
          <w:t>上</w:t>
        </w:r>
      </w:ins>
      <w:r w:rsidRPr="00187670">
        <w:rPr>
          <w:rFonts w:eastAsia="宋体"/>
        </w:rPr>
        <w:t>运行</w:t>
      </w:r>
      <w:r w:rsidR="008E48B9" w:rsidRPr="00187670">
        <w:rPr>
          <w:rFonts w:eastAsia="宋体" w:hint="eastAsia"/>
        </w:rPr>
        <w:t>DFS</w:t>
      </w:r>
      <w:r w:rsidR="008E48B9" w:rsidRPr="00187670">
        <w:rPr>
          <w:rFonts w:eastAsia="宋体" w:hint="eastAsia"/>
        </w:rPr>
        <w:t>算法</w:t>
      </w:r>
      <w:r w:rsidR="008E48B9" w:rsidRPr="00187670">
        <w:rPr>
          <w:rFonts w:eastAsia="宋体"/>
        </w:rPr>
        <w:t>（</w:t>
      </w:r>
      <w:r w:rsidR="008E48B9" w:rsidRPr="00187670">
        <w:rPr>
          <w:rFonts w:eastAsia="宋体" w:hint="eastAsia"/>
        </w:rPr>
        <w:t>必要时</w:t>
      </w:r>
      <w:r w:rsidR="008E48B9" w:rsidRPr="00187670">
        <w:rPr>
          <w:rFonts w:eastAsia="宋体"/>
        </w:rPr>
        <w:t>可以重启调用，直至图中所有</w:t>
      </w:r>
      <w:r w:rsidR="008E48B9" w:rsidRPr="00187670">
        <w:rPr>
          <w:rFonts w:eastAsia="宋体" w:hint="eastAsia"/>
        </w:rPr>
        <w:t>节点</w:t>
      </w:r>
      <w:r w:rsidR="008E48B9" w:rsidRPr="00187670">
        <w:rPr>
          <w:rFonts w:eastAsia="宋体"/>
        </w:rPr>
        <w:t>都被访问到为止）</w:t>
      </w:r>
      <w:r w:rsidR="008E48B9" w:rsidRPr="00187670">
        <w:rPr>
          <w:rFonts w:eastAsia="宋体" w:hint="eastAsia"/>
        </w:rPr>
        <w:t>，</w:t>
      </w:r>
      <w:r w:rsidR="008E48B9" w:rsidRPr="00187670">
        <w:rPr>
          <w:rFonts w:eastAsia="宋体"/>
        </w:rPr>
        <w:t>那么</w:t>
      </w:r>
      <w:r w:rsidR="008E48B9" w:rsidRPr="00187670">
        <w:rPr>
          <w:rFonts w:eastAsia="宋体"/>
        </w:rPr>
        <w:t>X</w:t>
      </w:r>
      <w:r w:rsidR="008E48B9" w:rsidRPr="00187670">
        <w:rPr>
          <w:rFonts w:eastAsia="宋体"/>
        </w:rPr>
        <w:t>中</w:t>
      </w:r>
      <w:r w:rsidR="008E48B9" w:rsidRPr="00187670">
        <w:rPr>
          <w:rFonts w:eastAsia="宋体" w:hint="eastAsia"/>
        </w:rPr>
        <w:t>最终</w:t>
      </w:r>
      <w:r w:rsidR="008E48B9" w:rsidRPr="00187670">
        <w:rPr>
          <w:rFonts w:eastAsia="宋体"/>
        </w:rPr>
        <w:t>完成遍历的时间</w:t>
      </w:r>
      <w:r w:rsidR="008E48B9" w:rsidRPr="00187670">
        <w:rPr>
          <w:rFonts w:eastAsia="宋体" w:hint="eastAsia"/>
        </w:rPr>
        <w:t>一定</w:t>
      </w:r>
      <w:r w:rsidR="008E48B9" w:rsidRPr="00187670">
        <w:rPr>
          <w:rFonts w:eastAsia="宋体"/>
        </w:rPr>
        <w:t>会晚于</w:t>
      </w:r>
      <w:r w:rsidR="008E48B9" w:rsidRPr="00187670">
        <w:rPr>
          <w:rFonts w:eastAsia="宋体"/>
        </w:rPr>
        <w:t>Y</w:t>
      </w:r>
      <w:r w:rsidR="008E48B9" w:rsidRPr="00187670">
        <w:rPr>
          <w:rFonts w:eastAsia="宋体" w:hint="eastAsia"/>
        </w:rPr>
        <w:t>中</w:t>
      </w:r>
      <w:r w:rsidR="008E48B9" w:rsidRPr="00187670">
        <w:rPr>
          <w:rFonts w:eastAsia="宋体"/>
        </w:rPr>
        <w:t>的最</w:t>
      </w:r>
      <w:ins w:id="898" w:author="Decheng Fan" w:date="2014-06-11T19:06:00Z">
        <w:r w:rsidR="00AA2A03">
          <w:rPr>
            <w:rFonts w:eastAsia="宋体" w:hint="eastAsia"/>
          </w:rPr>
          <w:t>终</w:t>
        </w:r>
      </w:ins>
      <w:del w:id="899" w:author="Decheng Fan" w:date="2014-06-11T19:05:00Z">
        <w:r w:rsidR="008E48B9" w:rsidRPr="00187670" w:rsidDel="00AA2A03">
          <w:rPr>
            <w:rFonts w:eastAsia="宋体"/>
          </w:rPr>
          <w:delText>后</w:delText>
        </w:r>
      </w:del>
      <w:r w:rsidR="008E48B9" w:rsidRPr="00187670">
        <w:rPr>
          <w:rFonts w:eastAsia="宋体"/>
        </w:rPr>
        <w:t>完成时间</w:t>
      </w:r>
      <w:r w:rsidR="008E48B9" w:rsidRPr="00187670">
        <w:rPr>
          <w:rFonts w:eastAsia="宋体" w:hint="eastAsia"/>
        </w:rPr>
        <w:t>。</w:t>
      </w:r>
      <w:r w:rsidR="008E48B9" w:rsidRPr="00187670">
        <w:rPr>
          <w:rFonts w:eastAsia="宋体"/>
        </w:rPr>
        <w:t>这是</w:t>
      </w:r>
      <w:r w:rsidR="008E48B9" w:rsidRPr="00187670">
        <w:rPr>
          <w:rFonts w:eastAsia="宋体" w:hint="eastAsia"/>
        </w:rPr>
        <w:t>为什么</w:t>
      </w:r>
      <w:r w:rsidR="008E48B9" w:rsidRPr="00187670">
        <w:rPr>
          <w:rFonts w:eastAsia="宋体"/>
        </w:rPr>
        <w:t>？</w:t>
      </w:r>
    </w:p>
    <w:p w14:paraId="4FF320C5" w14:textId="77777777" w:rsidR="008473DF" w:rsidRPr="008473DF" w:rsidRDefault="008E48B9" w:rsidP="00187670">
      <w:pPr>
        <w:pStyle w:val="-310"/>
        <w:numPr>
          <w:ilvl w:val="1"/>
          <w:numId w:val="5"/>
        </w:numPr>
        <w:ind w:firstLineChars="0"/>
      </w:pPr>
      <w:r w:rsidRPr="00187670">
        <w:rPr>
          <w:rFonts w:eastAsia="宋体" w:hint="eastAsia"/>
        </w:rPr>
        <w:t>在</w:t>
      </w:r>
      <w:r w:rsidRPr="008473DF">
        <w:t>Kosaraju</w:t>
      </w:r>
      <w:r w:rsidR="00830E59" w:rsidRPr="00187670">
        <w:rPr>
          <w:rFonts w:eastAsia="宋体"/>
        </w:rPr>
        <w:t>算法中，我们是按照</w:t>
      </w:r>
      <w:r w:rsidR="00830E59" w:rsidRPr="00187670">
        <w:rPr>
          <w:rFonts w:eastAsia="宋体" w:hint="eastAsia"/>
        </w:rPr>
        <w:t>（由</w:t>
      </w:r>
      <w:r w:rsidR="00830E59" w:rsidRPr="00187670">
        <w:rPr>
          <w:rFonts w:eastAsia="宋体" w:hint="eastAsia"/>
        </w:rPr>
        <w:t>DFS</w:t>
      </w:r>
      <w:r w:rsidR="00830E59" w:rsidRPr="00187670">
        <w:rPr>
          <w:rFonts w:eastAsia="宋体" w:hint="eastAsia"/>
        </w:rPr>
        <w:t>在</w:t>
      </w:r>
      <w:r w:rsidR="00830E59" w:rsidRPr="00187670">
        <w:rPr>
          <w:rFonts w:eastAsia="宋体"/>
        </w:rPr>
        <w:t>初始阶段得出的</w:t>
      </w:r>
      <w:r w:rsidR="00830E59" w:rsidRPr="00187670">
        <w:rPr>
          <w:rFonts w:eastAsia="宋体" w:hint="eastAsia"/>
        </w:rPr>
        <w:t>）</w:t>
      </w:r>
      <w:r w:rsidR="00830E59" w:rsidRPr="00187670">
        <w:rPr>
          <w:rFonts w:eastAsia="宋体"/>
        </w:rPr>
        <w:t>最后完成时间的</w:t>
      </w:r>
      <w:r w:rsidR="00830E59" w:rsidRPr="00187670">
        <w:rPr>
          <w:rFonts w:eastAsia="宋体" w:hint="eastAsia"/>
        </w:rPr>
        <w:t>递减</w:t>
      </w:r>
      <w:r w:rsidR="00830E59" w:rsidRPr="00187670">
        <w:rPr>
          <w:rFonts w:eastAsia="宋体"/>
        </w:rPr>
        <w:t>顺序</w:t>
      </w:r>
      <w:r w:rsidRPr="00187670">
        <w:rPr>
          <w:rFonts w:eastAsia="宋体"/>
        </w:rPr>
        <w:t>来选择最终遍历的</w:t>
      </w:r>
      <w:r w:rsidRPr="00187670">
        <w:rPr>
          <w:rFonts w:eastAsia="宋体" w:hint="eastAsia"/>
        </w:rPr>
        <w:t>起点</w:t>
      </w:r>
      <w:r w:rsidRPr="00187670">
        <w:rPr>
          <w:rFonts w:eastAsia="宋体"/>
        </w:rPr>
        <w:t>的，并且</w:t>
      </w:r>
      <w:r w:rsidRPr="00187670">
        <w:rPr>
          <w:rFonts w:eastAsia="宋体" w:hint="eastAsia"/>
        </w:rPr>
        <w:t>我们</w:t>
      </w:r>
      <w:r w:rsidR="00830E59" w:rsidRPr="00187670">
        <w:rPr>
          <w:rFonts w:eastAsia="宋体" w:hint="eastAsia"/>
        </w:rPr>
        <w:t>是</w:t>
      </w:r>
      <w:r w:rsidR="00830E59" w:rsidRPr="00187670">
        <w:rPr>
          <w:rFonts w:eastAsia="宋体"/>
        </w:rPr>
        <w:t>在</w:t>
      </w:r>
      <w:r w:rsidRPr="00187670">
        <w:rPr>
          <w:rFonts w:eastAsia="宋体"/>
        </w:rPr>
        <w:t>翻转</w:t>
      </w:r>
      <w:r w:rsidRPr="00187670">
        <w:rPr>
          <w:rFonts w:eastAsia="宋体" w:hint="eastAsia"/>
        </w:rPr>
        <w:t>图</w:t>
      </w:r>
      <w:r w:rsidRPr="00187670">
        <w:rPr>
          <w:rFonts w:eastAsia="宋体"/>
        </w:rPr>
        <w:t>（</w:t>
      </w:r>
      <w:r w:rsidR="00830E59" w:rsidRPr="00187670">
        <w:rPr>
          <w:rFonts w:eastAsia="宋体" w:hint="eastAsia"/>
        </w:rPr>
        <w:t>即</w:t>
      </w:r>
      <w:r w:rsidR="00830E59" w:rsidRPr="00187670">
        <w:rPr>
          <w:rFonts w:eastAsia="宋体"/>
        </w:rPr>
        <w:t>翻转</w:t>
      </w:r>
      <w:r w:rsidRPr="00187670">
        <w:rPr>
          <w:rFonts w:eastAsia="宋体"/>
        </w:rPr>
        <w:t>所有的边）</w:t>
      </w:r>
      <w:r w:rsidR="00830E59" w:rsidRPr="00187670">
        <w:rPr>
          <w:rFonts w:eastAsia="宋体" w:hint="eastAsia"/>
        </w:rPr>
        <w:t>中</w:t>
      </w:r>
      <w:r w:rsidR="00830E59" w:rsidRPr="00187670">
        <w:rPr>
          <w:rFonts w:eastAsia="宋体"/>
        </w:rPr>
        <w:t>执行遍历操作的</w:t>
      </w:r>
      <w:r w:rsidRPr="00187670">
        <w:rPr>
          <w:rFonts w:eastAsia="宋体" w:hint="eastAsia"/>
        </w:rPr>
        <w:t>。</w:t>
      </w:r>
      <w:r w:rsidRPr="00187670">
        <w:rPr>
          <w:rFonts w:eastAsia="宋体"/>
        </w:rPr>
        <w:t>为什么</w:t>
      </w:r>
      <w:r w:rsidRPr="00187670">
        <w:rPr>
          <w:rFonts w:eastAsia="宋体" w:hint="eastAsia"/>
        </w:rPr>
        <w:t>我们</w:t>
      </w:r>
      <w:r w:rsidRPr="00187670">
        <w:rPr>
          <w:rFonts w:eastAsia="宋体"/>
        </w:rPr>
        <w:t>不能在原图中</w:t>
      </w:r>
      <w:r w:rsidRPr="00187670">
        <w:rPr>
          <w:rFonts w:eastAsia="宋体" w:hint="eastAsia"/>
        </w:rPr>
        <w:t>用</w:t>
      </w:r>
      <w:r w:rsidR="00830E59" w:rsidRPr="00187670">
        <w:rPr>
          <w:rFonts w:eastAsia="宋体" w:hint="eastAsia"/>
        </w:rPr>
        <w:t>其</w:t>
      </w:r>
      <w:r w:rsidRPr="00187670">
        <w:rPr>
          <w:rFonts w:eastAsia="宋体"/>
        </w:rPr>
        <w:t>完成时间的递增顺序来做这件事？</w:t>
      </w:r>
    </w:p>
    <w:p w14:paraId="3D3D113D" w14:textId="77777777" w:rsidR="008473DF" w:rsidRPr="008473DF" w:rsidRDefault="00CA54AC" w:rsidP="007853EC">
      <w:pPr>
        <w:pStyle w:val="3"/>
      </w:pPr>
      <w:r>
        <w:rPr>
          <w:rFonts w:hint="eastAsia"/>
        </w:rPr>
        <w:t>参考</w:t>
      </w:r>
      <w:r>
        <w:t>资料</w:t>
      </w:r>
      <w:r w:rsidR="008473DF" w:rsidRPr="008473DF">
        <w:t xml:space="preserve"> </w:t>
      </w:r>
    </w:p>
    <w:p w14:paraId="6ACB2BAC" w14:textId="77777777" w:rsidR="008473DF" w:rsidRPr="008473DF" w:rsidRDefault="008473DF" w:rsidP="00CA54AC">
      <w:pPr>
        <w:pStyle w:val="booklist"/>
      </w:pPr>
      <w:r w:rsidRPr="008473DF">
        <w:t xml:space="preserve">Cheriyan, J. and Mehlhorn, K. (1996). Algorithms for dense graphs and networks on the random access computer. </w:t>
      </w:r>
      <w:r w:rsidRPr="00CA54AC">
        <w:rPr>
          <w:i/>
        </w:rPr>
        <w:t>Algorithmica</w:t>
      </w:r>
      <w:r w:rsidRPr="008473DF">
        <w:t xml:space="preserve">, 15(6):521-549. </w:t>
      </w:r>
    </w:p>
    <w:p w14:paraId="0F574F83" w14:textId="77777777" w:rsidR="008473DF" w:rsidRPr="008473DF" w:rsidRDefault="008473DF" w:rsidP="00CA54AC">
      <w:pPr>
        <w:pStyle w:val="booklist"/>
      </w:pPr>
      <w:r w:rsidRPr="008473DF">
        <w:t xml:space="preserve">Littlewood, D. E. (1949). The Skeleton Key of Mathematics: A Simple Account of Complex Algebraic Theories. Hutchinson &amp; Company, Limited. </w:t>
      </w:r>
    </w:p>
    <w:p w14:paraId="239208F7" w14:textId="77777777" w:rsidR="008473DF" w:rsidRPr="008473DF" w:rsidRDefault="008473DF" w:rsidP="00CA54AC">
      <w:pPr>
        <w:pStyle w:val="booklist"/>
      </w:pPr>
      <w:r w:rsidRPr="008473DF">
        <w:t xml:space="preserve">Lucas, É. (1891). </w:t>
      </w:r>
      <w:r w:rsidRPr="008473DF">
        <w:rPr>
          <w:i/>
        </w:rPr>
        <w:t>Récréations Mathématiques</w:t>
      </w:r>
      <w:r w:rsidRPr="008473DF">
        <w:t xml:space="preserve">, volume 1. Gauthier-Villars et fils, Imprimeurs-Libraires, second edition. [Available online at </w:t>
      </w:r>
      <w:hyperlink r:id="rId10" w:history="1">
        <w:r w:rsidRPr="008473DF">
          <w:rPr>
            <w:rFonts w:eastAsia="Calibri" w:cs="Calibri"/>
          </w:rPr>
          <w:t>http://archive.org</w:t>
        </w:r>
      </w:hyperlink>
      <w:hyperlink r:id="rId11" w:history="1">
        <w:r w:rsidRPr="008473DF">
          <w:t>]</w:t>
        </w:r>
      </w:hyperlink>
      <w:r w:rsidRPr="008473DF">
        <w:t xml:space="preserve"> </w:t>
      </w:r>
    </w:p>
    <w:p w14:paraId="346EC44C" w14:textId="77777777" w:rsidR="008473DF" w:rsidRPr="008473DF" w:rsidRDefault="008473DF" w:rsidP="00CA54AC">
      <w:pPr>
        <w:pStyle w:val="booklist"/>
      </w:pPr>
      <w:r w:rsidRPr="008473DF">
        <w:t xml:space="preserve">Lucas, É. (1896). </w:t>
      </w:r>
      <w:r w:rsidRPr="008473DF">
        <w:rPr>
          <w:i/>
        </w:rPr>
        <w:t>Récréations Mathématiques</w:t>
      </w:r>
      <w:r w:rsidRPr="008473DF">
        <w:t xml:space="preserve">, volume 2. Gauthier-Villars et fils, Imprimeurs-Libraires, second edition. [Available online at </w:t>
      </w:r>
      <w:hyperlink r:id="rId12" w:history="1">
        <w:r w:rsidRPr="008473DF">
          <w:rPr>
            <w:rFonts w:eastAsia="Calibri" w:cs="Calibri"/>
          </w:rPr>
          <w:t>http://archive.org</w:t>
        </w:r>
      </w:hyperlink>
      <w:hyperlink r:id="rId13" w:history="1">
        <w:r w:rsidRPr="008473DF">
          <w:t>]</w:t>
        </w:r>
      </w:hyperlink>
      <w:r w:rsidRPr="008473DF">
        <w:t xml:space="preserve"> </w:t>
      </w:r>
    </w:p>
    <w:p w14:paraId="186D65EA" w14:textId="77777777" w:rsidR="008473DF" w:rsidRPr="008473DF" w:rsidRDefault="008473DF" w:rsidP="00CA54AC">
      <w:pPr>
        <w:pStyle w:val="booklist"/>
      </w:pPr>
      <w:r w:rsidRPr="008473DF">
        <w:t xml:space="preserve">Ore, O. (1959). An excursion into labyrinths. </w:t>
      </w:r>
      <w:r w:rsidRPr="008473DF">
        <w:rPr>
          <w:i/>
        </w:rPr>
        <w:t>Mathematics Teacher</w:t>
      </w:r>
      <w:r w:rsidRPr="008473DF">
        <w:t xml:space="preserve">, 52:367-370. </w:t>
      </w:r>
    </w:p>
    <w:p w14:paraId="37EB6E5E" w14:textId="2498AE19" w:rsidR="008473DF" w:rsidRPr="008473DF" w:rsidRDefault="008473DF" w:rsidP="00CA54AC">
      <w:pPr>
        <w:pStyle w:val="booklist"/>
      </w:pPr>
      <w:r w:rsidRPr="008473DF">
        <w:t xml:space="preserve">Tarjan, R. (1972). Depth-first search and linear graph algorithms. </w:t>
      </w:r>
      <w:r w:rsidRPr="008473DF">
        <w:rPr>
          <w:i/>
        </w:rPr>
        <w:t>SIAM Journal on Computing</w:t>
      </w:r>
      <w:r w:rsidRPr="008473DF">
        <w:t>, 1(2): 146</w:t>
      </w:r>
      <w:ins w:id="900" w:author="Decheng Fan" w:date="2014-06-11T19:11:00Z">
        <w:r w:rsidR="008F2E55">
          <w:rPr>
            <w:rFonts w:hint="eastAsia"/>
          </w:rPr>
          <w:t>-</w:t>
        </w:r>
      </w:ins>
      <w:r w:rsidRPr="008473DF">
        <w:t xml:space="preserve">160. </w:t>
      </w:r>
    </w:p>
    <w:p w14:paraId="5DF5D401" w14:textId="77777777" w:rsidR="005C2F1A" w:rsidRDefault="008473DF" w:rsidP="008473DF">
      <w:pPr>
        <w:ind w:firstLine="420"/>
      </w:pPr>
      <w:r w:rsidRPr="008473DF">
        <w:t xml:space="preserve"> </w:t>
      </w:r>
    </w:p>
    <w:sectPr w:rsidR="005C2F1A" w:rsidSect="0023042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Decheng Fan" w:date="2014-05-20T08:09:00Z" w:initials="DF">
    <w:p w14:paraId="1DFEF2AF" w14:textId="77777777" w:rsidR="00926A48" w:rsidRDefault="00926A4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O</w:t>
      </w:r>
      <w:r>
        <w:rPr>
          <w:rFonts w:asciiTheme="minorEastAsia" w:eastAsiaTheme="minorEastAsia" w:hAnsiTheme="minorEastAsia" w:hint="eastAsia"/>
        </w:rPr>
        <w:t>bvious</w:t>
      </w:r>
      <w:r>
        <w:t xml:space="preserve"> </w:t>
      </w:r>
      <w:r>
        <w:rPr>
          <w:rFonts w:asciiTheme="minorEastAsia" w:eastAsiaTheme="minorEastAsia" w:hAnsiTheme="minorEastAsia" w:hint="eastAsia"/>
        </w:rPr>
        <w:t>graphs，这里obvious是用来修饰图的</w:t>
      </w:r>
    </w:p>
  </w:comment>
  <w:comment w:id="24" w:author="Decheng Fan" w:date="2014-05-20T08:14:00Z" w:initials="DF">
    <w:p w14:paraId="58B0E8E2" w14:textId="77777777" w:rsidR="00926A48" w:rsidRDefault="00926A4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can</w:t>
      </w:r>
    </w:p>
  </w:comment>
  <w:comment w:id="39" w:author="Decheng Fan" w:date="2014-05-21T08:11:00Z" w:initials="DF">
    <w:p w14:paraId="252D19F4" w14:textId="35CAB110" w:rsidR="00926A48" w:rsidRDefault="00926A4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这里我删除了“选出”，因为实际上这里的意思是考虑任意节点，而不是有目的地选择一个</w:t>
      </w:r>
    </w:p>
  </w:comment>
  <w:comment w:id="48" w:author="Decheng Fan" w:date="2014-05-21T08:15:00Z" w:initials="DF">
    <w:p w14:paraId="0141E5FB" w14:textId="7C53BE97" w:rsidR="00926A48" w:rsidRDefault="00926A4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原文指的是一条链里面，最后一个在已找到的连通分量里的节点和第一个超出它之外的节点</w:t>
      </w:r>
    </w:p>
  </w:comment>
  <w:comment w:id="64" w:author="Decheng Fan" w:date="2014-05-21T19:22:00Z" w:initials="DF">
    <w:p w14:paraId="05AF4E7D" w14:textId="36A08A34" w:rsidR="00926A48" w:rsidRDefault="00926A4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生成树是生成这个图的，所以不能翻译成“生成出来的树”。</w:t>
      </w:r>
    </w:p>
  </w:comment>
  <w:comment w:id="85" w:author="Decheng Fan" w:date="2014-05-22T21:15:00Z" w:initials="DF">
    <w:p w14:paraId="4BDB5BB7" w14:textId="1C14F804" w:rsidR="00926A48" w:rsidRDefault="00926A4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F</w:t>
      </w:r>
      <w:r>
        <w:rPr>
          <w:rFonts w:asciiTheme="minorEastAsia" w:eastAsiaTheme="minorEastAsia" w:hAnsiTheme="minorEastAsia" w:hint="eastAsia"/>
        </w:rPr>
        <w:t>all</w:t>
      </w:r>
      <w:r>
        <w:t xml:space="preserve"> </w:t>
      </w:r>
      <w:r>
        <w:rPr>
          <w:rFonts w:asciiTheme="minorEastAsia" w:eastAsiaTheme="minorEastAsia" w:hAnsiTheme="minorEastAsia" w:hint="eastAsia"/>
        </w:rPr>
        <w:t>inside</w:t>
      </w:r>
      <w:r>
        <w:t xml:space="preserve"> </w:t>
      </w:r>
      <w:r>
        <w:rPr>
          <w:rFonts w:asciiTheme="minorEastAsia" w:eastAsiaTheme="minorEastAsia" w:hAnsiTheme="minorEastAsia" w:hint="eastAsia"/>
        </w:rPr>
        <w:t>it,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这里的it我认为是连通分量。</w:t>
      </w:r>
    </w:p>
  </w:comment>
  <w:comment w:id="105" w:author="Decheng Fan" w:date="2014-05-23T08:59:00Z" w:initials="DF">
    <w:p w14:paraId="18FC6DF8" w14:textId="5375F397" w:rsidR="00926A48" w:rsidRDefault="00926A48" w:rsidP="00044ABA">
      <w:pPr>
        <w:pStyle w:val="af4"/>
        <w:ind w:firstLineChars="95" w:firstLine="199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“相邻”比“邻近”</w:t>
      </w:r>
      <w:r w:rsidRPr="00044ABA">
        <w:rPr>
          <w:rFonts w:asciiTheme="minorEastAsia" w:eastAsiaTheme="minorEastAsia" w:hAnsiTheme="minorEastAsia" w:hint="eastAsia"/>
        </w:rPr>
        <w:t>更准确些</w:t>
      </w:r>
    </w:p>
  </w:comment>
  <w:comment w:id="113" w:author="Decheng Fan" w:date="2014-05-25T17:37:00Z" w:initials="DF">
    <w:p w14:paraId="1D778EAA" w14:textId="77777777" w:rsidR="00EF4E76" w:rsidRDefault="00EF4E76">
      <w:pPr>
        <w:pStyle w:val="af4"/>
        <w:ind w:firstLine="420"/>
        <w:rPr>
          <w:rFonts w:asciiTheme="minorEastAsia" w:eastAsiaTheme="minorEastAsia" w:hAnsiTheme="minorEastAsia"/>
        </w:rPr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我</w:t>
      </w:r>
      <w:r w:rsidR="00676005">
        <w:rPr>
          <w:rFonts w:asciiTheme="minorEastAsia" w:eastAsiaTheme="minorEastAsia" w:hAnsiTheme="minorEastAsia" w:hint="eastAsia"/>
        </w:rPr>
        <w:t>一开始</w:t>
      </w:r>
      <w:r>
        <w:rPr>
          <w:rFonts w:asciiTheme="minorEastAsia" w:eastAsiaTheme="minorEastAsia" w:hAnsiTheme="minorEastAsia" w:hint="eastAsia"/>
        </w:rPr>
        <w:t>认为把set构造函数给参数赋予默认值是有副作用的，因为默认值</w:t>
      </w:r>
      <w:r w:rsidR="00F9230B">
        <w:rPr>
          <w:rFonts w:asciiTheme="minorEastAsia" w:eastAsiaTheme="minorEastAsia" w:hAnsiTheme="minorEastAsia" w:hint="eastAsia"/>
        </w:rPr>
        <w:t>在整个函数的生命周期里</w:t>
      </w:r>
      <w:r>
        <w:rPr>
          <w:rFonts w:asciiTheme="minorEastAsia" w:eastAsiaTheme="minorEastAsia" w:hAnsiTheme="minorEastAsia" w:hint="eastAsia"/>
        </w:rPr>
        <w:t>只求值一次。</w:t>
      </w:r>
      <w:r w:rsidR="00676005">
        <w:rPr>
          <w:rFonts w:asciiTheme="minorEastAsia" w:eastAsiaTheme="minorEastAsia" w:hAnsiTheme="minorEastAsia" w:hint="eastAsia"/>
        </w:rPr>
        <w:t>但后来发现S是用作常量的。所以没有问题。</w:t>
      </w:r>
    </w:p>
    <w:p w14:paraId="1EB0EC3F" w14:textId="77777777" w:rsidR="002B5429" w:rsidRDefault="002B5429">
      <w:pPr>
        <w:pStyle w:val="af4"/>
        <w:ind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但是，另一个问题是，这里如果不用S，也完全可以达到目的。即difference(P, S)可以改为difference(P)，也同样满足需求。</w:t>
      </w:r>
    </w:p>
    <w:p w14:paraId="280292BD" w14:textId="6E84A6F1" w:rsidR="004A15D6" w:rsidRDefault="004A15D6">
      <w:pPr>
        <w:pStyle w:val="af4"/>
        <w:ind w:firstLine="420"/>
      </w:pPr>
      <w:r>
        <w:rPr>
          <w:rFonts w:asciiTheme="minorEastAsia" w:eastAsiaTheme="minorEastAsia" w:hAnsiTheme="minorEastAsia" w:hint="eastAsia"/>
        </w:rPr>
        <w:t>不过，后面的文字马上解释了，这个可选参数在计算强连通分量时要用到。</w:t>
      </w:r>
    </w:p>
  </w:comment>
  <w:comment w:id="120" w:author="Decheng Fan" w:date="2014-05-26T21:25:00Z" w:initials="DF">
    <w:p w14:paraId="553F3E7E" w14:textId="34D67CDE" w:rsidR="005415DB" w:rsidRDefault="005415DB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一般都称为“前趋”。相对应的是“后继”。</w:t>
      </w:r>
    </w:p>
  </w:comment>
  <w:comment w:id="121" w:author="Decheng Fan" w:date="2014-05-26T08:29:00Z" w:initials="DF">
    <w:p w14:paraId="416CE551" w14:textId="0B3DB750" w:rsidR="00745CD6" w:rsidRDefault="00745CD6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是否改用“前趋”？</w:t>
      </w:r>
    </w:p>
  </w:comment>
  <w:comment w:id="175" w:author="Decheng Fan" w:date="2014-05-28T08:54:00Z" w:initials="DF">
    <w:p w14:paraId="1C332AA0" w14:textId="1A2EAD60" w:rsidR="00810B8D" w:rsidRDefault="00810B8D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此处“ba</w:t>
      </w:r>
      <w:r>
        <w:rPr>
          <w:rFonts w:asciiTheme="minorEastAsia" w:eastAsiaTheme="minorEastAsia" w:hAnsiTheme="minorEastAsia"/>
        </w:rPr>
        <w:t>nk</w:t>
      </w:r>
      <w:r>
        <w:rPr>
          <w:rFonts w:asciiTheme="minorEastAsia" w:eastAsiaTheme="minorEastAsia" w:hAnsiTheme="minorEastAsia" w:hint="eastAsia"/>
        </w:rPr>
        <w:t>”指的是河岸，the river bank。</w:t>
      </w:r>
    </w:p>
  </w:comment>
  <w:comment w:id="180" w:author="Decheng Fan" w:date="2014-05-28T08:57:00Z" w:initials="DF">
    <w:p w14:paraId="280704BA" w14:textId="4081EB30" w:rsidR="00311855" w:rsidRDefault="00311855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这样写更清楚一些</w:t>
      </w:r>
    </w:p>
  </w:comment>
  <w:comment w:id="185" w:author="Decheng Fan" w:date="2014-05-28T08:59:00Z" w:initials="DF">
    <w:p w14:paraId="3103D51D" w14:textId="249DFB6E" w:rsidR="00297B8A" w:rsidRPr="00297B8A" w:rsidRDefault="00297B8A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E</w:t>
      </w:r>
      <w:r>
        <w:rPr>
          <w:rFonts w:eastAsiaTheme="minorEastAsia" w:hint="eastAsia"/>
        </w:rPr>
        <w:t xml:space="preserve">nded </w:t>
      </w:r>
      <w:r>
        <w:rPr>
          <w:rFonts w:eastAsiaTheme="minorEastAsia"/>
        </w:rPr>
        <w:t>up proving</w:t>
      </w:r>
    </w:p>
  </w:comment>
  <w:comment w:id="284" w:author="Decheng Fan" w:date="2014-05-29T12:07:00Z" w:initials="DF">
    <w:p w14:paraId="46D46579" w14:textId="5A269F7C" w:rsidR="006D6AFE" w:rsidRPr="006D6AFE" w:rsidRDefault="006D6AFE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I</w:t>
      </w:r>
      <w:r>
        <w:rPr>
          <w:rFonts w:eastAsiaTheme="minorEastAsia" w:hint="eastAsia"/>
        </w:rPr>
        <w:t xml:space="preserve">n </w:t>
      </w:r>
      <w:r>
        <w:rPr>
          <w:rFonts w:eastAsiaTheme="minorEastAsia"/>
        </w:rPr>
        <w:t>a second</w:t>
      </w:r>
      <w:r>
        <w:rPr>
          <w:rFonts w:eastAsiaTheme="minorEastAsia" w:hint="eastAsia"/>
        </w:rPr>
        <w:t>，直译为“一秒钟之后”</w:t>
      </w:r>
    </w:p>
  </w:comment>
  <w:comment w:id="301" w:author="Decheng Fan" w:date="2014-05-29T19:04:00Z" w:initials="DF">
    <w:p w14:paraId="070BBA6D" w14:textId="451DEF0E" w:rsidR="001D68E9" w:rsidRDefault="001D68E9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我从演示图5-5上看是这样。</w:t>
      </w:r>
    </w:p>
  </w:comment>
  <w:comment w:id="308" w:author="Decheng Fan" w:date="2014-05-29T19:07:00Z" w:initials="DF">
    <w:p w14:paraId="2E393383" w14:textId="63C3D653" w:rsidR="00B570D8" w:rsidRPr="00B570D8" w:rsidRDefault="00B570D8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n </w:t>
      </w:r>
      <w:r>
        <w:rPr>
          <w:rFonts w:eastAsiaTheme="minorEastAsia"/>
        </w:rPr>
        <w:t>individual</w:t>
      </w:r>
      <w:r>
        <w:rPr>
          <w:rFonts w:eastAsiaTheme="minorEastAsia" w:hint="eastAsia"/>
        </w:rPr>
        <w:t>，一个人</w:t>
      </w:r>
    </w:p>
  </w:comment>
  <w:comment w:id="324" w:author="Decheng Fan" w:date="2014-05-29T22:29:00Z" w:initials="DF">
    <w:p w14:paraId="39932F28" w14:textId="3DE42F35" w:rsidR="00A36673" w:rsidRPr="00A36673" w:rsidRDefault="00A36673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Recursive tree-traversal</w:t>
      </w:r>
      <w:r>
        <w:rPr>
          <w:rFonts w:eastAsiaTheme="minorEastAsia" w:hint="eastAsia"/>
        </w:rPr>
        <w:t>；我认为这里的“递归”是用来修饰“遍历算法”（</w:t>
      </w:r>
      <w:r>
        <w:rPr>
          <w:rFonts w:eastAsiaTheme="minorEastAsia" w:hint="eastAsia"/>
        </w:rPr>
        <w:t>traversal</w:t>
      </w:r>
      <w:r>
        <w:rPr>
          <w:rFonts w:eastAsiaTheme="minorEastAsia" w:hint="eastAsia"/>
        </w:rPr>
        <w:t>）的，而不是“树”的修饰词。</w:t>
      </w:r>
    </w:p>
  </w:comment>
  <w:comment w:id="331" w:author="Decheng Fan" w:date="2014-05-29T22:38:00Z" w:initials="DF">
    <w:p w14:paraId="00E8146C" w14:textId="23CE91B2" w:rsidR="005055D7" w:rsidRDefault="005055D7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W</w:t>
      </w:r>
      <w:r>
        <w:rPr>
          <w:rFonts w:asciiTheme="minorEastAsia" w:eastAsiaTheme="minorEastAsia" w:hAnsiTheme="minorEastAsia" w:hint="eastAsia"/>
        </w:rPr>
        <w:t xml:space="preserve">ork on </w:t>
      </w:r>
      <w:r w:rsidR="00241E3A">
        <w:rPr>
          <w:rFonts w:asciiTheme="minorEastAsia" w:eastAsiaTheme="minorEastAsia" w:hAnsiTheme="minorEastAsia" w:hint="eastAsia"/>
        </w:rPr>
        <w:t>the new passages</w:t>
      </w:r>
      <w:r>
        <w:rPr>
          <w:rFonts w:asciiTheme="minorEastAsia" w:eastAsiaTheme="minorEastAsia" w:hAnsiTheme="minorEastAsia"/>
        </w:rPr>
        <w:t xml:space="preserve"> out</w:t>
      </w:r>
      <w:r w:rsidR="00241E3A">
        <w:rPr>
          <w:rFonts w:asciiTheme="minorEastAsia" w:eastAsiaTheme="minorEastAsia" w:hAnsiTheme="minorEastAsia" w:hint="eastAsia"/>
        </w:rPr>
        <w:t>，其中的work out是解决问题的意思，在这里我认为可以理解为“遍历”</w:t>
      </w:r>
    </w:p>
  </w:comment>
  <w:comment w:id="339" w:author="Decheng Fan" w:date="2014-05-29T22:48:00Z" w:initials="DF">
    <w:p w14:paraId="2E1AAD00" w14:textId="4C491353" w:rsidR="00123CFF" w:rsidRPr="00123CFF" w:rsidRDefault="00123CFF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J</w:t>
      </w:r>
      <w:r>
        <w:rPr>
          <w:rFonts w:eastAsiaTheme="minorEastAsia" w:hint="eastAsia"/>
        </w:rPr>
        <w:t>ust</w:t>
      </w:r>
      <w:r>
        <w:rPr>
          <w:rFonts w:eastAsiaTheme="minorEastAsia" w:hint="eastAsia"/>
        </w:rPr>
        <w:t>是“刚好”的意思，</w:t>
      </w:r>
      <w:r>
        <w:rPr>
          <w:rFonts w:eastAsiaTheme="minorEastAsia" w:hint="eastAsia"/>
        </w:rPr>
        <w:t>just</w:t>
      </w:r>
      <w:r>
        <w:rPr>
          <w:rFonts w:eastAsiaTheme="minorEastAsia"/>
        </w:rPr>
        <w:t xml:space="preserve"> north of</w:t>
      </w:r>
      <w:r>
        <w:rPr>
          <w:rFonts w:eastAsiaTheme="minorEastAsia" w:hint="eastAsia"/>
        </w:rPr>
        <w:t>就是刚好在北边的意思。</w:t>
      </w:r>
    </w:p>
  </w:comment>
  <w:comment w:id="375" w:author="Decheng Fan" w:date="2014-05-30T08:31:00Z" w:initials="DF">
    <w:p w14:paraId="0623DA30" w14:textId="65211552" w:rsidR="00B37F54" w:rsidRDefault="00B37F54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因为图5</w:t>
      </w:r>
      <w:r>
        <w:rPr>
          <w:rFonts w:asciiTheme="minorEastAsia" w:eastAsiaTheme="minorEastAsia" w:hAnsiTheme="minorEastAsia"/>
        </w:rPr>
        <w:t>-2</w:t>
      </w:r>
      <w:r>
        <w:rPr>
          <w:rFonts w:asciiTheme="minorEastAsia" w:eastAsiaTheme="minorEastAsia" w:hAnsiTheme="minorEastAsia" w:hint="eastAsia"/>
        </w:rPr>
        <w:t>上面看起来是在地上留下泥巴。</w:t>
      </w:r>
    </w:p>
  </w:comment>
  <w:comment w:id="401" w:author="Decheng Fan" w:date="2014-05-30T08:40:00Z" w:initials="DF">
    <w:p w14:paraId="25910E53" w14:textId="635D3778" w:rsidR="00DA314E" w:rsidRPr="00AF5AD8" w:rsidRDefault="00DA314E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 w:rsidR="00AF5AD8">
        <w:rPr>
          <w:rFonts w:eastAsiaTheme="minorEastAsia"/>
        </w:rPr>
        <w:t>T</w:t>
      </w:r>
      <w:r w:rsidR="00AF5AD8">
        <w:rPr>
          <w:rFonts w:eastAsiaTheme="minorEastAsia" w:hint="eastAsia"/>
        </w:rPr>
        <w:t xml:space="preserve">he </w:t>
      </w:r>
      <w:r w:rsidR="00AF5AD8">
        <w:rPr>
          <w:rFonts w:eastAsiaTheme="minorEastAsia"/>
        </w:rPr>
        <w:t>only way</w:t>
      </w:r>
      <w:r w:rsidR="00AF5AD8">
        <w:rPr>
          <w:rFonts w:eastAsiaTheme="minorEastAsia" w:hint="eastAsia"/>
        </w:rPr>
        <w:t>，表示“唯一的可能性”。</w:t>
      </w:r>
    </w:p>
  </w:comment>
  <w:comment w:id="408" w:author="Decheng Fan" w:date="2014-05-30T08:50:00Z" w:initials="DF">
    <w:p w14:paraId="12173058" w14:textId="13D7BC90" w:rsidR="00300CF0" w:rsidRPr="00300CF0" w:rsidRDefault="00300CF0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A</w:t>
      </w:r>
      <w:r>
        <w:rPr>
          <w:rFonts w:eastAsiaTheme="minorEastAsia" w:hint="eastAsia"/>
        </w:rPr>
        <w:t xml:space="preserve">n </w:t>
      </w:r>
      <w:r>
        <w:rPr>
          <w:rFonts w:eastAsiaTheme="minorEastAsia"/>
        </w:rPr>
        <w:t>intersection</w:t>
      </w:r>
      <w:r>
        <w:rPr>
          <w:rFonts w:eastAsiaTheme="minorEastAsia" w:hint="eastAsia"/>
        </w:rPr>
        <w:t>，不是</w:t>
      </w:r>
      <w:r>
        <w:rPr>
          <w:rFonts w:eastAsiaTheme="minorEastAsia"/>
        </w:rPr>
        <w:t>the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>intersection</w:t>
      </w:r>
      <w:r>
        <w:rPr>
          <w:rFonts w:eastAsiaTheme="minorEastAsia" w:hint="eastAsia"/>
        </w:rPr>
        <w:t>，所以译成“某个”。</w:t>
      </w:r>
    </w:p>
  </w:comment>
  <w:comment w:id="430" w:author="Decheng Fan" w:date="2014-06-03T20:23:00Z" w:initials="DF">
    <w:p w14:paraId="38DD8EC0" w14:textId="21D9043D" w:rsidR="003371A0" w:rsidRPr="003371A0" w:rsidRDefault="003371A0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 w:hint="eastAsia"/>
        </w:rPr>
        <w:t>原文中用等宽字体标出，所以是方法名，不译</w:t>
      </w:r>
    </w:p>
  </w:comment>
  <w:comment w:id="433" w:author="Decheng Fan" w:date="2014-06-03T20:28:00Z" w:initials="DF">
    <w:p w14:paraId="73239100" w14:textId="57CB4FD3" w:rsidR="00364B74" w:rsidRPr="00364B74" w:rsidRDefault="00364B74">
      <w:pPr>
        <w:pStyle w:val="af4"/>
        <w:ind w:firstLine="420"/>
        <w:rPr>
          <w:rFonts w:eastAsiaTheme="minorEastAsia"/>
        </w:rPr>
      </w:pPr>
      <w:r>
        <w:rPr>
          <w:rStyle w:val="af3"/>
        </w:rPr>
        <w:annotationRef/>
      </w:r>
      <w:r>
        <w:rPr>
          <w:rFonts w:eastAsiaTheme="minorEastAsia"/>
        </w:rPr>
        <w:t>C</w:t>
      </w:r>
      <w:r>
        <w:rPr>
          <w:rFonts w:eastAsiaTheme="minorEastAsia" w:hint="eastAsia"/>
        </w:rPr>
        <w:t>ould</w:t>
      </w:r>
      <w:r>
        <w:rPr>
          <w:rFonts w:eastAsiaTheme="minorEastAsia" w:hint="eastAsia"/>
        </w:rPr>
        <w:t>表示虚拟语气。另外，</w:t>
      </w:r>
      <w:r>
        <w:rPr>
          <w:rFonts w:eastAsiaTheme="minorEastAsia" w:hint="eastAsia"/>
        </w:rPr>
        <w:t>end up</w:t>
      </w:r>
      <w:r>
        <w:rPr>
          <w:rFonts w:eastAsiaTheme="minorEastAsia" w:hint="eastAsia"/>
        </w:rPr>
        <w:t>表示“结果就是”，而不是“结束”。</w:t>
      </w:r>
    </w:p>
  </w:comment>
  <w:comment w:id="456" w:author="Decheng Fan" w:date="2014-06-04T18:56:00Z" w:initials="DF">
    <w:p w14:paraId="187CE794" w14:textId="64A3720E" w:rsidR="001C0FB3" w:rsidRDefault="001C0FB3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因为</w:t>
      </w:r>
      <w:r w:rsidR="007308C3">
        <w:rPr>
          <w:rFonts w:asciiTheme="minorEastAsia" w:eastAsiaTheme="minorEastAsia" w:hAnsiTheme="minorEastAsia" w:hint="eastAsia"/>
        </w:rPr>
        <w:t>“</w:t>
      </w:r>
      <w:r>
        <w:rPr>
          <w:rFonts w:asciiTheme="minorEastAsia" w:eastAsiaTheme="minorEastAsia" w:hAnsiTheme="minorEastAsia" w:hint="eastAsia"/>
        </w:rPr>
        <w:t>能做多次调度</w:t>
      </w:r>
      <w:r w:rsidR="007308C3"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 w:hint="eastAsia"/>
        </w:rPr>
        <w:t>才是问题所在</w:t>
      </w:r>
      <w:r w:rsidR="007308C3">
        <w:rPr>
          <w:rFonts w:asciiTheme="minorEastAsia" w:eastAsiaTheme="minorEastAsia" w:hAnsiTheme="minorEastAsia" w:hint="eastAsia"/>
        </w:rPr>
        <w:t>，不能做反而不是问题</w:t>
      </w:r>
      <w:r>
        <w:rPr>
          <w:rFonts w:asciiTheme="minorEastAsia" w:eastAsiaTheme="minorEastAsia" w:hAnsiTheme="minorEastAsia" w:hint="eastAsia"/>
        </w:rPr>
        <w:t>。</w:t>
      </w:r>
    </w:p>
  </w:comment>
  <w:comment w:id="479" w:author="Decheng Fan" w:date="2014-06-05T08:09:00Z" w:initials="DF">
    <w:p w14:paraId="68A57726" w14:textId="55A39D64" w:rsidR="00D21FF0" w:rsidRDefault="00D21FF0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英语里面过去完成时和被动语态里面动词词形是一样的，所以visited既可以表示“已访问”，也可以表示“被访问”。</w:t>
      </w:r>
    </w:p>
  </w:comment>
  <w:comment w:id="503" w:author="Decheng Fan" w:date="2014-06-05T20:33:00Z" w:initials="DF">
    <w:p w14:paraId="0F92E587" w14:textId="55B62E97" w:rsidR="006F1AEC" w:rsidRDefault="006F1AEC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是否通常被译为“前序”？</w:t>
      </w:r>
    </w:p>
  </w:comment>
  <w:comment w:id="538" w:author="Decheng Fan" w:date="2014-06-06T08:04:00Z" w:initials="DF">
    <w:p w14:paraId="13A03013" w14:textId="029DE5D0" w:rsidR="00474A70" w:rsidRDefault="00474A70">
      <w:pPr>
        <w:pStyle w:val="af4"/>
        <w:ind w:firstLine="420"/>
      </w:pPr>
      <w:r>
        <w:rPr>
          <w:rFonts w:asciiTheme="minorEastAsia" w:eastAsiaTheme="minorEastAsia" w:hAnsiTheme="minorEastAsia" w:hint="eastAsia"/>
        </w:rPr>
        <w:t>我觉得</w:t>
      </w: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这里的traversal更多地对应于另几种遍历算法。</w:t>
      </w:r>
    </w:p>
  </w:comment>
  <w:comment w:id="562" w:author="Decheng Fan" w:date="2014-06-06T20:05:00Z" w:initials="DF">
    <w:p w14:paraId="5DB256FD" w14:textId="3F311E2F" w:rsidR="00D55C24" w:rsidRDefault="00D55C24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原文you</w:t>
      </w:r>
      <w:r>
        <w:rPr>
          <w:rFonts w:asciiTheme="minorEastAsia" w:eastAsiaTheme="minorEastAsia" w:hAnsiTheme="minorEastAsia"/>
        </w:rPr>
        <w:t>'ve</w:t>
      </w:r>
      <w:r>
        <w:rPr>
          <w:rFonts w:asciiTheme="minorEastAsia" w:eastAsiaTheme="minorEastAsia" w:hAnsiTheme="minorEastAsia" w:hint="eastAsia"/>
        </w:rPr>
        <w:t>和away</w:t>
      </w:r>
    </w:p>
  </w:comment>
  <w:comment w:id="608" w:author="Decheng Fan" w:date="2014-06-09T07:35:00Z" w:initials="DF">
    <w:p w14:paraId="308F9A27" w14:textId="5666DCAD" w:rsidR="001738B9" w:rsidRDefault="001738B9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这本书</w:t>
      </w:r>
      <w:r w:rsidR="00884B0D">
        <w:rPr>
          <w:rFonts w:asciiTheme="minorEastAsia" w:eastAsiaTheme="minorEastAsia" w:hAnsiTheme="minorEastAsia" w:hint="eastAsia"/>
        </w:rPr>
        <w:t>原文</w:t>
      </w:r>
      <w:r>
        <w:rPr>
          <w:rFonts w:asciiTheme="minorEastAsia" w:eastAsiaTheme="minorEastAsia" w:hAnsiTheme="minorEastAsia" w:hint="eastAsia"/>
        </w:rPr>
        <w:t>的bug还真不少，居然有两个清单5-6。。。</w:t>
      </w:r>
    </w:p>
  </w:comment>
  <w:comment w:id="620" w:author="Decheng Fan" w:date="2014-06-09T07:43:00Z" w:initials="DF">
    <w:p w14:paraId="07DE1CEC" w14:textId="700A361A" w:rsidR="002333CC" w:rsidRDefault="002333CC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原文指的是在DFS中使用我们BFS算法中的父节点字典。</w:t>
      </w:r>
    </w:p>
  </w:comment>
  <w:comment w:id="629" w:author="Decheng Fan" w:date="2014-06-09T07:45:00Z" w:initials="DF">
    <w:p w14:paraId="568C4573" w14:textId="58D126B3" w:rsidR="004E7A97" w:rsidRDefault="004E7A97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关键字yield。</w:t>
      </w:r>
    </w:p>
  </w:comment>
  <w:comment w:id="700" w:author="Decheng Fan" w:date="2014-06-09T18:56:00Z" w:initials="DF">
    <w:p w14:paraId="394F9705" w14:textId="4FB62341" w:rsidR="00516598" w:rsidRDefault="0051659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这里的“它”表示子图，而不是原</w:t>
      </w:r>
      <w:r w:rsidR="00ED70F2">
        <w:rPr>
          <w:rFonts w:asciiTheme="minorEastAsia" w:eastAsiaTheme="minorEastAsia" w:hAnsiTheme="minorEastAsia" w:hint="eastAsia"/>
        </w:rPr>
        <w:t>来的</w:t>
      </w:r>
      <w:r>
        <w:rPr>
          <w:rFonts w:asciiTheme="minorEastAsia" w:eastAsiaTheme="minorEastAsia" w:hAnsiTheme="minorEastAsia" w:hint="eastAsia"/>
        </w:rPr>
        <w:t>图。</w:t>
      </w:r>
    </w:p>
  </w:comment>
  <w:comment w:id="708" w:author="Decheng Fan" w:date="2014-06-09T19:15:00Z" w:initials="DF">
    <w:p w14:paraId="11F93A50" w14:textId="43C40AFD" w:rsidR="00520645" w:rsidRDefault="00E42C3D">
      <w:pPr>
        <w:pStyle w:val="af4"/>
        <w:ind w:firstLine="420"/>
      </w:pPr>
      <w:r>
        <w:rPr>
          <w:rFonts w:asciiTheme="minorEastAsia" w:eastAsiaTheme="minorEastAsia" w:hAnsiTheme="minorEastAsia" w:hint="eastAsia"/>
        </w:rPr>
        <w:t>我认为</w:t>
      </w:r>
      <w:r w:rsidR="00520645">
        <w:rPr>
          <w:rStyle w:val="af3"/>
        </w:rPr>
        <w:annotationRef/>
      </w:r>
      <w:r w:rsidR="00520645">
        <w:rPr>
          <w:rFonts w:asciiTheme="minorEastAsia" w:eastAsiaTheme="minorEastAsia" w:hAnsiTheme="minorEastAsia" w:hint="eastAsia"/>
        </w:rPr>
        <w:t>这里co</w:t>
      </w:r>
      <w:r w:rsidR="00520645">
        <w:rPr>
          <w:rFonts w:asciiTheme="minorEastAsia" w:eastAsiaTheme="minorEastAsia" w:hAnsiTheme="minorEastAsia"/>
        </w:rPr>
        <w:t>uldn’t</w:t>
      </w:r>
      <w:r w:rsidR="00520645">
        <w:rPr>
          <w:rFonts w:asciiTheme="minorEastAsia" w:eastAsiaTheme="minorEastAsia" w:hAnsiTheme="minorEastAsia" w:hint="eastAsia"/>
        </w:rPr>
        <w:t>表示“不可能”的意思。</w:t>
      </w:r>
    </w:p>
  </w:comment>
  <w:comment w:id="725" w:author="Decheng Fan" w:date="2014-06-10T08:19:00Z" w:initials="DF">
    <w:p w14:paraId="5DEF9D5A" w14:textId="442BF50B" w:rsidR="00891ECA" w:rsidRDefault="00891ECA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这里指的就是根据seq中的顺序吧。</w:t>
      </w:r>
    </w:p>
  </w:comment>
  <w:comment w:id="742" w:author="Decheng Fan" w:date="2014-06-10T18:49:00Z" w:initials="DF">
    <w:p w14:paraId="350C65E8" w14:textId="01FDFED6" w:rsidR="006D3041" w:rsidRDefault="006D3041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一般算法书上（特别是游戏领域的人工智能）把它称为“剪枝”。</w:t>
      </w:r>
    </w:p>
  </w:comment>
  <w:comment w:id="780" w:author="Decheng Fan" w:date="2014-06-10T19:06:00Z" w:initials="DF">
    <w:p w14:paraId="4D40970F" w14:textId="3E3627E7" w:rsidR="00732F38" w:rsidRDefault="00732F38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原文为“discovered”。从前面的算法，比如DFS来看，应该是有待探索的节点。</w:t>
      </w:r>
    </w:p>
  </w:comment>
  <w:comment w:id="787" w:author="Decheng Fan" w:date="2014-06-10T19:55:00Z" w:initials="DF">
    <w:p w14:paraId="1D52B88F" w14:textId="553F83CB" w:rsidR="00201BBB" w:rsidRDefault="00201BBB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C</w:t>
      </w:r>
      <w:r>
        <w:rPr>
          <w:rFonts w:asciiTheme="minorEastAsia" w:eastAsiaTheme="minorEastAsia" w:hAnsiTheme="minorEastAsia" w:hint="eastAsia"/>
        </w:rPr>
        <w:t>he</w:t>
      </w:r>
      <w:r>
        <w:rPr>
          <w:rFonts w:asciiTheme="minorEastAsia" w:eastAsiaTheme="minorEastAsia" w:hAnsiTheme="minorEastAsia"/>
        </w:rPr>
        <w:t>ck off</w:t>
      </w:r>
      <w:r>
        <w:rPr>
          <w:rFonts w:asciiTheme="minorEastAsia" w:eastAsiaTheme="minorEastAsia" w:hAnsiTheme="minorEastAsia" w:hint="eastAsia"/>
        </w:rPr>
        <w:t>。就是标记为已处理的意思。</w:t>
      </w:r>
    </w:p>
  </w:comment>
  <w:comment w:id="801" w:author="Decheng Fan" w:date="2014-06-10T20:10:00Z" w:initials="DF">
    <w:p w14:paraId="5FDBD3DC" w14:textId="422011F8" w:rsidR="001D3B06" w:rsidRDefault="001D3B06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原文“determines”</w:t>
      </w:r>
    </w:p>
  </w:comment>
  <w:comment w:id="866" w:author="Decheng Fan" w:date="2014-06-11T08:41:00Z" w:initials="DF">
    <w:p w14:paraId="019A9D63" w14:textId="6E2E9272" w:rsidR="005213CD" w:rsidRDefault="005213CD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 w:hint="eastAsia"/>
        </w:rPr>
        <w:t>原文“outside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on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his way”，所以我的理解是还没进迷宫的时候。</w:t>
      </w:r>
    </w:p>
  </w:comment>
  <w:comment w:id="868" w:author="Decheng Fan" w:date="2014-06-11T08:43:00Z" w:initials="DF">
    <w:p w14:paraId="6C176038" w14:textId="5598912B" w:rsidR="005213CD" w:rsidRDefault="005213CD">
      <w:pPr>
        <w:pStyle w:val="af4"/>
        <w:ind w:firstLine="420"/>
      </w:pPr>
      <w:r>
        <w:rPr>
          <w:rStyle w:val="af3"/>
        </w:rPr>
        <w:annotationRef/>
      </w:r>
      <w:r>
        <w:rPr>
          <w:rFonts w:asciiTheme="minorEastAsia" w:eastAsiaTheme="minorEastAsia" w:hAnsiTheme="minorEastAsia"/>
        </w:rPr>
        <w:t>R</w:t>
      </w:r>
      <w:r>
        <w:rPr>
          <w:rFonts w:asciiTheme="minorEastAsia" w:eastAsiaTheme="minorEastAsia" w:hAnsiTheme="minorEastAsia" w:hint="eastAsia"/>
        </w:rPr>
        <w:t>emembered</w:t>
      </w:r>
      <w:r>
        <w:t xml:space="preserve"> </w:t>
      </w:r>
      <w:r>
        <w:rPr>
          <w:rFonts w:asciiTheme="minorEastAsia" w:eastAsiaTheme="minorEastAsia" w:hAnsiTheme="minorEastAsia" w:hint="eastAsia"/>
        </w:rPr>
        <w:t>the</w:t>
      </w:r>
      <w:r>
        <w:t xml:space="preserve"> </w:t>
      </w:r>
      <w:r>
        <w:rPr>
          <w:rFonts w:asciiTheme="minorEastAsia" w:eastAsiaTheme="minorEastAsia" w:hAnsiTheme="minorEastAsia" w:hint="eastAsia"/>
        </w:rPr>
        <w:t>ball</w:t>
      </w:r>
      <w:r>
        <w:t xml:space="preserve"> </w:t>
      </w:r>
      <w:r>
        <w:rPr>
          <w:rFonts w:asciiTheme="minorEastAsia" w:eastAsiaTheme="minorEastAsia" w:hAnsiTheme="minorEastAsia"/>
        </w:rPr>
        <w:t>…</w:t>
      </w:r>
      <w:r>
        <w:t xml:space="preserve"> </w:t>
      </w:r>
      <w:r>
        <w:rPr>
          <w:rFonts w:asciiTheme="minorEastAsia" w:eastAsiaTheme="minorEastAsia" w:hAnsiTheme="minorEastAsia" w:hint="eastAsia"/>
        </w:rPr>
        <w:t>only</w:t>
      </w:r>
      <w:r>
        <w:t xml:space="preserve"> </w:t>
      </w:r>
      <w:r>
        <w:rPr>
          <w:rFonts w:asciiTheme="minorEastAsia" w:eastAsiaTheme="minorEastAsia" w:hAnsiTheme="minorEastAsia" w:hint="eastAsia"/>
        </w:rPr>
        <w:t>once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FEF2AF" w15:done="0"/>
  <w15:commentEx w15:paraId="58B0E8E2" w15:done="0"/>
  <w15:commentEx w15:paraId="252D19F4" w15:done="0"/>
  <w15:commentEx w15:paraId="0141E5FB" w15:done="0"/>
  <w15:commentEx w15:paraId="05AF4E7D" w15:done="0"/>
  <w15:commentEx w15:paraId="4BDB5BB7" w15:done="0"/>
  <w15:commentEx w15:paraId="18FC6DF8" w15:done="0"/>
  <w15:commentEx w15:paraId="280292BD" w15:done="0"/>
  <w15:commentEx w15:paraId="553F3E7E" w15:done="0"/>
  <w15:commentEx w15:paraId="416CE551" w15:done="0"/>
  <w15:commentEx w15:paraId="1C332AA0" w15:done="0"/>
  <w15:commentEx w15:paraId="280704BA" w15:done="0"/>
  <w15:commentEx w15:paraId="3103D51D" w15:done="0"/>
  <w15:commentEx w15:paraId="46D46579" w15:done="0"/>
  <w15:commentEx w15:paraId="070BBA6D" w15:done="0"/>
  <w15:commentEx w15:paraId="2E393383" w15:done="0"/>
  <w15:commentEx w15:paraId="39932F28" w15:done="0"/>
  <w15:commentEx w15:paraId="00E8146C" w15:done="0"/>
  <w15:commentEx w15:paraId="2E1AAD00" w15:done="0"/>
  <w15:commentEx w15:paraId="0623DA30" w15:done="0"/>
  <w15:commentEx w15:paraId="25910E53" w15:done="0"/>
  <w15:commentEx w15:paraId="12173058" w15:done="0"/>
  <w15:commentEx w15:paraId="38DD8EC0" w15:done="0"/>
  <w15:commentEx w15:paraId="73239100" w15:done="0"/>
  <w15:commentEx w15:paraId="187CE794" w15:done="0"/>
  <w15:commentEx w15:paraId="68A57726" w15:done="0"/>
  <w15:commentEx w15:paraId="0F92E587" w15:done="0"/>
  <w15:commentEx w15:paraId="13A03013" w15:done="0"/>
  <w15:commentEx w15:paraId="5DB256FD" w15:done="0"/>
  <w15:commentEx w15:paraId="308F9A27" w15:done="0"/>
  <w15:commentEx w15:paraId="07DE1CEC" w15:done="0"/>
  <w15:commentEx w15:paraId="568C4573" w15:done="0"/>
  <w15:commentEx w15:paraId="394F9705" w15:done="0"/>
  <w15:commentEx w15:paraId="11F93A50" w15:done="0"/>
  <w15:commentEx w15:paraId="5DEF9D5A" w15:done="0"/>
  <w15:commentEx w15:paraId="350C65E8" w15:done="0"/>
  <w15:commentEx w15:paraId="4D40970F" w15:done="0"/>
  <w15:commentEx w15:paraId="1D52B88F" w15:done="0"/>
  <w15:commentEx w15:paraId="5FDBD3DC" w15:done="0"/>
  <w15:commentEx w15:paraId="019A9D63" w15:done="0"/>
  <w15:commentEx w15:paraId="6C17603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B7B8EF" w14:textId="77777777" w:rsidR="001C438A" w:rsidRDefault="001C438A" w:rsidP="008473DF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14:paraId="6EEB7F2A" w14:textId="77777777" w:rsidR="001C438A" w:rsidRDefault="001C438A" w:rsidP="008473DF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Lantinghei TC Extralight">
    <w:charset w:val="00"/>
    <w:family w:val="auto"/>
    <w:pitch w:val="variable"/>
    <w:sig w:usb0="00000003" w:usb1="080E0000" w:usb2="00000000" w:usb3="00000000" w:csb0="001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05869" w14:textId="77777777" w:rsidR="00926A48" w:rsidRDefault="00926A48">
    <w:pPr>
      <w:pStyle w:val="af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A0A3B" w14:textId="77777777" w:rsidR="00926A48" w:rsidRDefault="00926A48">
    <w:pPr>
      <w:pStyle w:val="af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F32B7" w14:textId="77777777" w:rsidR="00926A48" w:rsidRDefault="00926A48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F8BEB" w14:textId="77777777" w:rsidR="001C438A" w:rsidRDefault="001C438A" w:rsidP="008473DF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14:paraId="713D65D5" w14:textId="77777777" w:rsidR="001C438A" w:rsidRDefault="001C438A" w:rsidP="008473DF">
      <w:pPr>
        <w:spacing w:before="0" w:after="0" w:line="240" w:lineRule="auto"/>
        <w:ind w:firstLine="420"/>
      </w:pPr>
      <w:r>
        <w:continuationSeparator/>
      </w:r>
    </w:p>
  </w:footnote>
  <w:footnote w:id="1">
    <w:p w14:paraId="03082DB8" w14:textId="77777777" w:rsidR="008F0FBA" w:rsidRPr="00C33525" w:rsidRDefault="008F0FBA">
      <w:pPr>
        <w:pStyle w:val="a3"/>
        <w:pPrChange w:id="12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 </w:t>
      </w:r>
      <w:r>
        <w:rPr>
          <w:rFonts w:hint="eastAsia"/>
        </w:rPr>
        <w:t>本章</w:t>
      </w:r>
      <w:r>
        <w:t>标题</w:t>
      </w:r>
      <w:r>
        <w:rPr>
          <w:rFonts w:hint="eastAsia"/>
        </w:rPr>
        <w:t>“偷师”自</w:t>
      </w:r>
      <w:r>
        <w:t>Dudley Ernest Littlewood</w:t>
      </w:r>
      <w:r>
        <w:rPr>
          <w:rFonts w:hint="eastAsia"/>
        </w:rPr>
        <w:t>的著作</w:t>
      </w:r>
      <w:r>
        <w:t>：</w:t>
      </w:r>
      <w:r>
        <w:rPr>
          <w:rFonts w:hint="eastAsia"/>
        </w:rPr>
        <w:t>《</w:t>
      </w:r>
      <w:r>
        <w:rPr>
          <w:i/>
        </w:rPr>
        <w:t>The Skeleton Key of Mathematics</w:t>
      </w:r>
      <w:r>
        <w:rPr>
          <w:rFonts w:hint="eastAsia"/>
        </w:rPr>
        <w:t>》</w:t>
      </w:r>
      <w:r>
        <w:t>。</w:t>
      </w:r>
    </w:p>
  </w:footnote>
  <w:footnote w:id="2">
    <w:p w14:paraId="6BCEAC21" w14:textId="77777777" w:rsidR="008F0FBA" w:rsidRPr="009F127E" w:rsidRDefault="008F0FBA">
      <w:pPr>
        <w:pStyle w:val="a3"/>
        <w:pPrChange w:id="98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</w:t>
      </w:r>
      <w:r w:rsidRPr="009F127E">
        <w:rPr>
          <w:rFonts w:hint="eastAsia"/>
        </w:rPr>
        <w:t>《龙与地下城》（</w:t>
      </w:r>
      <w:r w:rsidRPr="009F127E">
        <w:t>Dungeons &amp; Dragons</w:t>
      </w:r>
      <w:r w:rsidRPr="009F127E">
        <w:rPr>
          <w:rFonts w:hint="eastAsia"/>
        </w:rPr>
        <w:t>）</w:t>
      </w:r>
      <w:r>
        <w:rPr>
          <w:rFonts w:hint="eastAsia"/>
        </w:rPr>
        <w:t>是一款奇幻背景的角色扮演游戏，而且</w:t>
      </w:r>
      <w:r>
        <w:t>还</w:t>
      </w:r>
      <w:r w:rsidRPr="009F127E">
        <w:rPr>
          <w:rFonts w:hint="eastAsia"/>
        </w:rPr>
        <w:t>是世界上第一</w:t>
      </w:r>
      <w:r>
        <w:rPr>
          <w:rFonts w:hint="eastAsia"/>
        </w:rPr>
        <w:t>款被商业化的桌上型</w:t>
      </w:r>
      <w:r w:rsidRPr="009F127E">
        <w:rPr>
          <w:rFonts w:hint="eastAsia"/>
        </w:rPr>
        <w:t>角色扮演游戏。</w:t>
      </w:r>
    </w:p>
  </w:footnote>
  <w:footnote w:id="3">
    <w:p w14:paraId="72AE6859" w14:textId="77777777" w:rsidR="008F0FBA" w:rsidRPr="009F127E" w:rsidRDefault="008F0FBA">
      <w:pPr>
        <w:pStyle w:val="a3"/>
        <w:pPrChange w:id="102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7752AA">
        <w:rPr>
          <w:rFonts w:hint="eastAsia"/>
        </w:rPr>
        <w:t>如果</w:t>
      </w:r>
      <w:r w:rsidR="007752AA">
        <w:t>您不是一个游戏玩家，也可以把</w:t>
      </w:r>
      <w:r w:rsidR="007752AA">
        <w:rPr>
          <w:rFonts w:hint="eastAsia"/>
        </w:rPr>
        <w:t>以下</w:t>
      </w:r>
      <w:r w:rsidR="007752AA">
        <w:t>场景</w:t>
      </w:r>
      <w:r w:rsidR="007752AA">
        <w:rPr>
          <w:rFonts w:hint="eastAsia"/>
        </w:rPr>
        <w:t>想象</w:t>
      </w:r>
      <w:r w:rsidR="007752AA">
        <w:t>成办公楼</w:t>
      </w:r>
      <w:r w:rsidR="007752AA">
        <w:rPr>
          <w:rFonts w:hint="eastAsia"/>
        </w:rPr>
        <w:t>、</w:t>
      </w:r>
      <w:r w:rsidR="007752AA">
        <w:t>梦想中的家，或其它任何</w:t>
      </w:r>
      <w:r w:rsidR="007752AA">
        <w:rPr>
          <w:rFonts w:hint="eastAsia"/>
        </w:rPr>
        <w:t>合您心意的</w:t>
      </w:r>
      <w:r w:rsidR="007752AA">
        <w:t>地方。</w:t>
      </w:r>
    </w:p>
  </w:footnote>
  <w:footnote w:id="4">
    <w:p w14:paraId="27E60091" w14:textId="77777777" w:rsidR="008F0FBA" w:rsidRPr="00EF37F6" w:rsidRDefault="008F0FBA">
      <w:pPr>
        <w:pStyle w:val="a3"/>
        <w:pPrChange w:id="108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7752AA">
        <w:rPr>
          <w:rFonts w:hint="eastAsia"/>
        </w:rPr>
        <w:t>往后</w:t>
      </w:r>
      <w:r w:rsidR="007752AA">
        <w:t>，我会将</w:t>
      </w:r>
      <w:r w:rsidR="007752AA">
        <w:t>dict</w:t>
      </w:r>
      <w:r w:rsidR="007752AA">
        <w:t>当作是</w:t>
      </w:r>
      <w:r w:rsidR="00750326">
        <w:rPr>
          <w:rFonts w:hint="eastAsia"/>
        </w:rPr>
        <w:t>邻接集的</w:t>
      </w:r>
      <w:r w:rsidR="00750326">
        <w:t>默认表示类型</w:t>
      </w:r>
      <w:r w:rsidR="00750326">
        <w:rPr>
          <w:rFonts w:hint="eastAsia"/>
        </w:rPr>
        <w:t>。当然了</w:t>
      </w:r>
      <w:r w:rsidR="00750326">
        <w:t>，许多算法用了第</w:t>
      </w:r>
      <w:r w:rsidR="00750326">
        <w:rPr>
          <w:rFonts w:hint="eastAsia"/>
        </w:rPr>
        <w:t>2</w:t>
      </w:r>
      <w:r w:rsidR="00750326">
        <w:rPr>
          <w:rFonts w:hint="eastAsia"/>
        </w:rPr>
        <w:t>章</w:t>
      </w:r>
      <w:r w:rsidR="00750326">
        <w:t>中介绍的其他表示</w:t>
      </w:r>
      <w:r w:rsidR="00750326">
        <w:rPr>
          <w:rFonts w:hint="eastAsia"/>
        </w:rPr>
        <w:t>类型也</w:t>
      </w:r>
      <w:r w:rsidR="00750326">
        <w:t>一样可以工作得很好</w:t>
      </w:r>
      <w:r w:rsidR="00750326">
        <w:rPr>
          <w:rFonts w:hint="eastAsia"/>
        </w:rPr>
        <w:t>，</w:t>
      </w:r>
      <w:r w:rsidR="00750326">
        <w:t>将一个算法中的邻接集</w:t>
      </w:r>
      <w:r w:rsidR="00750326">
        <w:rPr>
          <w:rFonts w:hint="eastAsia"/>
        </w:rPr>
        <w:t>类型</w:t>
      </w:r>
      <w:r w:rsidR="0012070C">
        <w:rPr>
          <w:rFonts w:hint="eastAsia"/>
        </w:rPr>
        <w:t>重写</w:t>
      </w:r>
      <w:r w:rsidR="008448D2">
        <w:rPr>
          <w:rFonts w:hint="eastAsia"/>
        </w:rPr>
        <w:t>成</w:t>
      </w:r>
      <w:r w:rsidR="00750326">
        <w:t>其它不</w:t>
      </w:r>
      <w:r w:rsidR="00750326">
        <w:rPr>
          <w:rFonts w:hint="eastAsia"/>
        </w:rPr>
        <w:t>同</w:t>
      </w:r>
      <w:r w:rsidR="00750326">
        <w:t>的</w:t>
      </w:r>
      <w:r w:rsidR="00ED5E82">
        <w:rPr>
          <w:rFonts w:hint="eastAsia"/>
        </w:rPr>
        <w:t>表示</w:t>
      </w:r>
      <w:r w:rsidR="00750326">
        <w:t>形式也不是一件</w:t>
      </w:r>
      <w:r w:rsidR="008448D2">
        <w:rPr>
          <w:rFonts w:hint="eastAsia"/>
        </w:rPr>
        <w:t>太</w:t>
      </w:r>
      <w:r w:rsidR="00750326">
        <w:t>难</w:t>
      </w:r>
      <w:r w:rsidR="008448D2">
        <w:rPr>
          <w:rFonts w:hint="eastAsia"/>
        </w:rPr>
        <w:t>的</w:t>
      </w:r>
      <w:r w:rsidR="00750326">
        <w:t>事。</w:t>
      </w:r>
    </w:p>
  </w:footnote>
  <w:footnote w:id="5">
    <w:p w14:paraId="3DB0733F" w14:textId="77777777" w:rsidR="008F0FBA" w:rsidRPr="00472753" w:rsidRDefault="008F0FBA">
      <w:pPr>
        <w:pStyle w:val="a3"/>
        <w:pPrChange w:id="153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 w:rsidR="00B42A8A">
        <w:t xml:space="preserve"> </w:t>
      </w:r>
      <w:r w:rsidR="00B42A8A">
        <w:rPr>
          <w:rFonts w:hint="eastAsia"/>
        </w:rPr>
        <w:t>在</w:t>
      </w:r>
      <w:r w:rsidR="00B42A8A">
        <w:t>本章，</w:t>
      </w:r>
      <w:r w:rsidR="00B42A8A">
        <w:rPr>
          <w:rFonts w:hint="eastAsia"/>
        </w:rPr>
        <w:t>除了</w:t>
      </w:r>
      <w:r w:rsidR="00B42A8A">
        <w:rPr>
          <w:rFonts w:hint="eastAsia"/>
        </w:rPr>
        <w:t>IDDFS</w:t>
      </w:r>
      <w:r w:rsidR="00B42A8A">
        <w:t>（</w:t>
      </w:r>
      <w:r w:rsidR="00B42A8A">
        <w:rPr>
          <w:rFonts w:hint="eastAsia"/>
        </w:rPr>
        <w:t>偶尔</w:t>
      </w:r>
      <w:r w:rsidR="00B42A8A">
        <w:t>例外）</w:t>
      </w:r>
      <w:r w:rsidR="00B42A8A">
        <w:rPr>
          <w:rFonts w:hint="eastAsia"/>
        </w:rPr>
        <w:t>，</w:t>
      </w:r>
      <w:r w:rsidR="00B42A8A">
        <w:t>几乎所有遍历算法</w:t>
      </w:r>
      <w:r w:rsidR="00B42A8A">
        <w:rPr>
          <w:rFonts w:hint="eastAsia"/>
        </w:rPr>
        <w:t>的</w:t>
      </w:r>
      <w:r w:rsidR="00B42A8A">
        <w:t>运行</w:t>
      </w:r>
      <w:r w:rsidR="00B42A8A">
        <w:rPr>
          <w:rFonts w:hint="eastAsia"/>
        </w:rPr>
        <w:t>时间都是</w:t>
      </w:r>
      <w:r w:rsidR="00B42A8A">
        <w:t>如此。</w:t>
      </w:r>
    </w:p>
  </w:footnote>
  <w:footnote w:id="6">
    <w:p w14:paraId="3542170C" w14:textId="77777777" w:rsidR="008F0FBA" w:rsidRPr="00551F15" w:rsidRDefault="008F0FBA">
      <w:pPr>
        <w:pStyle w:val="a3"/>
        <w:pPrChange w:id="160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</w:t>
      </w:r>
      <w:r>
        <w:rPr>
          <w:rFonts w:hint="eastAsia"/>
        </w:rPr>
        <w:t>该书</w:t>
      </w:r>
      <w:r>
        <w:t>在维基百科中文版中</w:t>
      </w:r>
      <w:r>
        <w:rPr>
          <w:rFonts w:hint="eastAsia"/>
        </w:rPr>
        <w:t>被</w:t>
      </w:r>
      <w:r>
        <w:t>译为</w:t>
      </w:r>
      <w:r>
        <w:rPr>
          <w:rFonts w:hint="eastAsia"/>
        </w:rPr>
        <w:t>《娱乐数学》，其中</w:t>
      </w:r>
      <w:r>
        <w:t>收</w:t>
      </w:r>
      <w:r>
        <w:rPr>
          <w:rFonts w:hint="eastAsia"/>
        </w:rPr>
        <w:t>录</w:t>
      </w:r>
      <w:r>
        <w:t>了不少</w:t>
      </w:r>
      <w:r>
        <w:rPr>
          <w:rFonts w:hint="eastAsia"/>
        </w:rPr>
        <w:t>数学</w:t>
      </w:r>
      <w:r>
        <w:t>名题，</w:t>
      </w:r>
      <w:r>
        <w:rPr>
          <w:rFonts w:hint="eastAsia"/>
        </w:rPr>
        <w:t>共</w:t>
      </w:r>
      <w:r>
        <w:rPr>
          <w:rFonts w:hint="eastAsia"/>
        </w:rPr>
        <w:t>4</w:t>
      </w:r>
      <w:r>
        <w:rPr>
          <w:rFonts w:hint="eastAsia"/>
        </w:rPr>
        <w:t>卷</w:t>
      </w:r>
      <w:r>
        <w:t>，</w:t>
      </w:r>
      <w:r>
        <w:rPr>
          <w:rFonts w:hint="eastAsia"/>
        </w:rPr>
        <w:t>原版应为</w:t>
      </w:r>
      <w:r>
        <w:t>法语书。译者在翻译本书时尚未发现有中译本</w:t>
      </w:r>
      <w:r>
        <w:rPr>
          <w:rFonts w:hint="eastAsia"/>
        </w:rPr>
        <w:t>。</w:t>
      </w:r>
    </w:p>
  </w:footnote>
  <w:footnote w:id="7">
    <w:p w14:paraId="437AF50F" w14:textId="77777777" w:rsidR="008F0FBA" w:rsidRPr="0093342B" w:rsidRDefault="008F0FBA">
      <w:pPr>
        <w:pStyle w:val="a3"/>
        <w:pPrChange w:id="166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译者注：</w:t>
      </w:r>
      <w:r w:rsidRPr="0093342B">
        <w:rPr>
          <w:rFonts w:hint="eastAsia"/>
        </w:rPr>
        <w:t>莱昂哈德·欧拉（</w:t>
      </w:r>
      <w:r w:rsidRPr="0093342B">
        <w:t>1707</w:t>
      </w:r>
      <w:r w:rsidRPr="0093342B">
        <w:rPr>
          <w:rFonts w:hint="eastAsia"/>
        </w:rPr>
        <w:t>年</w:t>
      </w:r>
      <w:r w:rsidRPr="0093342B">
        <w:t>4</w:t>
      </w:r>
      <w:r w:rsidRPr="0093342B">
        <w:rPr>
          <w:rFonts w:hint="eastAsia"/>
        </w:rPr>
        <w:t>月</w:t>
      </w:r>
      <w:r w:rsidRPr="0093342B">
        <w:t>15</w:t>
      </w:r>
      <w:r w:rsidRPr="0093342B">
        <w:rPr>
          <w:rFonts w:hint="eastAsia"/>
        </w:rPr>
        <w:t>日－</w:t>
      </w:r>
      <w:r w:rsidRPr="0093342B">
        <w:t>1783</w:t>
      </w:r>
      <w:r w:rsidRPr="0093342B">
        <w:rPr>
          <w:rFonts w:hint="eastAsia"/>
        </w:rPr>
        <w:t>年</w:t>
      </w:r>
      <w:r w:rsidRPr="0093342B">
        <w:t>9</w:t>
      </w:r>
      <w:r w:rsidRPr="0093342B">
        <w:rPr>
          <w:rFonts w:hint="eastAsia"/>
        </w:rPr>
        <w:t>月</w:t>
      </w:r>
      <w:r w:rsidRPr="0093342B">
        <w:t>18</w:t>
      </w:r>
      <w:r w:rsidRPr="0093342B">
        <w:rPr>
          <w:rFonts w:hint="eastAsia"/>
        </w:rPr>
        <w:t>日）是一位瑞士数学家和物理学家，近代数学先驱之一，他一生大部分时间在俄国和普鲁士度过</w:t>
      </w:r>
      <w:r>
        <w:rPr>
          <w:rFonts w:hint="eastAsia"/>
        </w:rPr>
        <w:t>。</w:t>
      </w:r>
    </w:p>
  </w:footnote>
  <w:footnote w:id="8">
    <w:p w14:paraId="5F182826" w14:textId="77777777" w:rsidR="008F0FBA" w:rsidRPr="00E900D5" w:rsidRDefault="008F0FBA">
      <w:pPr>
        <w:pStyle w:val="a3"/>
        <w:pPrChange w:id="193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</w:t>
      </w:r>
      <w:r>
        <w:rPr>
          <w:rFonts w:hint="eastAsia"/>
        </w:rPr>
        <w:t>由于</w:t>
      </w:r>
      <w:r>
        <w:t>这些都是具有固定</w:t>
      </w:r>
      <w:r>
        <w:rPr>
          <w:rFonts w:hint="eastAsia"/>
        </w:rPr>
        <w:t>译名</w:t>
      </w:r>
      <w:r>
        <w:t>的图论</w:t>
      </w:r>
      <w:r>
        <w:rPr>
          <w:rFonts w:hint="eastAsia"/>
        </w:rPr>
        <w:t>术语</w:t>
      </w:r>
      <w:r>
        <w:t>，所以这里就直接使用</w:t>
      </w:r>
      <w:r>
        <w:rPr>
          <w:rFonts w:hint="eastAsia"/>
        </w:rPr>
        <w:t>Eul</w:t>
      </w:r>
      <w:r>
        <w:t>er</w:t>
      </w:r>
      <w:r>
        <w:t>的中文</w:t>
      </w:r>
      <w:r>
        <w:rPr>
          <w:rFonts w:hint="eastAsia"/>
        </w:rPr>
        <w:t>译名</w:t>
      </w:r>
      <w:r>
        <w:t>了</w:t>
      </w:r>
      <w:r>
        <w:rPr>
          <w:rFonts w:hint="eastAsia"/>
        </w:rPr>
        <w:t>。</w:t>
      </w:r>
    </w:p>
  </w:footnote>
  <w:footnote w:id="9">
    <w:p w14:paraId="3CC922A1" w14:textId="77777777" w:rsidR="008F0FBA" w:rsidRPr="00760E5A" w:rsidRDefault="008F0FBA">
      <w:pPr>
        <w:pStyle w:val="a3"/>
        <w:pPrChange w:id="257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译者注</w:t>
      </w:r>
      <w:r>
        <w:t>：其实，哈密顿爵士的主要</w:t>
      </w:r>
      <w:r>
        <w:rPr>
          <w:rFonts w:hint="eastAsia"/>
        </w:rPr>
        <w:t>成就来自</w:t>
      </w:r>
      <w:r>
        <w:t>物理方面，他重新表述了牛顿力学</w:t>
      </w:r>
      <w:r>
        <w:rPr>
          <w:rFonts w:hint="eastAsia"/>
        </w:rPr>
        <w:t>，</w:t>
      </w:r>
      <w:r>
        <w:t>为后来的量子力学奠定了重要的基础。</w:t>
      </w:r>
    </w:p>
  </w:footnote>
  <w:footnote w:id="10">
    <w:p w14:paraId="0B4258C0" w14:textId="77777777" w:rsidR="008F0FBA" w:rsidRPr="00426796" w:rsidRDefault="008F0FBA">
      <w:pPr>
        <w:pStyle w:val="a3"/>
        <w:pPrChange w:id="281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B42A8A">
        <w:rPr>
          <w:rFonts w:hint="eastAsia"/>
        </w:rPr>
        <w:t>嗨，</w:t>
      </w:r>
      <w:r w:rsidR="00B42A8A">
        <w:t>牛顿在苹果树下的故事</w:t>
      </w:r>
      <w:r w:rsidR="00B42A8A">
        <w:rPr>
          <w:rFonts w:hint="eastAsia"/>
        </w:rPr>
        <w:t>也是虚构的！</w:t>
      </w:r>
    </w:p>
  </w:footnote>
  <w:footnote w:id="11">
    <w:p w14:paraId="0EBE3B43" w14:textId="4F01B5A5" w:rsidR="00CD37A9" w:rsidRPr="00CD37A9" w:rsidRDefault="00CD37A9">
      <w:pPr>
        <w:pStyle w:val="a3"/>
        <w:pPrChange w:id="289" w:author="Decheng Fan" w:date="2014-06-03T23:50:00Z">
          <w:pPr>
            <w:pStyle w:val="a3"/>
            <w:ind w:firstLine="360"/>
          </w:pPr>
        </w:pPrChange>
      </w:pPr>
      <w:ins w:id="290" w:author="Decheng Fan" w:date="2014-05-29T12:16:00Z">
        <w:r>
          <w:rPr>
            <w:rStyle w:val="ae"/>
          </w:rPr>
          <w:footnoteRef/>
        </w:r>
        <w:r>
          <w:t xml:space="preserve"> </w:t>
        </w:r>
        <w:r>
          <w:rPr>
            <w:rFonts w:hint="eastAsia"/>
          </w:rPr>
          <w:t>从</w:t>
        </w:r>
        <w:r>
          <w:rPr>
            <w:rFonts w:hint="eastAsia"/>
          </w:rPr>
          <w:t>a</w:t>
        </w:r>
        <w:r>
          <w:rPr>
            <w:rFonts w:hint="eastAsia"/>
          </w:rPr>
          <w:t>点开始跟踪</w:t>
        </w:r>
      </w:ins>
      <w:ins w:id="291" w:author="Decheng Fan" w:date="2014-05-29T12:17:00Z">
        <w:r>
          <w:rPr>
            <w:rFonts w:hint="eastAsia"/>
          </w:rPr>
          <w:t>您的路径的话，您会得到以下节点序列：</w:t>
        </w:r>
        <w:r>
          <w:rPr>
            <w:rFonts w:hint="eastAsia"/>
          </w:rPr>
          <w:t>a</w:t>
        </w:r>
        <w:r>
          <w:rPr>
            <w:rFonts w:hint="eastAsia"/>
          </w:rPr>
          <w:t>、</w:t>
        </w:r>
        <w:r>
          <w:rPr>
            <w:rFonts w:hint="eastAsia"/>
          </w:rPr>
          <w:t>b</w:t>
        </w:r>
        <w:r>
          <w:rPr>
            <w:rFonts w:hint="eastAsia"/>
          </w:rPr>
          <w:t>、</w:t>
        </w:r>
        <w:r>
          <w:rPr>
            <w:rFonts w:hint="eastAsia"/>
          </w:rPr>
          <w:t>c</w:t>
        </w:r>
        <w:r>
          <w:rPr>
            <w:rFonts w:hint="eastAsia"/>
          </w:rPr>
          <w:t>、</w:t>
        </w:r>
        <w:r>
          <w:rPr>
            <w:rFonts w:hint="eastAsia"/>
          </w:rPr>
          <w:t>d</w:t>
        </w:r>
        <w:r>
          <w:rPr>
            <w:rFonts w:hint="eastAsia"/>
          </w:rPr>
          <w:t>、</w:t>
        </w:r>
        <w:r>
          <w:rPr>
            <w:rFonts w:hint="eastAsia"/>
          </w:rPr>
          <w:t>e</w:t>
        </w:r>
        <w:r>
          <w:rPr>
            <w:rFonts w:hint="eastAsia"/>
          </w:rPr>
          <w:t>、</w:t>
        </w:r>
        <w:r>
          <w:rPr>
            <w:rFonts w:hint="eastAsia"/>
          </w:rPr>
          <w:t>f</w:t>
        </w:r>
        <w:r>
          <w:rPr>
            <w:rFonts w:hint="eastAsia"/>
          </w:rPr>
          <w:t>、</w:t>
        </w:r>
        <w:r>
          <w:rPr>
            <w:rFonts w:hint="eastAsia"/>
          </w:rPr>
          <w:t>g</w:t>
        </w:r>
        <w:r>
          <w:rPr>
            <w:rFonts w:hint="eastAsia"/>
          </w:rPr>
          <w:t>、</w:t>
        </w:r>
        <w:r>
          <w:rPr>
            <w:rFonts w:hint="eastAsia"/>
          </w:rPr>
          <w:t>h</w:t>
        </w:r>
        <w:r>
          <w:rPr>
            <w:rFonts w:hint="eastAsia"/>
          </w:rPr>
          <w:t>、</w:t>
        </w:r>
        <w:r>
          <w:rPr>
            <w:rFonts w:hint="eastAsia"/>
          </w:rPr>
          <w:t>d</w:t>
        </w:r>
        <w:r>
          <w:rPr>
            <w:rFonts w:hint="eastAsia"/>
          </w:rPr>
          <w:t>、</w:t>
        </w:r>
        <w:r>
          <w:rPr>
            <w:rFonts w:hint="eastAsia"/>
          </w:rPr>
          <w:t>c</w:t>
        </w:r>
        <w:r>
          <w:rPr>
            <w:rFonts w:hint="eastAsia"/>
          </w:rPr>
          <w:t>、</w:t>
        </w:r>
        <w:r>
          <w:rPr>
            <w:rFonts w:hint="eastAsia"/>
          </w:rPr>
          <w:t>i</w:t>
        </w:r>
        <w:r>
          <w:rPr>
            <w:rFonts w:hint="eastAsia"/>
          </w:rPr>
          <w:t>、</w:t>
        </w:r>
        <w:r>
          <w:rPr>
            <w:rFonts w:hint="eastAsia"/>
          </w:rPr>
          <w:t>j</w:t>
        </w:r>
      </w:ins>
      <w:ins w:id="292" w:author="Decheng Fan" w:date="2014-05-29T12:18:00Z">
        <w:r>
          <w:rPr>
            <w:rFonts w:hint="eastAsia"/>
          </w:rPr>
          <w:t>、</w:t>
        </w:r>
        <w:r w:rsidR="00F3180B">
          <w:rPr>
            <w:rFonts w:hint="eastAsia"/>
          </w:rPr>
          <w:t>i</w:t>
        </w:r>
      </w:ins>
      <w:ins w:id="293" w:author="Decheng Fan" w:date="2014-05-29T12:19:00Z">
        <w:r w:rsidR="00F3180B">
          <w:rPr>
            <w:rFonts w:hint="eastAsia"/>
          </w:rPr>
          <w:t>、</w:t>
        </w:r>
      </w:ins>
      <w:ins w:id="294" w:author="Decheng Fan" w:date="2014-05-29T12:18:00Z">
        <w:r>
          <w:rPr>
            <w:rFonts w:hint="eastAsia"/>
          </w:rPr>
          <w:t>k</w:t>
        </w:r>
        <w:r>
          <w:rPr>
            <w:rFonts w:hint="eastAsia"/>
          </w:rPr>
          <w:t>、</w:t>
        </w:r>
        <w:r>
          <w:rPr>
            <w:rFonts w:hint="eastAsia"/>
          </w:rPr>
          <w:t>i</w:t>
        </w:r>
        <w:r>
          <w:rPr>
            <w:rFonts w:hint="eastAsia"/>
          </w:rPr>
          <w:t>、</w:t>
        </w:r>
        <w:r>
          <w:rPr>
            <w:rFonts w:hint="eastAsia"/>
          </w:rPr>
          <w:t>c</w:t>
        </w:r>
        <w:r>
          <w:rPr>
            <w:rFonts w:hint="eastAsia"/>
          </w:rPr>
          <w:t>、</w:t>
        </w:r>
        <w:r>
          <w:rPr>
            <w:rFonts w:hint="eastAsia"/>
          </w:rPr>
          <w:t>b</w:t>
        </w:r>
        <w:r>
          <w:rPr>
            <w:rFonts w:hint="eastAsia"/>
          </w:rPr>
          <w:t>、</w:t>
        </w:r>
        <w:r>
          <w:rPr>
            <w:rFonts w:hint="eastAsia"/>
          </w:rPr>
          <w:t>l</w:t>
        </w:r>
        <w:r>
          <w:rPr>
            <w:rFonts w:hint="eastAsia"/>
          </w:rPr>
          <w:t>、</w:t>
        </w:r>
        <w:r>
          <w:rPr>
            <w:rFonts w:hint="eastAsia"/>
          </w:rPr>
          <w:t>b</w:t>
        </w:r>
        <w:r>
          <w:rPr>
            <w:rFonts w:hint="eastAsia"/>
          </w:rPr>
          <w:t>、</w:t>
        </w:r>
        <w:r>
          <w:rPr>
            <w:rFonts w:hint="eastAsia"/>
          </w:rPr>
          <w:t>a</w:t>
        </w:r>
      </w:ins>
      <w:ins w:id="295" w:author="Decheng Fan" w:date="2014-05-29T12:17:00Z">
        <w:r>
          <w:rPr>
            <w:rFonts w:hint="eastAsia"/>
          </w:rPr>
          <w:t>。</w:t>
        </w:r>
      </w:ins>
    </w:p>
  </w:footnote>
  <w:footnote w:id="12">
    <w:p w14:paraId="0B538490" w14:textId="47D8C8A2" w:rsidR="008F0FBA" w:rsidRPr="00DF7833" w:rsidRDefault="008F0FBA">
      <w:pPr>
        <w:pStyle w:val="a3"/>
        <w:pPrChange w:id="313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B42A8A">
        <w:rPr>
          <w:rFonts w:hint="eastAsia"/>
        </w:rPr>
        <w:t>当然了</w:t>
      </w:r>
      <w:r w:rsidR="00F37FB1">
        <w:rPr>
          <w:rFonts w:hint="eastAsia"/>
        </w:rPr>
        <w:t>，</w:t>
      </w:r>
      <w:r w:rsidR="00B42A8A">
        <w:t>如果您</w:t>
      </w:r>
      <w:del w:id="314" w:author="Decheng Fan" w:date="2014-05-29T22:31:00Z">
        <w:r w:rsidR="00B42A8A" w:rsidDel="006E482D">
          <w:rPr>
            <w:rFonts w:hint="eastAsia"/>
          </w:rPr>
          <w:delText>针</w:delText>
        </w:r>
      </w:del>
      <w:ins w:id="315" w:author="Decheng Fan" w:date="2014-05-29T22:31:00Z">
        <w:r w:rsidR="006E482D">
          <w:rPr>
            <w:rFonts w:hint="eastAsia"/>
          </w:rPr>
          <w:t>面</w:t>
        </w:r>
      </w:ins>
      <w:r w:rsidR="00B42A8A">
        <w:t>对的是一</w:t>
      </w:r>
      <w:r w:rsidR="00B42A8A">
        <w:rPr>
          <w:rFonts w:hint="eastAsia"/>
        </w:rPr>
        <w:t>个</w:t>
      </w:r>
      <w:r w:rsidR="00B42A8A">
        <w:t>真实世界中的迷宫，这个递归版本很难有实际用处。</w:t>
      </w:r>
    </w:p>
  </w:footnote>
  <w:footnote w:id="13">
    <w:p w14:paraId="1E112E61" w14:textId="77777777" w:rsidR="008F0FBA" w:rsidRDefault="008F0FBA">
      <w:pPr>
        <w:pStyle w:val="a3"/>
        <w:pPrChange w:id="342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1F46BF">
        <w:rPr>
          <w:rFonts w:hint="eastAsia"/>
        </w:rPr>
        <w:t>而且</w:t>
      </w:r>
      <w:r w:rsidR="001F46BF">
        <w:t>这样</w:t>
      </w:r>
      <w:r w:rsidR="001F46BF">
        <w:rPr>
          <w:rFonts w:hint="eastAsia"/>
        </w:rPr>
        <w:t>下去</w:t>
      </w:r>
      <w:r w:rsidR="001F46BF">
        <w:t>，一个洞穴探险家可能会</w:t>
      </w:r>
      <w:r w:rsidR="001F46BF">
        <w:rPr>
          <w:rFonts w:hint="eastAsia"/>
        </w:rPr>
        <w:t>变成</w:t>
      </w:r>
      <w:r w:rsidR="001F46BF">
        <w:t>穴居人。</w:t>
      </w:r>
    </w:p>
  </w:footnote>
  <w:footnote w:id="14">
    <w:p w14:paraId="142CFD35" w14:textId="04FD27C7" w:rsidR="008F0FBA" w:rsidRDefault="008F0FBA">
      <w:pPr>
        <w:pStyle w:val="a3"/>
        <w:pPrChange w:id="343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E06279">
        <w:rPr>
          <w:rFonts w:hint="eastAsia"/>
        </w:rPr>
        <w:t>其实</w:t>
      </w:r>
      <w:r w:rsidR="00E06279">
        <w:t>即使在</w:t>
      </w:r>
      <w:r w:rsidR="00E06279">
        <w:rPr>
          <w:rFonts w:hint="eastAsia"/>
        </w:rPr>
        <w:t>夜晚</w:t>
      </w:r>
      <w:r w:rsidR="00E06279">
        <w:t>散步</w:t>
      </w:r>
      <w:r w:rsidR="00E06279">
        <w:rPr>
          <w:rFonts w:hint="eastAsia"/>
        </w:rPr>
        <w:t>，</w:t>
      </w:r>
      <w:r w:rsidR="00E06279">
        <w:t>人们也</w:t>
      </w:r>
      <w:r w:rsidR="00E06279">
        <w:rPr>
          <w:rFonts w:hint="eastAsia"/>
        </w:rPr>
        <w:t>一样</w:t>
      </w:r>
      <w:r w:rsidR="00E06279">
        <w:t>有可能会走出环路</w:t>
      </w:r>
      <w:r w:rsidR="00E06279">
        <w:rPr>
          <w:rFonts w:hint="eastAsia"/>
        </w:rPr>
        <w:t>来</w:t>
      </w:r>
      <w:r w:rsidR="00E06279">
        <w:t>。根据</w:t>
      </w:r>
      <w:r w:rsidR="00E06279">
        <w:rPr>
          <w:rFonts w:hint="eastAsia"/>
        </w:rPr>
        <w:t>美国</w:t>
      </w:r>
      <w:r w:rsidR="00E06279">
        <w:t>陆军的研究，人们通常会</w:t>
      </w:r>
      <w:r w:rsidR="00E06279">
        <w:rPr>
          <w:rFonts w:hint="eastAsia"/>
        </w:rPr>
        <w:t>因为</w:t>
      </w:r>
      <w:r w:rsidR="00E06279">
        <w:t>某种原因更喜欢往南</w:t>
      </w:r>
      <w:r w:rsidR="00E06279">
        <w:rPr>
          <w:rFonts w:hint="eastAsia"/>
        </w:rPr>
        <w:t>走。</w:t>
      </w:r>
      <w:r w:rsidR="00E06279">
        <w:t>当然</w:t>
      </w:r>
      <w:r w:rsidR="00E06279">
        <w:rPr>
          <w:rFonts w:hint="eastAsia"/>
        </w:rPr>
        <w:t>了</w:t>
      </w:r>
      <w:r w:rsidR="00E06279">
        <w:t>，如何</w:t>
      </w:r>
      <w:r w:rsidR="00E06279">
        <w:rPr>
          <w:rFonts w:hint="eastAsia"/>
        </w:rPr>
        <w:t>您</w:t>
      </w:r>
      <w:r w:rsidR="00E06279">
        <w:t>执意要进行一次完全遍历，这种策</w:t>
      </w:r>
      <w:ins w:id="344" w:author="Decheng Fan" w:date="2014-06-03T20:46:00Z">
        <w:r w:rsidR="00AF2EBE">
          <w:rPr>
            <w:rFonts w:hint="eastAsia"/>
          </w:rPr>
          <w:t>略</w:t>
        </w:r>
      </w:ins>
      <w:ins w:id="345" w:author="Decheng Fan" w:date="2014-06-03T20:45:00Z">
        <w:r w:rsidR="00AF2EBE">
          <w:rPr>
            <w:rFonts w:hint="eastAsia"/>
          </w:rPr>
          <w:t>恐怕帮不上什么忙</w:t>
        </w:r>
      </w:ins>
      <w:del w:id="346" w:author="Decheng Fan" w:date="2014-06-03T20:45:00Z">
        <w:r w:rsidR="00E06279" w:rsidDel="00AF2EBE">
          <w:delText>略还</w:delText>
        </w:r>
        <w:r w:rsidR="00E06279" w:rsidDel="00AF2EBE">
          <w:rPr>
            <w:rFonts w:hint="eastAsia"/>
          </w:rPr>
          <w:delText>是</w:delText>
        </w:r>
        <w:r w:rsidR="00E06279" w:rsidDel="00AF2EBE">
          <w:delText>很有帮助的</w:delText>
        </w:r>
      </w:del>
      <w:r w:rsidR="00E06279">
        <w:rPr>
          <w:rFonts w:hint="eastAsia"/>
        </w:rPr>
        <w:t>。</w:t>
      </w:r>
    </w:p>
  </w:footnote>
  <w:footnote w:id="15">
    <w:p w14:paraId="1CFA960D" w14:textId="77777777" w:rsidR="008F0FBA" w:rsidRPr="00E46384" w:rsidRDefault="008F0FBA">
      <w:pPr>
        <w:pStyle w:val="a3"/>
        <w:pPrChange w:id="356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当然</w:t>
      </w:r>
      <w:r>
        <w:t>，这</w:t>
      </w:r>
      <w:r>
        <w:rPr>
          <w:rFonts w:hint="eastAsia"/>
        </w:rPr>
        <w:t>只是</w:t>
      </w:r>
      <w:r>
        <w:t>我个人的翻译（</w:t>
      </w:r>
      <w:r>
        <w:rPr>
          <w:rFonts w:hint="eastAsia"/>
        </w:rPr>
        <w:t>译者注</w:t>
      </w:r>
      <w:r>
        <w:t>：该书原文为法语）</w:t>
      </w:r>
      <w:r>
        <w:rPr>
          <w:rFonts w:hint="eastAsia"/>
        </w:rPr>
        <w:t>。</w:t>
      </w:r>
    </w:p>
  </w:footnote>
  <w:footnote w:id="16">
    <w:p w14:paraId="545B2240" w14:textId="01894568" w:rsidR="00C01B49" w:rsidRPr="00C01B49" w:rsidRDefault="008F0FBA">
      <w:pPr>
        <w:pStyle w:val="a3"/>
        <w:pPrChange w:id="381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C01B49">
        <w:rPr>
          <w:rFonts w:hint="eastAsia"/>
        </w:rPr>
        <w:t>即使您</w:t>
      </w:r>
      <w:r w:rsidR="00C01B49">
        <w:t>的鞋子很干净，</w:t>
      </w:r>
      <w:r w:rsidR="00C01B49">
        <w:rPr>
          <w:rFonts w:hint="eastAsia"/>
        </w:rPr>
        <w:t>只要</w:t>
      </w:r>
      <w:r w:rsidR="00C01B49">
        <w:t>有</w:t>
      </w:r>
      <w:r w:rsidR="00C01B49">
        <w:rPr>
          <w:rFonts w:hint="eastAsia"/>
        </w:rPr>
        <w:t>办法</w:t>
      </w:r>
      <w:r w:rsidR="00C01B49">
        <w:t>在</w:t>
      </w:r>
      <w:r w:rsidR="00C01B49">
        <w:rPr>
          <w:rFonts w:hint="eastAsia"/>
        </w:rPr>
        <w:t>各个</w:t>
      </w:r>
      <w:r w:rsidR="00C01B49">
        <w:t>入口和出口留下清晰的标志（</w:t>
      </w:r>
      <w:r w:rsidR="00C01B49">
        <w:rPr>
          <w:rFonts w:hint="eastAsia"/>
        </w:rPr>
        <w:t>譬如</w:t>
      </w:r>
      <w:r w:rsidR="00C01B49">
        <w:t>用</w:t>
      </w:r>
      <w:r w:rsidR="00C01B49">
        <w:rPr>
          <w:rFonts w:hint="eastAsia"/>
        </w:rPr>
        <w:t>粉笔</w:t>
      </w:r>
      <w:r w:rsidR="00C01B49">
        <w:t>）</w:t>
      </w:r>
      <w:r w:rsidR="00C01B49">
        <w:rPr>
          <w:rFonts w:hint="eastAsia"/>
        </w:rPr>
        <w:t>，</w:t>
      </w:r>
      <w:r w:rsidR="00C01B49">
        <w:t>我们一样</w:t>
      </w:r>
      <w:r w:rsidR="00C01B49">
        <w:rPr>
          <w:rFonts w:hint="eastAsia"/>
        </w:rPr>
        <w:t>可以完成</w:t>
      </w:r>
      <w:r w:rsidR="00C01B49">
        <w:t>这个流程</w:t>
      </w:r>
      <w:r w:rsidR="00C01B49">
        <w:rPr>
          <w:rFonts w:hint="eastAsia"/>
        </w:rPr>
        <w:t>。这里的</w:t>
      </w:r>
      <w:r w:rsidR="00C01B49">
        <w:t>重点是当我们</w:t>
      </w:r>
      <w:r w:rsidR="00C01B49">
        <w:rPr>
          <w:rFonts w:hint="eastAsia"/>
        </w:rPr>
        <w:t>进入</w:t>
      </w:r>
      <w:r w:rsidR="00C01B49">
        <w:t>旧</w:t>
      </w:r>
      <w:r w:rsidR="00C01B49">
        <w:rPr>
          <w:rFonts w:hint="eastAsia"/>
        </w:rPr>
        <w:t>路口</w:t>
      </w:r>
      <w:del w:id="382" w:author="Decheng Fan" w:date="2014-06-03T20:47:00Z">
        <w:r w:rsidR="00C01B49" w:rsidDel="00631F7C">
          <w:rPr>
            <w:rFonts w:hint="eastAsia"/>
          </w:rPr>
          <w:delText>时</w:delText>
        </w:r>
      </w:del>
      <w:ins w:id="383" w:author="Decheng Fan" w:date="2014-06-03T20:48:00Z">
        <w:r w:rsidR="00A0400F">
          <w:rPr>
            <w:rFonts w:hint="eastAsia"/>
          </w:rPr>
          <w:t>并</w:t>
        </w:r>
      </w:ins>
      <w:del w:id="384" w:author="Decheng Fan" w:date="2014-06-03T20:48:00Z">
        <w:r w:rsidR="00C01B49" w:rsidDel="00631F7C">
          <w:delText>，以及</w:delText>
        </w:r>
        <w:r w:rsidR="00C01B49" w:rsidDel="00A0400F">
          <w:rPr>
            <w:rFonts w:hint="eastAsia"/>
          </w:rPr>
          <w:delText>要</w:delText>
        </w:r>
      </w:del>
      <w:ins w:id="385" w:author="Decheng Fan" w:date="2014-06-03T20:48:00Z">
        <w:r w:rsidR="00A0400F">
          <w:rPr>
            <w:rFonts w:hint="eastAsia"/>
          </w:rPr>
          <w:t>马上</w:t>
        </w:r>
      </w:ins>
      <w:r w:rsidR="00C01B49">
        <w:t>开始回</w:t>
      </w:r>
      <w:ins w:id="386" w:author="Decheng Fan" w:date="2014-06-03T20:48:00Z">
        <w:r w:rsidR="00631F7C">
          <w:rPr>
            <w:rFonts w:hint="eastAsia"/>
          </w:rPr>
          <w:t>溯</w:t>
        </w:r>
      </w:ins>
      <w:del w:id="387" w:author="Decheng Fan" w:date="2014-06-03T20:48:00Z">
        <w:r w:rsidR="00C01B49" w:rsidDel="00631F7C">
          <w:delText>退的</w:delText>
        </w:r>
      </w:del>
      <w:r w:rsidR="00C01B49">
        <w:t>时</w:t>
      </w:r>
      <w:ins w:id="388" w:author="Decheng Fan" w:date="2014-06-03T20:48:00Z">
        <w:r w:rsidR="00631F7C">
          <w:rPr>
            <w:rFonts w:hint="eastAsia"/>
          </w:rPr>
          <w:t>，</w:t>
        </w:r>
      </w:ins>
      <w:del w:id="389" w:author="Decheng Fan" w:date="2014-06-03T20:48:00Z">
        <w:r w:rsidR="00C01B49" w:rsidDel="00631F7C">
          <w:delText>候</w:delText>
        </w:r>
      </w:del>
      <w:r w:rsidR="00C01B49">
        <w:t>要留下</w:t>
      </w:r>
      <w:del w:id="390" w:author="Decheng Fan" w:date="2014-06-03T20:48:00Z">
        <w:r w:rsidR="00C01B49" w:rsidDel="00631F7C">
          <w:delText>那</w:delText>
        </w:r>
      </w:del>
      <w:r w:rsidR="00C01B49">
        <w:rPr>
          <w:rFonts w:hint="eastAsia"/>
        </w:rPr>
        <w:t>两个</w:t>
      </w:r>
      <w:r w:rsidR="00C01B49">
        <w:t>标志。</w:t>
      </w:r>
    </w:p>
  </w:footnote>
  <w:footnote w:id="17">
    <w:p w14:paraId="1239BFBF" w14:textId="2E483482" w:rsidR="00811599" w:rsidRDefault="00811599">
      <w:pPr>
        <w:pStyle w:val="a3"/>
        <w:pPrChange w:id="422" w:author="Decheng Fan" w:date="2014-06-03T23:50:00Z">
          <w:pPr>
            <w:pStyle w:val="a3"/>
            <w:ind w:firstLine="360"/>
          </w:pPr>
        </w:pPrChange>
      </w:pPr>
      <w:ins w:id="423" w:author="Decheng Fan" w:date="2014-06-03T20:51:00Z">
        <w:r>
          <w:rPr>
            <w:rStyle w:val="ae"/>
          </w:rPr>
          <w:footnoteRef/>
        </w:r>
        <w:r>
          <w:t xml:space="preserve"> </w:t>
        </w:r>
        <w:r>
          <w:rPr>
            <w:rFonts w:hint="eastAsia"/>
          </w:rPr>
          <w:t>事实上，术语“回溯”</w:t>
        </w:r>
      </w:ins>
      <w:ins w:id="424" w:author="Decheng Fan" w:date="2014-06-03T20:52:00Z">
        <w:r>
          <w:rPr>
            <w:rFonts w:hint="eastAsia"/>
          </w:rPr>
          <w:t>被用作递归遍历与深度优先</w:t>
        </w:r>
      </w:ins>
      <w:ins w:id="425" w:author="Decheng Fan" w:date="2014-06-03T20:53:00Z">
        <w:r>
          <w:rPr>
            <w:rFonts w:hint="eastAsia"/>
          </w:rPr>
          <w:t>搜索</w:t>
        </w:r>
      </w:ins>
      <w:ins w:id="426" w:author="Decheng Fan" w:date="2014-06-03T20:52:00Z">
        <w:r>
          <w:rPr>
            <w:rFonts w:hint="eastAsia"/>
          </w:rPr>
          <w:t>的同义词。</w:t>
        </w:r>
      </w:ins>
    </w:p>
  </w:footnote>
  <w:footnote w:id="18">
    <w:p w14:paraId="473DCD90" w14:textId="77777777" w:rsidR="008F0FBA" w:rsidRPr="00EB6F77" w:rsidRDefault="008F0FBA">
      <w:pPr>
        <w:pStyle w:val="a3"/>
        <w:pPrChange w:id="496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eastAsia="Calibri"/>
        </w:rPr>
        <w:t>dfs_topsort</w:t>
      </w:r>
      <w:r w:rsidR="00E10920" w:rsidRPr="003E437A">
        <w:rPr>
          <w:rFonts w:hint="eastAsia"/>
        </w:rPr>
        <w:t>函数</w:t>
      </w:r>
      <w:r w:rsidR="00E10920" w:rsidRPr="003E437A">
        <w:t>也</w:t>
      </w:r>
      <w:r w:rsidR="00E10920" w:rsidRPr="003E437A">
        <w:rPr>
          <w:rFonts w:hint="eastAsia"/>
        </w:rPr>
        <w:t>可以按照</w:t>
      </w:r>
      <w:r w:rsidR="00E10920" w:rsidRPr="003E437A">
        <w:t>遍历完成时间</w:t>
      </w:r>
      <w:r w:rsidR="00E10920" w:rsidRPr="003E437A">
        <w:rPr>
          <w:rFonts w:hint="eastAsia"/>
        </w:rPr>
        <w:t>的</w:t>
      </w:r>
      <w:r w:rsidR="00E10920" w:rsidRPr="003E437A">
        <w:t>递减顺序</w:t>
      </w:r>
      <w:r w:rsidR="00E10920" w:rsidRPr="003E437A">
        <w:rPr>
          <w:rFonts w:hint="eastAsia"/>
        </w:rPr>
        <w:t>来</w:t>
      </w:r>
      <w:r w:rsidR="00E10920" w:rsidRPr="003E437A">
        <w:t>对通用图结构</w:t>
      </w:r>
      <w:r w:rsidR="00E10920" w:rsidRPr="003E437A">
        <w:rPr>
          <w:rFonts w:hint="eastAsia"/>
        </w:rPr>
        <w:t>中</w:t>
      </w:r>
      <w:r w:rsidR="00E10920" w:rsidRPr="003E437A">
        <w:t>的节点进行排序</w:t>
      </w:r>
      <w:r w:rsidR="00E10920" w:rsidRPr="003E437A">
        <w:rPr>
          <w:rFonts w:hint="eastAsia"/>
        </w:rPr>
        <w:t>，本章</w:t>
      </w:r>
      <w:r w:rsidR="00E10920" w:rsidRPr="003E437A">
        <w:t>稍后讨论强连通分量</w:t>
      </w:r>
      <w:r w:rsidR="00E10920" w:rsidRPr="003E437A">
        <w:rPr>
          <w:rFonts w:hint="eastAsia"/>
        </w:rPr>
        <w:t>时</w:t>
      </w:r>
      <w:r w:rsidR="00E10920" w:rsidRPr="003E437A">
        <w:t>会用到这一功能。</w:t>
      </w:r>
    </w:p>
  </w:footnote>
  <w:footnote w:id="19">
    <w:p w14:paraId="2903DEC3" w14:textId="77777777" w:rsidR="008F0FBA" w:rsidRPr="00E56F23" w:rsidRDefault="008F0FBA">
      <w:pPr>
        <w:pStyle w:val="a3"/>
        <w:pPrChange w:id="561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换句话说</w:t>
      </w:r>
      <w:r>
        <w:t>，</w:t>
      </w:r>
      <w:r>
        <w:rPr>
          <w:rFonts w:hint="eastAsia"/>
        </w:rPr>
        <w:t>下面将</w:t>
      </w:r>
      <w:r>
        <w:t>用归纳</w:t>
      </w:r>
      <w:r>
        <w:rPr>
          <w:rFonts w:hint="eastAsia"/>
        </w:rPr>
        <w:t>法来思考。</w:t>
      </w:r>
    </w:p>
  </w:footnote>
  <w:footnote w:id="20">
    <w:p w14:paraId="1485A354" w14:textId="7F522B38" w:rsidR="008F0FBA" w:rsidRPr="005D6405" w:rsidRDefault="008F0FBA">
      <w:pPr>
        <w:pStyle w:val="a3"/>
        <w:pPrChange w:id="587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 w:rsidR="000D05DC">
        <w:t xml:space="preserve"> IDDFS</w:t>
      </w:r>
      <w:r w:rsidR="000D05DC">
        <w:rPr>
          <w:rFonts w:hint="eastAsia"/>
        </w:rPr>
        <w:t>与</w:t>
      </w:r>
      <w:r w:rsidR="000D05DC">
        <w:t>Ore</w:t>
      </w:r>
      <w:r w:rsidR="000D05DC">
        <w:t>的方法并不是完全等效的，因为它不会用</w:t>
      </w:r>
      <w:r w:rsidR="000D05DC">
        <w:rPr>
          <w:rFonts w:hint="eastAsia"/>
        </w:rPr>
        <w:t>与其</w:t>
      </w:r>
      <w:r w:rsidR="000D05DC">
        <w:t>相同的方式来标志</w:t>
      </w:r>
      <w:r w:rsidR="000D05DC">
        <w:rPr>
          <w:rFonts w:hint="eastAsia"/>
        </w:rPr>
        <w:t>相关边线</w:t>
      </w:r>
      <w:r w:rsidR="000D05DC">
        <w:t>的关闭状态。</w:t>
      </w:r>
      <w:ins w:id="588" w:author="Decheng Fan" w:date="2014-06-06T20:11:00Z">
        <w:r w:rsidR="00FD6196">
          <w:rPr>
            <w:rFonts w:hint="eastAsia"/>
          </w:rPr>
          <w:t>要向它增加</w:t>
        </w:r>
      </w:ins>
      <w:del w:id="589" w:author="Decheng Fan" w:date="2014-06-06T20:11:00Z">
        <w:r w:rsidR="000D05DC" w:rsidDel="00FD6196">
          <w:delText>它</w:delText>
        </w:r>
        <w:r w:rsidR="000D05DC" w:rsidDel="00FD6196">
          <w:rPr>
            <w:rFonts w:hint="eastAsia"/>
          </w:rPr>
          <w:delText>加入</w:delText>
        </w:r>
        <w:r w:rsidR="000D05DC" w:rsidDel="00FD6196">
          <w:delText>的是</w:delText>
        </w:r>
        <w:r w:rsidR="000D05DC" w:rsidDel="00FD6196">
          <w:rPr>
            <w:rFonts w:hint="eastAsia"/>
          </w:rPr>
          <w:delText>另</w:delText>
        </w:r>
        <w:r w:rsidR="000D05DC" w:rsidDel="00FD6196">
          <w:delText>一种</w:delText>
        </w:r>
      </w:del>
      <w:ins w:id="590" w:author="Decheng Fan" w:date="2014-06-06T20:12:00Z">
        <w:r w:rsidR="00FD6196">
          <w:rPr>
            <w:rFonts w:hint="eastAsia"/>
          </w:rPr>
          <w:t>这种</w:t>
        </w:r>
      </w:ins>
      <w:r w:rsidR="000D05DC">
        <w:rPr>
          <w:rFonts w:hint="eastAsia"/>
        </w:rPr>
        <w:t>标志</w:t>
      </w:r>
      <w:ins w:id="591" w:author="Decheng Fan" w:date="2014-06-06T20:12:00Z">
        <w:r w:rsidR="00FD6196">
          <w:rPr>
            <w:rFonts w:hint="eastAsia"/>
          </w:rPr>
          <w:t>是可能的</w:t>
        </w:r>
      </w:ins>
      <w:r w:rsidR="000D05DC">
        <w:t>，通常会被认为</w:t>
      </w:r>
      <w:r w:rsidR="000D05DC">
        <w:rPr>
          <w:rFonts w:hint="eastAsia"/>
        </w:rPr>
        <w:t>是一种</w:t>
      </w:r>
      <w:del w:id="592" w:author="Decheng Fan" w:date="2014-06-06T20:12:00Z">
        <w:r w:rsidR="000D05DC" w:rsidDel="004E2A12">
          <w:delText>修</w:delText>
        </w:r>
      </w:del>
      <w:r w:rsidR="000D05DC">
        <w:t>剪</w:t>
      </w:r>
      <w:ins w:id="593" w:author="Decheng Fan" w:date="2014-06-06T20:12:00Z">
        <w:r w:rsidR="004E2A12">
          <w:rPr>
            <w:rFonts w:hint="eastAsia"/>
          </w:rPr>
          <w:t>枝</w:t>
        </w:r>
      </w:ins>
      <w:del w:id="594" w:author="Decheng Fan" w:date="2014-06-06T20:12:00Z">
        <w:r w:rsidR="000D05DC" w:rsidDel="00FD6196">
          <w:rPr>
            <w:rFonts w:hint="eastAsia"/>
          </w:rPr>
          <w:delText>种</w:delText>
        </w:r>
      </w:del>
      <w:r w:rsidR="000D05DC">
        <w:t>形式，</w:t>
      </w:r>
      <w:r w:rsidR="000D05DC">
        <w:rPr>
          <w:rFonts w:hint="eastAsia"/>
        </w:rPr>
        <w:t>这方面</w:t>
      </w:r>
      <w:r w:rsidR="000D05DC">
        <w:t>我们</w:t>
      </w:r>
      <w:r w:rsidR="000D05DC">
        <w:rPr>
          <w:rFonts w:hint="eastAsia"/>
        </w:rPr>
        <w:t>稍后</w:t>
      </w:r>
      <w:r w:rsidR="000D05DC">
        <w:t>会详细讨论。</w:t>
      </w:r>
    </w:p>
  </w:footnote>
  <w:footnote w:id="21">
    <w:p w14:paraId="65D781BD" w14:textId="77777777" w:rsidR="00101C17" w:rsidRPr="00101C17" w:rsidRDefault="00101C17">
      <w:pPr>
        <w:pStyle w:val="a3"/>
        <w:pPrChange w:id="611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D860B3">
        <w:rPr>
          <w:rFonts w:hint="eastAsia"/>
        </w:rPr>
        <w:t>从另一方面</w:t>
      </w:r>
      <w:r w:rsidR="00D860B3">
        <w:t>来说，</w:t>
      </w:r>
      <w:r w:rsidR="00D860B3">
        <w:rPr>
          <w:rFonts w:hint="eastAsia"/>
        </w:rPr>
        <w:t>这也</w:t>
      </w:r>
      <w:r w:rsidR="00D860B3">
        <w:t>意味着我们可能会以一种在真实迷宫中无法实现的方式在节点</w:t>
      </w:r>
      <w:r w:rsidR="00D860B3">
        <w:rPr>
          <w:rFonts w:hint="eastAsia"/>
        </w:rPr>
        <w:t>之间</w:t>
      </w:r>
      <w:r w:rsidR="00D860B3">
        <w:t>来回</w:t>
      </w:r>
      <w:r w:rsidR="00D860B3">
        <w:rPr>
          <w:rFonts w:hint="eastAsia"/>
        </w:rPr>
        <w:t>跳跃</w:t>
      </w:r>
      <w:r w:rsidR="00D860B3">
        <w:t>。</w:t>
      </w:r>
    </w:p>
  </w:footnote>
  <w:footnote w:id="22">
    <w:p w14:paraId="750F05F3" w14:textId="1D9C0CCE" w:rsidR="008F78AC" w:rsidRPr="008F78AC" w:rsidRDefault="008F78AC">
      <w:pPr>
        <w:pStyle w:val="a3"/>
      </w:pPr>
      <w:ins w:id="639" w:author="Decheng Fan" w:date="2014-06-09T08:09:00Z">
        <w:r>
          <w:rPr>
            <w:rStyle w:val="ae"/>
          </w:rPr>
          <w:footnoteRef/>
        </w:r>
        <w:r>
          <w:t xml:space="preserve"> </w:t>
        </w:r>
        <w:r>
          <w:rPr>
            <w:rFonts w:hint="eastAsia"/>
          </w:rPr>
          <w:t>要</w:t>
        </w:r>
      </w:ins>
      <w:ins w:id="640" w:author="Decheng Fan" w:date="2014-06-09T08:10:00Z">
        <w:r>
          <w:rPr>
            <w:rFonts w:hint="eastAsia"/>
          </w:rPr>
          <w:t>省下</w:t>
        </w:r>
      </w:ins>
      <w:ins w:id="641" w:author="Decheng Fan" w:date="2014-06-09T08:09:00Z">
        <w:r>
          <w:rPr>
            <w:rFonts w:hint="eastAsia"/>
          </w:rPr>
          <w:t>这</w:t>
        </w:r>
      </w:ins>
      <w:ins w:id="642" w:author="Decheng Fan" w:date="2014-06-09T08:10:00Z">
        <w:r>
          <w:rPr>
            <w:rFonts w:hint="eastAsia"/>
          </w:rPr>
          <w:t>些</w:t>
        </w:r>
      </w:ins>
      <w:ins w:id="643" w:author="Decheng Fan" w:date="2014-06-09T08:09:00Z">
        <w:r>
          <w:rPr>
            <w:rFonts w:hint="eastAsia"/>
          </w:rPr>
          <w:t>内存空间</w:t>
        </w:r>
      </w:ins>
      <w:ins w:id="644" w:author="Decheng Fan" w:date="2014-06-09T08:10:00Z">
        <w:r>
          <w:rPr>
            <w:rFonts w:hint="eastAsia"/>
          </w:rPr>
          <w:t>，</w:t>
        </w:r>
      </w:ins>
      <w:ins w:id="645" w:author="Decheng Fan" w:date="2014-06-09T08:11:00Z">
        <w:r>
          <w:rPr>
            <w:rFonts w:hint="eastAsia"/>
          </w:rPr>
          <w:t>我们</w:t>
        </w:r>
      </w:ins>
      <w:ins w:id="646" w:author="Decheng Fan" w:date="2014-06-09T08:10:00Z">
        <w:r>
          <w:rPr>
            <w:rFonts w:hint="eastAsia"/>
          </w:rPr>
          <w:t>必须从代码中去掉集合</w:t>
        </w:r>
        <w:r>
          <w:rPr>
            <w:rFonts w:hint="eastAsia"/>
          </w:rPr>
          <w:t>S</w:t>
        </w:r>
      </w:ins>
      <w:ins w:id="647" w:author="Decheng Fan" w:date="2014-06-09T08:11:00Z">
        <w:r>
          <w:rPr>
            <w:rFonts w:hint="eastAsia"/>
          </w:rPr>
          <w:t>。由于被遍历的对象是一棵树的缘故，</w:t>
        </w:r>
      </w:ins>
      <w:ins w:id="648" w:author="Decheng Fan" w:date="2014-06-09T08:12:00Z">
        <w:r>
          <w:rPr>
            <w:rFonts w:hint="eastAsia"/>
          </w:rPr>
          <w:t>这样做不会带来任何麻烦（那种遍历环路的麻烦）。</w:t>
        </w:r>
      </w:ins>
    </w:p>
  </w:footnote>
  <w:footnote w:id="23">
    <w:p w14:paraId="179920A8" w14:textId="77777777" w:rsidR="00C10CA9" w:rsidRPr="003E437A" w:rsidRDefault="00C10CA9">
      <w:pPr>
        <w:pStyle w:val="a3"/>
        <w:pPrChange w:id="724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>
        <w:t xml:space="preserve"> </w:t>
      </w:r>
      <w:r w:rsidR="00F37FB1">
        <w:rPr>
          <w:rFonts w:hint="eastAsia"/>
        </w:rPr>
        <w:t>这有点</w:t>
      </w:r>
      <w:r w:rsidR="00F37FB1">
        <w:t>是像是在</w:t>
      </w:r>
      <w:r w:rsidR="00F37FB1">
        <w:rPr>
          <w:rFonts w:hint="eastAsia"/>
        </w:rPr>
        <w:t>作弊</w:t>
      </w:r>
      <w:r w:rsidR="00F37FB1">
        <w:t>，因为我们是在一个非</w:t>
      </w:r>
      <w:r w:rsidR="00F37FB1">
        <w:rPr>
          <w:rFonts w:hint="eastAsia"/>
        </w:rPr>
        <w:t>DAG</w:t>
      </w:r>
      <w:r w:rsidR="00F37FB1">
        <w:rPr>
          <w:rFonts w:hint="eastAsia"/>
        </w:rPr>
        <w:t>上</w:t>
      </w:r>
      <w:r w:rsidR="00F37FB1">
        <w:t>执行拓扑排序的。但是</w:t>
      </w:r>
      <w:r w:rsidR="00F37FB1">
        <w:rPr>
          <w:rFonts w:hint="eastAsia"/>
        </w:rPr>
        <w:t>，</w:t>
      </w:r>
      <w:r w:rsidR="00F37FB1">
        <w:t>这里的想法只是要获取</w:t>
      </w:r>
      <w:r w:rsidR="00F37FB1">
        <w:rPr>
          <w:rFonts w:hint="eastAsia"/>
        </w:rPr>
        <w:t>各节点</w:t>
      </w:r>
      <w:r w:rsidR="00F37FB1">
        <w:t>完成遍历</w:t>
      </w:r>
      <w:r w:rsidR="00F37FB1">
        <w:rPr>
          <w:rFonts w:hint="eastAsia"/>
        </w:rPr>
        <w:t>时间</w:t>
      </w:r>
      <w:r w:rsidR="00F37FB1">
        <w:t>的递减顺序</w:t>
      </w:r>
      <w:r w:rsidR="00503784">
        <w:rPr>
          <w:rFonts w:hint="eastAsia"/>
        </w:rPr>
        <w:t>，而这</w:t>
      </w:r>
      <w:r w:rsidR="00503784">
        <w:t>正</w:t>
      </w:r>
      <w:r w:rsidR="00503784">
        <w:rPr>
          <w:rFonts w:hint="eastAsia"/>
        </w:rPr>
        <w:t>是</w:t>
      </w:r>
      <w:r w:rsidR="00503784" w:rsidRPr="008473DF">
        <w:rPr>
          <w:rFonts w:eastAsia="Calibri" w:cs="Calibri"/>
        </w:rPr>
        <w:t>dfs_topsort</w:t>
      </w:r>
      <w:r w:rsidR="00503784" w:rsidRPr="003E437A">
        <w:rPr>
          <w:rFonts w:cs="Calibri" w:hint="eastAsia"/>
        </w:rPr>
        <w:t>函数</w:t>
      </w:r>
      <w:r w:rsidR="00503784" w:rsidRPr="003E437A">
        <w:rPr>
          <w:rFonts w:cs="Calibri"/>
        </w:rPr>
        <w:t>所</w:t>
      </w:r>
      <w:r w:rsidR="00503784" w:rsidRPr="003E437A">
        <w:rPr>
          <w:rFonts w:cs="Calibri" w:hint="eastAsia"/>
        </w:rPr>
        <w:t>在</w:t>
      </w:r>
      <w:r w:rsidR="00503784" w:rsidRPr="003E437A">
        <w:rPr>
          <w:rFonts w:cs="Calibri"/>
        </w:rPr>
        <w:t>做的事</w:t>
      </w:r>
      <w:r w:rsidR="00503784" w:rsidRPr="003E437A">
        <w:rPr>
          <w:rFonts w:cs="Calibri" w:hint="eastAsia"/>
        </w:rPr>
        <w:t>，</w:t>
      </w:r>
      <w:r w:rsidR="00503784" w:rsidRPr="003E437A">
        <w:rPr>
          <w:rFonts w:cs="Calibri"/>
        </w:rPr>
        <w:t>并且会在线性时间内完成</w:t>
      </w:r>
      <w:r w:rsidR="00503784" w:rsidRPr="003E437A">
        <w:rPr>
          <w:rFonts w:cs="Calibri" w:hint="eastAsia"/>
        </w:rPr>
        <w:t>。</w:t>
      </w:r>
    </w:p>
  </w:footnote>
  <w:footnote w:id="24">
    <w:p w14:paraId="68867D35" w14:textId="77777777" w:rsidR="00387F5E" w:rsidRDefault="00387F5E">
      <w:pPr>
        <w:pStyle w:val="a3"/>
        <w:pPrChange w:id="728" w:author="Decheng Fan" w:date="2014-06-03T23:50:00Z">
          <w:pPr>
            <w:pStyle w:val="a3"/>
            <w:ind w:firstLine="360"/>
          </w:pPr>
        </w:pPrChange>
      </w:pPr>
      <w:r>
        <w:rPr>
          <w:rStyle w:val="ae"/>
        </w:rPr>
        <w:footnoteRef/>
      </w:r>
      <w:r w:rsidR="00F37FB1">
        <w:rPr>
          <w:rFonts w:hint="eastAsia"/>
        </w:rPr>
        <w:t xml:space="preserve"> </w:t>
      </w:r>
      <w:r w:rsidR="00F37FB1">
        <w:rPr>
          <w:rFonts w:hint="eastAsia"/>
        </w:rPr>
        <w:t>事实上</w:t>
      </w:r>
      <w:r w:rsidR="00F37FB1">
        <w:t>，</w:t>
      </w:r>
      <w:r w:rsidR="00F37FB1">
        <w:t>walk</w:t>
      </w:r>
      <w:r w:rsidR="00F37FB1">
        <w:t>函数返回的是各个强分量的遍历树</w:t>
      </w:r>
      <w:r w:rsidR="00787B52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195A2" w14:textId="77777777" w:rsidR="00926A48" w:rsidRDefault="00926A48">
    <w:pPr>
      <w:pStyle w:val="af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5C00B" w14:textId="77777777" w:rsidR="00926A48" w:rsidRDefault="00926A48">
    <w:pPr>
      <w:pStyle w:val="af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0B8371" w14:textId="77777777" w:rsidR="00926A48" w:rsidRDefault="00926A48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C6615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A76DA7"/>
    <w:multiLevelType w:val="hybridMultilevel"/>
    <w:tmpl w:val="CBD2CF6C"/>
    <w:lvl w:ilvl="0" w:tplc="E16449F8">
      <w:start w:val="1"/>
      <w:numFmt w:val="decimal"/>
      <w:lvlText w:val="%1."/>
      <w:lvlJc w:val="left"/>
      <w:pPr>
        <w:ind w:left="93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0556F082">
      <w:start w:val="1"/>
      <w:numFmt w:val="lowerLetter"/>
      <w:lvlText w:val="%2"/>
      <w:lvlJc w:val="left"/>
      <w:pPr>
        <w:ind w:left="165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2C762CB6">
      <w:start w:val="1"/>
      <w:numFmt w:val="lowerRoman"/>
      <w:lvlText w:val="%3"/>
      <w:lvlJc w:val="left"/>
      <w:pPr>
        <w:ind w:left="237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CCBE395A">
      <w:start w:val="1"/>
      <w:numFmt w:val="decimal"/>
      <w:lvlText w:val="%4"/>
      <w:lvlJc w:val="left"/>
      <w:pPr>
        <w:ind w:left="309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8B769CF0">
      <w:start w:val="1"/>
      <w:numFmt w:val="lowerLetter"/>
      <w:lvlText w:val="%5"/>
      <w:lvlJc w:val="left"/>
      <w:pPr>
        <w:ind w:left="381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15B66D70">
      <w:start w:val="1"/>
      <w:numFmt w:val="lowerRoman"/>
      <w:lvlText w:val="%6"/>
      <w:lvlJc w:val="left"/>
      <w:pPr>
        <w:ind w:left="453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FE3CDCBA">
      <w:start w:val="1"/>
      <w:numFmt w:val="decimal"/>
      <w:lvlText w:val="%7"/>
      <w:lvlJc w:val="left"/>
      <w:pPr>
        <w:ind w:left="525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7A80718">
      <w:start w:val="1"/>
      <w:numFmt w:val="lowerLetter"/>
      <w:lvlText w:val="%8"/>
      <w:lvlJc w:val="left"/>
      <w:pPr>
        <w:ind w:left="597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A81E24E8">
      <w:start w:val="1"/>
      <w:numFmt w:val="lowerRoman"/>
      <w:lvlText w:val="%9"/>
      <w:lvlJc w:val="left"/>
      <w:pPr>
        <w:ind w:left="6696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15743966"/>
    <w:multiLevelType w:val="hybridMultilevel"/>
    <w:tmpl w:val="9954CA00"/>
    <w:lvl w:ilvl="0" w:tplc="F6F47398">
      <w:start w:val="1"/>
      <w:numFmt w:val="decimal"/>
      <w:lvlText w:val="5-%1."/>
      <w:lvlJc w:val="left"/>
      <w:pPr>
        <w:ind w:left="948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955F75"/>
    <w:multiLevelType w:val="hybridMultilevel"/>
    <w:tmpl w:val="303256A6"/>
    <w:lvl w:ilvl="0" w:tplc="F6F47398">
      <w:start w:val="1"/>
      <w:numFmt w:val="decimal"/>
      <w:lvlText w:val="5-%1."/>
      <w:lvlJc w:val="left"/>
      <w:pPr>
        <w:ind w:left="948" w:hanging="420"/>
      </w:pPr>
      <w:rPr>
        <w:rFonts w:hint="eastAsia"/>
      </w:rPr>
    </w:lvl>
    <w:lvl w:ilvl="1" w:tplc="07DE44D0">
      <w:start w:val="1"/>
      <w:numFmt w:val="decimal"/>
      <w:suff w:val="space"/>
      <w:lvlText w:val="5-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AE1BC5"/>
    <w:multiLevelType w:val="hybridMultilevel"/>
    <w:tmpl w:val="3AE8440E"/>
    <w:lvl w:ilvl="0" w:tplc="47E46570">
      <w:start w:val="1"/>
      <w:numFmt w:val="bullet"/>
      <w:pStyle w:val="booklist"/>
      <w:lvlText w:val=""/>
      <w:lvlJc w:val="left"/>
      <w:pPr>
        <w:tabs>
          <w:tab w:val="num" w:pos="618"/>
        </w:tabs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>
    <w:nsid w:val="564A1B90"/>
    <w:multiLevelType w:val="hybridMultilevel"/>
    <w:tmpl w:val="1B6EA9C0"/>
    <w:lvl w:ilvl="0" w:tplc="0409000F">
      <w:start w:val="1"/>
      <w:numFmt w:val="decimal"/>
      <w:lvlText w:val="%1."/>
      <w:lvlJc w:val="left"/>
      <w:pPr>
        <w:ind w:left="948" w:hanging="420"/>
      </w:p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cheng Fan">
    <w15:presenceInfo w15:providerId="Windows Live" w15:userId="6d824b1f23999e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7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DF"/>
    <w:rsid w:val="000020AE"/>
    <w:rsid w:val="00003EC0"/>
    <w:rsid w:val="00007314"/>
    <w:rsid w:val="00007860"/>
    <w:rsid w:val="00011E5D"/>
    <w:rsid w:val="00012803"/>
    <w:rsid w:val="00021F57"/>
    <w:rsid w:val="000278FB"/>
    <w:rsid w:val="00030A03"/>
    <w:rsid w:val="00034876"/>
    <w:rsid w:val="00040867"/>
    <w:rsid w:val="00044ABA"/>
    <w:rsid w:val="00045A7C"/>
    <w:rsid w:val="00046CAA"/>
    <w:rsid w:val="00057E51"/>
    <w:rsid w:val="00060052"/>
    <w:rsid w:val="000652A6"/>
    <w:rsid w:val="00067C76"/>
    <w:rsid w:val="00075681"/>
    <w:rsid w:val="000800EC"/>
    <w:rsid w:val="00082977"/>
    <w:rsid w:val="00093E14"/>
    <w:rsid w:val="000A00EA"/>
    <w:rsid w:val="000A459A"/>
    <w:rsid w:val="000A6D4F"/>
    <w:rsid w:val="000B08A2"/>
    <w:rsid w:val="000B2AF5"/>
    <w:rsid w:val="000B5367"/>
    <w:rsid w:val="000B5A99"/>
    <w:rsid w:val="000B5E09"/>
    <w:rsid w:val="000C0802"/>
    <w:rsid w:val="000C543B"/>
    <w:rsid w:val="000C57CE"/>
    <w:rsid w:val="000C612A"/>
    <w:rsid w:val="000D05DC"/>
    <w:rsid w:val="000D18AB"/>
    <w:rsid w:val="000D3FA6"/>
    <w:rsid w:val="000D7C31"/>
    <w:rsid w:val="000E06BE"/>
    <w:rsid w:val="000E259E"/>
    <w:rsid w:val="000E264A"/>
    <w:rsid w:val="000E6E41"/>
    <w:rsid w:val="000E7464"/>
    <w:rsid w:val="000E7C27"/>
    <w:rsid w:val="000F0B81"/>
    <w:rsid w:val="000F536C"/>
    <w:rsid w:val="000F6048"/>
    <w:rsid w:val="000F7EAC"/>
    <w:rsid w:val="0010172D"/>
    <w:rsid w:val="00101C17"/>
    <w:rsid w:val="00102F84"/>
    <w:rsid w:val="001068AA"/>
    <w:rsid w:val="00106EEC"/>
    <w:rsid w:val="00107A9C"/>
    <w:rsid w:val="00112942"/>
    <w:rsid w:val="001203A3"/>
    <w:rsid w:val="0012070C"/>
    <w:rsid w:val="00123CFF"/>
    <w:rsid w:val="001249E2"/>
    <w:rsid w:val="001303E9"/>
    <w:rsid w:val="00130419"/>
    <w:rsid w:val="0013178D"/>
    <w:rsid w:val="001324E0"/>
    <w:rsid w:val="001324FE"/>
    <w:rsid w:val="0013287D"/>
    <w:rsid w:val="0013407D"/>
    <w:rsid w:val="00140A9D"/>
    <w:rsid w:val="00140C8A"/>
    <w:rsid w:val="0014324A"/>
    <w:rsid w:val="00147FC0"/>
    <w:rsid w:val="00150F4F"/>
    <w:rsid w:val="00151539"/>
    <w:rsid w:val="00152AA6"/>
    <w:rsid w:val="00152E84"/>
    <w:rsid w:val="00154A40"/>
    <w:rsid w:val="00156EEE"/>
    <w:rsid w:val="00163FCA"/>
    <w:rsid w:val="00165BCF"/>
    <w:rsid w:val="00165F9F"/>
    <w:rsid w:val="00170574"/>
    <w:rsid w:val="00172A67"/>
    <w:rsid w:val="001738B9"/>
    <w:rsid w:val="001741A5"/>
    <w:rsid w:val="00177097"/>
    <w:rsid w:val="00180367"/>
    <w:rsid w:val="00180471"/>
    <w:rsid w:val="0018674B"/>
    <w:rsid w:val="00187670"/>
    <w:rsid w:val="001876F3"/>
    <w:rsid w:val="00192E2F"/>
    <w:rsid w:val="001938D4"/>
    <w:rsid w:val="00194349"/>
    <w:rsid w:val="00196CD9"/>
    <w:rsid w:val="001A4B7B"/>
    <w:rsid w:val="001A791D"/>
    <w:rsid w:val="001B280C"/>
    <w:rsid w:val="001B2C0C"/>
    <w:rsid w:val="001B3B76"/>
    <w:rsid w:val="001B454C"/>
    <w:rsid w:val="001B7432"/>
    <w:rsid w:val="001C0FB3"/>
    <w:rsid w:val="001C438A"/>
    <w:rsid w:val="001C45E3"/>
    <w:rsid w:val="001D25C9"/>
    <w:rsid w:val="001D2615"/>
    <w:rsid w:val="001D3B06"/>
    <w:rsid w:val="001D68E9"/>
    <w:rsid w:val="001D6AF8"/>
    <w:rsid w:val="001E316F"/>
    <w:rsid w:val="001E421A"/>
    <w:rsid w:val="001F0C45"/>
    <w:rsid w:val="001F44B9"/>
    <w:rsid w:val="001F46BE"/>
    <w:rsid w:val="001F46BF"/>
    <w:rsid w:val="001F5270"/>
    <w:rsid w:val="001F5703"/>
    <w:rsid w:val="001F6D83"/>
    <w:rsid w:val="00201BBB"/>
    <w:rsid w:val="00204C0D"/>
    <w:rsid w:val="0020720A"/>
    <w:rsid w:val="002128AB"/>
    <w:rsid w:val="00212F75"/>
    <w:rsid w:val="002136EA"/>
    <w:rsid w:val="0021484B"/>
    <w:rsid w:val="00215EA4"/>
    <w:rsid w:val="0021665E"/>
    <w:rsid w:val="00216ACD"/>
    <w:rsid w:val="00227D6D"/>
    <w:rsid w:val="00230162"/>
    <w:rsid w:val="00230429"/>
    <w:rsid w:val="00231378"/>
    <w:rsid w:val="00232656"/>
    <w:rsid w:val="00233235"/>
    <w:rsid w:val="002333CC"/>
    <w:rsid w:val="00233A80"/>
    <w:rsid w:val="00233F54"/>
    <w:rsid w:val="00235392"/>
    <w:rsid w:val="00241E3A"/>
    <w:rsid w:val="00245094"/>
    <w:rsid w:val="002458EF"/>
    <w:rsid w:val="002531D7"/>
    <w:rsid w:val="00254330"/>
    <w:rsid w:val="0025472C"/>
    <w:rsid w:val="00256FC5"/>
    <w:rsid w:val="00260190"/>
    <w:rsid w:val="00261284"/>
    <w:rsid w:val="00261A56"/>
    <w:rsid w:val="00266C17"/>
    <w:rsid w:val="002712AE"/>
    <w:rsid w:val="002731D5"/>
    <w:rsid w:val="002817A0"/>
    <w:rsid w:val="0028361A"/>
    <w:rsid w:val="0028666C"/>
    <w:rsid w:val="002908B1"/>
    <w:rsid w:val="00293656"/>
    <w:rsid w:val="00296C4F"/>
    <w:rsid w:val="00296F0B"/>
    <w:rsid w:val="00297B8A"/>
    <w:rsid w:val="002A1D70"/>
    <w:rsid w:val="002A1E62"/>
    <w:rsid w:val="002B5429"/>
    <w:rsid w:val="002B67F6"/>
    <w:rsid w:val="002B6F90"/>
    <w:rsid w:val="002C2A5D"/>
    <w:rsid w:val="002D0D97"/>
    <w:rsid w:val="002D6A3A"/>
    <w:rsid w:val="002D7153"/>
    <w:rsid w:val="002E04E5"/>
    <w:rsid w:val="002E0D76"/>
    <w:rsid w:val="002E32AE"/>
    <w:rsid w:val="002E6492"/>
    <w:rsid w:val="002F1A31"/>
    <w:rsid w:val="002F41A6"/>
    <w:rsid w:val="002F4233"/>
    <w:rsid w:val="00300CF0"/>
    <w:rsid w:val="00311855"/>
    <w:rsid w:val="003152E1"/>
    <w:rsid w:val="003161B9"/>
    <w:rsid w:val="003215EE"/>
    <w:rsid w:val="00321C44"/>
    <w:rsid w:val="00330EFF"/>
    <w:rsid w:val="003326B9"/>
    <w:rsid w:val="003341A2"/>
    <w:rsid w:val="003371A0"/>
    <w:rsid w:val="00337C75"/>
    <w:rsid w:val="00340082"/>
    <w:rsid w:val="003433B7"/>
    <w:rsid w:val="00343E22"/>
    <w:rsid w:val="0034603B"/>
    <w:rsid w:val="00347277"/>
    <w:rsid w:val="0034798B"/>
    <w:rsid w:val="003530BB"/>
    <w:rsid w:val="00353893"/>
    <w:rsid w:val="00362F8C"/>
    <w:rsid w:val="003636BD"/>
    <w:rsid w:val="00364B74"/>
    <w:rsid w:val="003707CC"/>
    <w:rsid w:val="003714B7"/>
    <w:rsid w:val="00375039"/>
    <w:rsid w:val="00375C3F"/>
    <w:rsid w:val="003810D0"/>
    <w:rsid w:val="00383EDB"/>
    <w:rsid w:val="003847D9"/>
    <w:rsid w:val="003879E2"/>
    <w:rsid w:val="00387F5E"/>
    <w:rsid w:val="0039071E"/>
    <w:rsid w:val="0039141A"/>
    <w:rsid w:val="003972BB"/>
    <w:rsid w:val="003A06AA"/>
    <w:rsid w:val="003A17F6"/>
    <w:rsid w:val="003A1E66"/>
    <w:rsid w:val="003A3755"/>
    <w:rsid w:val="003A396D"/>
    <w:rsid w:val="003A799C"/>
    <w:rsid w:val="003B2D61"/>
    <w:rsid w:val="003B5CE2"/>
    <w:rsid w:val="003B7836"/>
    <w:rsid w:val="003C29E6"/>
    <w:rsid w:val="003C4854"/>
    <w:rsid w:val="003C48B8"/>
    <w:rsid w:val="003C6B48"/>
    <w:rsid w:val="003D25B4"/>
    <w:rsid w:val="003D3514"/>
    <w:rsid w:val="003D463E"/>
    <w:rsid w:val="003D5E05"/>
    <w:rsid w:val="003E05F8"/>
    <w:rsid w:val="003E437A"/>
    <w:rsid w:val="003E7033"/>
    <w:rsid w:val="003E7438"/>
    <w:rsid w:val="003F2061"/>
    <w:rsid w:val="003F4423"/>
    <w:rsid w:val="003F7B26"/>
    <w:rsid w:val="003F7CE6"/>
    <w:rsid w:val="003F7F3B"/>
    <w:rsid w:val="00401FAB"/>
    <w:rsid w:val="00402D4D"/>
    <w:rsid w:val="004030BA"/>
    <w:rsid w:val="0040339F"/>
    <w:rsid w:val="00410A3E"/>
    <w:rsid w:val="00410F66"/>
    <w:rsid w:val="00416B74"/>
    <w:rsid w:val="00416E51"/>
    <w:rsid w:val="00420FFB"/>
    <w:rsid w:val="00422D8C"/>
    <w:rsid w:val="00424033"/>
    <w:rsid w:val="00426796"/>
    <w:rsid w:val="00433C3B"/>
    <w:rsid w:val="004379DB"/>
    <w:rsid w:val="00441FD7"/>
    <w:rsid w:val="00443769"/>
    <w:rsid w:val="004438F4"/>
    <w:rsid w:val="00445D95"/>
    <w:rsid w:val="00452A16"/>
    <w:rsid w:val="0045522C"/>
    <w:rsid w:val="004657AE"/>
    <w:rsid w:val="0046779C"/>
    <w:rsid w:val="004713AE"/>
    <w:rsid w:val="00471414"/>
    <w:rsid w:val="00472753"/>
    <w:rsid w:val="00474A70"/>
    <w:rsid w:val="0047614B"/>
    <w:rsid w:val="0047676C"/>
    <w:rsid w:val="0048001B"/>
    <w:rsid w:val="00483510"/>
    <w:rsid w:val="0048626B"/>
    <w:rsid w:val="00490FA1"/>
    <w:rsid w:val="00491CBA"/>
    <w:rsid w:val="00493E57"/>
    <w:rsid w:val="00494799"/>
    <w:rsid w:val="0049553D"/>
    <w:rsid w:val="004A1113"/>
    <w:rsid w:val="004A15D6"/>
    <w:rsid w:val="004A2DCF"/>
    <w:rsid w:val="004A3AC2"/>
    <w:rsid w:val="004A68D5"/>
    <w:rsid w:val="004A7460"/>
    <w:rsid w:val="004B00F8"/>
    <w:rsid w:val="004B1071"/>
    <w:rsid w:val="004B75AB"/>
    <w:rsid w:val="004C41D5"/>
    <w:rsid w:val="004C5F6D"/>
    <w:rsid w:val="004D0610"/>
    <w:rsid w:val="004D151D"/>
    <w:rsid w:val="004E0A9A"/>
    <w:rsid w:val="004E19A5"/>
    <w:rsid w:val="004E21DD"/>
    <w:rsid w:val="004E2A12"/>
    <w:rsid w:val="004E2C9B"/>
    <w:rsid w:val="004E595C"/>
    <w:rsid w:val="004E7A97"/>
    <w:rsid w:val="004F3FD2"/>
    <w:rsid w:val="004F76D9"/>
    <w:rsid w:val="00503784"/>
    <w:rsid w:val="005040EF"/>
    <w:rsid w:val="00504C1F"/>
    <w:rsid w:val="00505570"/>
    <w:rsid w:val="005055D7"/>
    <w:rsid w:val="00505C38"/>
    <w:rsid w:val="005142B7"/>
    <w:rsid w:val="00516598"/>
    <w:rsid w:val="00517A1F"/>
    <w:rsid w:val="00520645"/>
    <w:rsid w:val="005213CD"/>
    <w:rsid w:val="005235C9"/>
    <w:rsid w:val="0052593E"/>
    <w:rsid w:val="005415DB"/>
    <w:rsid w:val="0055053D"/>
    <w:rsid w:val="00551F15"/>
    <w:rsid w:val="00552111"/>
    <w:rsid w:val="005523A4"/>
    <w:rsid w:val="0055773A"/>
    <w:rsid w:val="00557743"/>
    <w:rsid w:val="00560457"/>
    <w:rsid w:val="00562644"/>
    <w:rsid w:val="00563809"/>
    <w:rsid w:val="00563CD9"/>
    <w:rsid w:val="005646AD"/>
    <w:rsid w:val="00571056"/>
    <w:rsid w:val="00571C8A"/>
    <w:rsid w:val="005729DD"/>
    <w:rsid w:val="00573BEB"/>
    <w:rsid w:val="005830E6"/>
    <w:rsid w:val="00584549"/>
    <w:rsid w:val="00587A91"/>
    <w:rsid w:val="005905DD"/>
    <w:rsid w:val="0059619B"/>
    <w:rsid w:val="005B0C51"/>
    <w:rsid w:val="005B367D"/>
    <w:rsid w:val="005B5514"/>
    <w:rsid w:val="005C0877"/>
    <w:rsid w:val="005C2F1A"/>
    <w:rsid w:val="005D014C"/>
    <w:rsid w:val="005D051F"/>
    <w:rsid w:val="005D180E"/>
    <w:rsid w:val="005D6405"/>
    <w:rsid w:val="005E06F8"/>
    <w:rsid w:val="005F032F"/>
    <w:rsid w:val="005F30CF"/>
    <w:rsid w:val="005F41DC"/>
    <w:rsid w:val="005F579D"/>
    <w:rsid w:val="006014B9"/>
    <w:rsid w:val="00603D06"/>
    <w:rsid w:val="00606482"/>
    <w:rsid w:val="00617815"/>
    <w:rsid w:val="00620241"/>
    <w:rsid w:val="00620ACC"/>
    <w:rsid w:val="00622273"/>
    <w:rsid w:val="00625E74"/>
    <w:rsid w:val="00626EA1"/>
    <w:rsid w:val="006271B8"/>
    <w:rsid w:val="00631F7C"/>
    <w:rsid w:val="00640BC9"/>
    <w:rsid w:val="006410D0"/>
    <w:rsid w:val="006416C2"/>
    <w:rsid w:val="0064246E"/>
    <w:rsid w:val="0065334D"/>
    <w:rsid w:val="006548B0"/>
    <w:rsid w:val="00655ED1"/>
    <w:rsid w:val="00662C81"/>
    <w:rsid w:val="006641D0"/>
    <w:rsid w:val="00666B8F"/>
    <w:rsid w:val="00675DE9"/>
    <w:rsid w:val="00676005"/>
    <w:rsid w:val="006768BE"/>
    <w:rsid w:val="0068039E"/>
    <w:rsid w:val="00681B8B"/>
    <w:rsid w:val="0068263E"/>
    <w:rsid w:val="00683B7F"/>
    <w:rsid w:val="0068541B"/>
    <w:rsid w:val="006859DB"/>
    <w:rsid w:val="00694335"/>
    <w:rsid w:val="006A3759"/>
    <w:rsid w:val="006A61E7"/>
    <w:rsid w:val="006B18D8"/>
    <w:rsid w:val="006B2C4E"/>
    <w:rsid w:val="006B3F2B"/>
    <w:rsid w:val="006B5BE9"/>
    <w:rsid w:val="006B7D1B"/>
    <w:rsid w:val="006C122F"/>
    <w:rsid w:val="006C3037"/>
    <w:rsid w:val="006D3041"/>
    <w:rsid w:val="006D3B75"/>
    <w:rsid w:val="006D51EB"/>
    <w:rsid w:val="006D6AFE"/>
    <w:rsid w:val="006D7CBE"/>
    <w:rsid w:val="006E12BB"/>
    <w:rsid w:val="006E2601"/>
    <w:rsid w:val="006E482D"/>
    <w:rsid w:val="006E559D"/>
    <w:rsid w:val="006F13FC"/>
    <w:rsid w:val="006F1AEC"/>
    <w:rsid w:val="006F5293"/>
    <w:rsid w:val="00700A96"/>
    <w:rsid w:val="00710053"/>
    <w:rsid w:val="00715108"/>
    <w:rsid w:val="00720077"/>
    <w:rsid w:val="00722D96"/>
    <w:rsid w:val="00726DD8"/>
    <w:rsid w:val="007308C3"/>
    <w:rsid w:val="00730B2D"/>
    <w:rsid w:val="0073141B"/>
    <w:rsid w:val="00732F38"/>
    <w:rsid w:val="007346A4"/>
    <w:rsid w:val="00735A54"/>
    <w:rsid w:val="00745CD6"/>
    <w:rsid w:val="007461EE"/>
    <w:rsid w:val="00750326"/>
    <w:rsid w:val="00752F58"/>
    <w:rsid w:val="00760176"/>
    <w:rsid w:val="00760E5A"/>
    <w:rsid w:val="007651FF"/>
    <w:rsid w:val="007752AA"/>
    <w:rsid w:val="00776D9D"/>
    <w:rsid w:val="00780322"/>
    <w:rsid w:val="007803CA"/>
    <w:rsid w:val="00781196"/>
    <w:rsid w:val="007853EC"/>
    <w:rsid w:val="00786D2B"/>
    <w:rsid w:val="00787B52"/>
    <w:rsid w:val="00794321"/>
    <w:rsid w:val="007950F0"/>
    <w:rsid w:val="007974F3"/>
    <w:rsid w:val="007A279C"/>
    <w:rsid w:val="007A2BD1"/>
    <w:rsid w:val="007A480C"/>
    <w:rsid w:val="007B2C81"/>
    <w:rsid w:val="007B3ABB"/>
    <w:rsid w:val="007B416C"/>
    <w:rsid w:val="007C26D9"/>
    <w:rsid w:val="007C4ADB"/>
    <w:rsid w:val="007C4B56"/>
    <w:rsid w:val="007C5AB0"/>
    <w:rsid w:val="007C6834"/>
    <w:rsid w:val="007C7A21"/>
    <w:rsid w:val="007D21B3"/>
    <w:rsid w:val="007D36F6"/>
    <w:rsid w:val="007D45E6"/>
    <w:rsid w:val="007D62CA"/>
    <w:rsid w:val="007E015A"/>
    <w:rsid w:val="007E08B0"/>
    <w:rsid w:val="007E6DEF"/>
    <w:rsid w:val="007F1040"/>
    <w:rsid w:val="007F3B88"/>
    <w:rsid w:val="007F724B"/>
    <w:rsid w:val="007F7454"/>
    <w:rsid w:val="00803FFB"/>
    <w:rsid w:val="008043BF"/>
    <w:rsid w:val="00810B8D"/>
    <w:rsid w:val="00811599"/>
    <w:rsid w:val="00816C1F"/>
    <w:rsid w:val="00817AF3"/>
    <w:rsid w:val="0082206F"/>
    <w:rsid w:val="00823227"/>
    <w:rsid w:val="0082370E"/>
    <w:rsid w:val="0082514C"/>
    <w:rsid w:val="00825372"/>
    <w:rsid w:val="00830BB7"/>
    <w:rsid w:val="00830E59"/>
    <w:rsid w:val="00831ED0"/>
    <w:rsid w:val="00834C8C"/>
    <w:rsid w:val="00836650"/>
    <w:rsid w:val="00842758"/>
    <w:rsid w:val="0084342D"/>
    <w:rsid w:val="00843B29"/>
    <w:rsid w:val="008448D2"/>
    <w:rsid w:val="00845C0C"/>
    <w:rsid w:val="008473DF"/>
    <w:rsid w:val="0084767C"/>
    <w:rsid w:val="00851E7C"/>
    <w:rsid w:val="00855B55"/>
    <w:rsid w:val="0085724D"/>
    <w:rsid w:val="0086081B"/>
    <w:rsid w:val="008620B7"/>
    <w:rsid w:val="00862AC4"/>
    <w:rsid w:val="0086509D"/>
    <w:rsid w:val="00865287"/>
    <w:rsid w:val="008716D1"/>
    <w:rsid w:val="008807B5"/>
    <w:rsid w:val="0088240B"/>
    <w:rsid w:val="00883A3F"/>
    <w:rsid w:val="0088423D"/>
    <w:rsid w:val="00884B0D"/>
    <w:rsid w:val="00886F5A"/>
    <w:rsid w:val="00891739"/>
    <w:rsid w:val="00891ECA"/>
    <w:rsid w:val="008942A0"/>
    <w:rsid w:val="00895308"/>
    <w:rsid w:val="008A51CB"/>
    <w:rsid w:val="008B1090"/>
    <w:rsid w:val="008B3368"/>
    <w:rsid w:val="008B49AD"/>
    <w:rsid w:val="008B678B"/>
    <w:rsid w:val="008B79DA"/>
    <w:rsid w:val="008D0D54"/>
    <w:rsid w:val="008D1E9C"/>
    <w:rsid w:val="008D6A9A"/>
    <w:rsid w:val="008E3C5D"/>
    <w:rsid w:val="008E48B9"/>
    <w:rsid w:val="008F0FBA"/>
    <w:rsid w:val="008F1D08"/>
    <w:rsid w:val="008F24EA"/>
    <w:rsid w:val="008F2E55"/>
    <w:rsid w:val="008F78AC"/>
    <w:rsid w:val="009006DB"/>
    <w:rsid w:val="00900873"/>
    <w:rsid w:val="00901F1F"/>
    <w:rsid w:val="00901F56"/>
    <w:rsid w:val="0090259B"/>
    <w:rsid w:val="00905785"/>
    <w:rsid w:val="00907A98"/>
    <w:rsid w:val="009103B0"/>
    <w:rsid w:val="0091164E"/>
    <w:rsid w:val="00911B28"/>
    <w:rsid w:val="00912040"/>
    <w:rsid w:val="00913240"/>
    <w:rsid w:val="009162CE"/>
    <w:rsid w:val="00924643"/>
    <w:rsid w:val="009247A7"/>
    <w:rsid w:val="00926A48"/>
    <w:rsid w:val="0093342B"/>
    <w:rsid w:val="009358B4"/>
    <w:rsid w:val="009415D1"/>
    <w:rsid w:val="00945BEF"/>
    <w:rsid w:val="00946465"/>
    <w:rsid w:val="00946920"/>
    <w:rsid w:val="00967AE5"/>
    <w:rsid w:val="00970CB7"/>
    <w:rsid w:val="00971400"/>
    <w:rsid w:val="00972024"/>
    <w:rsid w:val="009751EF"/>
    <w:rsid w:val="00977F54"/>
    <w:rsid w:val="009817E6"/>
    <w:rsid w:val="0098463A"/>
    <w:rsid w:val="00985E32"/>
    <w:rsid w:val="0099075F"/>
    <w:rsid w:val="009907D5"/>
    <w:rsid w:val="00992691"/>
    <w:rsid w:val="00995553"/>
    <w:rsid w:val="00995CB6"/>
    <w:rsid w:val="009A1C42"/>
    <w:rsid w:val="009A4531"/>
    <w:rsid w:val="009A544A"/>
    <w:rsid w:val="009A71D5"/>
    <w:rsid w:val="009B0C3A"/>
    <w:rsid w:val="009B1CD6"/>
    <w:rsid w:val="009B2213"/>
    <w:rsid w:val="009C0C0D"/>
    <w:rsid w:val="009C1BF7"/>
    <w:rsid w:val="009C3E41"/>
    <w:rsid w:val="009C4AD5"/>
    <w:rsid w:val="009C4B57"/>
    <w:rsid w:val="009D042B"/>
    <w:rsid w:val="009D0B49"/>
    <w:rsid w:val="009D1803"/>
    <w:rsid w:val="009D316F"/>
    <w:rsid w:val="009D66FA"/>
    <w:rsid w:val="009F127E"/>
    <w:rsid w:val="009F381B"/>
    <w:rsid w:val="009F52A0"/>
    <w:rsid w:val="009F7E91"/>
    <w:rsid w:val="00A023AC"/>
    <w:rsid w:val="00A0400F"/>
    <w:rsid w:val="00A07116"/>
    <w:rsid w:val="00A13978"/>
    <w:rsid w:val="00A14C4A"/>
    <w:rsid w:val="00A17376"/>
    <w:rsid w:val="00A23B89"/>
    <w:rsid w:val="00A258B7"/>
    <w:rsid w:val="00A34CAF"/>
    <w:rsid w:val="00A35330"/>
    <w:rsid w:val="00A36620"/>
    <w:rsid w:val="00A36673"/>
    <w:rsid w:val="00A36F57"/>
    <w:rsid w:val="00A412A2"/>
    <w:rsid w:val="00A45524"/>
    <w:rsid w:val="00A5285C"/>
    <w:rsid w:val="00A56C26"/>
    <w:rsid w:val="00A617A1"/>
    <w:rsid w:val="00A62517"/>
    <w:rsid w:val="00A70784"/>
    <w:rsid w:val="00A76D35"/>
    <w:rsid w:val="00A774E8"/>
    <w:rsid w:val="00A77C95"/>
    <w:rsid w:val="00A80F9E"/>
    <w:rsid w:val="00A83635"/>
    <w:rsid w:val="00A843D7"/>
    <w:rsid w:val="00A86419"/>
    <w:rsid w:val="00A90766"/>
    <w:rsid w:val="00A90E02"/>
    <w:rsid w:val="00A922FD"/>
    <w:rsid w:val="00A9372E"/>
    <w:rsid w:val="00AA2A03"/>
    <w:rsid w:val="00AA447A"/>
    <w:rsid w:val="00AA73B4"/>
    <w:rsid w:val="00AA7B9A"/>
    <w:rsid w:val="00AB007C"/>
    <w:rsid w:val="00AB7575"/>
    <w:rsid w:val="00AB7AF1"/>
    <w:rsid w:val="00AB7FF9"/>
    <w:rsid w:val="00AC104D"/>
    <w:rsid w:val="00AC2A1E"/>
    <w:rsid w:val="00AC4E06"/>
    <w:rsid w:val="00AC51ED"/>
    <w:rsid w:val="00AC5628"/>
    <w:rsid w:val="00AD0801"/>
    <w:rsid w:val="00AD192A"/>
    <w:rsid w:val="00AD69CF"/>
    <w:rsid w:val="00AE1B8C"/>
    <w:rsid w:val="00AE48B0"/>
    <w:rsid w:val="00AE784C"/>
    <w:rsid w:val="00AE7DAA"/>
    <w:rsid w:val="00AF2A31"/>
    <w:rsid w:val="00AF2EBE"/>
    <w:rsid w:val="00AF5AD8"/>
    <w:rsid w:val="00B015F2"/>
    <w:rsid w:val="00B03480"/>
    <w:rsid w:val="00B0684B"/>
    <w:rsid w:val="00B1049A"/>
    <w:rsid w:val="00B13FD5"/>
    <w:rsid w:val="00B1425F"/>
    <w:rsid w:val="00B14A4F"/>
    <w:rsid w:val="00B245AA"/>
    <w:rsid w:val="00B26149"/>
    <w:rsid w:val="00B262C1"/>
    <w:rsid w:val="00B263CA"/>
    <w:rsid w:val="00B31E19"/>
    <w:rsid w:val="00B331CC"/>
    <w:rsid w:val="00B34A05"/>
    <w:rsid w:val="00B3579F"/>
    <w:rsid w:val="00B36B12"/>
    <w:rsid w:val="00B37F54"/>
    <w:rsid w:val="00B42A8A"/>
    <w:rsid w:val="00B45FE4"/>
    <w:rsid w:val="00B51373"/>
    <w:rsid w:val="00B52D9C"/>
    <w:rsid w:val="00B54F3E"/>
    <w:rsid w:val="00B570D8"/>
    <w:rsid w:val="00B577C0"/>
    <w:rsid w:val="00B60863"/>
    <w:rsid w:val="00B63561"/>
    <w:rsid w:val="00B636DA"/>
    <w:rsid w:val="00B656B4"/>
    <w:rsid w:val="00B71684"/>
    <w:rsid w:val="00B732A0"/>
    <w:rsid w:val="00B736BC"/>
    <w:rsid w:val="00B73731"/>
    <w:rsid w:val="00B77D47"/>
    <w:rsid w:val="00B801C9"/>
    <w:rsid w:val="00B818E7"/>
    <w:rsid w:val="00B82A22"/>
    <w:rsid w:val="00B843BC"/>
    <w:rsid w:val="00B85A11"/>
    <w:rsid w:val="00B87B7A"/>
    <w:rsid w:val="00B87C3A"/>
    <w:rsid w:val="00B90523"/>
    <w:rsid w:val="00B90EF4"/>
    <w:rsid w:val="00B910F4"/>
    <w:rsid w:val="00B9290F"/>
    <w:rsid w:val="00B95F1B"/>
    <w:rsid w:val="00B964D9"/>
    <w:rsid w:val="00B967F0"/>
    <w:rsid w:val="00B9746B"/>
    <w:rsid w:val="00BA2777"/>
    <w:rsid w:val="00BA4392"/>
    <w:rsid w:val="00BA4760"/>
    <w:rsid w:val="00BA4FD7"/>
    <w:rsid w:val="00BB1501"/>
    <w:rsid w:val="00BB2B77"/>
    <w:rsid w:val="00BB3115"/>
    <w:rsid w:val="00BB45EB"/>
    <w:rsid w:val="00BB6A9C"/>
    <w:rsid w:val="00BC3EA6"/>
    <w:rsid w:val="00BC555D"/>
    <w:rsid w:val="00BD0946"/>
    <w:rsid w:val="00BD12F2"/>
    <w:rsid w:val="00BD18F0"/>
    <w:rsid w:val="00BD488A"/>
    <w:rsid w:val="00BD78D5"/>
    <w:rsid w:val="00BE0A2C"/>
    <w:rsid w:val="00BE5E58"/>
    <w:rsid w:val="00BF0BDA"/>
    <w:rsid w:val="00BF1724"/>
    <w:rsid w:val="00BF31FC"/>
    <w:rsid w:val="00BF3613"/>
    <w:rsid w:val="00BF5D23"/>
    <w:rsid w:val="00C01223"/>
    <w:rsid w:val="00C01B49"/>
    <w:rsid w:val="00C02ACA"/>
    <w:rsid w:val="00C04685"/>
    <w:rsid w:val="00C10CA9"/>
    <w:rsid w:val="00C12186"/>
    <w:rsid w:val="00C121DF"/>
    <w:rsid w:val="00C16EB9"/>
    <w:rsid w:val="00C20E96"/>
    <w:rsid w:val="00C21B4F"/>
    <w:rsid w:val="00C22767"/>
    <w:rsid w:val="00C22D53"/>
    <w:rsid w:val="00C2313E"/>
    <w:rsid w:val="00C25D0E"/>
    <w:rsid w:val="00C330B6"/>
    <w:rsid w:val="00C3314F"/>
    <w:rsid w:val="00C33525"/>
    <w:rsid w:val="00C33D08"/>
    <w:rsid w:val="00C41B4A"/>
    <w:rsid w:val="00C4395C"/>
    <w:rsid w:val="00C44D78"/>
    <w:rsid w:val="00C55EF7"/>
    <w:rsid w:val="00C6182C"/>
    <w:rsid w:val="00C61860"/>
    <w:rsid w:val="00C64A40"/>
    <w:rsid w:val="00C64C2D"/>
    <w:rsid w:val="00C71476"/>
    <w:rsid w:val="00C7151A"/>
    <w:rsid w:val="00C72DB5"/>
    <w:rsid w:val="00C7349E"/>
    <w:rsid w:val="00C74ADD"/>
    <w:rsid w:val="00C75074"/>
    <w:rsid w:val="00C80058"/>
    <w:rsid w:val="00C80636"/>
    <w:rsid w:val="00C8445F"/>
    <w:rsid w:val="00C876A8"/>
    <w:rsid w:val="00C90314"/>
    <w:rsid w:val="00C90ADB"/>
    <w:rsid w:val="00C94464"/>
    <w:rsid w:val="00C944D2"/>
    <w:rsid w:val="00C94EC6"/>
    <w:rsid w:val="00C97C53"/>
    <w:rsid w:val="00CA300D"/>
    <w:rsid w:val="00CA3CA7"/>
    <w:rsid w:val="00CA3EA5"/>
    <w:rsid w:val="00CA529A"/>
    <w:rsid w:val="00CA54AC"/>
    <w:rsid w:val="00CA5818"/>
    <w:rsid w:val="00CA6A3C"/>
    <w:rsid w:val="00CB0128"/>
    <w:rsid w:val="00CB569F"/>
    <w:rsid w:val="00CB58A0"/>
    <w:rsid w:val="00CB61B2"/>
    <w:rsid w:val="00CB6DE1"/>
    <w:rsid w:val="00CC0925"/>
    <w:rsid w:val="00CC4395"/>
    <w:rsid w:val="00CC487C"/>
    <w:rsid w:val="00CC4930"/>
    <w:rsid w:val="00CC6D7D"/>
    <w:rsid w:val="00CD0032"/>
    <w:rsid w:val="00CD2572"/>
    <w:rsid w:val="00CD2F07"/>
    <w:rsid w:val="00CD37A9"/>
    <w:rsid w:val="00CE23DF"/>
    <w:rsid w:val="00CE2E07"/>
    <w:rsid w:val="00CE5095"/>
    <w:rsid w:val="00CE736B"/>
    <w:rsid w:val="00CE7603"/>
    <w:rsid w:val="00CF0ACE"/>
    <w:rsid w:val="00CF2BEF"/>
    <w:rsid w:val="00CF6458"/>
    <w:rsid w:val="00CF7056"/>
    <w:rsid w:val="00CF71B0"/>
    <w:rsid w:val="00CF77EB"/>
    <w:rsid w:val="00D016EB"/>
    <w:rsid w:val="00D05520"/>
    <w:rsid w:val="00D07671"/>
    <w:rsid w:val="00D15564"/>
    <w:rsid w:val="00D2156E"/>
    <w:rsid w:val="00D21FF0"/>
    <w:rsid w:val="00D22978"/>
    <w:rsid w:val="00D230B4"/>
    <w:rsid w:val="00D23F0A"/>
    <w:rsid w:val="00D248D7"/>
    <w:rsid w:val="00D24E86"/>
    <w:rsid w:val="00D25BC4"/>
    <w:rsid w:val="00D279C5"/>
    <w:rsid w:val="00D27CB9"/>
    <w:rsid w:val="00D27DB5"/>
    <w:rsid w:val="00D31EB3"/>
    <w:rsid w:val="00D32FF0"/>
    <w:rsid w:val="00D3349B"/>
    <w:rsid w:val="00D34501"/>
    <w:rsid w:val="00D354E3"/>
    <w:rsid w:val="00D5422D"/>
    <w:rsid w:val="00D55B06"/>
    <w:rsid w:val="00D55C24"/>
    <w:rsid w:val="00D563B2"/>
    <w:rsid w:val="00D565D2"/>
    <w:rsid w:val="00D56F5E"/>
    <w:rsid w:val="00D611F7"/>
    <w:rsid w:val="00D728AF"/>
    <w:rsid w:val="00D7548F"/>
    <w:rsid w:val="00D76033"/>
    <w:rsid w:val="00D80303"/>
    <w:rsid w:val="00D80687"/>
    <w:rsid w:val="00D80CA4"/>
    <w:rsid w:val="00D81472"/>
    <w:rsid w:val="00D82A84"/>
    <w:rsid w:val="00D840BB"/>
    <w:rsid w:val="00D84506"/>
    <w:rsid w:val="00D85C8C"/>
    <w:rsid w:val="00D860B3"/>
    <w:rsid w:val="00D869EE"/>
    <w:rsid w:val="00D8715E"/>
    <w:rsid w:val="00D92356"/>
    <w:rsid w:val="00D92688"/>
    <w:rsid w:val="00D94B00"/>
    <w:rsid w:val="00D94F27"/>
    <w:rsid w:val="00DA0481"/>
    <w:rsid w:val="00DA274D"/>
    <w:rsid w:val="00DA314E"/>
    <w:rsid w:val="00DB68FE"/>
    <w:rsid w:val="00DC6107"/>
    <w:rsid w:val="00DD4C12"/>
    <w:rsid w:val="00DD5E15"/>
    <w:rsid w:val="00DD7191"/>
    <w:rsid w:val="00DE0E49"/>
    <w:rsid w:val="00DE7CAA"/>
    <w:rsid w:val="00DF19C0"/>
    <w:rsid w:val="00DF276A"/>
    <w:rsid w:val="00DF3382"/>
    <w:rsid w:val="00DF549B"/>
    <w:rsid w:val="00DF7833"/>
    <w:rsid w:val="00DF7CC4"/>
    <w:rsid w:val="00E010CD"/>
    <w:rsid w:val="00E020AD"/>
    <w:rsid w:val="00E036AD"/>
    <w:rsid w:val="00E04FC1"/>
    <w:rsid w:val="00E06279"/>
    <w:rsid w:val="00E10920"/>
    <w:rsid w:val="00E27FA5"/>
    <w:rsid w:val="00E300DB"/>
    <w:rsid w:val="00E309ED"/>
    <w:rsid w:val="00E342BC"/>
    <w:rsid w:val="00E36752"/>
    <w:rsid w:val="00E372D8"/>
    <w:rsid w:val="00E41751"/>
    <w:rsid w:val="00E42C3D"/>
    <w:rsid w:val="00E43E3F"/>
    <w:rsid w:val="00E445B5"/>
    <w:rsid w:val="00E46384"/>
    <w:rsid w:val="00E51CF6"/>
    <w:rsid w:val="00E53B58"/>
    <w:rsid w:val="00E56F23"/>
    <w:rsid w:val="00E62B4D"/>
    <w:rsid w:val="00E63FEA"/>
    <w:rsid w:val="00E660A2"/>
    <w:rsid w:val="00E66EBB"/>
    <w:rsid w:val="00E7101A"/>
    <w:rsid w:val="00E71948"/>
    <w:rsid w:val="00E7466F"/>
    <w:rsid w:val="00E81037"/>
    <w:rsid w:val="00E85418"/>
    <w:rsid w:val="00E900D5"/>
    <w:rsid w:val="00E90F93"/>
    <w:rsid w:val="00EA0337"/>
    <w:rsid w:val="00EA1466"/>
    <w:rsid w:val="00EA196D"/>
    <w:rsid w:val="00EA3B06"/>
    <w:rsid w:val="00EA4A14"/>
    <w:rsid w:val="00EA7CA8"/>
    <w:rsid w:val="00EB114B"/>
    <w:rsid w:val="00EB5C4B"/>
    <w:rsid w:val="00EB65F2"/>
    <w:rsid w:val="00EB68BC"/>
    <w:rsid w:val="00EB6F77"/>
    <w:rsid w:val="00EB72AC"/>
    <w:rsid w:val="00EC06CF"/>
    <w:rsid w:val="00EC1758"/>
    <w:rsid w:val="00EC33DE"/>
    <w:rsid w:val="00EC590A"/>
    <w:rsid w:val="00EC7883"/>
    <w:rsid w:val="00EC7BE5"/>
    <w:rsid w:val="00ED5E82"/>
    <w:rsid w:val="00ED70F2"/>
    <w:rsid w:val="00ED747C"/>
    <w:rsid w:val="00EE1F1C"/>
    <w:rsid w:val="00EE29ED"/>
    <w:rsid w:val="00EE5A13"/>
    <w:rsid w:val="00EF37F6"/>
    <w:rsid w:val="00EF4A4F"/>
    <w:rsid w:val="00EF4E76"/>
    <w:rsid w:val="00F00713"/>
    <w:rsid w:val="00F01B50"/>
    <w:rsid w:val="00F0698C"/>
    <w:rsid w:val="00F105B6"/>
    <w:rsid w:val="00F1103A"/>
    <w:rsid w:val="00F123D9"/>
    <w:rsid w:val="00F132AC"/>
    <w:rsid w:val="00F21B06"/>
    <w:rsid w:val="00F23F73"/>
    <w:rsid w:val="00F30EE8"/>
    <w:rsid w:val="00F314A0"/>
    <w:rsid w:val="00F3180B"/>
    <w:rsid w:val="00F31EF3"/>
    <w:rsid w:val="00F34AE8"/>
    <w:rsid w:val="00F35A07"/>
    <w:rsid w:val="00F37FB1"/>
    <w:rsid w:val="00F42D7B"/>
    <w:rsid w:val="00F50D30"/>
    <w:rsid w:val="00F50E80"/>
    <w:rsid w:val="00F51DA0"/>
    <w:rsid w:val="00F52DC1"/>
    <w:rsid w:val="00F5365E"/>
    <w:rsid w:val="00F55757"/>
    <w:rsid w:val="00F576B4"/>
    <w:rsid w:val="00F605B8"/>
    <w:rsid w:val="00F620D0"/>
    <w:rsid w:val="00F6218E"/>
    <w:rsid w:val="00F62595"/>
    <w:rsid w:val="00F631FB"/>
    <w:rsid w:val="00F66FF7"/>
    <w:rsid w:val="00F7007A"/>
    <w:rsid w:val="00F817A9"/>
    <w:rsid w:val="00F853A1"/>
    <w:rsid w:val="00F916FB"/>
    <w:rsid w:val="00F9230B"/>
    <w:rsid w:val="00F925EA"/>
    <w:rsid w:val="00F953D4"/>
    <w:rsid w:val="00F9629E"/>
    <w:rsid w:val="00FA455B"/>
    <w:rsid w:val="00FA5CD4"/>
    <w:rsid w:val="00FB0918"/>
    <w:rsid w:val="00FB0F08"/>
    <w:rsid w:val="00FB6CDC"/>
    <w:rsid w:val="00FC1F13"/>
    <w:rsid w:val="00FC2B46"/>
    <w:rsid w:val="00FC46CF"/>
    <w:rsid w:val="00FC55EB"/>
    <w:rsid w:val="00FC6F78"/>
    <w:rsid w:val="00FD30F6"/>
    <w:rsid w:val="00FD48F2"/>
    <w:rsid w:val="00F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B8537"/>
  <w15:chartTrackingRefBased/>
  <w15:docId w15:val="{3391C2E5-51CC-4C67-BFF6-A4C8483C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4AC"/>
    <w:pPr>
      <w:spacing w:before="120" w:after="240" w:line="259" w:lineRule="auto"/>
      <w:ind w:left="108" w:firstLineChars="200" w:firstLine="200"/>
    </w:pPr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1">
    <w:name w:val="heading 1"/>
    <w:next w:val="a"/>
    <w:link w:val="1Char"/>
    <w:autoRedefine/>
    <w:uiPriority w:val="9"/>
    <w:qFormat/>
    <w:rsid w:val="003B2D61"/>
    <w:pPr>
      <w:keepNext/>
      <w:keepLines/>
      <w:spacing w:before="300" w:after="312" w:line="259" w:lineRule="auto"/>
      <w:ind w:left="108"/>
      <w:outlineLvl w:val="0"/>
    </w:pPr>
    <w:rPr>
      <w:rFonts w:ascii="Cambria" w:hAnsi="Cambria"/>
      <w:b/>
      <w:bCs/>
      <w:sz w:val="52"/>
      <w:szCs w:val="28"/>
      <w:lang w:eastAsia="en-US" w:bidi="en-US"/>
    </w:rPr>
  </w:style>
  <w:style w:type="paragraph" w:styleId="2">
    <w:name w:val="heading 2"/>
    <w:basedOn w:val="1"/>
    <w:next w:val="a"/>
    <w:link w:val="2Char"/>
    <w:autoRedefine/>
    <w:uiPriority w:val="9"/>
    <w:qFormat/>
    <w:rsid w:val="00CA54AC"/>
    <w:pPr>
      <w:pBdr>
        <w:top w:val="single" w:sz="4" w:space="1" w:color="auto"/>
        <w:bottom w:val="single" w:sz="4" w:space="1" w:color="auto"/>
      </w:pBdr>
      <w:spacing w:before="200" w:after="156" w:line="276" w:lineRule="auto"/>
      <w:outlineLvl w:val="1"/>
    </w:pPr>
    <w:rPr>
      <w:b w:val="0"/>
      <w:bCs w:val="0"/>
      <w:color w:val="000000"/>
      <w:sz w:val="44"/>
      <w:szCs w:val="26"/>
      <w:lang w:eastAsia="zh-CN"/>
    </w:rPr>
  </w:style>
  <w:style w:type="paragraph" w:styleId="3">
    <w:name w:val="heading 3"/>
    <w:basedOn w:val="1"/>
    <w:next w:val="a"/>
    <w:link w:val="3Char"/>
    <w:autoRedefine/>
    <w:uiPriority w:val="9"/>
    <w:qFormat/>
    <w:rsid w:val="007853EC"/>
    <w:pPr>
      <w:outlineLvl w:val="2"/>
      <w:pPrChange w:id="0" w:author="Decheng Fan" w:date="2014-06-03T20:32:00Z">
        <w:pPr>
          <w:keepNext/>
          <w:keepLines/>
          <w:spacing w:before="300" w:after="312" w:line="259" w:lineRule="auto"/>
          <w:ind w:left="108"/>
          <w:outlineLvl w:val="2"/>
        </w:pPr>
      </w:pPrChange>
    </w:pPr>
    <w:rPr>
      <w:b w:val="0"/>
      <w:bCs w:val="0"/>
      <w:sz w:val="32"/>
      <w:rPrChange w:id="0" w:author="Decheng Fan" w:date="2014-06-03T20:32:00Z">
        <w:rPr>
          <w:rFonts w:ascii="Cambria" w:eastAsia="宋体" w:hAnsi="Cambria"/>
          <w:sz w:val="32"/>
          <w:szCs w:val="28"/>
          <w:lang w:val="en-US" w:eastAsia="en-US" w:bidi="en-US"/>
        </w:rPr>
      </w:rPrChange>
    </w:rPr>
  </w:style>
  <w:style w:type="paragraph" w:styleId="4">
    <w:name w:val="heading 4"/>
    <w:next w:val="a"/>
    <w:link w:val="4Char"/>
    <w:autoRedefine/>
    <w:uiPriority w:val="9"/>
    <w:qFormat/>
    <w:rsid w:val="003B2D61"/>
    <w:pPr>
      <w:spacing w:before="120" w:after="240" w:line="259" w:lineRule="auto"/>
      <w:ind w:left="108"/>
      <w:outlineLvl w:val="3"/>
    </w:pPr>
    <w:rPr>
      <w:rFonts w:ascii="Cambria" w:hAnsi="Cambria"/>
      <w:i/>
      <w:iCs/>
      <w:kern w:val="2"/>
      <w:sz w:val="28"/>
      <w:szCs w:val="26"/>
      <w:lang w:bidi="en-US"/>
    </w:rPr>
  </w:style>
  <w:style w:type="paragraph" w:styleId="5">
    <w:name w:val="heading 5"/>
    <w:basedOn w:val="a"/>
    <w:next w:val="a"/>
    <w:link w:val="5Char"/>
    <w:uiPriority w:val="9"/>
    <w:qFormat/>
    <w:rsid w:val="003B2D61"/>
    <w:pPr>
      <w:keepNext/>
      <w:keepLines/>
      <w:spacing w:before="200"/>
      <w:outlineLvl w:val="4"/>
    </w:pPr>
    <w:rPr>
      <w:rFonts w:ascii="Cambria" w:hAnsi="Cambria"/>
      <w:color w:val="243F60"/>
      <w:kern w:val="0"/>
      <w:szCs w:val="20"/>
    </w:rPr>
  </w:style>
  <w:style w:type="paragraph" w:styleId="6">
    <w:name w:val="heading 6"/>
    <w:basedOn w:val="a"/>
    <w:next w:val="a"/>
    <w:link w:val="6Char"/>
    <w:uiPriority w:val="9"/>
    <w:qFormat/>
    <w:rsid w:val="003B2D61"/>
    <w:pPr>
      <w:keepNext/>
      <w:keepLines/>
      <w:spacing w:before="200"/>
      <w:outlineLvl w:val="5"/>
    </w:pPr>
    <w:rPr>
      <w:rFonts w:ascii="Cambria" w:hAnsi="Cambria"/>
      <w:i/>
      <w:iCs/>
      <w:color w:val="243F60"/>
      <w:kern w:val="0"/>
      <w:szCs w:val="20"/>
    </w:rPr>
  </w:style>
  <w:style w:type="paragraph" w:styleId="7">
    <w:name w:val="heading 7"/>
    <w:basedOn w:val="a"/>
    <w:next w:val="a"/>
    <w:link w:val="7Char"/>
    <w:uiPriority w:val="9"/>
    <w:qFormat/>
    <w:rsid w:val="003B2D61"/>
    <w:pPr>
      <w:keepNext/>
      <w:keepLines/>
      <w:spacing w:before="200"/>
      <w:outlineLvl w:val="6"/>
    </w:pPr>
    <w:rPr>
      <w:rFonts w:ascii="Cambria" w:hAnsi="Cambria"/>
      <w:i/>
      <w:iCs/>
      <w:color w:val="404040"/>
      <w:kern w:val="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3B2D61"/>
    <w:pPr>
      <w:keepNext/>
      <w:keepLines/>
      <w:spacing w:before="200"/>
      <w:outlineLvl w:val="7"/>
    </w:pPr>
    <w:rPr>
      <w:rFonts w:ascii="Cambria" w:hAnsi="Cambria"/>
      <w:color w:val="4F81BD"/>
      <w:kern w:val="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3B2D61"/>
    <w:pPr>
      <w:keepNext/>
      <w:keepLines/>
      <w:spacing w:before="200"/>
      <w:outlineLvl w:val="8"/>
    </w:pPr>
    <w:rPr>
      <w:rFonts w:ascii="Cambria" w:hAnsi="Cambria"/>
      <w:i/>
      <w:iCs/>
      <w:color w:val="40404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autoRedefine/>
    <w:qFormat/>
    <w:rsid w:val="0068263E"/>
    <w:pPr>
      <w:keepLines/>
      <w:snapToGrid w:val="0"/>
      <w:spacing w:after="50"/>
      <w:ind w:left="0" w:firstLineChars="0" w:firstLine="0"/>
      <w:pPrChange w:id="1" w:author="Decheng Fan" w:date="2014-06-03T23:50:00Z">
        <w:pPr>
          <w:keepLines/>
          <w:snapToGrid w:val="0"/>
          <w:spacing w:before="120" w:after="50" w:line="259" w:lineRule="auto"/>
          <w:ind w:firstLineChars="200" w:firstLine="200"/>
        </w:pPr>
      </w:pPrChange>
    </w:pPr>
    <w:rPr>
      <w:rFonts w:ascii="Calibri" w:eastAsia="宋体" w:hAnsi="Calibri"/>
      <w:color w:val="auto"/>
      <w:sz w:val="18"/>
      <w:szCs w:val="18"/>
      <w:lang w:bidi="en-US"/>
      <w:rPrChange w:id="1" w:author="Decheng Fan" w:date="2014-06-03T23:50:00Z">
        <w:rPr>
          <w:rFonts w:ascii="Calibri" w:eastAsia="宋体" w:hAnsi="Calibri"/>
          <w:kern w:val="2"/>
          <w:sz w:val="18"/>
          <w:szCs w:val="18"/>
          <w:lang w:val="en-US" w:eastAsia="zh-CN" w:bidi="en-US"/>
        </w:rPr>
      </w:rPrChange>
    </w:rPr>
  </w:style>
  <w:style w:type="character" w:customStyle="1" w:styleId="Char">
    <w:name w:val="脚注文本 Char"/>
    <w:link w:val="a3"/>
    <w:rsid w:val="0068263E"/>
    <w:rPr>
      <w:kern w:val="2"/>
      <w:sz w:val="18"/>
      <w:szCs w:val="18"/>
      <w:lang w:bidi="en-US"/>
    </w:rPr>
  </w:style>
  <w:style w:type="character" w:customStyle="1" w:styleId="1Char">
    <w:name w:val="标题 1 Char"/>
    <w:link w:val="1"/>
    <w:uiPriority w:val="9"/>
    <w:rsid w:val="003B2D61"/>
    <w:rPr>
      <w:rFonts w:ascii="Cambria" w:hAnsi="Cambria"/>
      <w:b/>
      <w:bCs/>
      <w:sz w:val="52"/>
      <w:szCs w:val="28"/>
      <w:lang w:val="en-US" w:eastAsia="en-US" w:bidi="en-US"/>
    </w:rPr>
  </w:style>
  <w:style w:type="character" w:customStyle="1" w:styleId="2Char">
    <w:name w:val="标题 2 Char"/>
    <w:link w:val="2"/>
    <w:uiPriority w:val="9"/>
    <w:rsid w:val="00CA54AC"/>
    <w:rPr>
      <w:rFonts w:ascii="Cambria" w:hAnsi="Cambria"/>
      <w:color w:val="000000"/>
      <w:sz w:val="44"/>
      <w:szCs w:val="26"/>
      <w:lang w:bidi="en-US"/>
    </w:rPr>
  </w:style>
  <w:style w:type="character" w:customStyle="1" w:styleId="3Char">
    <w:name w:val="标题 3 Char"/>
    <w:link w:val="3"/>
    <w:uiPriority w:val="9"/>
    <w:rsid w:val="007853EC"/>
    <w:rPr>
      <w:rFonts w:ascii="Cambria" w:hAnsi="Cambria"/>
      <w:sz w:val="32"/>
      <w:szCs w:val="28"/>
      <w:lang w:eastAsia="en-US" w:bidi="en-US"/>
    </w:rPr>
  </w:style>
  <w:style w:type="character" w:customStyle="1" w:styleId="4Char">
    <w:name w:val="标题 4 Char"/>
    <w:link w:val="4"/>
    <w:uiPriority w:val="9"/>
    <w:rsid w:val="003B2D61"/>
    <w:rPr>
      <w:rFonts w:ascii="Cambria" w:hAnsi="Cambria"/>
      <w:i/>
      <w:iCs/>
      <w:kern w:val="2"/>
      <w:sz w:val="28"/>
      <w:szCs w:val="26"/>
      <w:lang w:val="en-US" w:eastAsia="zh-CN" w:bidi="en-US"/>
    </w:rPr>
  </w:style>
  <w:style w:type="character" w:customStyle="1" w:styleId="5Char">
    <w:name w:val="标题 5 Char"/>
    <w:link w:val="5"/>
    <w:uiPriority w:val="9"/>
    <w:rsid w:val="003B2D61"/>
    <w:rPr>
      <w:rFonts w:ascii="Cambria" w:hAnsi="Cambria"/>
      <w:color w:val="243F60"/>
    </w:rPr>
  </w:style>
  <w:style w:type="character" w:customStyle="1" w:styleId="6Char">
    <w:name w:val="标题 6 Char"/>
    <w:link w:val="6"/>
    <w:uiPriority w:val="9"/>
    <w:rsid w:val="003B2D61"/>
    <w:rPr>
      <w:rFonts w:ascii="Cambria" w:hAnsi="Cambria"/>
      <w:i/>
      <w:iCs/>
      <w:color w:val="243F60"/>
    </w:rPr>
  </w:style>
  <w:style w:type="character" w:customStyle="1" w:styleId="7Char">
    <w:name w:val="标题 7 Char"/>
    <w:link w:val="7"/>
    <w:uiPriority w:val="9"/>
    <w:rsid w:val="003B2D61"/>
    <w:rPr>
      <w:rFonts w:ascii="Cambria" w:hAnsi="Cambria"/>
      <w:i/>
      <w:iCs/>
      <w:color w:val="404040"/>
    </w:rPr>
  </w:style>
  <w:style w:type="character" w:customStyle="1" w:styleId="8Char">
    <w:name w:val="标题 8 Char"/>
    <w:link w:val="8"/>
    <w:uiPriority w:val="9"/>
    <w:rsid w:val="003B2D61"/>
    <w:rPr>
      <w:rFonts w:ascii="Cambria" w:hAnsi="Cambria"/>
      <w:color w:val="4F81BD"/>
    </w:rPr>
  </w:style>
  <w:style w:type="character" w:customStyle="1" w:styleId="9Char">
    <w:name w:val="标题 9 Char"/>
    <w:link w:val="9"/>
    <w:uiPriority w:val="9"/>
    <w:rsid w:val="003B2D61"/>
    <w:rPr>
      <w:rFonts w:ascii="Cambria" w:hAnsi="Cambria"/>
      <w:i/>
      <w:iCs/>
      <w:color w:val="404040"/>
    </w:rPr>
  </w:style>
  <w:style w:type="paragraph" w:styleId="a4">
    <w:name w:val="caption"/>
    <w:basedOn w:val="a"/>
    <w:next w:val="a"/>
    <w:uiPriority w:val="35"/>
    <w:qFormat/>
    <w:rsid w:val="003B2D61"/>
    <w:rPr>
      <w:b/>
      <w:bCs/>
      <w:color w:val="4F81BD"/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3B2D6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har0">
    <w:name w:val="标题 Char"/>
    <w:link w:val="a5"/>
    <w:uiPriority w:val="10"/>
    <w:rsid w:val="003B2D61"/>
    <w:rPr>
      <w:rFonts w:ascii="Cambria" w:hAnsi="Cambria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1"/>
    <w:uiPriority w:val="11"/>
    <w:qFormat/>
    <w:rsid w:val="003B2D61"/>
    <w:pPr>
      <w:numPr>
        <w:ilvl w:val="1"/>
      </w:numPr>
      <w:ind w:left="-11" w:firstLineChars="200" w:firstLine="200"/>
    </w:pPr>
    <w:rPr>
      <w:rFonts w:ascii="Cambria" w:hAnsi="Cambria"/>
      <w:i/>
      <w:iCs/>
      <w:color w:val="4F81BD"/>
      <w:spacing w:val="15"/>
      <w:kern w:val="0"/>
      <w:sz w:val="24"/>
      <w:szCs w:val="24"/>
    </w:rPr>
  </w:style>
  <w:style w:type="character" w:customStyle="1" w:styleId="Char1">
    <w:name w:val="副标题 Char"/>
    <w:link w:val="a6"/>
    <w:uiPriority w:val="11"/>
    <w:rsid w:val="003B2D61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7">
    <w:name w:val="Strong"/>
    <w:uiPriority w:val="22"/>
    <w:qFormat/>
    <w:rsid w:val="003B2D61"/>
    <w:rPr>
      <w:b/>
      <w:bCs/>
    </w:rPr>
  </w:style>
  <w:style w:type="character" w:styleId="a8">
    <w:name w:val="Emphasis"/>
    <w:uiPriority w:val="20"/>
    <w:qFormat/>
    <w:rsid w:val="003B2D61"/>
    <w:rPr>
      <w:i/>
      <w:iCs/>
    </w:rPr>
  </w:style>
  <w:style w:type="paragraph" w:customStyle="1" w:styleId="a9">
    <w:name w:val="引言"/>
    <w:link w:val="Char2"/>
    <w:autoRedefine/>
    <w:qFormat/>
    <w:rsid w:val="003B2D61"/>
    <w:pPr>
      <w:spacing w:before="120" w:after="240" w:line="259" w:lineRule="auto"/>
      <w:ind w:left="108" w:firstLine="380"/>
    </w:pPr>
    <w:rPr>
      <w:rFonts w:ascii="楷体" w:eastAsia="楷体" w:hAnsi="楷体"/>
      <w:b/>
      <w:sz w:val="19"/>
      <w:szCs w:val="19"/>
      <w:lang w:bidi="en-US"/>
    </w:rPr>
  </w:style>
  <w:style w:type="character" w:customStyle="1" w:styleId="Char2">
    <w:name w:val="引言 Char"/>
    <w:link w:val="a9"/>
    <w:rsid w:val="003B2D61"/>
    <w:rPr>
      <w:rFonts w:ascii="楷体" w:eastAsia="楷体" w:hAnsi="楷体"/>
      <w:b/>
      <w:sz w:val="19"/>
      <w:szCs w:val="19"/>
      <w:lang w:bidi="en-US"/>
    </w:rPr>
  </w:style>
  <w:style w:type="paragraph" w:customStyle="1" w:styleId="aa">
    <w:name w:val="代码"/>
    <w:link w:val="Char3"/>
    <w:autoRedefine/>
    <w:qFormat/>
    <w:rsid w:val="00865287"/>
    <w:pPr>
      <w:widowControl w:val="0"/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120" w:line="0" w:lineRule="atLeast"/>
      <w:ind w:left="108"/>
      <w:pPrChange w:id="2" w:author="Decheng Fan" w:date="2014-06-03T20:31:00Z">
        <w:pPr>
          <w:widowControl w:val="0"/>
          <w:pBdr>
            <w:top w:val="single" w:sz="4" w:space="1" w:color="auto"/>
            <w:bottom w:val="single" w:sz="4" w:space="1" w:color="auto"/>
          </w:pBdr>
          <w:autoSpaceDE w:val="0"/>
          <w:autoSpaceDN w:val="0"/>
          <w:adjustRightInd w:val="0"/>
          <w:spacing w:before="120" w:line="0" w:lineRule="atLeast"/>
          <w:ind w:left="108"/>
        </w:pPr>
      </w:pPrChange>
    </w:pPr>
    <w:rPr>
      <w:rFonts w:ascii="Courier New" w:hAnsi="Courier New" w:cs="Consolas"/>
      <w:sz w:val="18"/>
      <w:szCs w:val="17"/>
      <w:rPrChange w:id="2" w:author="Decheng Fan" w:date="2014-06-03T20:31:00Z">
        <w:rPr>
          <w:rFonts w:ascii="Courier New" w:eastAsia="宋体" w:hAnsi="Courier New" w:cs="Consolas"/>
          <w:sz w:val="18"/>
          <w:szCs w:val="17"/>
          <w:lang w:val="en-US" w:eastAsia="zh-CN" w:bidi="ar-SA"/>
        </w:rPr>
      </w:rPrChange>
    </w:rPr>
  </w:style>
  <w:style w:type="character" w:customStyle="1" w:styleId="Char3">
    <w:name w:val="代码 Char"/>
    <w:link w:val="aa"/>
    <w:rsid w:val="00865287"/>
    <w:rPr>
      <w:rFonts w:ascii="Courier New" w:hAnsi="Courier New" w:cs="Consolas"/>
      <w:sz w:val="18"/>
      <w:szCs w:val="17"/>
    </w:rPr>
  </w:style>
  <w:style w:type="paragraph" w:customStyle="1" w:styleId="booklist">
    <w:name w:val="booklist"/>
    <w:link w:val="booklistChar"/>
    <w:autoRedefine/>
    <w:qFormat/>
    <w:rsid w:val="00CA54AC"/>
    <w:pPr>
      <w:numPr>
        <w:numId w:val="1"/>
      </w:numPr>
      <w:spacing w:before="120" w:after="200" w:line="276" w:lineRule="auto"/>
      <w:contextualSpacing/>
    </w:pPr>
  </w:style>
  <w:style w:type="table" w:styleId="30">
    <w:name w:val="Plain Table 3"/>
    <w:basedOn w:val="a1"/>
    <w:uiPriority w:val="65"/>
    <w:qFormat/>
    <w:rsid w:val="003B2D61"/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MS Mincho" w:eastAsia="MS Mincho" w:hAnsi="MS Mincho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character" w:customStyle="1" w:styleId="booklistChar">
    <w:name w:val="booklist Char"/>
    <w:link w:val="booklist"/>
    <w:rsid w:val="00CA54AC"/>
  </w:style>
  <w:style w:type="paragraph" w:customStyle="1" w:styleId="ab">
    <w:name w:val="备注"/>
    <w:basedOn w:val="a"/>
    <w:link w:val="Char4"/>
    <w:qFormat/>
    <w:rsid w:val="003B2D61"/>
    <w:pPr>
      <w:spacing w:after="312"/>
      <w:ind w:leftChars="200" w:left="400"/>
    </w:pPr>
    <w:rPr>
      <w:i/>
    </w:rPr>
  </w:style>
  <w:style w:type="character" w:customStyle="1" w:styleId="Char4">
    <w:name w:val="备注 Char"/>
    <w:link w:val="ab"/>
    <w:rsid w:val="003B2D61"/>
    <w:rPr>
      <w:i/>
      <w:kern w:val="2"/>
      <w:szCs w:val="22"/>
    </w:rPr>
  </w:style>
  <w:style w:type="paragraph" w:customStyle="1" w:styleId="ac">
    <w:name w:val="无间距"/>
    <w:link w:val="ad"/>
    <w:uiPriority w:val="1"/>
    <w:qFormat/>
    <w:rsid w:val="003B2D61"/>
    <w:pPr>
      <w:widowControl w:val="0"/>
      <w:spacing w:before="120" w:afterLines="50" w:after="240" w:line="259" w:lineRule="auto"/>
      <w:ind w:left="108" w:firstLineChars="200" w:firstLine="200"/>
      <w:jc w:val="both"/>
    </w:pPr>
    <w:rPr>
      <w:kern w:val="2"/>
      <w:szCs w:val="22"/>
      <w:lang w:bidi="en-US"/>
    </w:rPr>
  </w:style>
  <w:style w:type="character" w:customStyle="1" w:styleId="ad">
    <w:name w:val="无间距字符"/>
    <w:link w:val="ac"/>
    <w:uiPriority w:val="1"/>
    <w:rsid w:val="003B2D61"/>
    <w:rPr>
      <w:kern w:val="2"/>
      <w:szCs w:val="22"/>
      <w:lang w:bidi="en-US"/>
    </w:rPr>
  </w:style>
  <w:style w:type="character" w:customStyle="1" w:styleId="10">
    <w:name w:val="不明显强调1"/>
    <w:uiPriority w:val="19"/>
    <w:qFormat/>
    <w:rsid w:val="003B2D61"/>
    <w:rPr>
      <w:i/>
      <w:iCs/>
      <w:color w:val="808080"/>
    </w:rPr>
  </w:style>
  <w:style w:type="character" w:customStyle="1" w:styleId="11">
    <w:name w:val="明显强调1"/>
    <w:uiPriority w:val="21"/>
    <w:qFormat/>
    <w:rsid w:val="003B2D61"/>
    <w:rPr>
      <w:b/>
      <w:bCs/>
      <w:i/>
      <w:iCs/>
      <w:color w:val="4F81BD"/>
    </w:rPr>
  </w:style>
  <w:style w:type="character" w:customStyle="1" w:styleId="12">
    <w:name w:val="不明显参考1"/>
    <w:uiPriority w:val="31"/>
    <w:qFormat/>
    <w:rsid w:val="003B2D61"/>
    <w:rPr>
      <w:smallCaps/>
      <w:color w:val="C0504D"/>
      <w:u w:val="single"/>
    </w:rPr>
  </w:style>
  <w:style w:type="character" w:customStyle="1" w:styleId="13">
    <w:name w:val="明显参考1"/>
    <w:uiPriority w:val="32"/>
    <w:qFormat/>
    <w:rsid w:val="003B2D61"/>
    <w:rPr>
      <w:b/>
      <w:bCs/>
      <w:smallCaps/>
      <w:color w:val="C0504D"/>
      <w:spacing w:val="5"/>
      <w:u w:val="single"/>
    </w:rPr>
  </w:style>
  <w:style w:type="character" w:customStyle="1" w:styleId="14">
    <w:name w:val="书籍标题1"/>
    <w:uiPriority w:val="33"/>
    <w:qFormat/>
    <w:rsid w:val="003B2D61"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3B2D61"/>
    <w:pPr>
      <w:outlineLvl w:val="9"/>
    </w:pPr>
  </w:style>
  <w:style w:type="paragraph" w:customStyle="1" w:styleId="-31">
    <w:name w:val="彩色列表 - 着色 31"/>
    <w:basedOn w:val="a"/>
    <w:next w:val="a"/>
    <w:link w:val="-3Char"/>
    <w:autoRedefine/>
    <w:uiPriority w:val="29"/>
    <w:qFormat/>
    <w:rsid w:val="002F1A31"/>
    <w:pPr>
      <w:spacing w:before="200" w:after="50"/>
      <w:ind w:left="862" w:right="862"/>
    </w:pPr>
    <w:rPr>
      <w:b/>
      <w:i/>
      <w:iCs/>
      <w:color w:val="404040"/>
    </w:rPr>
  </w:style>
  <w:style w:type="character" w:customStyle="1" w:styleId="-3Char">
    <w:name w:val="彩色列表 - 着色 3 Char"/>
    <w:link w:val="-31"/>
    <w:uiPriority w:val="29"/>
    <w:rsid w:val="002F1A31"/>
    <w:rPr>
      <w:b/>
      <w:i/>
      <w:iCs/>
      <w:color w:val="404040"/>
      <w:kern w:val="2"/>
      <w:szCs w:val="22"/>
      <w:lang w:bidi="en-US"/>
    </w:rPr>
  </w:style>
  <w:style w:type="character" w:customStyle="1" w:styleId="footnotedescriptionChar">
    <w:name w:val="footnote description Char"/>
    <w:link w:val="footnotedescription"/>
    <w:locked/>
    <w:rsid w:val="008473DF"/>
    <w:rPr>
      <w:rFonts w:ascii="Times New Roman" w:eastAsia="Times New Roman" w:hAnsi="Times New Roman"/>
      <w:color w:val="000000"/>
      <w:sz w:val="16"/>
    </w:rPr>
  </w:style>
  <w:style w:type="paragraph" w:customStyle="1" w:styleId="footnotedescription">
    <w:name w:val="footnote description"/>
    <w:next w:val="a"/>
    <w:link w:val="footnotedescriptionChar"/>
    <w:rsid w:val="008473DF"/>
    <w:rPr>
      <w:rFonts w:ascii="Times New Roman" w:eastAsia="Times New Roman" w:hAnsi="Times New Roman"/>
      <w:color w:val="000000"/>
      <w:sz w:val="16"/>
    </w:rPr>
  </w:style>
  <w:style w:type="character" w:customStyle="1" w:styleId="footnotemark">
    <w:name w:val="footnote mark"/>
    <w:rsid w:val="008473DF"/>
    <w:rPr>
      <w:rFonts w:ascii="Times New Roman" w:eastAsia="Times New Roman" w:hAnsi="Times New Roman" w:cs="Times New Roman" w:hint="default"/>
      <w:color w:val="000000"/>
      <w:sz w:val="16"/>
      <w:vertAlign w:val="superscript"/>
    </w:rPr>
  </w:style>
  <w:style w:type="table" w:customStyle="1" w:styleId="TableGrid">
    <w:name w:val="TableGrid"/>
    <w:rsid w:val="008473DF"/>
    <w:rPr>
      <w:rFonts w:eastAsia="Times New Roman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310">
    <w:name w:val="彩色底纹 - 着色 31"/>
    <w:basedOn w:val="a"/>
    <w:uiPriority w:val="34"/>
    <w:qFormat/>
    <w:rsid w:val="00CA54AC"/>
    <w:pPr>
      <w:ind w:firstLine="420"/>
    </w:pPr>
  </w:style>
  <w:style w:type="character" w:styleId="ae">
    <w:name w:val="footnote reference"/>
    <w:uiPriority w:val="99"/>
    <w:semiHidden/>
    <w:unhideWhenUsed/>
    <w:rsid w:val="00D76033"/>
    <w:rPr>
      <w:vertAlign w:val="superscript"/>
    </w:rPr>
  </w:style>
  <w:style w:type="paragraph" w:styleId="af">
    <w:name w:val="header"/>
    <w:basedOn w:val="a"/>
    <w:link w:val="Char5"/>
    <w:uiPriority w:val="99"/>
    <w:unhideWhenUsed/>
    <w:rsid w:val="00CB0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link w:val="af"/>
    <w:uiPriority w:val="99"/>
    <w:rsid w:val="00CB0128"/>
    <w:rPr>
      <w:rFonts w:ascii="Times New Roman" w:eastAsia="Times New Roman" w:hAnsi="Times New Roman"/>
      <w:color w:val="000000"/>
      <w:kern w:val="2"/>
      <w:sz w:val="18"/>
      <w:szCs w:val="18"/>
    </w:rPr>
  </w:style>
  <w:style w:type="paragraph" w:styleId="af0">
    <w:name w:val="footer"/>
    <w:basedOn w:val="a"/>
    <w:link w:val="Char6"/>
    <w:uiPriority w:val="99"/>
    <w:unhideWhenUsed/>
    <w:rsid w:val="00CB012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link w:val="af0"/>
    <w:uiPriority w:val="99"/>
    <w:rsid w:val="00CB0128"/>
    <w:rPr>
      <w:rFonts w:ascii="Times New Roman" w:eastAsia="Times New Roman" w:hAnsi="Times New Roman"/>
      <w:color w:val="000000"/>
      <w:kern w:val="2"/>
      <w:sz w:val="18"/>
      <w:szCs w:val="18"/>
    </w:rPr>
  </w:style>
  <w:style w:type="paragraph" w:styleId="af1">
    <w:name w:val="Document Map"/>
    <w:basedOn w:val="a"/>
    <w:link w:val="Char7"/>
    <w:uiPriority w:val="99"/>
    <w:semiHidden/>
    <w:unhideWhenUsed/>
    <w:rsid w:val="00BA4FD7"/>
    <w:rPr>
      <w:rFonts w:ascii="Heiti SC Light" w:eastAsia="Heiti SC Light"/>
      <w:sz w:val="24"/>
      <w:szCs w:val="24"/>
    </w:rPr>
  </w:style>
  <w:style w:type="character" w:customStyle="1" w:styleId="Char7">
    <w:name w:val="文档结构图 Char"/>
    <w:link w:val="af1"/>
    <w:uiPriority w:val="99"/>
    <w:semiHidden/>
    <w:rsid w:val="00BA4FD7"/>
    <w:rPr>
      <w:rFonts w:ascii="Heiti SC Light" w:eastAsia="Heiti SC Light" w:hAnsi="Times New Roman"/>
      <w:color w:val="000000"/>
      <w:kern w:val="2"/>
      <w:sz w:val="24"/>
      <w:szCs w:val="24"/>
    </w:rPr>
  </w:style>
  <w:style w:type="table" w:styleId="af2">
    <w:name w:val="Table Grid"/>
    <w:basedOn w:val="a1"/>
    <w:uiPriority w:val="39"/>
    <w:rsid w:val="00EF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0">
    <w:name w:val="Grid Table 4"/>
    <w:basedOn w:val="a1"/>
    <w:uiPriority w:val="49"/>
    <w:rsid w:val="00DF19C0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f3">
    <w:name w:val="annotation reference"/>
    <w:basedOn w:val="a0"/>
    <w:uiPriority w:val="99"/>
    <w:semiHidden/>
    <w:unhideWhenUsed/>
    <w:rsid w:val="00216ACD"/>
    <w:rPr>
      <w:sz w:val="21"/>
      <w:szCs w:val="21"/>
    </w:rPr>
  </w:style>
  <w:style w:type="paragraph" w:styleId="af4">
    <w:name w:val="annotation text"/>
    <w:basedOn w:val="a"/>
    <w:link w:val="Char8"/>
    <w:uiPriority w:val="99"/>
    <w:semiHidden/>
    <w:unhideWhenUsed/>
    <w:rsid w:val="00216ACD"/>
  </w:style>
  <w:style w:type="character" w:customStyle="1" w:styleId="Char8">
    <w:name w:val="批注文字 Char"/>
    <w:basedOn w:val="a0"/>
    <w:link w:val="af4"/>
    <w:uiPriority w:val="99"/>
    <w:semiHidden/>
    <w:rsid w:val="00216ACD"/>
    <w:rPr>
      <w:rFonts w:ascii="Times New Roman" w:eastAsia="Times New Roman" w:hAnsi="Times New Roman"/>
      <w:color w:val="000000"/>
      <w:kern w:val="2"/>
      <w:sz w:val="21"/>
      <w:szCs w:val="22"/>
    </w:rPr>
  </w:style>
  <w:style w:type="paragraph" w:styleId="af5">
    <w:name w:val="annotation subject"/>
    <w:basedOn w:val="af4"/>
    <w:next w:val="af4"/>
    <w:link w:val="Char9"/>
    <w:uiPriority w:val="99"/>
    <w:semiHidden/>
    <w:unhideWhenUsed/>
    <w:rsid w:val="00216ACD"/>
    <w:rPr>
      <w:b/>
      <w:bCs/>
    </w:rPr>
  </w:style>
  <w:style w:type="character" w:customStyle="1" w:styleId="Char9">
    <w:name w:val="批注主题 Char"/>
    <w:basedOn w:val="Char8"/>
    <w:link w:val="af5"/>
    <w:uiPriority w:val="99"/>
    <w:semiHidden/>
    <w:rsid w:val="00216ACD"/>
    <w:rPr>
      <w:rFonts w:ascii="Times New Roman" w:eastAsia="Times New Roman" w:hAnsi="Times New Roman"/>
      <w:b/>
      <w:bCs/>
      <w:color w:val="000000"/>
      <w:kern w:val="2"/>
      <w:sz w:val="21"/>
      <w:szCs w:val="22"/>
    </w:rPr>
  </w:style>
  <w:style w:type="paragraph" w:styleId="af6">
    <w:name w:val="Balloon Text"/>
    <w:basedOn w:val="a"/>
    <w:link w:val="Chara"/>
    <w:uiPriority w:val="99"/>
    <w:semiHidden/>
    <w:unhideWhenUsed/>
    <w:rsid w:val="00216ACD"/>
    <w:pPr>
      <w:spacing w:before="0" w:after="0" w:line="240" w:lineRule="auto"/>
    </w:pPr>
    <w:rPr>
      <w:sz w:val="18"/>
      <w:szCs w:val="18"/>
    </w:rPr>
  </w:style>
  <w:style w:type="character" w:customStyle="1" w:styleId="Chara">
    <w:name w:val="批注框文本 Char"/>
    <w:basedOn w:val="a0"/>
    <w:link w:val="af6"/>
    <w:uiPriority w:val="99"/>
    <w:semiHidden/>
    <w:rsid w:val="00216ACD"/>
    <w:rPr>
      <w:rFonts w:ascii="Times New Roman" w:eastAsia="Times New Roman" w:hAnsi="Times New Roman"/>
      <w:color w:val="000000"/>
      <w:kern w:val="2"/>
      <w:sz w:val="18"/>
      <w:szCs w:val="18"/>
    </w:rPr>
  </w:style>
  <w:style w:type="paragraph" w:styleId="af7">
    <w:name w:val="Revision"/>
    <w:hidden/>
    <w:uiPriority w:val="99"/>
    <w:semiHidden/>
    <w:rsid w:val="00364B74"/>
    <w:rPr>
      <w:rFonts w:ascii="Times New Roman" w:eastAsia="Times New Roman" w:hAnsi="Times New Roman"/>
      <w:color w:val="000000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archive.org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://archive.or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rchive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archive.org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29D7D-2F89-44E2-8685-A48937E6A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4471</Words>
  <Characters>25485</Characters>
  <Application>Microsoft Office Word</Application>
  <DocSecurity>0</DocSecurity>
  <Lines>212</Lines>
  <Paragraphs>59</Paragraphs>
  <ScaleCrop>false</ScaleCrop>
  <Company>Microsoft</Company>
  <LinksUpToDate>false</LinksUpToDate>
  <CharactersWithSpaces>29897</CharactersWithSpaces>
  <SharedDoc>false</SharedDoc>
  <HLinks>
    <vt:vector size="24" baseType="variant">
      <vt:variant>
        <vt:i4>2949177</vt:i4>
      </vt:variant>
      <vt:variant>
        <vt:i4>9</vt:i4>
      </vt:variant>
      <vt:variant>
        <vt:i4>0</vt:i4>
      </vt:variant>
      <vt:variant>
        <vt:i4>5</vt:i4>
      </vt:variant>
      <vt:variant>
        <vt:lpwstr>http://archive.org/</vt:lpwstr>
      </vt:variant>
      <vt:variant>
        <vt:lpwstr/>
      </vt:variant>
      <vt:variant>
        <vt:i4>2949177</vt:i4>
      </vt:variant>
      <vt:variant>
        <vt:i4>6</vt:i4>
      </vt:variant>
      <vt:variant>
        <vt:i4>0</vt:i4>
      </vt:variant>
      <vt:variant>
        <vt:i4>5</vt:i4>
      </vt:variant>
      <vt:variant>
        <vt:lpwstr>http://archive.org/</vt:lpwstr>
      </vt:variant>
      <vt:variant>
        <vt:lpwstr/>
      </vt:variant>
      <vt:variant>
        <vt:i4>2949177</vt:i4>
      </vt:variant>
      <vt:variant>
        <vt:i4>3</vt:i4>
      </vt:variant>
      <vt:variant>
        <vt:i4>0</vt:i4>
      </vt:variant>
      <vt:variant>
        <vt:i4>5</vt:i4>
      </vt:variant>
      <vt:variant>
        <vt:lpwstr>http://archive.org/</vt:lpwstr>
      </vt:variant>
      <vt:variant>
        <vt:lpwstr/>
      </vt:variant>
      <vt:variant>
        <vt:i4>2949177</vt:i4>
      </vt:variant>
      <vt:variant>
        <vt:i4>0</vt:i4>
      </vt:variant>
      <vt:variant>
        <vt:i4>0</vt:i4>
      </vt:variant>
      <vt:variant>
        <vt:i4>5</vt:i4>
      </vt:variant>
      <vt:variant>
        <vt:lpwstr>http://archive.org/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凌杰</dc:creator>
  <cp:keywords/>
  <dc:description/>
  <cp:lastModifiedBy>凌杰</cp:lastModifiedBy>
  <cp:revision>2</cp:revision>
  <dcterms:created xsi:type="dcterms:W3CDTF">2014-06-12T09:46:00Z</dcterms:created>
  <dcterms:modified xsi:type="dcterms:W3CDTF">2014-06-12T09:46:00Z</dcterms:modified>
</cp:coreProperties>
</file>